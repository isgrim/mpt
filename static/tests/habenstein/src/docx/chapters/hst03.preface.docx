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BF" w:rsidRPr="00DC03EC" w:rsidRDefault="00DC03EC" w:rsidP="00482E78">
      <w:pPr>
        <w:pStyle w:val="berschrift1"/>
        <w:pPrChange w:id="1" w:author="Anja Konopka" w:date="2015-07-15T18:35:00Z">
          <w:pPr>
            <w:spacing w:before="240" w:after="240" w:line="360" w:lineRule="auto"/>
            <w:jc w:val="both"/>
          </w:pPr>
        </w:pPrChange>
      </w:pPr>
      <w:bookmarkStart w:id="2" w:name="_GoBack"/>
      <w:r w:rsidRPr="00DC03EC">
        <w:t>Vorwort und Dank</w:t>
      </w:r>
    </w:p>
    <w:bookmarkEnd w:id="2"/>
    <w:p w:rsidR="0089245D" w:rsidRDefault="009B7FFD" w:rsidP="00DC03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vorliegende Studie ist die </w:t>
      </w:r>
      <w:r w:rsidR="00064D62">
        <w:rPr>
          <w:rFonts w:ascii="Times New Roman" w:hAnsi="Times New Roman" w:cs="Times New Roman"/>
          <w:sz w:val="24"/>
          <w:szCs w:val="24"/>
        </w:rPr>
        <w:t xml:space="preserve">leicht </w:t>
      </w:r>
      <w:r>
        <w:rPr>
          <w:rFonts w:ascii="Times New Roman" w:hAnsi="Times New Roman" w:cs="Times New Roman"/>
          <w:sz w:val="24"/>
          <w:szCs w:val="24"/>
        </w:rPr>
        <w:t>überarbeitete Fassung meiner Dissertati</w:t>
      </w:r>
      <w:r w:rsidR="00064D62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, die </w:t>
      </w:r>
      <w:r w:rsidR="00542BC9">
        <w:rPr>
          <w:rFonts w:ascii="Times New Roman" w:hAnsi="Times New Roman" w:cs="Times New Roman"/>
          <w:sz w:val="24"/>
          <w:szCs w:val="24"/>
        </w:rPr>
        <w:t xml:space="preserve">ich </w:t>
      </w:r>
      <w:r w:rsidR="004D0985">
        <w:rPr>
          <w:rFonts w:ascii="Times New Roman" w:hAnsi="Times New Roman" w:cs="Times New Roman"/>
          <w:sz w:val="24"/>
          <w:szCs w:val="24"/>
        </w:rPr>
        <w:t xml:space="preserve">im Jahr 2012 </w:t>
      </w:r>
      <w:r w:rsidR="00542BC9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der Philosophisch-historischen Fakultät der Universität Bern </w:t>
      </w:r>
      <w:r w:rsidR="00542BC9">
        <w:rPr>
          <w:rFonts w:ascii="Times New Roman" w:hAnsi="Times New Roman" w:cs="Times New Roman"/>
          <w:sz w:val="24"/>
          <w:szCs w:val="24"/>
        </w:rPr>
        <w:t xml:space="preserve">eingereicht und verteidigt habe. </w:t>
      </w:r>
      <w:r w:rsidR="004D0985">
        <w:rPr>
          <w:rFonts w:ascii="Times New Roman" w:hAnsi="Times New Roman" w:cs="Times New Roman"/>
          <w:sz w:val="24"/>
          <w:szCs w:val="24"/>
        </w:rPr>
        <w:t xml:space="preserve">Seither erschienene Literatur konnte für die Publikation nur noch im Einzelfall berücksichtigt werden. </w:t>
      </w:r>
      <w:r w:rsidR="00632C43">
        <w:rPr>
          <w:rFonts w:ascii="Times New Roman" w:hAnsi="Times New Roman" w:cs="Times New Roman"/>
          <w:sz w:val="24"/>
          <w:szCs w:val="24"/>
        </w:rPr>
        <w:t xml:space="preserve">Die Arbeit wurde ausgezeichnet mit dem Preis des Historischen Instituts der Universität Bern für die beste Dissertation des Jahres 2012. </w:t>
      </w:r>
    </w:p>
    <w:p w:rsidR="00116B61" w:rsidRDefault="009B7FFD" w:rsidP="00DC03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Eines der Dinge, auf die man sich schon an dem Tag freut, an dem </w:t>
      </w:r>
      <w:r w:rsidR="00F11D8D">
        <w:rPr>
          <w:rFonts w:ascii="Times New Roman" w:hAnsi="Times New Roman" w:cs="Times New Roman"/>
          <w:sz w:val="24"/>
          <w:szCs w:val="24"/>
        </w:rPr>
        <w:t>die Realisierung</w:t>
      </w:r>
      <w:r>
        <w:rPr>
          <w:rFonts w:ascii="Times New Roman" w:hAnsi="Times New Roman" w:cs="Times New Roman"/>
          <w:sz w:val="24"/>
          <w:szCs w:val="24"/>
        </w:rPr>
        <w:t xml:space="preserve"> ein</w:t>
      </w:r>
      <w:r w:rsidR="00632C43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Dissertationsprojektes beginnt, ist der Dank, den man im Vorwort seines </w:t>
      </w:r>
      <w:r w:rsidR="007726CA">
        <w:rPr>
          <w:rFonts w:ascii="Times New Roman" w:hAnsi="Times New Roman" w:cs="Times New Roman"/>
          <w:sz w:val="24"/>
          <w:szCs w:val="24"/>
        </w:rPr>
        <w:t xml:space="preserve">in der Regel </w:t>
      </w:r>
      <w:r>
        <w:rPr>
          <w:rFonts w:ascii="Times New Roman" w:hAnsi="Times New Roman" w:cs="Times New Roman"/>
          <w:sz w:val="24"/>
          <w:szCs w:val="24"/>
        </w:rPr>
        <w:t xml:space="preserve">ersten, </w:t>
      </w:r>
      <w:r w:rsidR="00A87F0D">
        <w:rPr>
          <w:rFonts w:ascii="Times New Roman" w:hAnsi="Times New Roman" w:cs="Times New Roman"/>
          <w:sz w:val="24"/>
          <w:szCs w:val="24"/>
        </w:rPr>
        <w:t xml:space="preserve">oft </w:t>
      </w:r>
      <w:r>
        <w:rPr>
          <w:rFonts w:ascii="Times New Roman" w:hAnsi="Times New Roman" w:cs="Times New Roman"/>
          <w:sz w:val="24"/>
          <w:szCs w:val="24"/>
        </w:rPr>
        <w:t>auch einzigen Buch</w:t>
      </w:r>
      <w:r w:rsidR="00620E0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 jenen aussprechen darf, die </w:t>
      </w:r>
      <w:r w:rsidR="00C06BD0">
        <w:rPr>
          <w:rFonts w:ascii="Times New Roman" w:hAnsi="Times New Roman" w:cs="Times New Roman"/>
          <w:sz w:val="24"/>
          <w:szCs w:val="24"/>
        </w:rPr>
        <w:t>d</w:t>
      </w:r>
      <w:r w:rsidR="00542BC9">
        <w:rPr>
          <w:rFonts w:ascii="Times New Roman" w:hAnsi="Times New Roman" w:cs="Times New Roman"/>
          <w:sz w:val="24"/>
          <w:szCs w:val="24"/>
        </w:rPr>
        <w:t>iese</w:t>
      </w:r>
      <w:r w:rsidR="00A87F0D">
        <w:rPr>
          <w:rFonts w:ascii="Times New Roman" w:hAnsi="Times New Roman" w:cs="Times New Roman"/>
          <w:sz w:val="24"/>
          <w:szCs w:val="24"/>
        </w:rPr>
        <w:t>n</w:t>
      </w:r>
      <w:r w:rsidR="00542BC9">
        <w:rPr>
          <w:rFonts w:ascii="Times New Roman" w:hAnsi="Times New Roman" w:cs="Times New Roman"/>
          <w:sz w:val="24"/>
          <w:szCs w:val="24"/>
        </w:rPr>
        <w:t xml:space="preserve"> </w:t>
      </w:r>
      <w:r w:rsidR="004C19A1">
        <w:rPr>
          <w:rFonts w:ascii="Times New Roman" w:hAnsi="Times New Roman" w:cs="Times New Roman"/>
          <w:sz w:val="24"/>
          <w:szCs w:val="24"/>
        </w:rPr>
        <w:t xml:space="preserve">mitunter </w:t>
      </w:r>
      <w:r w:rsidRPr="00542BC9">
        <w:rPr>
          <w:rFonts w:ascii="Times New Roman" w:hAnsi="Times New Roman" w:cs="Times New Roman"/>
          <w:sz w:val="24"/>
          <w:szCs w:val="24"/>
        </w:rPr>
        <w:t>sehr</w:t>
      </w:r>
      <w:r w:rsidR="00C06BD0">
        <w:rPr>
          <w:rFonts w:ascii="Times New Roman" w:hAnsi="Times New Roman" w:cs="Times New Roman"/>
          <w:sz w:val="24"/>
          <w:szCs w:val="24"/>
        </w:rPr>
        <w:t xml:space="preserve"> steinigen</w:t>
      </w:r>
      <w:r>
        <w:rPr>
          <w:rFonts w:ascii="Times New Roman" w:hAnsi="Times New Roman" w:cs="Times New Roman"/>
          <w:sz w:val="24"/>
          <w:szCs w:val="24"/>
        </w:rPr>
        <w:t xml:space="preserve"> Weg </w:t>
      </w:r>
      <w:r w:rsidR="000D5FC8">
        <w:rPr>
          <w:rFonts w:ascii="Times New Roman" w:hAnsi="Times New Roman" w:cs="Times New Roman"/>
          <w:sz w:val="24"/>
          <w:szCs w:val="24"/>
        </w:rPr>
        <w:t xml:space="preserve">begleitet </w:t>
      </w:r>
      <w:r>
        <w:rPr>
          <w:rFonts w:ascii="Times New Roman" w:hAnsi="Times New Roman" w:cs="Times New Roman"/>
          <w:sz w:val="24"/>
          <w:szCs w:val="24"/>
        </w:rPr>
        <w:t xml:space="preserve">haben. </w:t>
      </w:r>
      <w:r w:rsidR="00542BC9">
        <w:rPr>
          <w:rFonts w:ascii="Times New Roman" w:hAnsi="Times New Roman" w:cs="Times New Roman"/>
          <w:sz w:val="24"/>
          <w:szCs w:val="24"/>
        </w:rPr>
        <w:t>In diesem Sinne g</w:t>
      </w:r>
      <w:r w:rsidR="00F11D8D">
        <w:rPr>
          <w:rFonts w:ascii="Times New Roman" w:hAnsi="Times New Roman" w:cs="Times New Roman"/>
          <w:sz w:val="24"/>
          <w:szCs w:val="24"/>
        </w:rPr>
        <w:t xml:space="preserve">ilt </w:t>
      </w:r>
      <w:r w:rsidR="00542BC9">
        <w:rPr>
          <w:rFonts w:ascii="Times New Roman" w:hAnsi="Times New Roman" w:cs="Times New Roman"/>
          <w:sz w:val="24"/>
          <w:szCs w:val="24"/>
        </w:rPr>
        <w:t>m</w:t>
      </w:r>
      <w:r w:rsidR="007726CA">
        <w:rPr>
          <w:rFonts w:ascii="Times New Roman" w:hAnsi="Times New Roman" w:cs="Times New Roman"/>
          <w:sz w:val="24"/>
          <w:szCs w:val="24"/>
        </w:rPr>
        <w:t xml:space="preserve">ein erster und </w:t>
      </w:r>
      <w:r w:rsidR="00FF251F">
        <w:rPr>
          <w:rFonts w:ascii="Times New Roman" w:hAnsi="Times New Roman" w:cs="Times New Roman"/>
          <w:sz w:val="24"/>
          <w:szCs w:val="24"/>
        </w:rPr>
        <w:t xml:space="preserve">größter </w:t>
      </w:r>
      <w:r w:rsidR="007726CA">
        <w:rPr>
          <w:rFonts w:ascii="Times New Roman" w:hAnsi="Times New Roman" w:cs="Times New Roman"/>
          <w:sz w:val="24"/>
          <w:szCs w:val="24"/>
        </w:rPr>
        <w:t xml:space="preserve">Dank meinem Doktorvater </w:t>
      </w:r>
      <w:r w:rsidR="00920412">
        <w:rPr>
          <w:rFonts w:ascii="Times New Roman" w:hAnsi="Times New Roman" w:cs="Times New Roman"/>
          <w:sz w:val="24"/>
          <w:szCs w:val="24"/>
        </w:rPr>
        <w:t xml:space="preserve">Herrn </w:t>
      </w:r>
      <w:r w:rsidR="007726CA">
        <w:rPr>
          <w:rFonts w:ascii="Times New Roman" w:hAnsi="Times New Roman" w:cs="Times New Roman"/>
          <w:sz w:val="24"/>
          <w:szCs w:val="24"/>
        </w:rPr>
        <w:t xml:space="preserve">Prof. Dr. Stefan </w:t>
      </w:r>
      <w:r w:rsidR="007726CA" w:rsidRPr="005B0AE3">
        <w:rPr>
          <w:rFonts w:ascii="Times New Roman" w:hAnsi="Times New Roman" w:cs="Times New Roman"/>
          <w:sz w:val="24"/>
          <w:szCs w:val="24"/>
        </w:rPr>
        <w:t>Rebenich</w:t>
      </w:r>
      <w:r w:rsidR="009C3298">
        <w:rPr>
          <w:rFonts w:ascii="Times New Roman" w:hAnsi="Times New Roman" w:cs="Times New Roman"/>
          <w:sz w:val="24"/>
          <w:szCs w:val="24"/>
        </w:rPr>
        <w:t xml:space="preserve"> (Bern)</w:t>
      </w:r>
      <w:r w:rsidR="007726CA">
        <w:rPr>
          <w:rFonts w:ascii="Times New Roman" w:hAnsi="Times New Roman" w:cs="Times New Roman"/>
          <w:sz w:val="24"/>
          <w:szCs w:val="24"/>
        </w:rPr>
        <w:t xml:space="preserve">, </w:t>
      </w:r>
      <w:r w:rsidR="00542BC9">
        <w:rPr>
          <w:rFonts w:ascii="Times New Roman" w:hAnsi="Times New Roman" w:cs="Times New Roman"/>
          <w:sz w:val="24"/>
          <w:szCs w:val="24"/>
        </w:rPr>
        <w:t xml:space="preserve">auf </w:t>
      </w:r>
      <w:r w:rsidR="007726CA">
        <w:rPr>
          <w:rFonts w:ascii="Times New Roman" w:hAnsi="Times New Roman" w:cs="Times New Roman"/>
          <w:sz w:val="24"/>
          <w:szCs w:val="24"/>
        </w:rPr>
        <w:t>dessen Wohlwollen</w:t>
      </w:r>
      <w:r w:rsidR="00542BC9">
        <w:rPr>
          <w:rFonts w:ascii="Times New Roman" w:hAnsi="Times New Roman" w:cs="Times New Roman"/>
          <w:sz w:val="24"/>
          <w:szCs w:val="24"/>
        </w:rPr>
        <w:t xml:space="preserve"> und</w:t>
      </w:r>
      <w:r w:rsidR="007726CA">
        <w:rPr>
          <w:rFonts w:ascii="Times New Roman" w:hAnsi="Times New Roman" w:cs="Times New Roman"/>
          <w:sz w:val="24"/>
          <w:szCs w:val="24"/>
        </w:rPr>
        <w:t xml:space="preserve"> Unterstützung in</w:t>
      </w:r>
      <w:r w:rsidR="00620E08">
        <w:rPr>
          <w:rFonts w:ascii="Times New Roman" w:hAnsi="Times New Roman" w:cs="Times New Roman"/>
          <w:sz w:val="24"/>
          <w:szCs w:val="24"/>
        </w:rPr>
        <w:t xml:space="preserve"> wissenschaftlicher</w:t>
      </w:r>
      <w:r w:rsidR="007D61FE">
        <w:rPr>
          <w:rFonts w:ascii="Times New Roman" w:hAnsi="Times New Roman" w:cs="Times New Roman"/>
          <w:sz w:val="24"/>
          <w:szCs w:val="24"/>
        </w:rPr>
        <w:t xml:space="preserve"> </w:t>
      </w:r>
      <w:r w:rsidR="00C06BD0">
        <w:rPr>
          <w:rFonts w:ascii="Times New Roman" w:hAnsi="Times New Roman" w:cs="Times New Roman"/>
          <w:sz w:val="24"/>
          <w:szCs w:val="24"/>
        </w:rPr>
        <w:t xml:space="preserve">wie </w:t>
      </w:r>
      <w:r w:rsidR="007D61FE">
        <w:rPr>
          <w:rFonts w:ascii="Times New Roman" w:hAnsi="Times New Roman" w:cs="Times New Roman"/>
          <w:sz w:val="24"/>
          <w:szCs w:val="24"/>
        </w:rPr>
        <w:t xml:space="preserve">auch persönlicher Hinsicht </w:t>
      </w:r>
      <w:r w:rsidR="00542BC9">
        <w:rPr>
          <w:rFonts w:ascii="Times New Roman" w:hAnsi="Times New Roman" w:cs="Times New Roman"/>
          <w:sz w:val="24"/>
          <w:szCs w:val="24"/>
        </w:rPr>
        <w:t xml:space="preserve">ich immer </w:t>
      </w:r>
      <w:r w:rsidR="000D5FC8">
        <w:rPr>
          <w:rFonts w:ascii="Times New Roman" w:hAnsi="Times New Roman" w:cs="Times New Roman"/>
          <w:sz w:val="24"/>
          <w:szCs w:val="24"/>
        </w:rPr>
        <w:t xml:space="preserve">vertrauen </w:t>
      </w:r>
      <w:r w:rsidR="00542BC9">
        <w:rPr>
          <w:rFonts w:ascii="Times New Roman" w:hAnsi="Times New Roman" w:cs="Times New Roman"/>
          <w:sz w:val="24"/>
          <w:szCs w:val="24"/>
        </w:rPr>
        <w:t xml:space="preserve">konnte. </w:t>
      </w:r>
      <w:r w:rsidR="00043D20">
        <w:rPr>
          <w:rFonts w:ascii="Times New Roman" w:hAnsi="Times New Roman" w:cs="Times New Roman"/>
          <w:sz w:val="24"/>
          <w:szCs w:val="24"/>
        </w:rPr>
        <w:t xml:space="preserve">Hervorheben möchte ich </w:t>
      </w:r>
      <w:r w:rsidR="00064D62">
        <w:rPr>
          <w:rFonts w:ascii="Times New Roman" w:hAnsi="Times New Roman" w:cs="Times New Roman"/>
          <w:sz w:val="24"/>
          <w:szCs w:val="24"/>
        </w:rPr>
        <w:t>seine Ermutigung</w:t>
      </w:r>
      <w:r w:rsidR="00043D20">
        <w:rPr>
          <w:rFonts w:ascii="Times New Roman" w:hAnsi="Times New Roman" w:cs="Times New Roman"/>
          <w:sz w:val="24"/>
          <w:szCs w:val="24"/>
        </w:rPr>
        <w:t xml:space="preserve"> und Bereitschaft</w:t>
      </w:r>
      <w:r w:rsidR="00270601">
        <w:rPr>
          <w:rFonts w:ascii="Times New Roman" w:hAnsi="Times New Roman" w:cs="Times New Roman"/>
          <w:sz w:val="24"/>
          <w:szCs w:val="24"/>
        </w:rPr>
        <w:t>,</w:t>
      </w:r>
      <w:r w:rsidR="00043D20">
        <w:rPr>
          <w:rFonts w:ascii="Times New Roman" w:hAnsi="Times New Roman" w:cs="Times New Roman"/>
          <w:sz w:val="24"/>
          <w:szCs w:val="24"/>
        </w:rPr>
        <w:t xml:space="preserve"> mich </w:t>
      </w:r>
      <w:r w:rsidR="00270601">
        <w:rPr>
          <w:rFonts w:ascii="Times New Roman" w:hAnsi="Times New Roman" w:cs="Times New Roman"/>
          <w:sz w:val="24"/>
          <w:szCs w:val="24"/>
        </w:rPr>
        <w:t xml:space="preserve">meine eigenen </w:t>
      </w:r>
      <w:r w:rsidR="00064D62">
        <w:rPr>
          <w:rFonts w:ascii="Times New Roman" w:hAnsi="Times New Roman" w:cs="Times New Roman"/>
          <w:sz w:val="24"/>
          <w:szCs w:val="24"/>
        </w:rPr>
        <w:t xml:space="preserve">intellektuellen </w:t>
      </w:r>
      <w:r w:rsidR="00270601">
        <w:rPr>
          <w:rFonts w:ascii="Times New Roman" w:hAnsi="Times New Roman" w:cs="Times New Roman"/>
          <w:sz w:val="24"/>
          <w:szCs w:val="24"/>
        </w:rPr>
        <w:t xml:space="preserve">(Um-)Wege gehen </w:t>
      </w:r>
      <w:r w:rsidR="00043D20">
        <w:rPr>
          <w:rFonts w:ascii="Times New Roman" w:hAnsi="Times New Roman" w:cs="Times New Roman"/>
          <w:sz w:val="24"/>
          <w:szCs w:val="24"/>
        </w:rPr>
        <w:t>zu lassen</w:t>
      </w:r>
      <w:r w:rsidR="00A442F3">
        <w:rPr>
          <w:rFonts w:ascii="Times New Roman" w:hAnsi="Times New Roman" w:cs="Times New Roman"/>
          <w:sz w:val="24"/>
          <w:szCs w:val="24"/>
        </w:rPr>
        <w:t xml:space="preserve"> – auch als das bedeutete, </w:t>
      </w:r>
      <w:r w:rsidR="00270601">
        <w:rPr>
          <w:rFonts w:ascii="Times New Roman" w:hAnsi="Times New Roman" w:cs="Times New Roman"/>
          <w:sz w:val="24"/>
          <w:szCs w:val="24"/>
        </w:rPr>
        <w:t>d</w:t>
      </w:r>
      <w:r w:rsidR="00A442F3">
        <w:rPr>
          <w:rFonts w:ascii="Times New Roman" w:hAnsi="Times New Roman" w:cs="Times New Roman"/>
          <w:sz w:val="24"/>
          <w:szCs w:val="24"/>
        </w:rPr>
        <w:t>as</w:t>
      </w:r>
      <w:r w:rsidR="006E7270">
        <w:rPr>
          <w:rFonts w:ascii="Times New Roman" w:hAnsi="Times New Roman" w:cs="Times New Roman"/>
          <w:sz w:val="24"/>
          <w:szCs w:val="24"/>
        </w:rPr>
        <w:t xml:space="preserve"> Projekt </w:t>
      </w:r>
      <w:r w:rsidR="00A442F3" w:rsidRPr="00A442F3">
        <w:rPr>
          <w:rFonts w:ascii="Times New Roman" w:hAnsi="Times New Roman" w:cs="Times New Roman"/>
          <w:sz w:val="24"/>
          <w:szCs w:val="24"/>
        </w:rPr>
        <w:t xml:space="preserve">eineinhalb Jahre vor der Abgabe </w:t>
      </w:r>
      <w:r w:rsidR="00920412">
        <w:rPr>
          <w:rFonts w:ascii="Times New Roman" w:hAnsi="Times New Roman" w:cs="Times New Roman"/>
          <w:sz w:val="24"/>
          <w:szCs w:val="24"/>
        </w:rPr>
        <w:t xml:space="preserve">quasi </w:t>
      </w:r>
      <w:r w:rsidR="006363B1">
        <w:rPr>
          <w:rFonts w:ascii="Times New Roman" w:hAnsi="Times New Roman" w:cs="Times New Roman"/>
          <w:sz w:val="24"/>
          <w:szCs w:val="24"/>
        </w:rPr>
        <w:t xml:space="preserve">neu </w:t>
      </w:r>
      <w:r w:rsidR="00A442F3">
        <w:rPr>
          <w:rFonts w:ascii="Times New Roman" w:hAnsi="Times New Roman" w:cs="Times New Roman"/>
          <w:sz w:val="24"/>
          <w:szCs w:val="24"/>
        </w:rPr>
        <w:t>zu konzipieren.</w:t>
      </w:r>
    </w:p>
    <w:p w:rsidR="00DC03EC" w:rsidRDefault="005B0AE3" w:rsidP="00DC03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Ferner </w:t>
      </w:r>
      <w:r w:rsidR="006E7270">
        <w:rPr>
          <w:rFonts w:ascii="Times New Roman" w:hAnsi="Times New Roman" w:cs="Times New Roman"/>
          <w:sz w:val="24"/>
          <w:szCs w:val="24"/>
        </w:rPr>
        <w:t>gebührt mein Dank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0412">
        <w:rPr>
          <w:rFonts w:ascii="Times New Roman" w:hAnsi="Times New Roman" w:cs="Times New Roman"/>
          <w:sz w:val="24"/>
          <w:szCs w:val="24"/>
        </w:rPr>
        <w:t xml:space="preserve">Herrn </w:t>
      </w:r>
      <w:r w:rsidR="006E7270">
        <w:rPr>
          <w:rFonts w:ascii="Times New Roman" w:hAnsi="Times New Roman" w:cs="Times New Roman"/>
          <w:sz w:val="24"/>
          <w:szCs w:val="24"/>
        </w:rPr>
        <w:t xml:space="preserve">Prof. Dr. Andrew </w:t>
      </w:r>
      <w:r w:rsidR="006E7270" w:rsidRPr="00542BC9">
        <w:rPr>
          <w:rFonts w:ascii="Times New Roman" w:hAnsi="Times New Roman" w:cs="Times New Roman"/>
          <w:sz w:val="24"/>
          <w:szCs w:val="24"/>
        </w:rPr>
        <w:t>Wallace-Hadrill</w:t>
      </w:r>
      <w:r w:rsidR="00433E87">
        <w:rPr>
          <w:rFonts w:ascii="Times New Roman" w:hAnsi="Times New Roman" w:cs="Times New Roman"/>
          <w:sz w:val="24"/>
          <w:szCs w:val="24"/>
        </w:rPr>
        <w:t>, mein</w:t>
      </w:r>
      <w:r w:rsidR="00542BC9">
        <w:rPr>
          <w:rFonts w:ascii="Times New Roman" w:hAnsi="Times New Roman" w:cs="Times New Roman"/>
          <w:sz w:val="24"/>
          <w:szCs w:val="24"/>
        </w:rPr>
        <w:t>em</w:t>
      </w:r>
      <w:r w:rsidR="004C1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270" w:rsidRPr="00064D62">
        <w:rPr>
          <w:rFonts w:ascii="Times New Roman" w:hAnsi="Times New Roman" w:cs="Times New Roman"/>
          <w:i/>
          <w:sz w:val="24"/>
          <w:szCs w:val="24"/>
        </w:rPr>
        <w:t>supervisor</w:t>
      </w:r>
      <w:proofErr w:type="spellEnd"/>
      <w:r w:rsidR="006E7270">
        <w:rPr>
          <w:rFonts w:ascii="Times New Roman" w:hAnsi="Times New Roman" w:cs="Times New Roman"/>
          <w:sz w:val="24"/>
          <w:szCs w:val="24"/>
        </w:rPr>
        <w:t xml:space="preserve"> am Sidney Sussex College der University of Cambridge</w:t>
      </w:r>
      <w:r w:rsidR="009343DD">
        <w:rPr>
          <w:rFonts w:ascii="Times New Roman" w:hAnsi="Times New Roman" w:cs="Times New Roman"/>
          <w:sz w:val="24"/>
          <w:szCs w:val="24"/>
        </w:rPr>
        <w:t xml:space="preserve"> (UK)</w:t>
      </w:r>
      <w:r w:rsidR="006E7270">
        <w:rPr>
          <w:rFonts w:ascii="Times New Roman" w:hAnsi="Times New Roman" w:cs="Times New Roman"/>
          <w:sz w:val="24"/>
          <w:szCs w:val="24"/>
        </w:rPr>
        <w:t xml:space="preserve">, wo ich 2009/10 dank </w:t>
      </w:r>
      <w:r w:rsidR="00116B61">
        <w:rPr>
          <w:rFonts w:ascii="Times New Roman" w:hAnsi="Times New Roman" w:cs="Times New Roman"/>
          <w:sz w:val="24"/>
          <w:szCs w:val="24"/>
        </w:rPr>
        <w:t>eines</w:t>
      </w:r>
      <w:r w:rsidR="006E7270">
        <w:rPr>
          <w:rFonts w:ascii="Times New Roman" w:hAnsi="Times New Roman" w:cs="Times New Roman"/>
          <w:sz w:val="24"/>
          <w:szCs w:val="24"/>
        </w:rPr>
        <w:t xml:space="preserve"> groß</w:t>
      </w:r>
      <w:r w:rsidR="0046232D">
        <w:rPr>
          <w:rFonts w:ascii="Times New Roman" w:hAnsi="Times New Roman" w:cs="Times New Roman"/>
          <w:sz w:val="24"/>
          <w:szCs w:val="24"/>
        </w:rPr>
        <w:t>zügigen Stipendium</w:t>
      </w:r>
      <w:r w:rsidR="00FF251F">
        <w:rPr>
          <w:rFonts w:ascii="Times New Roman" w:hAnsi="Times New Roman" w:cs="Times New Roman"/>
          <w:sz w:val="24"/>
          <w:szCs w:val="24"/>
        </w:rPr>
        <w:t>s</w:t>
      </w:r>
      <w:r w:rsidR="006E7270">
        <w:rPr>
          <w:rFonts w:ascii="Times New Roman" w:hAnsi="Times New Roman" w:cs="Times New Roman"/>
          <w:sz w:val="24"/>
          <w:szCs w:val="24"/>
        </w:rPr>
        <w:t xml:space="preserve"> des Schweizerischen Nationalfonds (SNF) ein wunderba</w:t>
      </w:r>
      <w:r w:rsidR="003B2E31">
        <w:rPr>
          <w:rFonts w:ascii="Times New Roman" w:hAnsi="Times New Roman" w:cs="Times New Roman"/>
          <w:sz w:val="24"/>
          <w:szCs w:val="24"/>
        </w:rPr>
        <w:t xml:space="preserve">res, </w:t>
      </w:r>
      <w:r w:rsidR="006E7270">
        <w:rPr>
          <w:rFonts w:ascii="Times New Roman" w:hAnsi="Times New Roman" w:cs="Times New Roman"/>
          <w:sz w:val="24"/>
          <w:szCs w:val="24"/>
        </w:rPr>
        <w:t xml:space="preserve">produktives Jahr verbringen </w:t>
      </w:r>
      <w:r w:rsidR="00116B61">
        <w:rPr>
          <w:rFonts w:ascii="Times New Roman" w:hAnsi="Times New Roman" w:cs="Times New Roman"/>
          <w:sz w:val="24"/>
          <w:szCs w:val="24"/>
        </w:rPr>
        <w:t>konnte</w:t>
      </w:r>
      <w:r w:rsidR="006E7270">
        <w:rPr>
          <w:rFonts w:ascii="Times New Roman" w:hAnsi="Times New Roman" w:cs="Times New Roman"/>
          <w:sz w:val="24"/>
          <w:szCs w:val="24"/>
        </w:rPr>
        <w:t xml:space="preserve">. </w:t>
      </w:r>
      <w:r w:rsidR="004C19A1">
        <w:rPr>
          <w:rFonts w:ascii="Times New Roman" w:hAnsi="Times New Roman" w:cs="Times New Roman"/>
          <w:sz w:val="24"/>
          <w:szCs w:val="24"/>
        </w:rPr>
        <w:t xml:space="preserve">Außerdem </w:t>
      </w:r>
      <w:r w:rsidR="00947356">
        <w:rPr>
          <w:rFonts w:ascii="Times New Roman" w:hAnsi="Times New Roman" w:cs="Times New Roman"/>
          <w:sz w:val="24"/>
          <w:szCs w:val="24"/>
        </w:rPr>
        <w:t>danke ich</w:t>
      </w:r>
      <w:r w:rsidR="00A442F3">
        <w:rPr>
          <w:rFonts w:ascii="Times New Roman" w:hAnsi="Times New Roman" w:cs="Times New Roman"/>
          <w:sz w:val="24"/>
          <w:szCs w:val="24"/>
        </w:rPr>
        <w:t xml:space="preserve"> sehr</w:t>
      </w:r>
      <w:r w:rsidR="00947356">
        <w:rPr>
          <w:rFonts w:ascii="Times New Roman" w:hAnsi="Times New Roman" w:cs="Times New Roman"/>
          <w:sz w:val="24"/>
          <w:szCs w:val="24"/>
        </w:rPr>
        <w:t xml:space="preserve"> </w:t>
      </w:r>
      <w:r w:rsidR="009C3298">
        <w:rPr>
          <w:rFonts w:ascii="Times New Roman" w:hAnsi="Times New Roman" w:cs="Times New Roman"/>
          <w:sz w:val="24"/>
          <w:szCs w:val="24"/>
        </w:rPr>
        <w:t>herzlich</w:t>
      </w:r>
      <w:r w:rsidR="00947356">
        <w:rPr>
          <w:rFonts w:ascii="Times New Roman" w:hAnsi="Times New Roman" w:cs="Times New Roman"/>
          <w:sz w:val="24"/>
          <w:szCs w:val="24"/>
        </w:rPr>
        <w:t xml:space="preserve"> </w:t>
      </w:r>
      <w:r w:rsidR="00920412">
        <w:rPr>
          <w:rFonts w:ascii="Times New Roman" w:hAnsi="Times New Roman" w:cs="Times New Roman"/>
          <w:sz w:val="24"/>
          <w:szCs w:val="24"/>
        </w:rPr>
        <w:t xml:space="preserve">Herrn </w:t>
      </w:r>
      <w:r w:rsidR="00B9667C">
        <w:rPr>
          <w:rFonts w:ascii="Times New Roman" w:hAnsi="Times New Roman" w:cs="Times New Roman"/>
          <w:sz w:val="24"/>
          <w:szCs w:val="24"/>
        </w:rPr>
        <w:t xml:space="preserve">Prof. Dr. Aloys </w:t>
      </w:r>
      <w:r w:rsidR="00B9667C" w:rsidRPr="00542BC9">
        <w:rPr>
          <w:rFonts w:ascii="Times New Roman" w:hAnsi="Times New Roman" w:cs="Times New Roman"/>
          <w:sz w:val="24"/>
          <w:szCs w:val="24"/>
        </w:rPr>
        <w:t>Winterling</w:t>
      </w:r>
      <w:r w:rsidR="009C3298">
        <w:rPr>
          <w:rFonts w:ascii="Times New Roman" w:hAnsi="Times New Roman" w:cs="Times New Roman"/>
          <w:sz w:val="24"/>
          <w:szCs w:val="24"/>
        </w:rPr>
        <w:t xml:space="preserve"> (HU Berlin)</w:t>
      </w:r>
      <w:r w:rsidR="00540F8F">
        <w:rPr>
          <w:rFonts w:ascii="Times New Roman" w:hAnsi="Times New Roman" w:cs="Times New Roman"/>
          <w:sz w:val="24"/>
          <w:szCs w:val="24"/>
        </w:rPr>
        <w:t>, der</w:t>
      </w:r>
      <w:r w:rsidR="009C3298">
        <w:rPr>
          <w:rFonts w:ascii="Times New Roman" w:hAnsi="Times New Roman" w:cs="Times New Roman"/>
          <w:sz w:val="24"/>
          <w:szCs w:val="24"/>
        </w:rPr>
        <w:t xml:space="preserve"> </w:t>
      </w:r>
      <w:r w:rsidR="004219A2">
        <w:rPr>
          <w:rFonts w:ascii="Times New Roman" w:hAnsi="Times New Roman" w:cs="Times New Roman"/>
          <w:sz w:val="24"/>
          <w:szCs w:val="24"/>
        </w:rPr>
        <w:t>sich</w:t>
      </w:r>
      <w:r w:rsidR="007D61FE">
        <w:rPr>
          <w:rFonts w:ascii="Times New Roman" w:hAnsi="Times New Roman" w:cs="Times New Roman"/>
          <w:sz w:val="24"/>
          <w:szCs w:val="24"/>
        </w:rPr>
        <w:t xml:space="preserve"> </w:t>
      </w:r>
      <w:r w:rsidR="004219A2">
        <w:rPr>
          <w:rFonts w:ascii="Times New Roman" w:hAnsi="Times New Roman" w:cs="Times New Roman"/>
          <w:sz w:val="24"/>
          <w:szCs w:val="24"/>
        </w:rPr>
        <w:t xml:space="preserve">als Zweitgutachter </w:t>
      </w:r>
      <w:r w:rsidR="00F33934">
        <w:rPr>
          <w:rFonts w:ascii="Times New Roman" w:hAnsi="Times New Roman" w:cs="Times New Roman"/>
          <w:sz w:val="24"/>
          <w:szCs w:val="24"/>
        </w:rPr>
        <w:t xml:space="preserve">im Promotionsverfahren </w:t>
      </w:r>
      <w:r w:rsidR="004219A2">
        <w:rPr>
          <w:rFonts w:ascii="Times New Roman" w:hAnsi="Times New Roman" w:cs="Times New Roman"/>
          <w:sz w:val="24"/>
          <w:szCs w:val="24"/>
        </w:rPr>
        <w:t>zur Verfügung gestellt hat</w:t>
      </w:r>
      <w:r w:rsidR="00C06BD0">
        <w:rPr>
          <w:rFonts w:ascii="Times New Roman" w:hAnsi="Times New Roman" w:cs="Times New Roman"/>
          <w:sz w:val="24"/>
          <w:szCs w:val="24"/>
        </w:rPr>
        <w:t xml:space="preserve">, </w:t>
      </w:r>
      <w:r w:rsidR="00E8089C">
        <w:rPr>
          <w:rFonts w:ascii="Times New Roman" w:hAnsi="Times New Roman" w:cs="Times New Roman"/>
          <w:sz w:val="24"/>
          <w:szCs w:val="24"/>
        </w:rPr>
        <w:t xml:space="preserve">und </w:t>
      </w:r>
      <w:r w:rsidR="00920412">
        <w:rPr>
          <w:rFonts w:ascii="Times New Roman" w:hAnsi="Times New Roman" w:cs="Times New Roman"/>
          <w:sz w:val="24"/>
          <w:szCs w:val="24"/>
        </w:rPr>
        <w:t xml:space="preserve">Herrn </w:t>
      </w:r>
      <w:r w:rsidR="00C06BD0">
        <w:rPr>
          <w:rFonts w:ascii="Times New Roman" w:hAnsi="Times New Roman" w:cs="Times New Roman"/>
          <w:sz w:val="24"/>
          <w:szCs w:val="24"/>
        </w:rPr>
        <w:t xml:space="preserve">Prof. Dr. Christian </w:t>
      </w:r>
      <w:proofErr w:type="spellStart"/>
      <w:r w:rsidR="00C06BD0" w:rsidRPr="00542BC9">
        <w:rPr>
          <w:rFonts w:ascii="Times New Roman" w:hAnsi="Times New Roman" w:cs="Times New Roman"/>
          <w:sz w:val="24"/>
          <w:szCs w:val="24"/>
        </w:rPr>
        <w:t>Windler</w:t>
      </w:r>
      <w:proofErr w:type="spellEnd"/>
      <w:r w:rsidR="00C06BD0">
        <w:rPr>
          <w:rFonts w:ascii="Times New Roman" w:hAnsi="Times New Roman" w:cs="Times New Roman"/>
          <w:sz w:val="24"/>
          <w:szCs w:val="24"/>
        </w:rPr>
        <w:t xml:space="preserve"> (Bern), der den Vorsitz</w:t>
      </w:r>
      <w:r w:rsidR="00542BC9">
        <w:rPr>
          <w:rFonts w:ascii="Times New Roman" w:hAnsi="Times New Roman" w:cs="Times New Roman"/>
          <w:sz w:val="24"/>
          <w:szCs w:val="24"/>
        </w:rPr>
        <w:t xml:space="preserve"> </w:t>
      </w:r>
      <w:r w:rsidR="00A94F2D">
        <w:rPr>
          <w:rFonts w:ascii="Times New Roman" w:hAnsi="Times New Roman" w:cs="Times New Roman"/>
          <w:sz w:val="24"/>
          <w:szCs w:val="24"/>
        </w:rPr>
        <w:t>geführt hat.</w:t>
      </w:r>
      <w:r w:rsidR="00A8221F">
        <w:rPr>
          <w:rFonts w:ascii="Times New Roman" w:hAnsi="Times New Roman" w:cs="Times New Roman"/>
          <w:sz w:val="24"/>
          <w:szCs w:val="24"/>
        </w:rPr>
        <w:t xml:space="preserve"> </w:t>
      </w:r>
      <w:r w:rsidR="003A1F68">
        <w:rPr>
          <w:rFonts w:ascii="Times New Roman" w:hAnsi="Times New Roman" w:cs="Times New Roman"/>
          <w:sz w:val="24"/>
          <w:szCs w:val="24"/>
        </w:rPr>
        <w:t xml:space="preserve">Zu großem Dank </w:t>
      </w:r>
      <w:r w:rsidR="00A8221F">
        <w:rPr>
          <w:rFonts w:ascii="Times New Roman" w:hAnsi="Times New Roman" w:cs="Times New Roman"/>
          <w:sz w:val="24"/>
          <w:szCs w:val="24"/>
        </w:rPr>
        <w:t xml:space="preserve">fühle ich mich </w:t>
      </w:r>
      <w:r w:rsidR="00FF251F">
        <w:rPr>
          <w:rFonts w:ascii="Times New Roman" w:hAnsi="Times New Roman" w:cs="Times New Roman"/>
          <w:sz w:val="24"/>
          <w:szCs w:val="24"/>
        </w:rPr>
        <w:t xml:space="preserve">den Herausgebern und hier insbesondere </w:t>
      </w:r>
      <w:r w:rsidR="00920412">
        <w:rPr>
          <w:rFonts w:ascii="Times New Roman" w:hAnsi="Times New Roman" w:cs="Times New Roman"/>
          <w:sz w:val="24"/>
          <w:szCs w:val="24"/>
        </w:rPr>
        <w:t xml:space="preserve">Herrn Dr. phil. Veit Probst, Direktor der Universitätsbibliothek Heidelberg, </w:t>
      </w:r>
      <w:r w:rsidR="00A8221F">
        <w:rPr>
          <w:rFonts w:ascii="Times New Roman" w:hAnsi="Times New Roman" w:cs="Times New Roman"/>
          <w:sz w:val="24"/>
          <w:szCs w:val="24"/>
        </w:rPr>
        <w:t>s</w:t>
      </w:r>
      <w:r w:rsidR="00920412">
        <w:rPr>
          <w:rFonts w:ascii="Times New Roman" w:hAnsi="Times New Roman" w:cs="Times New Roman"/>
          <w:sz w:val="24"/>
          <w:szCs w:val="24"/>
        </w:rPr>
        <w:t>owie den anonymen Gutachtern</w:t>
      </w:r>
      <w:r w:rsidR="00A8221F">
        <w:rPr>
          <w:rFonts w:ascii="Times New Roman" w:hAnsi="Times New Roman" w:cs="Times New Roman"/>
          <w:sz w:val="24"/>
          <w:szCs w:val="24"/>
        </w:rPr>
        <w:t xml:space="preserve"> verpflichtet, welche </w:t>
      </w:r>
      <w:r w:rsidR="005C07D7">
        <w:rPr>
          <w:rFonts w:ascii="Times New Roman" w:hAnsi="Times New Roman" w:cs="Times New Roman"/>
          <w:sz w:val="24"/>
          <w:szCs w:val="24"/>
        </w:rPr>
        <w:t xml:space="preserve">mir die Gelegenheit eröffnet haben, </w:t>
      </w:r>
      <w:r w:rsidR="0084777B" w:rsidRPr="0063244D">
        <w:rPr>
          <w:rFonts w:ascii="Times New Roman" w:hAnsi="Times New Roman" w:cs="Times New Roman"/>
          <w:sz w:val="24"/>
          <w:szCs w:val="24"/>
        </w:rPr>
        <w:t>mein Buch im Verlag Heidelberg University Publishing als Open-Access-Publikation einem breiten Publikum zugänglich zu machen</w:t>
      </w:r>
      <w:r w:rsidR="005C07D7">
        <w:rPr>
          <w:rFonts w:ascii="Times New Roman" w:hAnsi="Times New Roman" w:cs="Times New Roman"/>
          <w:sz w:val="24"/>
          <w:szCs w:val="24"/>
        </w:rPr>
        <w:t>.</w:t>
      </w:r>
    </w:p>
    <w:p w:rsidR="00093712" w:rsidRDefault="00CC2DBE" w:rsidP="00DC03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 danken habe ich ferner den Veranstalter</w:t>
      </w:r>
      <w:r w:rsidR="003B72F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und Teilnehmer</w:t>
      </w:r>
      <w:r w:rsidR="003B72F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jener </w:t>
      </w:r>
      <w:r w:rsidR="000D25F3">
        <w:rPr>
          <w:rFonts w:ascii="Times New Roman" w:hAnsi="Times New Roman" w:cs="Times New Roman"/>
          <w:sz w:val="24"/>
          <w:szCs w:val="24"/>
        </w:rPr>
        <w:t>Kolloquien und Tagungen, bei denen ich meine The</w:t>
      </w:r>
      <w:r>
        <w:rPr>
          <w:rFonts w:ascii="Times New Roman" w:hAnsi="Times New Roman" w:cs="Times New Roman"/>
          <w:sz w:val="24"/>
          <w:szCs w:val="24"/>
        </w:rPr>
        <w:t xml:space="preserve">sen erproben </w:t>
      </w:r>
      <w:r w:rsidR="000D25F3">
        <w:rPr>
          <w:rFonts w:ascii="Times New Roman" w:hAnsi="Times New Roman" w:cs="Times New Roman"/>
          <w:sz w:val="24"/>
          <w:szCs w:val="24"/>
        </w:rPr>
        <w:t>durfte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25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Das betrifft insbesondere </w:t>
      </w:r>
      <w:r w:rsidR="003B72F6">
        <w:rPr>
          <w:rFonts w:ascii="Times New Roman" w:hAnsi="Times New Roman" w:cs="Times New Roman"/>
          <w:sz w:val="24"/>
          <w:szCs w:val="24"/>
        </w:rPr>
        <w:t xml:space="preserve">meine Mitstreiter im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D25F3">
        <w:rPr>
          <w:rFonts w:ascii="Times New Roman" w:hAnsi="Times New Roman" w:cs="Times New Roman"/>
          <w:sz w:val="24"/>
          <w:szCs w:val="24"/>
        </w:rPr>
        <w:t>lthistori</w:t>
      </w:r>
      <w:r>
        <w:rPr>
          <w:rFonts w:ascii="Times New Roman" w:hAnsi="Times New Roman" w:cs="Times New Roman"/>
          <w:sz w:val="24"/>
          <w:szCs w:val="24"/>
        </w:rPr>
        <w:t>sche</w:t>
      </w:r>
      <w:r w:rsidR="003B72F6">
        <w:rPr>
          <w:rFonts w:ascii="Times New Roman" w:hAnsi="Times New Roman" w:cs="Times New Roman"/>
          <w:sz w:val="24"/>
          <w:szCs w:val="24"/>
        </w:rPr>
        <w:t>n</w:t>
      </w:r>
      <w:r w:rsidR="000D25F3">
        <w:rPr>
          <w:rFonts w:ascii="Times New Roman" w:hAnsi="Times New Roman" w:cs="Times New Roman"/>
          <w:sz w:val="24"/>
          <w:szCs w:val="24"/>
        </w:rPr>
        <w:t xml:space="preserve"> Kolloquium der Universität Bern,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3B72F6">
        <w:rPr>
          <w:rFonts w:ascii="Times New Roman" w:hAnsi="Times New Roman" w:cs="Times New Roman"/>
          <w:sz w:val="24"/>
          <w:szCs w:val="24"/>
        </w:rPr>
        <w:t xml:space="preserve">ren </w:t>
      </w:r>
      <w:r w:rsidR="003B72F6">
        <w:rPr>
          <w:rFonts w:ascii="Times New Roman" w:hAnsi="Times New Roman" w:cs="Times New Roman"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sz w:val="24"/>
          <w:szCs w:val="24"/>
        </w:rPr>
        <w:t>iskutierfreu</w:t>
      </w:r>
      <w:r w:rsidR="00F11D8D">
        <w:rPr>
          <w:rFonts w:ascii="Times New Roman" w:hAnsi="Times New Roman" w:cs="Times New Roman"/>
          <w:sz w:val="24"/>
          <w:szCs w:val="24"/>
        </w:rPr>
        <w:t>d</w:t>
      </w:r>
      <w:r w:rsidR="003B72F6">
        <w:rPr>
          <w:rFonts w:ascii="Times New Roman" w:hAnsi="Times New Roman" w:cs="Times New Roman"/>
          <w:sz w:val="24"/>
          <w:szCs w:val="24"/>
        </w:rPr>
        <w:t xml:space="preserve">e und kritische Ermutigung </w:t>
      </w:r>
      <w:r w:rsidR="0012043D">
        <w:rPr>
          <w:rFonts w:ascii="Times New Roman" w:hAnsi="Times New Roman" w:cs="Times New Roman"/>
          <w:sz w:val="24"/>
          <w:szCs w:val="24"/>
        </w:rPr>
        <w:t xml:space="preserve">fraglos </w:t>
      </w:r>
      <w:r>
        <w:rPr>
          <w:rFonts w:ascii="Times New Roman" w:hAnsi="Times New Roman" w:cs="Times New Roman"/>
          <w:sz w:val="24"/>
          <w:szCs w:val="24"/>
        </w:rPr>
        <w:t>zum Gelingen de</w:t>
      </w:r>
      <w:r w:rsidR="00F11D8D">
        <w:rPr>
          <w:rFonts w:ascii="Times New Roman" w:hAnsi="Times New Roman" w:cs="Times New Roman"/>
          <w:sz w:val="24"/>
          <w:szCs w:val="24"/>
        </w:rPr>
        <w:t xml:space="preserve">r Arbeit </w:t>
      </w:r>
      <w:r>
        <w:rPr>
          <w:rFonts w:ascii="Times New Roman" w:hAnsi="Times New Roman" w:cs="Times New Roman"/>
          <w:sz w:val="24"/>
          <w:szCs w:val="24"/>
        </w:rPr>
        <w:t>beigetragen</w:t>
      </w:r>
      <w:r w:rsidR="0012043D">
        <w:rPr>
          <w:rFonts w:ascii="Times New Roman" w:hAnsi="Times New Roman" w:cs="Times New Roman"/>
          <w:sz w:val="24"/>
          <w:szCs w:val="24"/>
        </w:rPr>
        <w:t xml:space="preserve"> haben</w:t>
      </w:r>
      <w:r w:rsidR="00E8089C">
        <w:rPr>
          <w:rFonts w:ascii="Times New Roman" w:hAnsi="Times New Roman" w:cs="Times New Roman"/>
          <w:sz w:val="24"/>
          <w:szCs w:val="24"/>
        </w:rPr>
        <w:t xml:space="preserve">. Das gilt ebenso für </w:t>
      </w:r>
      <w:r>
        <w:rPr>
          <w:rFonts w:ascii="Times New Roman" w:hAnsi="Times New Roman" w:cs="Times New Roman"/>
          <w:sz w:val="24"/>
          <w:szCs w:val="24"/>
        </w:rPr>
        <w:t xml:space="preserve">das </w:t>
      </w:r>
      <w:r w:rsidR="000D25F3">
        <w:rPr>
          <w:rFonts w:ascii="Times New Roman" w:hAnsi="Times New Roman" w:cs="Times New Roman"/>
          <w:sz w:val="24"/>
          <w:szCs w:val="24"/>
        </w:rPr>
        <w:t>Kolloquium des althistorischen Seminars der Universität Basel</w:t>
      </w:r>
      <w:r>
        <w:rPr>
          <w:rFonts w:ascii="Times New Roman" w:hAnsi="Times New Roman" w:cs="Times New Roman"/>
          <w:sz w:val="24"/>
          <w:szCs w:val="24"/>
        </w:rPr>
        <w:t xml:space="preserve">, das </w:t>
      </w:r>
      <w:r w:rsidR="000D25F3">
        <w:rPr>
          <w:rFonts w:ascii="Times New Roman" w:hAnsi="Times New Roman" w:cs="Times New Roman"/>
          <w:sz w:val="24"/>
          <w:szCs w:val="24"/>
        </w:rPr>
        <w:t xml:space="preserve">Kolloquium für Alte Geschichte an der TU Darmstadt </w:t>
      </w:r>
      <w:r w:rsidR="00E8089C">
        <w:rPr>
          <w:rFonts w:ascii="Times New Roman" w:hAnsi="Times New Roman" w:cs="Times New Roman"/>
          <w:sz w:val="24"/>
          <w:szCs w:val="24"/>
        </w:rPr>
        <w:t xml:space="preserve">und </w:t>
      </w:r>
      <w:r w:rsidR="00A442F3">
        <w:rPr>
          <w:rFonts w:ascii="Times New Roman" w:hAnsi="Times New Roman" w:cs="Times New Roman"/>
          <w:sz w:val="24"/>
          <w:szCs w:val="24"/>
        </w:rPr>
        <w:t xml:space="preserve">das </w:t>
      </w:r>
      <w:proofErr w:type="spellStart"/>
      <w:r w:rsidR="000D25F3">
        <w:rPr>
          <w:rFonts w:ascii="Times New Roman" w:hAnsi="Times New Roman" w:cs="Times New Roman"/>
          <w:sz w:val="24"/>
          <w:szCs w:val="24"/>
        </w:rPr>
        <w:t>Ancient</w:t>
      </w:r>
      <w:proofErr w:type="spellEnd"/>
      <w:r w:rsidR="000D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5F3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="000D25F3">
        <w:rPr>
          <w:rFonts w:ascii="Times New Roman" w:hAnsi="Times New Roman" w:cs="Times New Roman"/>
          <w:sz w:val="24"/>
          <w:szCs w:val="24"/>
        </w:rPr>
        <w:t xml:space="preserve"> Seminar der </w:t>
      </w:r>
      <w:proofErr w:type="spellStart"/>
      <w:r w:rsidR="000D25F3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="000D25F3">
        <w:rPr>
          <w:rFonts w:ascii="Times New Roman" w:hAnsi="Times New Roman" w:cs="Times New Roman"/>
          <w:sz w:val="24"/>
          <w:szCs w:val="24"/>
        </w:rPr>
        <w:t xml:space="preserve"> of Classics an der University of Cambridge</w:t>
      </w:r>
      <w:r w:rsidR="0012043D">
        <w:rPr>
          <w:rFonts w:ascii="Times New Roman" w:hAnsi="Times New Roman" w:cs="Times New Roman"/>
          <w:sz w:val="24"/>
          <w:szCs w:val="24"/>
        </w:rPr>
        <w:t xml:space="preserve">. Wichtige </w:t>
      </w:r>
      <w:r w:rsidR="0031419A">
        <w:rPr>
          <w:rFonts w:ascii="Times New Roman" w:hAnsi="Times New Roman" w:cs="Times New Roman"/>
          <w:sz w:val="24"/>
          <w:szCs w:val="24"/>
        </w:rPr>
        <w:t xml:space="preserve">Anregungen </w:t>
      </w:r>
      <w:r w:rsidR="00F11D8D">
        <w:rPr>
          <w:rFonts w:ascii="Times New Roman" w:hAnsi="Times New Roman" w:cs="Times New Roman"/>
          <w:sz w:val="24"/>
          <w:szCs w:val="24"/>
        </w:rPr>
        <w:t xml:space="preserve">erhielt ich </w:t>
      </w:r>
      <w:r w:rsidR="00D97FC2">
        <w:rPr>
          <w:rFonts w:ascii="Times New Roman" w:hAnsi="Times New Roman" w:cs="Times New Roman"/>
          <w:sz w:val="24"/>
          <w:szCs w:val="24"/>
        </w:rPr>
        <w:t xml:space="preserve">auch </w:t>
      </w:r>
      <w:r w:rsidR="002B671E">
        <w:rPr>
          <w:rFonts w:ascii="Times New Roman" w:hAnsi="Times New Roman" w:cs="Times New Roman"/>
          <w:sz w:val="24"/>
          <w:szCs w:val="24"/>
        </w:rPr>
        <w:t>auf</w:t>
      </w:r>
      <w:r w:rsidR="00F11D8D">
        <w:rPr>
          <w:rFonts w:ascii="Times New Roman" w:hAnsi="Times New Roman" w:cs="Times New Roman"/>
          <w:sz w:val="24"/>
          <w:szCs w:val="24"/>
        </w:rPr>
        <w:t xml:space="preserve"> </w:t>
      </w:r>
      <w:r w:rsidR="0012043D">
        <w:rPr>
          <w:rFonts w:ascii="Times New Roman" w:hAnsi="Times New Roman" w:cs="Times New Roman"/>
          <w:sz w:val="24"/>
          <w:szCs w:val="24"/>
        </w:rPr>
        <w:t xml:space="preserve">der </w:t>
      </w:r>
      <w:r w:rsidR="000D25F3">
        <w:rPr>
          <w:rFonts w:ascii="Times New Roman" w:hAnsi="Times New Roman" w:cs="Times New Roman"/>
          <w:sz w:val="24"/>
          <w:szCs w:val="24"/>
        </w:rPr>
        <w:t>Kleine</w:t>
      </w:r>
      <w:r w:rsidR="0012043D">
        <w:rPr>
          <w:rFonts w:ascii="Times New Roman" w:hAnsi="Times New Roman" w:cs="Times New Roman"/>
          <w:sz w:val="24"/>
          <w:szCs w:val="24"/>
        </w:rPr>
        <w:t>n</w:t>
      </w:r>
      <w:r w:rsidR="000D25F3">
        <w:rPr>
          <w:rFonts w:ascii="Times New Roman" w:hAnsi="Times New Roman" w:cs="Times New Roman"/>
          <w:sz w:val="24"/>
          <w:szCs w:val="24"/>
        </w:rPr>
        <w:t xml:space="preserve"> Mommsentagung</w:t>
      </w:r>
      <w:r w:rsidR="0012043D">
        <w:rPr>
          <w:rFonts w:ascii="Times New Roman" w:hAnsi="Times New Roman" w:cs="Times New Roman"/>
          <w:sz w:val="24"/>
          <w:szCs w:val="24"/>
        </w:rPr>
        <w:t xml:space="preserve"> im Herbst 2010 sowie </w:t>
      </w:r>
      <w:r w:rsidR="00D97FC2">
        <w:rPr>
          <w:rFonts w:ascii="Times New Roman" w:hAnsi="Times New Roman" w:cs="Times New Roman"/>
          <w:sz w:val="24"/>
          <w:szCs w:val="24"/>
        </w:rPr>
        <w:t xml:space="preserve">in der </w:t>
      </w:r>
      <w:r w:rsidR="000D5FC8">
        <w:rPr>
          <w:rFonts w:ascii="Times New Roman" w:hAnsi="Times New Roman" w:cs="Times New Roman"/>
          <w:sz w:val="24"/>
          <w:szCs w:val="24"/>
        </w:rPr>
        <w:t xml:space="preserve">epochenübergreifenden </w:t>
      </w:r>
      <w:r w:rsidR="000D25F3">
        <w:rPr>
          <w:rFonts w:ascii="Times New Roman" w:hAnsi="Times New Roman" w:cs="Times New Roman"/>
          <w:sz w:val="24"/>
          <w:szCs w:val="24"/>
        </w:rPr>
        <w:t>Arbeitsgemeinschaft ‚Haus im Kontext</w:t>
      </w:r>
      <w:r w:rsidR="0012043D">
        <w:rPr>
          <w:rFonts w:ascii="Times New Roman" w:hAnsi="Times New Roman" w:cs="Times New Roman"/>
          <w:sz w:val="24"/>
          <w:szCs w:val="24"/>
        </w:rPr>
        <w:t>‘</w:t>
      </w:r>
      <w:r w:rsidR="005B0AE3">
        <w:rPr>
          <w:rFonts w:ascii="Times New Roman" w:hAnsi="Times New Roman" w:cs="Times New Roman"/>
          <w:sz w:val="24"/>
          <w:szCs w:val="24"/>
        </w:rPr>
        <w:t>.</w:t>
      </w:r>
    </w:p>
    <w:p w:rsidR="00C4436B" w:rsidRDefault="00D57DF0" w:rsidP="00DC03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 großes Dankeschön </w:t>
      </w:r>
      <w:r w:rsidR="000D25F3">
        <w:rPr>
          <w:rFonts w:ascii="Times New Roman" w:hAnsi="Times New Roman" w:cs="Times New Roman"/>
          <w:sz w:val="24"/>
          <w:szCs w:val="24"/>
        </w:rPr>
        <w:t xml:space="preserve">möchte ich </w:t>
      </w:r>
      <w:r w:rsidR="00F33934">
        <w:rPr>
          <w:rFonts w:ascii="Times New Roman" w:hAnsi="Times New Roman" w:cs="Times New Roman"/>
          <w:sz w:val="24"/>
          <w:szCs w:val="24"/>
        </w:rPr>
        <w:t xml:space="preserve">den </w:t>
      </w:r>
      <w:r w:rsidR="000D25F3">
        <w:rPr>
          <w:rFonts w:ascii="Times New Roman" w:hAnsi="Times New Roman" w:cs="Times New Roman"/>
          <w:sz w:val="24"/>
          <w:szCs w:val="24"/>
        </w:rPr>
        <w:t xml:space="preserve">Freunden und Kollegen aussprechen, die </w:t>
      </w:r>
      <w:r w:rsidR="0083463B">
        <w:rPr>
          <w:rFonts w:ascii="Times New Roman" w:hAnsi="Times New Roman" w:cs="Times New Roman"/>
          <w:sz w:val="24"/>
          <w:szCs w:val="24"/>
        </w:rPr>
        <w:t xml:space="preserve">mich in der Endphase bei der Stange gehalten und/oder </w:t>
      </w:r>
      <w:r w:rsidR="000D25F3">
        <w:rPr>
          <w:rFonts w:ascii="Times New Roman" w:hAnsi="Times New Roman" w:cs="Times New Roman"/>
          <w:sz w:val="24"/>
          <w:szCs w:val="24"/>
        </w:rPr>
        <w:t xml:space="preserve">sich der Mühe des Korrekturlesens unterzogen </w:t>
      </w:r>
      <w:r w:rsidR="0083463B">
        <w:rPr>
          <w:rFonts w:ascii="Times New Roman" w:hAnsi="Times New Roman" w:cs="Times New Roman"/>
          <w:sz w:val="24"/>
          <w:szCs w:val="24"/>
        </w:rPr>
        <w:t>haben</w:t>
      </w:r>
      <w:r w:rsidR="000D25F3">
        <w:rPr>
          <w:rFonts w:ascii="Times New Roman" w:hAnsi="Times New Roman" w:cs="Times New Roman"/>
          <w:sz w:val="24"/>
          <w:szCs w:val="24"/>
        </w:rPr>
        <w:t xml:space="preserve">: </w:t>
      </w:r>
      <w:r w:rsidR="00920412">
        <w:rPr>
          <w:rFonts w:ascii="Times New Roman" w:hAnsi="Times New Roman" w:cs="Times New Roman"/>
          <w:sz w:val="24"/>
          <w:szCs w:val="24"/>
        </w:rPr>
        <w:t xml:space="preserve">Herrn </w:t>
      </w:r>
      <w:r w:rsidR="000D25F3">
        <w:rPr>
          <w:rFonts w:ascii="Times New Roman" w:hAnsi="Times New Roman" w:cs="Times New Roman"/>
          <w:sz w:val="24"/>
          <w:szCs w:val="24"/>
        </w:rPr>
        <w:t xml:space="preserve">Dr. phil. Markus </w:t>
      </w:r>
      <w:proofErr w:type="spellStart"/>
      <w:r w:rsidR="000D25F3">
        <w:rPr>
          <w:rFonts w:ascii="Times New Roman" w:hAnsi="Times New Roman" w:cs="Times New Roman"/>
          <w:sz w:val="24"/>
          <w:szCs w:val="24"/>
        </w:rPr>
        <w:t>Beyeler</w:t>
      </w:r>
      <w:proofErr w:type="spellEnd"/>
      <w:r w:rsidR="00D93A20">
        <w:rPr>
          <w:rFonts w:ascii="Times New Roman" w:hAnsi="Times New Roman" w:cs="Times New Roman"/>
          <w:sz w:val="24"/>
          <w:szCs w:val="24"/>
        </w:rPr>
        <w:t xml:space="preserve"> und </w:t>
      </w:r>
      <w:r w:rsidR="00920412">
        <w:rPr>
          <w:rFonts w:ascii="Times New Roman" w:hAnsi="Times New Roman" w:cs="Times New Roman"/>
          <w:sz w:val="24"/>
          <w:szCs w:val="24"/>
        </w:rPr>
        <w:t xml:space="preserve">Frau </w:t>
      </w:r>
      <w:r w:rsidR="00D93A20" w:rsidRPr="00D93A20">
        <w:rPr>
          <w:rFonts w:ascii="Times New Roman" w:hAnsi="Times New Roman" w:cs="Times New Roman"/>
          <w:sz w:val="24"/>
          <w:szCs w:val="24"/>
        </w:rPr>
        <w:t>Dr. phil. Sanela Schmid</w:t>
      </w:r>
      <w:r w:rsidR="00CC77BD">
        <w:rPr>
          <w:rFonts w:ascii="Times New Roman" w:hAnsi="Times New Roman" w:cs="Times New Roman"/>
          <w:sz w:val="24"/>
          <w:szCs w:val="24"/>
        </w:rPr>
        <w:t>;</w:t>
      </w:r>
      <w:r w:rsidR="00540F8F">
        <w:rPr>
          <w:rFonts w:ascii="Times New Roman" w:hAnsi="Times New Roman" w:cs="Times New Roman"/>
          <w:sz w:val="24"/>
          <w:szCs w:val="24"/>
        </w:rPr>
        <w:t xml:space="preserve"> </w:t>
      </w:r>
      <w:r w:rsidR="00920412">
        <w:rPr>
          <w:rFonts w:ascii="Times New Roman" w:hAnsi="Times New Roman" w:cs="Times New Roman"/>
          <w:sz w:val="24"/>
          <w:szCs w:val="24"/>
        </w:rPr>
        <w:t xml:space="preserve">Frau </w:t>
      </w:r>
      <w:r w:rsidR="0083463B">
        <w:rPr>
          <w:rFonts w:ascii="Times New Roman" w:hAnsi="Times New Roman" w:cs="Times New Roman"/>
          <w:sz w:val="24"/>
          <w:szCs w:val="24"/>
        </w:rPr>
        <w:t xml:space="preserve">Studienrätin Katharina </w:t>
      </w:r>
      <w:proofErr w:type="spellStart"/>
      <w:r w:rsidR="0083463B">
        <w:rPr>
          <w:rFonts w:ascii="Times New Roman" w:hAnsi="Times New Roman" w:cs="Times New Roman"/>
          <w:sz w:val="24"/>
          <w:szCs w:val="24"/>
        </w:rPr>
        <w:t>Hornjak</w:t>
      </w:r>
      <w:proofErr w:type="spellEnd"/>
      <w:r w:rsidR="00A94F2D">
        <w:rPr>
          <w:rFonts w:ascii="Times New Roman" w:hAnsi="Times New Roman" w:cs="Times New Roman"/>
          <w:sz w:val="24"/>
          <w:szCs w:val="24"/>
        </w:rPr>
        <w:t xml:space="preserve"> </w:t>
      </w:r>
      <w:r w:rsidR="0083463B">
        <w:rPr>
          <w:rFonts w:ascii="Times New Roman" w:hAnsi="Times New Roman" w:cs="Times New Roman"/>
          <w:sz w:val="24"/>
          <w:szCs w:val="24"/>
        </w:rPr>
        <w:t xml:space="preserve">für unser </w:t>
      </w:r>
      <w:r w:rsidR="00433E87">
        <w:rPr>
          <w:rFonts w:ascii="Times New Roman" w:hAnsi="Times New Roman" w:cs="Times New Roman"/>
          <w:sz w:val="24"/>
          <w:szCs w:val="24"/>
        </w:rPr>
        <w:t>,Fazit-R</w:t>
      </w:r>
      <w:r w:rsidR="0083463B">
        <w:rPr>
          <w:rFonts w:ascii="Times New Roman" w:hAnsi="Times New Roman" w:cs="Times New Roman"/>
          <w:sz w:val="24"/>
          <w:szCs w:val="24"/>
        </w:rPr>
        <w:t>itual‘</w:t>
      </w:r>
      <w:r w:rsidR="00A94F2D">
        <w:rPr>
          <w:rFonts w:ascii="Times New Roman" w:hAnsi="Times New Roman" w:cs="Times New Roman"/>
          <w:sz w:val="24"/>
          <w:szCs w:val="24"/>
        </w:rPr>
        <w:t xml:space="preserve"> </w:t>
      </w:r>
      <w:r w:rsidR="00433E87">
        <w:rPr>
          <w:rFonts w:ascii="Times New Roman" w:hAnsi="Times New Roman" w:cs="Times New Roman"/>
          <w:sz w:val="24"/>
          <w:szCs w:val="24"/>
        </w:rPr>
        <w:t xml:space="preserve">– </w:t>
      </w:r>
      <w:r w:rsidR="00A94F2D">
        <w:rPr>
          <w:rFonts w:ascii="Times New Roman" w:hAnsi="Times New Roman" w:cs="Times New Roman"/>
          <w:sz w:val="24"/>
          <w:szCs w:val="24"/>
        </w:rPr>
        <w:t xml:space="preserve">und </w:t>
      </w:r>
      <w:r w:rsidR="00C06BD0">
        <w:rPr>
          <w:rFonts w:ascii="Times New Roman" w:hAnsi="Times New Roman" w:cs="Times New Roman"/>
          <w:sz w:val="24"/>
          <w:szCs w:val="24"/>
        </w:rPr>
        <w:t>für viel</w:t>
      </w:r>
      <w:r w:rsidR="00433E87">
        <w:rPr>
          <w:rFonts w:ascii="Times New Roman" w:hAnsi="Times New Roman" w:cs="Times New Roman"/>
          <w:sz w:val="24"/>
          <w:szCs w:val="24"/>
        </w:rPr>
        <w:t>, viel</w:t>
      </w:r>
      <w:r w:rsidR="00C06BD0">
        <w:rPr>
          <w:rFonts w:ascii="Times New Roman" w:hAnsi="Times New Roman" w:cs="Times New Roman"/>
          <w:sz w:val="24"/>
          <w:szCs w:val="24"/>
        </w:rPr>
        <w:t xml:space="preserve"> mehr</w:t>
      </w:r>
      <w:r w:rsidR="0031419A">
        <w:rPr>
          <w:rFonts w:ascii="Times New Roman" w:hAnsi="Times New Roman" w:cs="Times New Roman"/>
          <w:sz w:val="24"/>
          <w:szCs w:val="24"/>
        </w:rPr>
        <w:t>,</w:t>
      </w:r>
      <w:r w:rsidR="00A94F2D">
        <w:rPr>
          <w:rFonts w:ascii="Times New Roman" w:hAnsi="Times New Roman" w:cs="Times New Roman"/>
          <w:sz w:val="24"/>
          <w:szCs w:val="24"/>
        </w:rPr>
        <w:t xml:space="preserve"> als ich sagen kann; </w:t>
      </w:r>
      <w:r w:rsidR="00920412">
        <w:rPr>
          <w:rFonts w:ascii="Times New Roman" w:hAnsi="Times New Roman" w:cs="Times New Roman"/>
          <w:sz w:val="24"/>
          <w:szCs w:val="24"/>
        </w:rPr>
        <w:t xml:space="preserve">Frau </w:t>
      </w:r>
      <w:proofErr w:type="spellStart"/>
      <w:r w:rsidR="000D25F3">
        <w:rPr>
          <w:rFonts w:ascii="Times New Roman" w:hAnsi="Times New Roman" w:cs="Times New Roman"/>
          <w:sz w:val="24"/>
          <w:szCs w:val="24"/>
        </w:rPr>
        <w:t>lic</w:t>
      </w:r>
      <w:proofErr w:type="spellEnd"/>
      <w:r w:rsidR="000D25F3">
        <w:rPr>
          <w:rFonts w:ascii="Times New Roman" w:hAnsi="Times New Roman" w:cs="Times New Roman"/>
          <w:sz w:val="24"/>
          <w:szCs w:val="24"/>
        </w:rPr>
        <w:t>. phil. Franzis</w:t>
      </w:r>
      <w:r w:rsidR="00A94F2D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="00A94F2D">
        <w:rPr>
          <w:rFonts w:ascii="Times New Roman" w:hAnsi="Times New Roman" w:cs="Times New Roman"/>
          <w:sz w:val="24"/>
          <w:szCs w:val="24"/>
        </w:rPr>
        <w:t>Rucht</w:t>
      </w:r>
      <w:r w:rsidR="006F4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3463B">
        <w:rPr>
          <w:rFonts w:ascii="Times New Roman" w:hAnsi="Times New Roman" w:cs="Times New Roman"/>
          <w:sz w:val="24"/>
          <w:szCs w:val="24"/>
        </w:rPr>
        <w:t xml:space="preserve"> für die Bändigung </w:t>
      </w:r>
      <w:r w:rsidR="00A442F3">
        <w:rPr>
          <w:rFonts w:ascii="Times New Roman" w:hAnsi="Times New Roman" w:cs="Times New Roman"/>
          <w:sz w:val="24"/>
          <w:szCs w:val="24"/>
        </w:rPr>
        <w:t xml:space="preserve">der schlimmsten </w:t>
      </w:r>
      <w:r w:rsidR="0083463B">
        <w:rPr>
          <w:rFonts w:ascii="Times New Roman" w:hAnsi="Times New Roman" w:cs="Times New Roman"/>
          <w:sz w:val="24"/>
          <w:szCs w:val="24"/>
        </w:rPr>
        <w:t xml:space="preserve">Bandwurmsätze </w:t>
      </w:r>
      <w:r w:rsidR="00D93A20">
        <w:rPr>
          <w:rFonts w:ascii="Times New Roman" w:hAnsi="Times New Roman" w:cs="Times New Roman"/>
          <w:sz w:val="24"/>
          <w:szCs w:val="24"/>
        </w:rPr>
        <w:t>und Fußnoten</w:t>
      </w:r>
      <w:r w:rsidR="00A94F2D">
        <w:rPr>
          <w:rFonts w:ascii="Times New Roman" w:hAnsi="Times New Roman" w:cs="Times New Roman"/>
          <w:sz w:val="24"/>
          <w:szCs w:val="24"/>
        </w:rPr>
        <w:t>;</w:t>
      </w:r>
      <w:r w:rsidR="00D93A20">
        <w:rPr>
          <w:rFonts w:ascii="Times New Roman" w:hAnsi="Times New Roman" w:cs="Times New Roman"/>
          <w:sz w:val="24"/>
          <w:szCs w:val="24"/>
        </w:rPr>
        <w:t xml:space="preserve"> </w:t>
      </w:r>
      <w:r w:rsidR="00920412">
        <w:rPr>
          <w:rFonts w:ascii="Times New Roman" w:hAnsi="Times New Roman" w:cs="Times New Roman"/>
          <w:sz w:val="24"/>
          <w:szCs w:val="24"/>
        </w:rPr>
        <w:t xml:space="preserve">Herrn </w:t>
      </w:r>
      <w:r w:rsidR="000D25F3">
        <w:rPr>
          <w:rFonts w:ascii="Times New Roman" w:hAnsi="Times New Roman" w:cs="Times New Roman"/>
          <w:sz w:val="24"/>
          <w:szCs w:val="24"/>
        </w:rPr>
        <w:t>stud. phil. Lars Rutten</w:t>
      </w:r>
      <w:r w:rsidR="00A94F2D">
        <w:rPr>
          <w:rFonts w:ascii="Times New Roman" w:hAnsi="Times New Roman" w:cs="Times New Roman"/>
          <w:sz w:val="24"/>
          <w:szCs w:val="24"/>
        </w:rPr>
        <w:t xml:space="preserve"> für </w:t>
      </w:r>
      <w:r w:rsidR="0083463B">
        <w:rPr>
          <w:rFonts w:ascii="Times New Roman" w:hAnsi="Times New Roman" w:cs="Times New Roman"/>
          <w:sz w:val="24"/>
          <w:szCs w:val="24"/>
        </w:rPr>
        <w:t xml:space="preserve">eine </w:t>
      </w:r>
      <w:proofErr w:type="gramStart"/>
      <w:r w:rsidR="0083463B" w:rsidRPr="009D34B6">
        <w:rPr>
          <w:rFonts w:ascii="Times New Roman" w:hAnsi="Times New Roman" w:cs="Times New Roman"/>
          <w:i/>
          <w:sz w:val="24"/>
          <w:szCs w:val="24"/>
        </w:rPr>
        <w:t xml:space="preserve">last </w:t>
      </w:r>
      <w:proofErr w:type="spellStart"/>
      <w:r w:rsidR="0083463B" w:rsidRPr="009D34B6">
        <w:rPr>
          <w:rFonts w:ascii="Times New Roman" w:hAnsi="Times New Roman" w:cs="Times New Roman"/>
          <w:i/>
          <w:sz w:val="24"/>
          <w:szCs w:val="24"/>
        </w:rPr>
        <w:t>minute</w:t>
      </w:r>
      <w:proofErr w:type="spellEnd"/>
      <w:r w:rsidR="009D34B6">
        <w:rPr>
          <w:rFonts w:ascii="Times New Roman" w:hAnsi="Times New Roman" w:cs="Times New Roman"/>
          <w:sz w:val="24"/>
          <w:szCs w:val="24"/>
        </w:rPr>
        <w:t>-</w:t>
      </w:r>
      <w:r w:rsidR="0083463B">
        <w:rPr>
          <w:rFonts w:ascii="Times New Roman" w:hAnsi="Times New Roman" w:cs="Times New Roman"/>
          <w:sz w:val="24"/>
          <w:szCs w:val="24"/>
        </w:rPr>
        <w:t>Korrekturakti</w:t>
      </w:r>
      <w:r w:rsidR="00D93A20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C4436B">
        <w:rPr>
          <w:rFonts w:ascii="Times New Roman" w:hAnsi="Times New Roman" w:cs="Times New Roman"/>
          <w:sz w:val="24"/>
          <w:szCs w:val="24"/>
        </w:rPr>
        <w:t xml:space="preserve"> sowie </w:t>
      </w:r>
      <w:r w:rsidR="00920412">
        <w:rPr>
          <w:rFonts w:ascii="Times New Roman" w:hAnsi="Times New Roman" w:cs="Times New Roman"/>
          <w:sz w:val="24"/>
          <w:szCs w:val="24"/>
        </w:rPr>
        <w:t xml:space="preserve">Frau </w:t>
      </w:r>
      <w:r w:rsidR="00C4436B">
        <w:rPr>
          <w:rFonts w:ascii="Times New Roman" w:hAnsi="Times New Roman" w:cs="Times New Roman"/>
          <w:sz w:val="24"/>
          <w:szCs w:val="24"/>
        </w:rPr>
        <w:t>Janett Schröder, MA</w:t>
      </w:r>
      <w:r w:rsidR="00C4436B" w:rsidRPr="00E8089C">
        <w:rPr>
          <w:rFonts w:ascii="Times New Roman" w:hAnsi="Times New Roman" w:cs="Times New Roman"/>
          <w:sz w:val="24"/>
          <w:szCs w:val="24"/>
        </w:rPr>
        <w:t>.</w:t>
      </w:r>
      <w:r w:rsidR="00D93A20" w:rsidRPr="00E8089C">
        <w:rPr>
          <w:rFonts w:ascii="Times New Roman" w:hAnsi="Times New Roman" w:cs="Times New Roman"/>
          <w:sz w:val="24"/>
          <w:szCs w:val="24"/>
        </w:rPr>
        <w:t xml:space="preserve"> Merci vi</w:t>
      </w:r>
      <w:r w:rsidR="009D34B6" w:rsidRPr="00E8089C">
        <w:rPr>
          <w:rFonts w:ascii="Times New Roman" w:hAnsi="Times New Roman" w:cs="Times New Roman"/>
          <w:sz w:val="24"/>
          <w:szCs w:val="24"/>
        </w:rPr>
        <w:t>e</w:t>
      </w:r>
      <w:r w:rsidR="00D93A20" w:rsidRPr="00E8089C">
        <w:rPr>
          <w:rFonts w:ascii="Times New Roman" w:hAnsi="Times New Roman" w:cs="Times New Roman"/>
          <w:sz w:val="24"/>
          <w:szCs w:val="24"/>
        </w:rPr>
        <w:t>lma</w:t>
      </w:r>
      <w:r w:rsidR="009D34B6" w:rsidRPr="00E8089C">
        <w:rPr>
          <w:rFonts w:ascii="Times New Roman" w:hAnsi="Times New Roman" w:cs="Times New Roman"/>
          <w:sz w:val="24"/>
          <w:szCs w:val="24"/>
        </w:rPr>
        <w:t>l</w:t>
      </w:r>
      <w:r w:rsidR="00D93A20" w:rsidRPr="00E8089C">
        <w:rPr>
          <w:rFonts w:ascii="Times New Roman" w:hAnsi="Times New Roman" w:cs="Times New Roman"/>
          <w:sz w:val="24"/>
          <w:szCs w:val="24"/>
        </w:rPr>
        <w:t>!</w:t>
      </w:r>
      <w:r w:rsidR="00D93A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36B" w:rsidRDefault="00D93A20" w:rsidP="00DC03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Ferner danke ich von ganzem Herzen meiner Familie:</w:t>
      </w:r>
      <w:r w:rsidRPr="00D93A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Hans-Peter und Cornelia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Fumetti</w:t>
      </w:r>
      <w:proofErr w:type="spellEnd"/>
      <w:r>
        <w:rPr>
          <w:rFonts w:ascii="Times New Roman" w:hAnsi="Times New Roman" w:cs="Times New Roman"/>
          <w:sz w:val="24"/>
          <w:szCs w:val="24"/>
        </w:rPr>
        <w:t>-Habenstein</w:t>
      </w:r>
      <w:r w:rsidR="00433E87">
        <w:rPr>
          <w:rFonts w:ascii="Times New Roman" w:hAnsi="Times New Roman" w:cs="Times New Roman"/>
          <w:sz w:val="24"/>
          <w:szCs w:val="24"/>
        </w:rPr>
        <w:t>, die ihre 15</w:t>
      </w:r>
      <w:r w:rsidR="00B8347F">
        <w:rPr>
          <w:rFonts w:ascii="Times New Roman" w:hAnsi="Times New Roman" w:cs="Times New Roman"/>
          <w:sz w:val="24"/>
          <w:szCs w:val="24"/>
        </w:rPr>
        <w:t>-</w:t>
      </w:r>
      <w:r w:rsidR="009D34B6">
        <w:rPr>
          <w:rFonts w:ascii="Times New Roman" w:hAnsi="Times New Roman" w:cs="Times New Roman"/>
          <w:sz w:val="24"/>
          <w:szCs w:val="24"/>
        </w:rPr>
        <w:t xml:space="preserve">jährige Nichte in die </w:t>
      </w:r>
      <w:r w:rsidR="00F33934">
        <w:rPr>
          <w:rFonts w:ascii="Times New Roman" w:hAnsi="Times New Roman" w:cs="Times New Roman"/>
          <w:sz w:val="24"/>
          <w:szCs w:val="24"/>
        </w:rPr>
        <w:t xml:space="preserve">Münchner </w:t>
      </w:r>
      <w:r w:rsidR="009D34B6">
        <w:rPr>
          <w:rFonts w:ascii="Times New Roman" w:hAnsi="Times New Roman" w:cs="Times New Roman"/>
          <w:sz w:val="24"/>
          <w:szCs w:val="24"/>
        </w:rPr>
        <w:t xml:space="preserve">Glyptothek und </w:t>
      </w:r>
      <w:r w:rsidR="00F33934">
        <w:rPr>
          <w:rFonts w:ascii="Times New Roman" w:hAnsi="Times New Roman" w:cs="Times New Roman"/>
          <w:sz w:val="24"/>
          <w:szCs w:val="24"/>
        </w:rPr>
        <w:t>damit</w:t>
      </w:r>
      <w:r w:rsidR="009D34B6">
        <w:rPr>
          <w:rFonts w:ascii="Times New Roman" w:hAnsi="Times New Roman" w:cs="Times New Roman"/>
          <w:sz w:val="24"/>
          <w:szCs w:val="24"/>
        </w:rPr>
        <w:t xml:space="preserve"> </w:t>
      </w:r>
      <w:r w:rsidR="00F33934">
        <w:rPr>
          <w:rFonts w:ascii="Times New Roman" w:hAnsi="Times New Roman" w:cs="Times New Roman"/>
          <w:sz w:val="24"/>
          <w:szCs w:val="24"/>
        </w:rPr>
        <w:t>auf den Weg in die</w:t>
      </w:r>
      <w:r w:rsidR="009D34B6">
        <w:rPr>
          <w:rFonts w:ascii="Times New Roman" w:hAnsi="Times New Roman" w:cs="Times New Roman"/>
          <w:sz w:val="24"/>
          <w:szCs w:val="24"/>
        </w:rPr>
        <w:t xml:space="preserve"> </w:t>
      </w:r>
      <w:r w:rsidR="00F33934">
        <w:rPr>
          <w:rFonts w:ascii="Times New Roman" w:hAnsi="Times New Roman" w:cs="Times New Roman"/>
          <w:sz w:val="24"/>
          <w:szCs w:val="24"/>
        </w:rPr>
        <w:t xml:space="preserve">Erforschung der </w:t>
      </w:r>
      <w:r w:rsidR="009D34B6">
        <w:rPr>
          <w:rFonts w:ascii="Times New Roman" w:hAnsi="Times New Roman" w:cs="Times New Roman"/>
          <w:sz w:val="24"/>
          <w:szCs w:val="24"/>
        </w:rPr>
        <w:t>römische</w:t>
      </w:r>
      <w:r w:rsidR="00F33934">
        <w:rPr>
          <w:rFonts w:ascii="Times New Roman" w:hAnsi="Times New Roman" w:cs="Times New Roman"/>
          <w:sz w:val="24"/>
          <w:szCs w:val="24"/>
        </w:rPr>
        <w:t>n</w:t>
      </w:r>
      <w:r w:rsidR="009D34B6">
        <w:rPr>
          <w:rFonts w:ascii="Times New Roman" w:hAnsi="Times New Roman" w:cs="Times New Roman"/>
          <w:sz w:val="24"/>
          <w:szCs w:val="24"/>
        </w:rPr>
        <w:t xml:space="preserve"> Antike </w:t>
      </w:r>
      <w:r w:rsidR="00F33934">
        <w:rPr>
          <w:rFonts w:ascii="Times New Roman" w:hAnsi="Times New Roman" w:cs="Times New Roman"/>
          <w:sz w:val="24"/>
          <w:szCs w:val="24"/>
        </w:rPr>
        <w:t xml:space="preserve">geschickt </w:t>
      </w:r>
      <w:r w:rsidR="009D34B6">
        <w:rPr>
          <w:rFonts w:ascii="Times New Roman" w:hAnsi="Times New Roman" w:cs="Times New Roman"/>
          <w:sz w:val="24"/>
          <w:szCs w:val="24"/>
        </w:rPr>
        <w:t xml:space="preserve">haben; </w:t>
      </w:r>
      <w:r w:rsidRPr="00D93A20">
        <w:rPr>
          <w:rFonts w:ascii="Times New Roman" w:hAnsi="Times New Roman" w:cs="Times New Roman"/>
          <w:sz w:val="24"/>
          <w:szCs w:val="24"/>
        </w:rPr>
        <w:t>Katharina Michel</w:t>
      </w:r>
      <w:r w:rsidR="00CC77BD">
        <w:rPr>
          <w:rFonts w:ascii="Times New Roman" w:hAnsi="Times New Roman" w:cs="Times New Roman"/>
          <w:sz w:val="24"/>
          <w:szCs w:val="24"/>
        </w:rPr>
        <w:t xml:space="preserve"> für 25 Jahre bedingungslose Freundschaft; </w:t>
      </w:r>
      <w:r>
        <w:rPr>
          <w:rFonts w:ascii="Times New Roman" w:hAnsi="Times New Roman" w:cs="Times New Roman"/>
          <w:sz w:val="24"/>
          <w:szCs w:val="24"/>
        </w:rPr>
        <w:t>Andreas</w:t>
      </w:r>
      <w:r w:rsidR="00FD51EB">
        <w:rPr>
          <w:rFonts w:ascii="Times New Roman" w:hAnsi="Times New Roman" w:cs="Times New Roman"/>
          <w:sz w:val="24"/>
          <w:szCs w:val="24"/>
        </w:rPr>
        <w:t xml:space="preserve"> und </w:t>
      </w:r>
      <w:r>
        <w:rPr>
          <w:rFonts w:ascii="Times New Roman" w:hAnsi="Times New Roman" w:cs="Times New Roman"/>
          <w:sz w:val="24"/>
          <w:szCs w:val="24"/>
        </w:rPr>
        <w:t xml:space="preserve">Veronika, </w:t>
      </w:r>
      <w:r w:rsidR="00FD51EB">
        <w:rPr>
          <w:rFonts w:ascii="Times New Roman" w:hAnsi="Times New Roman" w:cs="Times New Roman"/>
          <w:sz w:val="24"/>
          <w:szCs w:val="24"/>
        </w:rPr>
        <w:t xml:space="preserve">Patricia und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r w:rsidR="00FD51EB">
        <w:rPr>
          <w:rFonts w:ascii="Times New Roman" w:hAnsi="Times New Roman" w:cs="Times New Roman"/>
          <w:sz w:val="24"/>
          <w:szCs w:val="24"/>
        </w:rPr>
        <w:t xml:space="preserve">sowie </w:t>
      </w:r>
      <w:r>
        <w:rPr>
          <w:rFonts w:ascii="Times New Roman" w:hAnsi="Times New Roman" w:cs="Times New Roman"/>
          <w:sz w:val="24"/>
          <w:szCs w:val="24"/>
        </w:rPr>
        <w:t xml:space="preserve">Janis </w:t>
      </w:r>
      <w:r w:rsidR="00FD51EB">
        <w:rPr>
          <w:rFonts w:ascii="Times New Roman" w:hAnsi="Times New Roman" w:cs="Times New Roman"/>
          <w:sz w:val="24"/>
          <w:szCs w:val="24"/>
        </w:rPr>
        <w:t xml:space="preserve">und Julia </w:t>
      </w:r>
      <w:proofErr w:type="spellStart"/>
      <w:r>
        <w:rPr>
          <w:rFonts w:ascii="Times New Roman" w:hAnsi="Times New Roman" w:cs="Times New Roman"/>
          <w:sz w:val="24"/>
          <w:szCs w:val="24"/>
        </w:rPr>
        <w:t>Sarkanbardis</w:t>
      </w:r>
      <w:proofErr w:type="spellEnd"/>
      <w:r w:rsidR="00CC77BD">
        <w:rPr>
          <w:rFonts w:ascii="Times New Roman" w:hAnsi="Times New Roman" w:cs="Times New Roman"/>
          <w:sz w:val="24"/>
          <w:szCs w:val="24"/>
        </w:rPr>
        <w:t>, d</w:t>
      </w:r>
      <w:r w:rsidR="00C06BD0">
        <w:rPr>
          <w:rFonts w:ascii="Times New Roman" w:hAnsi="Times New Roman" w:cs="Times New Roman"/>
          <w:sz w:val="24"/>
          <w:szCs w:val="24"/>
        </w:rPr>
        <w:t xml:space="preserve">ie </w:t>
      </w:r>
      <w:r w:rsidR="00CC77BD">
        <w:rPr>
          <w:rFonts w:ascii="Times New Roman" w:hAnsi="Times New Roman" w:cs="Times New Roman"/>
          <w:sz w:val="24"/>
          <w:szCs w:val="24"/>
        </w:rPr>
        <w:t>beste</w:t>
      </w:r>
      <w:r w:rsidR="00C06BD0">
        <w:rPr>
          <w:rFonts w:ascii="Times New Roman" w:hAnsi="Times New Roman" w:cs="Times New Roman"/>
          <w:sz w:val="24"/>
          <w:szCs w:val="24"/>
        </w:rPr>
        <w:t>n</w:t>
      </w:r>
      <w:r w:rsidR="00CC77BD">
        <w:rPr>
          <w:rFonts w:ascii="Times New Roman" w:hAnsi="Times New Roman" w:cs="Times New Roman"/>
          <w:sz w:val="24"/>
          <w:szCs w:val="24"/>
        </w:rPr>
        <w:t xml:space="preserve"> Beispiel</w:t>
      </w:r>
      <w:r w:rsidR="00C06BD0">
        <w:rPr>
          <w:rFonts w:ascii="Times New Roman" w:hAnsi="Times New Roman" w:cs="Times New Roman"/>
          <w:sz w:val="24"/>
          <w:szCs w:val="24"/>
        </w:rPr>
        <w:t>e</w:t>
      </w:r>
      <w:r w:rsidR="00947356">
        <w:rPr>
          <w:rFonts w:ascii="Times New Roman" w:hAnsi="Times New Roman" w:cs="Times New Roman"/>
          <w:sz w:val="24"/>
          <w:szCs w:val="24"/>
        </w:rPr>
        <w:t xml:space="preserve"> dafür</w:t>
      </w:r>
      <w:r w:rsidR="00CC77BD">
        <w:rPr>
          <w:rFonts w:ascii="Times New Roman" w:hAnsi="Times New Roman" w:cs="Times New Roman"/>
          <w:sz w:val="24"/>
          <w:szCs w:val="24"/>
        </w:rPr>
        <w:t xml:space="preserve">, dass Familie </w:t>
      </w:r>
      <w:r w:rsidR="00947356">
        <w:rPr>
          <w:rFonts w:ascii="Times New Roman" w:hAnsi="Times New Roman" w:cs="Times New Roman"/>
          <w:sz w:val="24"/>
          <w:szCs w:val="24"/>
        </w:rPr>
        <w:t xml:space="preserve">mehr ist als </w:t>
      </w:r>
      <w:r w:rsidR="00CC77BD">
        <w:rPr>
          <w:rFonts w:ascii="Times New Roman" w:hAnsi="Times New Roman" w:cs="Times New Roman"/>
          <w:sz w:val="24"/>
          <w:szCs w:val="24"/>
        </w:rPr>
        <w:t>Verwandt</w:t>
      </w:r>
      <w:r w:rsidR="00947356">
        <w:rPr>
          <w:rFonts w:ascii="Times New Roman" w:hAnsi="Times New Roman" w:cs="Times New Roman"/>
          <w:sz w:val="24"/>
          <w:szCs w:val="24"/>
        </w:rPr>
        <w:t>schaft</w:t>
      </w:r>
      <w:r w:rsidR="002B671E">
        <w:rPr>
          <w:rFonts w:ascii="Times New Roman" w:hAnsi="Times New Roman" w:cs="Times New Roman"/>
          <w:sz w:val="24"/>
          <w:szCs w:val="24"/>
        </w:rPr>
        <w:t>,</w:t>
      </w:r>
      <w:r w:rsidR="009D34B6">
        <w:rPr>
          <w:rFonts w:ascii="Times New Roman" w:hAnsi="Times New Roman" w:cs="Times New Roman"/>
          <w:sz w:val="24"/>
          <w:szCs w:val="24"/>
        </w:rPr>
        <w:t xml:space="preserve"> sowie </w:t>
      </w:r>
      <w:r w:rsidR="006363B1">
        <w:rPr>
          <w:rFonts w:ascii="Times New Roman" w:hAnsi="Times New Roman" w:cs="Times New Roman"/>
          <w:sz w:val="24"/>
          <w:szCs w:val="24"/>
        </w:rPr>
        <w:t xml:space="preserve">– </w:t>
      </w:r>
      <w:r w:rsidR="006363B1" w:rsidRPr="00507D1C">
        <w:rPr>
          <w:rFonts w:ascii="Times New Roman" w:hAnsi="Times New Roman" w:cs="Times New Roman"/>
          <w:i/>
          <w:sz w:val="24"/>
          <w:szCs w:val="24"/>
          <w:rPrChange w:id="3" w:author="Anja Konopka" w:date="2015-07-03T11:47:00Z">
            <w:rPr>
              <w:rFonts w:ascii="Times New Roman" w:hAnsi="Times New Roman" w:cs="Times New Roman"/>
              <w:sz w:val="24"/>
              <w:szCs w:val="24"/>
            </w:rPr>
          </w:rPrChange>
        </w:rPr>
        <w:t>last but not least</w:t>
      </w:r>
      <w:r w:rsidR="006363B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meinen Eltern Helga und Wolfgang Habenstein, die es</w:t>
      </w:r>
      <w:r w:rsidR="00540F8F">
        <w:rPr>
          <w:rFonts w:ascii="Times New Roman" w:hAnsi="Times New Roman" w:cs="Times New Roman"/>
          <w:sz w:val="24"/>
          <w:szCs w:val="24"/>
        </w:rPr>
        <w:t xml:space="preserve"> </w:t>
      </w:r>
      <w:r w:rsidR="00C805D1">
        <w:rPr>
          <w:rFonts w:ascii="Times New Roman" w:hAnsi="Times New Roman" w:cs="Times New Roman"/>
          <w:sz w:val="24"/>
          <w:szCs w:val="24"/>
        </w:rPr>
        <w:t xml:space="preserve">nicht nur </w:t>
      </w:r>
      <w:r>
        <w:rPr>
          <w:rFonts w:ascii="Times New Roman" w:hAnsi="Times New Roman" w:cs="Times New Roman"/>
          <w:sz w:val="24"/>
          <w:szCs w:val="24"/>
        </w:rPr>
        <w:t>mit Fassung getragen</w:t>
      </w:r>
      <w:r w:rsidR="00C805D1">
        <w:rPr>
          <w:rFonts w:ascii="Times New Roman" w:hAnsi="Times New Roman" w:cs="Times New Roman"/>
          <w:sz w:val="24"/>
          <w:szCs w:val="24"/>
        </w:rPr>
        <w:t xml:space="preserve">, sondern </w:t>
      </w:r>
      <w:r w:rsidR="00D57DF0">
        <w:rPr>
          <w:rFonts w:ascii="Times New Roman" w:hAnsi="Times New Roman" w:cs="Times New Roman"/>
          <w:sz w:val="24"/>
          <w:szCs w:val="24"/>
        </w:rPr>
        <w:t xml:space="preserve">ihre Tochter </w:t>
      </w:r>
      <w:r w:rsidR="006F4422">
        <w:rPr>
          <w:rFonts w:ascii="Times New Roman" w:hAnsi="Times New Roman" w:cs="Times New Roman"/>
          <w:sz w:val="24"/>
          <w:szCs w:val="24"/>
        </w:rPr>
        <w:t xml:space="preserve">stets </w:t>
      </w:r>
      <w:r w:rsidR="00D57DF0">
        <w:rPr>
          <w:rFonts w:ascii="Times New Roman" w:hAnsi="Times New Roman" w:cs="Times New Roman"/>
          <w:sz w:val="24"/>
          <w:szCs w:val="24"/>
        </w:rPr>
        <w:t xml:space="preserve">darin </w:t>
      </w:r>
      <w:r w:rsidR="00AE4E85" w:rsidRPr="00AE4E85">
        <w:rPr>
          <w:rFonts w:ascii="Times New Roman" w:hAnsi="Times New Roman" w:cs="Times New Roman"/>
          <w:sz w:val="24"/>
          <w:szCs w:val="24"/>
        </w:rPr>
        <w:t xml:space="preserve">unterstützt </w:t>
      </w:r>
      <w:r>
        <w:rPr>
          <w:rFonts w:ascii="Times New Roman" w:hAnsi="Times New Roman" w:cs="Times New Roman"/>
          <w:sz w:val="24"/>
          <w:szCs w:val="24"/>
        </w:rPr>
        <w:t xml:space="preserve">haben, </w:t>
      </w:r>
      <w:r w:rsidR="00D57DF0">
        <w:rPr>
          <w:rFonts w:ascii="Times New Roman" w:hAnsi="Times New Roman" w:cs="Times New Roman"/>
          <w:sz w:val="24"/>
          <w:szCs w:val="24"/>
        </w:rPr>
        <w:t xml:space="preserve">beruflich </w:t>
      </w:r>
      <w:r>
        <w:rPr>
          <w:rFonts w:ascii="Times New Roman" w:hAnsi="Times New Roman" w:cs="Times New Roman"/>
          <w:sz w:val="24"/>
          <w:szCs w:val="24"/>
        </w:rPr>
        <w:t xml:space="preserve">einer </w:t>
      </w:r>
      <w:r w:rsidR="00D57DF0">
        <w:rPr>
          <w:rFonts w:ascii="Times New Roman" w:hAnsi="Times New Roman" w:cs="Times New Roman"/>
          <w:sz w:val="24"/>
          <w:szCs w:val="24"/>
        </w:rPr>
        <w:t>jener viel gescholten</w:t>
      </w:r>
      <w:r w:rsidR="0031419A">
        <w:rPr>
          <w:rFonts w:ascii="Times New Roman" w:hAnsi="Times New Roman" w:cs="Times New Roman"/>
          <w:sz w:val="24"/>
          <w:szCs w:val="24"/>
        </w:rPr>
        <w:t>en</w:t>
      </w:r>
      <w:r w:rsidR="003B72F6">
        <w:rPr>
          <w:rFonts w:ascii="Times New Roman" w:hAnsi="Times New Roman" w:cs="Times New Roman"/>
          <w:sz w:val="24"/>
          <w:szCs w:val="24"/>
        </w:rPr>
        <w:t xml:space="preserve"> </w:t>
      </w:r>
      <w:r w:rsidR="00F33934">
        <w:rPr>
          <w:rFonts w:ascii="Times New Roman" w:hAnsi="Times New Roman" w:cs="Times New Roman"/>
          <w:sz w:val="24"/>
          <w:szCs w:val="24"/>
        </w:rPr>
        <w:t>‚</w:t>
      </w:r>
      <w:r>
        <w:rPr>
          <w:rFonts w:ascii="Times New Roman" w:hAnsi="Times New Roman" w:cs="Times New Roman"/>
          <w:sz w:val="24"/>
          <w:szCs w:val="24"/>
        </w:rPr>
        <w:t>brotlosen K</w:t>
      </w:r>
      <w:r w:rsidR="00D57DF0">
        <w:rPr>
          <w:rFonts w:ascii="Times New Roman" w:hAnsi="Times New Roman" w:cs="Times New Roman"/>
          <w:sz w:val="24"/>
          <w:szCs w:val="24"/>
        </w:rPr>
        <w:t>ü</w:t>
      </w:r>
      <w:r w:rsidR="00AE4E85">
        <w:rPr>
          <w:rFonts w:ascii="Times New Roman" w:hAnsi="Times New Roman" w:cs="Times New Roman"/>
          <w:sz w:val="24"/>
          <w:szCs w:val="24"/>
        </w:rPr>
        <w:t>nst</w:t>
      </w:r>
      <w:r w:rsidR="00D57DF0">
        <w:rPr>
          <w:rFonts w:ascii="Times New Roman" w:hAnsi="Times New Roman" w:cs="Times New Roman"/>
          <w:sz w:val="24"/>
          <w:szCs w:val="24"/>
        </w:rPr>
        <w:t>e</w:t>
      </w:r>
      <w:r w:rsidR="00F33934">
        <w:rPr>
          <w:rFonts w:ascii="Times New Roman" w:hAnsi="Times New Roman" w:cs="Times New Roman"/>
          <w:sz w:val="24"/>
          <w:szCs w:val="24"/>
        </w:rPr>
        <w:t xml:space="preserve">‘ </w:t>
      </w:r>
      <w:r w:rsidR="00785D76">
        <w:rPr>
          <w:rFonts w:ascii="Times New Roman" w:hAnsi="Times New Roman" w:cs="Times New Roman"/>
          <w:sz w:val="24"/>
          <w:szCs w:val="24"/>
        </w:rPr>
        <w:t>nach</w:t>
      </w:r>
      <w:r w:rsidR="00D57DF0">
        <w:rPr>
          <w:rFonts w:ascii="Times New Roman" w:hAnsi="Times New Roman" w:cs="Times New Roman"/>
          <w:sz w:val="24"/>
          <w:szCs w:val="24"/>
        </w:rPr>
        <w:t>zugehen.</w:t>
      </w:r>
    </w:p>
    <w:p w:rsidR="006F4422" w:rsidRDefault="00BF4273" w:rsidP="00DC03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Gewidmet ist </w:t>
      </w:r>
      <w:r w:rsidR="00DA1491">
        <w:rPr>
          <w:rFonts w:ascii="Times New Roman" w:hAnsi="Times New Roman" w:cs="Times New Roman"/>
          <w:sz w:val="24"/>
          <w:szCs w:val="24"/>
        </w:rPr>
        <w:t xml:space="preserve">dieses </w:t>
      </w:r>
      <w:r>
        <w:rPr>
          <w:rFonts w:ascii="Times New Roman" w:hAnsi="Times New Roman" w:cs="Times New Roman"/>
          <w:sz w:val="24"/>
          <w:szCs w:val="24"/>
        </w:rPr>
        <w:t>Buch zwei</w:t>
      </w:r>
      <w:r w:rsidR="003B2E31">
        <w:rPr>
          <w:rFonts w:ascii="Times New Roman" w:hAnsi="Times New Roman" w:cs="Times New Roman"/>
          <w:sz w:val="24"/>
          <w:szCs w:val="24"/>
        </w:rPr>
        <w:t xml:space="preserve"> Menschen</w:t>
      </w:r>
      <w:r w:rsidR="00BC5432">
        <w:rPr>
          <w:rFonts w:ascii="Times New Roman" w:hAnsi="Times New Roman" w:cs="Times New Roman"/>
          <w:sz w:val="24"/>
          <w:szCs w:val="24"/>
        </w:rPr>
        <w:t>. Z</w:t>
      </w:r>
      <w:r>
        <w:rPr>
          <w:rFonts w:ascii="Times New Roman" w:hAnsi="Times New Roman" w:cs="Times New Roman"/>
          <w:sz w:val="24"/>
          <w:szCs w:val="24"/>
        </w:rPr>
        <w:t xml:space="preserve">um einen meiner Großmutter, die im Jahr 1915 geboren wurde und somit </w:t>
      </w:r>
      <w:r w:rsidR="003C6780">
        <w:rPr>
          <w:rFonts w:ascii="Times New Roman" w:hAnsi="Times New Roman" w:cs="Times New Roman"/>
          <w:sz w:val="24"/>
          <w:szCs w:val="24"/>
        </w:rPr>
        <w:t xml:space="preserve">nun </w:t>
      </w:r>
      <w:r>
        <w:rPr>
          <w:rFonts w:ascii="Times New Roman" w:hAnsi="Times New Roman" w:cs="Times New Roman"/>
          <w:sz w:val="24"/>
          <w:szCs w:val="24"/>
        </w:rPr>
        <w:t xml:space="preserve">100 Jahre </w:t>
      </w:r>
      <w:r w:rsidR="004219A2">
        <w:rPr>
          <w:rFonts w:ascii="Times New Roman" w:hAnsi="Times New Roman" w:cs="Times New Roman"/>
          <w:sz w:val="24"/>
          <w:szCs w:val="24"/>
        </w:rPr>
        <w:t>(</w:t>
      </w:r>
      <w:r w:rsidR="00B8347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eutscher</w:t>
      </w:r>
      <w:r w:rsidR="004219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Geschichte am eigenen Leib</w:t>
      </w:r>
      <w:r w:rsidR="009343DD">
        <w:rPr>
          <w:rFonts w:ascii="Times New Roman" w:hAnsi="Times New Roman" w:cs="Times New Roman"/>
          <w:sz w:val="24"/>
          <w:szCs w:val="24"/>
        </w:rPr>
        <w:t xml:space="preserve"> erfahren</w:t>
      </w:r>
      <w:r>
        <w:rPr>
          <w:rFonts w:ascii="Times New Roman" w:hAnsi="Times New Roman" w:cs="Times New Roman"/>
          <w:sz w:val="24"/>
          <w:szCs w:val="24"/>
        </w:rPr>
        <w:t xml:space="preserve"> hat</w:t>
      </w:r>
      <w:r w:rsidR="00E808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Dass sie ihre</w:t>
      </w:r>
      <w:r w:rsidR="003C6780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Enkel</w:t>
      </w:r>
      <w:r w:rsidR="003C6780">
        <w:rPr>
          <w:rFonts w:ascii="Times New Roman" w:hAnsi="Times New Roman" w:cs="Times New Roman"/>
          <w:sz w:val="24"/>
          <w:szCs w:val="24"/>
        </w:rPr>
        <w:t>kindern</w:t>
      </w:r>
      <w:r w:rsidR="00CC77BD">
        <w:rPr>
          <w:rFonts w:ascii="Times New Roman" w:hAnsi="Times New Roman" w:cs="Times New Roman"/>
          <w:sz w:val="24"/>
          <w:szCs w:val="24"/>
        </w:rPr>
        <w:t xml:space="preserve"> </w:t>
      </w:r>
      <w:r w:rsidR="003C6780">
        <w:rPr>
          <w:rFonts w:ascii="Times New Roman" w:hAnsi="Times New Roman" w:cs="Times New Roman"/>
          <w:sz w:val="24"/>
          <w:szCs w:val="24"/>
        </w:rPr>
        <w:t xml:space="preserve">immer wieder </w:t>
      </w:r>
      <w:r w:rsidR="00CC77BD">
        <w:rPr>
          <w:rFonts w:ascii="Times New Roman" w:hAnsi="Times New Roman" w:cs="Times New Roman"/>
          <w:sz w:val="24"/>
          <w:szCs w:val="24"/>
        </w:rPr>
        <w:t>‚</w:t>
      </w:r>
      <w:r>
        <w:rPr>
          <w:rFonts w:ascii="Times New Roman" w:hAnsi="Times New Roman" w:cs="Times New Roman"/>
          <w:sz w:val="24"/>
          <w:szCs w:val="24"/>
        </w:rPr>
        <w:t xml:space="preserve">von früher‘ erzählt hat, </w:t>
      </w:r>
      <w:r w:rsidR="009343DD">
        <w:rPr>
          <w:rFonts w:ascii="Times New Roman" w:hAnsi="Times New Roman" w:cs="Times New Roman"/>
          <w:sz w:val="24"/>
          <w:szCs w:val="24"/>
        </w:rPr>
        <w:t xml:space="preserve">stellt </w:t>
      </w:r>
      <w:r w:rsidR="003C6780">
        <w:rPr>
          <w:rFonts w:ascii="Times New Roman" w:hAnsi="Times New Roman" w:cs="Times New Roman"/>
          <w:sz w:val="24"/>
          <w:szCs w:val="24"/>
        </w:rPr>
        <w:t xml:space="preserve">letztlich die </w:t>
      </w:r>
      <w:r w:rsidR="004C19A1">
        <w:rPr>
          <w:rFonts w:ascii="Times New Roman" w:hAnsi="Times New Roman" w:cs="Times New Roman"/>
          <w:sz w:val="24"/>
          <w:szCs w:val="24"/>
        </w:rPr>
        <w:t>wohl</w:t>
      </w:r>
      <w:r w:rsidR="003C6780">
        <w:rPr>
          <w:rFonts w:ascii="Times New Roman" w:hAnsi="Times New Roman" w:cs="Times New Roman"/>
          <w:sz w:val="24"/>
          <w:szCs w:val="24"/>
        </w:rPr>
        <w:t xml:space="preserve"> </w:t>
      </w:r>
      <w:r w:rsidR="009343DD">
        <w:rPr>
          <w:rFonts w:ascii="Times New Roman" w:hAnsi="Times New Roman" w:cs="Times New Roman"/>
          <w:sz w:val="24"/>
          <w:szCs w:val="24"/>
        </w:rPr>
        <w:t xml:space="preserve">elementarste </w:t>
      </w:r>
      <w:r>
        <w:rPr>
          <w:rFonts w:ascii="Times New Roman" w:hAnsi="Times New Roman" w:cs="Times New Roman"/>
          <w:sz w:val="24"/>
          <w:szCs w:val="24"/>
        </w:rPr>
        <w:t>Form</w:t>
      </w:r>
      <w:r w:rsidR="009343DD">
        <w:rPr>
          <w:rFonts w:ascii="Times New Roman" w:hAnsi="Times New Roman" w:cs="Times New Roman"/>
          <w:sz w:val="24"/>
          <w:szCs w:val="24"/>
        </w:rPr>
        <w:t xml:space="preserve"> dar</w:t>
      </w:r>
      <w:r>
        <w:rPr>
          <w:rFonts w:ascii="Times New Roman" w:hAnsi="Times New Roman" w:cs="Times New Roman"/>
          <w:sz w:val="24"/>
          <w:szCs w:val="24"/>
        </w:rPr>
        <w:t>, in</w:t>
      </w:r>
      <w:r w:rsidR="007D61FE">
        <w:rPr>
          <w:rFonts w:ascii="Times New Roman" w:hAnsi="Times New Roman" w:cs="Times New Roman"/>
          <w:sz w:val="24"/>
          <w:szCs w:val="24"/>
        </w:rPr>
        <w:t xml:space="preserve"> der</w:t>
      </w:r>
      <w:r w:rsidR="00F93245">
        <w:rPr>
          <w:rFonts w:ascii="Times New Roman" w:hAnsi="Times New Roman" w:cs="Times New Roman"/>
          <w:sz w:val="24"/>
          <w:szCs w:val="24"/>
        </w:rPr>
        <w:t xml:space="preserve"> von je</w:t>
      </w:r>
      <w:r>
        <w:rPr>
          <w:rFonts w:ascii="Times New Roman" w:hAnsi="Times New Roman" w:cs="Times New Roman"/>
          <w:sz w:val="24"/>
          <w:szCs w:val="24"/>
        </w:rPr>
        <w:t>her Wissen über die Vergangenheit an die nächsten Generationen weitergegeben</w:t>
      </w:r>
      <w:r w:rsidR="00EF7BAD">
        <w:rPr>
          <w:rFonts w:ascii="Times New Roman" w:hAnsi="Times New Roman" w:cs="Times New Roman"/>
          <w:sz w:val="24"/>
          <w:szCs w:val="24"/>
        </w:rPr>
        <w:t xml:space="preserve">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343DD">
        <w:rPr>
          <w:rFonts w:ascii="Times New Roman" w:hAnsi="Times New Roman" w:cs="Times New Roman"/>
          <w:sz w:val="24"/>
          <w:szCs w:val="24"/>
        </w:rPr>
        <w:t xml:space="preserve">Diese </w:t>
      </w:r>
      <w:r w:rsidR="001119AA">
        <w:rPr>
          <w:rFonts w:ascii="Times New Roman" w:hAnsi="Times New Roman" w:cs="Times New Roman"/>
          <w:sz w:val="24"/>
          <w:szCs w:val="24"/>
        </w:rPr>
        <w:t xml:space="preserve">zutiefst menschliche Praktik </w:t>
      </w:r>
      <w:r w:rsidR="009343DD">
        <w:rPr>
          <w:rFonts w:ascii="Times New Roman" w:hAnsi="Times New Roman" w:cs="Times New Roman"/>
          <w:sz w:val="24"/>
          <w:szCs w:val="24"/>
        </w:rPr>
        <w:t xml:space="preserve">steht </w:t>
      </w:r>
      <w:r w:rsidR="001119AA">
        <w:rPr>
          <w:rFonts w:ascii="Times New Roman" w:hAnsi="Times New Roman" w:cs="Times New Roman"/>
          <w:sz w:val="24"/>
          <w:szCs w:val="24"/>
        </w:rPr>
        <w:t xml:space="preserve">am Anfang aller Beschäftigung mit Geschichte und hat </w:t>
      </w:r>
      <w:r w:rsidR="00EF7BAD">
        <w:rPr>
          <w:rFonts w:ascii="Times New Roman" w:hAnsi="Times New Roman" w:cs="Times New Roman"/>
          <w:sz w:val="24"/>
          <w:szCs w:val="24"/>
        </w:rPr>
        <w:t>meine</w:t>
      </w:r>
      <w:r w:rsidR="00093712">
        <w:rPr>
          <w:rFonts w:ascii="Times New Roman" w:hAnsi="Times New Roman" w:cs="Times New Roman"/>
          <w:sz w:val="24"/>
          <w:szCs w:val="24"/>
        </w:rPr>
        <w:t>n</w:t>
      </w:r>
      <w:r w:rsidR="00EF7BAD">
        <w:rPr>
          <w:rFonts w:ascii="Times New Roman" w:hAnsi="Times New Roman" w:cs="Times New Roman"/>
          <w:sz w:val="24"/>
          <w:szCs w:val="24"/>
        </w:rPr>
        <w:t xml:space="preserve"> Lebensweg</w:t>
      </w:r>
      <w:r w:rsidR="009343DD">
        <w:rPr>
          <w:rFonts w:ascii="Times New Roman" w:hAnsi="Times New Roman" w:cs="Times New Roman"/>
          <w:sz w:val="24"/>
          <w:szCs w:val="24"/>
        </w:rPr>
        <w:t xml:space="preserve"> </w:t>
      </w:r>
      <w:r w:rsidR="00CC77BD">
        <w:rPr>
          <w:rFonts w:ascii="Times New Roman" w:hAnsi="Times New Roman" w:cs="Times New Roman"/>
          <w:sz w:val="24"/>
          <w:szCs w:val="24"/>
        </w:rPr>
        <w:t xml:space="preserve">immens </w:t>
      </w:r>
      <w:r w:rsidR="009343DD">
        <w:rPr>
          <w:rFonts w:ascii="Times New Roman" w:hAnsi="Times New Roman" w:cs="Times New Roman"/>
          <w:sz w:val="24"/>
          <w:szCs w:val="24"/>
        </w:rPr>
        <w:t>beeinflusst</w:t>
      </w:r>
      <w:r w:rsidR="001119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9AA">
        <w:rPr>
          <w:rFonts w:ascii="Times New Roman" w:hAnsi="Times New Roman" w:cs="Times New Roman"/>
          <w:sz w:val="24"/>
          <w:szCs w:val="24"/>
        </w:rPr>
        <w:t xml:space="preserve">Zum anderen </w:t>
      </w:r>
      <w:r w:rsidR="00CC77BD">
        <w:rPr>
          <w:rFonts w:ascii="Times New Roman" w:hAnsi="Times New Roman" w:cs="Times New Roman"/>
          <w:sz w:val="24"/>
          <w:szCs w:val="24"/>
        </w:rPr>
        <w:t xml:space="preserve">widme ich </w:t>
      </w:r>
      <w:r w:rsidR="001119AA">
        <w:rPr>
          <w:rFonts w:ascii="Times New Roman" w:hAnsi="Times New Roman" w:cs="Times New Roman"/>
          <w:sz w:val="24"/>
          <w:szCs w:val="24"/>
        </w:rPr>
        <w:t xml:space="preserve">dieses </w:t>
      </w:r>
      <w:r w:rsidR="00CC77BD">
        <w:rPr>
          <w:rFonts w:ascii="Times New Roman" w:hAnsi="Times New Roman" w:cs="Times New Roman"/>
          <w:sz w:val="24"/>
          <w:szCs w:val="24"/>
        </w:rPr>
        <w:t>Buch mein</w:t>
      </w:r>
      <w:r w:rsidR="001119AA">
        <w:rPr>
          <w:rFonts w:ascii="Times New Roman" w:hAnsi="Times New Roman" w:cs="Times New Roman"/>
          <w:sz w:val="24"/>
          <w:szCs w:val="24"/>
        </w:rPr>
        <w:t>e</w:t>
      </w:r>
      <w:r w:rsidR="00CC77BD">
        <w:rPr>
          <w:rFonts w:ascii="Times New Roman" w:hAnsi="Times New Roman" w:cs="Times New Roman"/>
          <w:sz w:val="24"/>
          <w:szCs w:val="24"/>
        </w:rPr>
        <w:t>m</w:t>
      </w:r>
      <w:r w:rsidR="00093712">
        <w:rPr>
          <w:rFonts w:ascii="Times New Roman" w:hAnsi="Times New Roman" w:cs="Times New Roman"/>
          <w:sz w:val="24"/>
          <w:szCs w:val="24"/>
        </w:rPr>
        <w:t xml:space="preserve"> </w:t>
      </w:r>
      <w:r w:rsidR="001119AA">
        <w:rPr>
          <w:rFonts w:ascii="Times New Roman" w:hAnsi="Times New Roman" w:cs="Times New Roman"/>
          <w:sz w:val="24"/>
          <w:szCs w:val="24"/>
        </w:rPr>
        <w:t>Neffen</w:t>
      </w:r>
      <w:r w:rsidR="00BC5432">
        <w:rPr>
          <w:rFonts w:ascii="Times New Roman" w:hAnsi="Times New Roman" w:cs="Times New Roman"/>
          <w:sz w:val="24"/>
          <w:szCs w:val="24"/>
        </w:rPr>
        <w:t xml:space="preserve"> Linus</w:t>
      </w:r>
      <w:r w:rsidR="006363B1">
        <w:rPr>
          <w:rFonts w:ascii="Times New Roman" w:hAnsi="Times New Roman" w:cs="Times New Roman"/>
          <w:sz w:val="24"/>
          <w:szCs w:val="24"/>
        </w:rPr>
        <w:t>:</w:t>
      </w:r>
      <w:r w:rsidR="00BC5432">
        <w:rPr>
          <w:rFonts w:ascii="Times New Roman" w:hAnsi="Times New Roman" w:cs="Times New Roman"/>
          <w:sz w:val="24"/>
          <w:szCs w:val="24"/>
        </w:rPr>
        <w:t xml:space="preserve"> Es war uns nicht vergönnt, </w:t>
      </w:r>
      <w:r w:rsidR="00CC2DBE">
        <w:rPr>
          <w:rFonts w:ascii="Times New Roman" w:hAnsi="Times New Roman" w:cs="Times New Roman"/>
          <w:sz w:val="24"/>
          <w:szCs w:val="24"/>
        </w:rPr>
        <w:t xml:space="preserve">auch </w:t>
      </w:r>
      <w:r w:rsidR="00BC5432">
        <w:rPr>
          <w:rFonts w:ascii="Times New Roman" w:hAnsi="Times New Roman" w:cs="Times New Roman"/>
          <w:sz w:val="24"/>
          <w:szCs w:val="24"/>
        </w:rPr>
        <w:t xml:space="preserve">Dir solche </w:t>
      </w:r>
      <w:r w:rsidR="001119AA">
        <w:rPr>
          <w:rFonts w:ascii="Times New Roman" w:hAnsi="Times New Roman" w:cs="Times New Roman"/>
          <w:sz w:val="24"/>
          <w:szCs w:val="24"/>
        </w:rPr>
        <w:t>Geschichte</w:t>
      </w:r>
      <w:r w:rsidR="003C0EFC">
        <w:rPr>
          <w:rFonts w:ascii="Times New Roman" w:hAnsi="Times New Roman" w:cs="Times New Roman"/>
          <w:sz w:val="24"/>
          <w:szCs w:val="24"/>
        </w:rPr>
        <w:t>n</w:t>
      </w:r>
      <w:r w:rsidR="001119AA">
        <w:rPr>
          <w:rFonts w:ascii="Times New Roman" w:hAnsi="Times New Roman" w:cs="Times New Roman"/>
          <w:sz w:val="24"/>
          <w:szCs w:val="24"/>
        </w:rPr>
        <w:t xml:space="preserve"> </w:t>
      </w:r>
      <w:r w:rsidR="00CC2DBE">
        <w:rPr>
          <w:rFonts w:ascii="Times New Roman" w:hAnsi="Times New Roman" w:cs="Times New Roman"/>
          <w:sz w:val="24"/>
          <w:szCs w:val="24"/>
        </w:rPr>
        <w:t xml:space="preserve">zu erzählen. </w:t>
      </w:r>
      <w:r w:rsidR="003C6780">
        <w:rPr>
          <w:rFonts w:ascii="Times New Roman" w:hAnsi="Times New Roman" w:cs="Times New Roman"/>
          <w:sz w:val="24"/>
          <w:szCs w:val="24"/>
        </w:rPr>
        <w:t>D</w:t>
      </w:r>
      <w:r w:rsidR="00BC5432">
        <w:rPr>
          <w:rFonts w:ascii="Times New Roman" w:hAnsi="Times New Roman" w:cs="Times New Roman"/>
          <w:sz w:val="24"/>
          <w:szCs w:val="24"/>
        </w:rPr>
        <w:t xml:space="preserve">och </w:t>
      </w:r>
      <w:r w:rsidR="003C6780">
        <w:rPr>
          <w:rFonts w:ascii="Times New Roman" w:hAnsi="Times New Roman" w:cs="Times New Roman"/>
          <w:sz w:val="24"/>
          <w:szCs w:val="24"/>
        </w:rPr>
        <w:t xml:space="preserve">Du </w:t>
      </w:r>
      <w:r w:rsidR="00BC5432">
        <w:rPr>
          <w:rFonts w:ascii="Times New Roman" w:hAnsi="Times New Roman" w:cs="Times New Roman"/>
          <w:sz w:val="24"/>
          <w:szCs w:val="24"/>
        </w:rPr>
        <w:t xml:space="preserve">bist </w:t>
      </w:r>
      <w:r w:rsidR="00043D20">
        <w:rPr>
          <w:rFonts w:ascii="Times New Roman" w:hAnsi="Times New Roman" w:cs="Times New Roman"/>
          <w:sz w:val="24"/>
          <w:szCs w:val="24"/>
        </w:rPr>
        <w:t xml:space="preserve">ein Teil von ihnen, </w:t>
      </w:r>
      <w:r w:rsidR="001F39B5">
        <w:rPr>
          <w:rFonts w:ascii="Times New Roman" w:hAnsi="Times New Roman" w:cs="Times New Roman"/>
          <w:sz w:val="24"/>
          <w:szCs w:val="24"/>
        </w:rPr>
        <w:t>gehörst zu uns aufgrund unserer Erin</w:t>
      </w:r>
      <w:r w:rsidR="00CC2DBE">
        <w:rPr>
          <w:rFonts w:ascii="Times New Roman" w:hAnsi="Times New Roman" w:cs="Times New Roman"/>
          <w:sz w:val="24"/>
          <w:szCs w:val="24"/>
        </w:rPr>
        <w:t>nerungen</w:t>
      </w:r>
      <w:r w:rsidR="00920412">
        <w:rPr>
          <w:rFonts w:ascii="Times New Roman" w:hAnsi="Times New Roman" w:cs="Times New Roman"/>
          <w:sz w:val="24"/>
          <w:szCs w:val="24"/>
        </w:rPr>
        <w:t>.</w:t>
      </w:r>
    </w:p>
    <w:p w:rsidR="000D5FC8" w:rsidRDefault="000D5FC8" w:rsidP="00DC03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9AA" w:rsidRDefault="001119AA" w:rsidP="00785D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Bern, im </w:t>
      </w:r>
      <w:r w:rsidR="00540F8F">
        <w:rPr>
          <w:rFonts w:ascii="Times New Roman" w:hAnsi="Times New Roman" w:cs="Times New Roman"/>
          <w:sz w:val="24"/>
          <w:szCs w:val="24"/>
        </w:rPr>
        <w:t xml:space="preserve">Frühjahr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6F4422">
        <w:rPr>
          <w:rFonts w:ascii="Times New Roman" w:hAnsi="Times New Roman" w:cs="Times New Roman"/>
          <w:sz w:val="24"/>
          <w:szCs w:val="24"/>
        </w:rPr>
        <w:t>5</w:t>
      </w:r>
      <w:r w:rsidR="004219A2">
        <w:rPr>
          <w:rFonts w:ascii="Times New Roman" w:hAnsi="Times New Roman" w:cs="Times New Roman"/>
          <w:sz w:val="24"/>
          <w:szCs w:val="24"/>
        </w:rPr>
        <w:tab/>
      </w:r>
      <w:r w:rsidR="004219A2">
        <w:rPr>
          <w:rFonts w:ascii="Times New Roman" w:hAnsi="Times New Roman" w:cs="Times New Roman"/>
          <w:sz w:val="24"/>
          <w:szCs w:val="24"/>
        </w:rPr>
        <w:tab/>
      </w:r>
      <w:r w:rsidR="004219A2">
        <w:rPr>
          <w:rFonts w:ascii="Times New Roman" w:hAnsi="Times New Roman" w:cs="Times New Roman"/>
          <w:sz w:val="24"/>
          <w:szCs w:val="24"/>
        </w:rPr>
        <w:tab/>
      </w:r>
      <w:r w:rsidR="004219A2">
        <w:rPr>
          <w:rFonts w:ascii="Times New Roman" w:hAnsi="Times New Roman" w:cs="Times New Roman"/>
          <w:sz w:val="24"/>
          <w:szCs w:val="24"/>
        </w:rPr>
        <w:tab/>
      </w:r>
      <w:r w:rsidR="004219A2">
        <w:rPr>
          <w:rFonts w:ascii="Times New Roman" w:hAnsi="Times New Roman" w:cs="Times New Roman"/>
          <w:sz w:val="24"/>
          <w:szCs w:val="24"/>
        </w:rPr>
        <w:tab/>
      </w:r>
      <w:r w:rsidR="00540F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Astrid Habenstein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19AA" w:rsidDel="004E722E" w:rsidRDefault="001119AA" w:rsidP="00DC03EC">
      <w:pPr>
        <w:spacing w:after="120" w:line="360" w:lineRule="auto"/>
        <w:jc w:val="both"/>
        <w:rPr>
          <w:del w:id="4" w:author="Anja Konopka" w:date="2015-05-05T13:29:00Z"/>
          <w:rFonts w:ascii="Times New Roman" w:hAnsi="Times New Roman" w:cs="Times New Roman"/>
          <w:sz w:val="24"/>
          <w:szCs w:val="24"/>
        </w:rPr>
      </w:pPr>
    </w:p>
    <w:p w:rsidR="00EF7BAD" w:rsidDel="004E722E" w:rsidRDefault="00EF7BAD" w:rsidP="00DC03EC">
      <w:pPr>
        <w:spacing w:after="120" w:line="360" w:lineRule="auto"/>
        <w:jc w:val="both"/>
        <w:rPr>
          <w:del w:id="5" w:author="Anja Konopka" w:date="2015-05-05T13:29:00Z"/>
          <w:rFonts w:ascii="Times New Roman" w:hAnsi="Times New Roman" w:cs="Times New Roman"/>
          <w:sz w:val="24"/>
          <w:szCs w:val="24"/>
        </w:rPr>
      </w:pPr>
    </w:p>
    <w:p w:rsidR="00EF7BAD" w:rsidDel="004E722E" w:rsidRDefault="00EF7BAD" w:rsidP="00DC03EC">
      <w:pPr>
        <w:spacing w:after="120" w:line="360" w:lineRule="auto"/>
        <w:jc w:val="both"/>
        <w:rPr>
          <w:del w:id="6" w:author="Anja Konopka" w:date="2015-05-05T13:29:00Z"/>
          <w:rFonts w:ascii="Times New Roman" w:hAnsi="Times New Roman" w:cs="Times New Roman"/>
          <w:sz w:val="24"/>
          <w:szCs w:val="24"/>
        </w:rPr>
      </w:pPr>
    </w:p>
    <w:p w:rsidR="00EF7BAD" w:rsidDel="004E722E" w:rsidRDefault="00EF7BAD" w:rsidP="00DC03EC">
      <w:pPr>
        <w:spacing w:after="120" w:line="360" w:lineRule="auto"/>
        <w:jc w:val="both"/>
        <w:rPr>
          <w:del w:id="7" w:author="Anja Konopka" w:date="2015-05-05T13:29:00Z"/>
          <w:rFonts w:ascii="Times New Roman" w:hAnsi="Times New Roman" w:cs="Times New Roman"/>
          <w:sz w:val="24"/>
          <w:szCs w:val="24"/>
        </w:rPr>
      </w:pPr>
    </w:p>
    <w:p w:rsidR="00EF7BAD" w:rsidDel="004E722E" w:rsidRDefault="00EF7BAD" w:rsidP="00DC03EC">
      <w:pPr>
        <w:spacing w:after="120" w:line="360" w:lineRule="auto"/>
        <w:jc w:val="both"/>
        <w:rPr>
          <w:del w:id="8" w:author="Anja Konopka" w:date="2015-05-05T13:29:00Z"/>
          <w:rFonts w:ascii="Times New Roman" w:hAnsi="Times New Roman" w:cs="Times New Roman"/>
          <w:sz w:val="24"/>
          <w:szCs w:val="24"/>
        </w:rPr>
      </w:pPr>
    </w:p>
    <w:p w:rsidR="00EF7BAD" w:rsidDel="004E722E" w:rsidRDefault="00EF7BAD" w:rsidP="00DC03EC">
      <w:pPr>
        <w:spacing w:after="120" w:line="360" w:lineRule="auto"/>
        <w:jc w:val="both"/>
        <w:rPr>
          <w:del w:id="9" w:author="Anja Konopka" w:date="2015-05-05T13:29:00Z"/>
          <w:rFonts w:ascii="Times New Roman" w:hAnsi="Times New Roman" w:cs="Times New Roman"/>
          <w:sz w:val="24"/>
          <w:szCs w:val="24"/>
        </w:rPr>
      </w:pPr>
    </w:p>
    <w:p w:rsidR="00EF7BAD" w:rsidDel="004E722E" w:rsidRDefault="00EF7BAD" w:rsidP="00DC03EC">
      <w:pPr>
        <w:spacing w:after="120" w:line="360" w:lineRule="auto"/>
        <w:jc w:val="both"/>
        <w:rPr>
          <w:del w:id="10" w:author="Anja Konopka" w:date="2015-05-05T13:29:00Z"/>
          <w:rFonts w:ascii="Times New Roman" w:hAnsi="Times New Roman" w:cs="Times New Roman"/>
          <w:sz w:val="24"/>
          <w:szCs w:val="24"/>
        </w:rPr>
      </w:pPr>
    </w:p>
    <w:p w:rsidR="00EF7BAD" w:rsidDel="004E722E" w:rsidRDefault="00EF7BAD" w:rsidP="00DC03EC">
      <w:pPr>
        <w:spacing w:after="120" w:line="360" w:lineRule="auto"/>
        <w:jc w:val="both"/>
        <w:rPr>
          <w:del w:id="11" w:author="Anja Konopka" w:date="2015-05-05T13:29:00Z"/>
          <w:rFonts w:ascii="Times New Roman" w:hAnsi="Times New Roman" w:cs="Times New Roman"/>
          <w:sz w:val="24"/>
          <w:szCs w:val="24"/>
        </w:rPr>
      </w:pPr>
    </w:p>
    <w:p w:rsidR="001119AA" w:rsidDel="004E722E" w:rsidRDefault="001119AA" w:rsidP="003C0EFC">
      <w:pPr>
        <w:spacing w:after="0" w:line="360" w:lineRule="auto"/>
        <w:jc w:val="center"/>
        <w:rPr>
          <w:del w:id="12" w:author="Anja Konopka" w:date="2015-05-05T13:29:00Z"/>
          <w:rFonts w:ascii="Times New Roman" w:hAnsi="Times New Roman" w:cs="Times New Roman"/>
          <w:sz w:val="24"/>
          <w:szCs w:val="24"/>
        </w:rPr>
      </w:pPr>
      <w:del w:id="13" w:author="Anja Konopka" w:date="2015-05-05T13:29:00Z">
        <w:r w:rsidDel="004E722E">
          <w:rPr>
            <w:rFonts w:ascii="Times New Roman" w:hAnsi="Times New Roman" w:cs="Times New Roman"/>
            <w:sz w:val="24"/>
            <w:szCs w:val="24"/>
          </w:rPr>
          <w:delText>Für</w:delText>
        </w:r>
      </w:del>
    </w:p>
    <w:p w:rsidR="00A24914" w:rsidDel="004E722E" w:rsidRDefault="001119AA" w:rsidP="00043D20">
      <w:pPr>
        <w:spacing w:after="0" w:line="360" w:lineRule="auto"/>
        <w:jc w:val="center"/>
        <w:rPr>
          <w:del w:id="14" w:author="Anja Konopka" w:date="2015-05-05T13:29:00Z"/>
          <w:rFonts w:ascii="Times New Roman" w:hAnsi="Times New Roman" w:cs="Times New Roman"/>
          <w:sz w:val="24"/>
          <w:szCs w:val="24"/>
        </w:rPr>
      </w:pPr>
      <w:del w:id="15" w:author="Anja Konopka" w:date="2015-05-05T13:29:00Z">
        <w:r w:rsidDel="004E722E">
          <w:rPr>
            <w:rFonts w:ascii="Times New Roman" w:hAnsi="Times New Roman" w:cs="Times New Roman"/>
            <w:sz w:val="24"/>
            <w:szCs w:val="24"/>
          </w:rPr>
          <w:delText xml:space="preserve">Annemarie </w:delText>
        </w:r>
        <w:r w:rsidRPr="005B0AE3" w:rsidDel="004E722E">
          <w:rPr>
            <w:rFonts w:ascii="Times New Roman" w:hAnsi="Times New Roman" w:cs="Times New Roman"/>
            <w:sz w:val="24"/>
            <w:szCs w:val="24"/>
          </w:rPr>
          <w:delText>Habenstein</w:delText>
        </w:r>
      </w:del>
    </w:p>
    <w:p w:rsidR="00A24914" w:rsidDel="004E722E" w:rsidRDefault="00A24914" w:rsidP="001119AA">
      <w:pPr>
        <w:spacing w:after="120" w:line="360" w:lineRule="auto"/>
        <w:jc w:val="center"/>
        <w:rPr>
          <w:del w:id="16" w:author="Anja Konopka" w:date="2015-05-05T13:29:00Z"/>
          <w:rFonts w:ascii="Times New Roman" w:hAnsi="Times New Roman" w:cs="Times New Roman"/>
          <w:sz w:val="24"/>
          <w:szCs w:val="24"/>
        </w:rPr>
      </w:pPr>
    </w:p>
    <w:p w:rsidR="001119AA" w:rsidDel="004E722E" w:rsidRDefault="001119AA" w:rsidP="003C0EFC">
      <w:pPr>
        <w:spacing w:after="0" w:line="360" w:lineRule="auto"/>
        <w:jc w:val="center"/>
        <w:rPr>
          <w:del w:id="17" w:author="Anja Konopka" w:date="2015-05-05T13:29:00Z"/>
          <w:rFonts w:ascii="Times New Roman" w:hAnsi="Times New Roman" w:cs="Times New Roman"/>
          <w:sz w:val="24"/>
          <w:szCs w:val="24"/>
        </w:rPr>
      </w:pPr>
      <w:del w:id="18" w:author="Anja Konopka" w:date="2015-05-05T13:29:00Z">
        <w:r w:rsidDel="004E722E">
          <w:rPr>
            <w:rFonts w:ascii="Times New Roman" w:hAnsi="Times New Roman" w:cs="Times New Roman"/>
            <w:sz w:val="24"/>
            <w:szCs w:val="24"/>
          </w:rPr>
          <w:delText>und</w:delText>
        </w:r>
        <w:r w:rsidR="00A24914" w:rsidDel="004E722E">
          <w:rPr>
            <w:rFonts w:ascii="Times New Roman" w:hAnsi="Times New Roman" w:cs="Times New Roman"/>
            <w:sz w:val="24"/>
            <w:szCs w:val="24"/>
          </w:rPr>
          <w:delText xml:space="preserve"> in Erinnerung an</w:delText>
        </w:r>
      </w:del>
    </w:p>
    <w:p w:rsidR="001119AA" w:rsidDel="004E722E" w:rsidRDefault="001119AA" w:rsidP="00A24914">
      <w:pPr>
        <w:spacing w:after="0" w:line="360" w:lineRule="auto"/>
        <w:jc w:val="center"/>
        <w:rPr>
          <w:del w:id="19" w:author="Anja Konopka" w:date="2015-05-05T13:29:00Z"/>
          <w:rFonts w:ascii="Times New Roman" w:hAnsi="Times New Roman" w:cs="Times New Roman"/>
          <w:sz w:val="24"/>
          <w:szCs w:val="24"/>
        </w:rPr>
      </w:pPr>
      <w:del w:id="20" w:author="Anja Konopka" w:date="2015-05-05T13:29:00Z">
        <w:r w:rsidDel="004E722E">
          <w:rPr>
            <w:rFonts w:ascii="Times New Roman" w:hAnsi="Times New Roman" w:cs="Times New Roman"/>
            <w:sz w:val="24"/>
            <w:szCs w:val="24"/>
          </w:rPr>
          <w:delText>Linus-Séverin</w:delText>
        </w:r>
        <w:r w:rsidR="00A24914" w:rsidDel="004E722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24914" w:rsidRPr="005B0AE3" w:rsidDel="004E722E">
          <w:rPr>
            <w:rFonts w:ascii="Times New Roman" w:hAnsi="Times New Roman" w:cs="Times New Roman"/>
            <w:sz w:val="24"/>
            <w:szCs w:val="24"/>
          </w:rPr>
          <w:delText>Christian</w:delText>
        </w:r>
        <w:r w:rsidR="005B0AE3" w:rsidDel="004E722E">
          <w:rPr>
            <w:rFonts w:ascii="Times New Roman" w:hAnsi="Times New Roman" w:cs="Times New Roman"/>
            <w:sz w:val="24"/>
            <w:szCs w:val="24"/>
          </w:rPr>
          <w:delText>(-Sarkanbardis)</w:delText>
        </w:r>
      </w:del>
    </w:p>
    <w:p w:rsidR="001119AA" w:rsidRPr="00DC03EC" w:rsidRDefault="001119AA" w:rsidP="001119AA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del w:id="21" w:author="Anja Konopka" w:date="2015-05-05T13:29:00Z">
        <w:r w:rsidDel="004E722E">
          <w:rPr>
            <w:rFonts w:ascii="Times New Roman" w:hAnsi="Times New Roman" w:cs="Times New Roman"/>
            <w:sz w:val="24"/>
            <w:szCs w:val="24"/>
          </w:rPr>
          <w:delText>(</w:delText>
        </w:r>
        <w:r w:rsidR="00A24914" w:rsidDel="004E722E">
          <w:rPr>
            <w:rFonts w:ascii="Times New Roman" w:hAnsi="Times New Roman" w:cs="Times New Roman"/>
            <w:sz w:val="24"/>
            <w:szCs w:val="24"/>
          </w:rPr>
          <w:delText>* 9.03.2013, † 15.05.2013)</w:delText>
        </w:r>
      </w:del>
    </w:p>
    <w:sectPr w:rsidR="001119AA" w:rsidRPr="00DC03EC" w:rsidSect="009343DD">
      <w:pgSz w:w="11906" w:h="16838"/>
      <w:pgMar w:top="1418" w:right="1701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oNotTrackMov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03EC"/>
    <w:rsid w:val="00043D20"/>
    <w:rsid w:val="00064D62"/>
    <w:rsid w:val="00093712"/>
    <w:rsid w:val="000D25F3"/>
    <w:rsid w:val="000D5FC8"/>
    <w:rsid w:val="001119AA"/>
    <w:rsid w:val="00116B61"/>
    <w:rsid w:val="0012043D"/>
    <w:rsid w:val="001F39B5"/>
    <w:rsid w:val="00270601"/>
    <w:rsid w:val="002B671E"/>
    <w:rsid w:val="003138ED"/>
    <w:rsid w:val="0031419A"/>
    <w:rsid w:val="003A1F68"/>
    <w:rsid w:val="003B2E31"/>
    <w:rsid w:val="003B72F6"/>
    <w:rsid w:val="003C0EFC"/>
    <w:rsid w:val="003C6780"/>
    <w:rsid w:val="004219A2"/>
    <w:rsid w:val="00433E87"/>
    <w:rsid w:val="0046232D"/>
    <w:rsid w:val="00482E78"/>
    <w:rsid w:val="004C19A1"/>
    <w:rsid w:val="004D0985"/>
    <w:rsid w:val="004E722E"/>
    <w:rsid w:val="00507D1C"/>
    <w:rsid w:val="00540F8F"/>
    <w:rsid w:val="00542BC9"/>
    <w:rsid w:val="005B0579"/>
    <w:rsid w:val="005B0AE3"/>
    <w:rsid w:val="005C07D7"/>
    <w:rsid w:val="00620E08"/>
    <w:rsid w:val="00632C43"/>
    <w:rsid w:val="006363B1"/>
    <w:rsid w:val="006E7270"/>
    <w:rsid w:val="006F4422"/>
    <w:rsid w:val="00720989"/>
    <w:rsid w:val="0073302D"/>
    <w:rsid w:val="007726CA"/>
    <w:rsid w:val="00785D76"/>
    <w:rsid w:val="007979BF"/>
    <w:rsid w:val="007D61FE"/>
    <w:rsid w:val="0083463B"/>
    <w:rsid w:val="0084777B"/>
    <w:rsid w:val="0089245D"/>
    <w:rsid w:val="00920412"/>
    <w:rsid w:val="009343DD"/>
    <w:rsid w:val="00947356"/>
    <w:rsid w:val="009B7FFD"/>
    <w:rsid w:val="009C3298"/>
    <w:rsid w:val="009D34B6"/>
    <w:rsid w:val="00A20123"/>
    <w:rsid w:val="00A24914"/>
    <w:rsid w:val="00A442F3"/>
    <w:rsid w:val="00A8221F"/>
    <w:rsid w:val="00A87F0D"/>
    <w:rsid w:val="00A94F2D"/>
    <w:rsid w:val="00AE4E85"/>
    <w:rsid w:val="00B8347F"/>
    <w:rsid w:val="00B9667C"/>
    <w:rsid w:val="00BC5432"/>
    <w:rsid w:val="00BF4273"/>
    <w:rsid w:val="00C06BD0"/>
    <w:rsid w:val="00C4436B"/>
    <w:rsid w:val="00C805D1"/>
    <w:rsid w:val="00CB6F85"/>
    <w:rsid w:val="00CC2DBE"/>
    <w:rsid w:val="00CC77BD"/>
    <w:rsid w:val="00D57DF0"/>
    <w:rsid w:val="00D74B67"/>
    <w:rsid w:val="00D93A20"/>
    <w:rsid w:val="00D97FC2"/>
    <w:rsid w:val="00DA1491"/>
    <w:rsid w:val="00DC03EC"/>
    <w:rsid w:val="00E06D62"/>
    <w:rsid w:val="00E55377"/>
    <w:rsid w:val="00E8089C"/>
    <w:rsid w:val="00EA1A73"/>
    <w:rsid w:val="00EF7BAD"/>
    <w:rsid w:val="00F11D8D"/>
    <w:rsid w:val="00F33934"/>
    <w:rsid w:val="00F93245"/>
    <w:rsid w:val="00FD51EB"/>
    <w:rsid w:val="00FF251F"/>
    <w:rsid w:val="00FF4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1A73"/>
  </w:style>
  <w:style w:type="paragraph" w:styleId="berschrift1">
    <w:name w:val="heading 1"/>
    <w:basedOn w:val="Standard"/>
    <w:next w:val="Standard"/>
    <w:link w:val="berschrift1Zchn"/>
    <w:uiPriority w:val="9"/>
    <w:qFormat/>
    <w:rsid w:val="00482E78"/>
    <w:pPr>
      <w:keepNext/>
      <w:keepLines/>
      <w:spacing w:before="240" w:after="240"/>
      <w:outlineLvl w:val="0"/>
      <w:pPrChange w:id="0" w:author="Anja Konopka" w:date="2015-07-15T18:36:00Z">
        <w:pPr>
          <w:keepNext/>
          <w:keepLines/>
          <w:spacing w:before="480" w:line="276" w:lineRule="auto"/>
          <w:outlineLvl w:val="0"/>
        </w:pPr>
      </w:pPrChange>
    </w:pPr>
    <w:rPr>
      <w:rFonts w:ascii="Times New Roman" w:eastAsiaTheme="majorEastAsia" w:hAnsi="Times New Roman" w:cstheme="majorBidi"/>
      <w:b/>
      <w:bCs/>
      <w:sz w:val="32"/>
      <w:szCs w:val="28"/>
      <w:rPrChange w:id="0" w:author="Anja Konopka" w:date="2015-07-15T18:36:00Z">
        <w:rPr>
          <w:rFonts w:eastAsiaTheme="majorEastAsia" w:cstheme="majorBidi"/>
          <w:b/>
          <w:bCs/>
          <w:sz w:val="32"/>
          <w:szCs w:val="28"/>
          <w:lang w:val="de-CH" w:eastAsia="en-US" w:bidi="ar-SA"/>
        </w:rPr>
      </w:rPrChang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141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41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419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41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419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419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2E78"/>
    <w:rPr>
      <w:rFonts w:ascii="Times New Roman" w:eastAsiaTheme="majorEastAsia" w:hAnsi="Times New Roman" w:cstheme="majorBidi"/>
      <w:b/>
      <w:bCs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HD</Company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Habenstein Astrid</dc:creator>
  <cp:lastModifiedBy>Anja Konopka</cp:lastModifiedBy>
  <cp:revision>3</cp:revision>
  <dcterms:created xsi:type="dcterms:W3CDTF">2015-07-03T09:48:00Z</dcterms:created>
  <dcterms:modified xsi:type="dcterms:W3CDTF">2015-07-15T16:36:00Z</dcterms:modified>
</cp:coreProperties>
</file>