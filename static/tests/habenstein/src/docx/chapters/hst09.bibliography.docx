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9A4" w:rsidRPr="00FD2E4B" w:rsidRDefault="00996748" w:rsidP="005F617D">
      <w:pPr>
        <w:pStyle w:val="berschrift1"/>
        <w:spacing w:before="240" w:after="240"/>
        <w:rPr>
          <w:noProof/>
        </w:rPr>
      </w:pPr>
      <w:r>
        <w:rPr>
          <w:noProof/>
        </w:rPr>
        <w:t>6</w:t>
      </w:r>
      <w:r w:rsidR="00F570ED">
        <w:rPr>
          <w:noProof/>
        </w:rPr>
        <w:t xml:space="preserve"> </w:t>
      </w:r>
      <w:r w:rsidR="009119A4" w:rsidRPr="00FD2E4B">
        <w:rPr>
          <w:noProof/>
        </w:rPr>
        <w:t>Quellen- und Literaturverzeichnis</w:t>
      </w:r>
    </w:p>
    <w:p w:rsidR="009119A4" w:rsidRPr="00FD2E4B" w:rsidRDefault="00996748" w:rsidP="0077165C">
      <w:pPr>
        <w:pStyle w:val="berschrift2"/>
        <w:rPr>
          <w:noProof/>
        </w:rPr>
      </w:pPr>
      <w:r>
        <w:rPr>
          <w:noProof/>
        </w:rPr>
        <w:t>6</w:t>
      </w:r>
      <w:r w:rsidR="00F570ED">
        <w:rPr>
          <w:noProof/>
        </w:rPr>
        <w:t xml:space="preserve">.1 </w:t>
      </w:r>
      <w:r w:rsidR="009119A4" w:rsidRPr="00FD2E4B">
        <w:rPr>
          <w:noProof/>
        </w:rPr>
        <w:t>Abkürzungen</w:t>
      </w:r>
    </w:p>
    <w:p w:rsidR="009119A4" w:rsidRDefault="009119A4" w:rsidP="00111C53">
      <w:pPr>
        <w:tabs>
          <w:tab w:val="left" w:pos="1418"/>
        </w:tabs>
        <w:spacing w:after="60"/>
        <w:ind w:left="1418" w:hanging="1418"/>
        <w:jc w:val="both"/>
        <w:rPr>
          <w:sz w:val="22"/>
          <w:szCs w:val="22"/>
        </w:rPr>
      </w:pPr>
      <w:r w:rsidRPr="00FD2E4B">
        <w:rPr>
          <w:sz w:val="22"/>
          <w:szCs w:val="22"/>
        </w:rPr>
        <w:t>ANRW</w:t>
      </w:r>
      <w:r w:rsidRPr="00FD2E4B">
        <w:rPr>
          <w:sz w:val="22"/>
          <w:szCs w:val="22"/>
        </w:rPr>
        <w:tab/>
        <w:t xml:space="preserve">Aufstieg und Niedergang der römischen Welt. Geschichte und Kultur Roms im Spiegel der neueren Forschung, hg. v. </w:t>
      </w:r>
      <w:r w:rsidR="00471A1B">
        <w:rPr>
          <w:smallCaps/>
          <w:sz w:val="22"/>
          <w:szCs w:val="22"/>
        </w:rPr>
        <w:t>H. </w:t>
      </w:r>
      <w:r w:rsidRPr="00FD2E4B">
        <w:rPr>
          <w:smallCaps/>
          <w:sz w:val="22"/>
          <w:szCs w:val="22"/>
        </w:rPr>
        <w:t xml:space="preserve">Temporini </w:t>
      </w:r>
      <w:r w:rsidRPr="00FD2E4B">
        <w:rPr>
          <w:sz w:val="22"/>
          <w:szCs w:val="22"/>
        </w:rPr>
        <w:t>u.</w:t>
      </w:r>
      <w:r w:rsidR="009D20E9">
        <w:rPr>
          <w:sz w:val="22"/>
          <w:szCs w:val="22"/>
        </w:rPr>
        <w:t> </w:t>
      </w:r>
      <w:r w:rsidRPr="00FD2E4B">
        <w:rPr>
          <w:sz w:val="22"/>
          <w:szCs w:val="22"/>
        </w:rPr>
        <w:t>a., Berlin u.</w:t>
      </w:r>
      <w:r w:rsidR="009D20E9">
        <w:rPr>
          <w:sz w:val="22"/>
          <w:szCs w:val="22"/>
        </w:rPr>
        <w:t> </w:t>
      </w:r>
      <w:r w:rsidRPr="00FD2E4B">
        <w:rPr>
          <w:sz w:val="22"/>
          <w:szCs w:val="22"/>
        </w:rPr>
        <w:t>a. 1972ff.</w:t>
      </w:r>
    </w:p>
    <w:p w:rsidR="009119A4" w:rsidRPr="00FD2E4B" w:rsidRDefault="009119A4" w:rsidP="00111C53">
      <w:pPr>
        <w:tabs>
          <w:tab w:val="left" w:pos="1418"/>
        </w:tabs>
        <w:spacing w:after="60"/>
        <w:ind w:left="1418" w:hanging="1418"/>
        <w:jc w:val="both"/>
        <w:rPr>
          <w:sz w:val="22"/>
          <w:szCs w:val="22"/>
        </w:rPr>
      </w:pPr>
      <w:proofErr w:type="gramStart"/>
      <w:r w:rsidRPr="00D709BD">
        <w:rPr>
          <w:sz w:val="22"/>
          <w:szCs w:val="22"/>
          <w:lang w:val="en-US"/>
        </w:rPr>
        <w:t>CAH</w:t>
      </w:r>
      <w:r w:rsidRPr="00D709BD">
        <w:rPr>
          <w:sz w:val="22"/>
          <w:szCs w:val="22"/>
          <w:vertAlign w:val="superscript"/>
          <w:lang w:val="en-US"/>
        </w:rPr>
        <w:t>2</w:t>
      </w:r>
      <w:r w:rsidRPr="00D709BD">
        <w:rPr>
          <w:sz w:val="22"/>
          <w:szCs w:val="22"/>
          <w:vertAlign w:val="superscript"/>
          <w:lang w:val="en-US"/>
        </w:rPr>
        <w:tab/>
      </w:r>
      <w:r w:rsidRPr="00FD2E4B">
        <w:rPr>
          <w:sz w:val="22"/>
          <w:szCs w:val="22"/>
          <w:lang w:val="en-GB"/>
        </w:rPr>
        <w:t>Cambridge Ancient History</w:t>
      </w:r>
      <w:r w:rsidRPr="00D709BD">
        <w:rPr>
          <w:sz w:val="22"/>
          <w:szCs w:val="22"/>
          <w:lang w:val="en-US"/>
        </w:rPr>
        <w:t>, hg.</w:t>
      </w:r>
      <w:proofErr w:type="gramEnd"/>
      <w:r w:rsidRPr="00D709BD">
        <w:rPr>
          <w:sz w:val="22"/>
          <w:szCs w:val="22"/>
          <w:lang w:val="en-US"/>
        </w:rPr>
        <w:t xml:space="preserve"> </w:t>
      </w:r>
      <w:proofErr w:type="gramStart"/>
      <w:r w:rsidRPr="00D709BD">
        <w:rPr>
          <w:sz w:val="22"/>
          <w:szCs w:val="22"/>
          <w:lang w:val="en-US"/>
        </w:rPr>
        <w:t>v</w:t>
      </w:r>
      <w:proofErr w:type="gramEnd"/>
      <w:r w:rsidRPr="00D709BD">
        <w:rPr>
          <w:sz w:val="22"/>
          <w:szCs w:val="22"/>
          <w:lang w:val="en-US"/>
        </w:rPr>
        <w:t xml:space="preserve">. </w:t>
      </w:r>
      <w:r w:rsidRPr="00D709BD">
        <w:rPr>
          <w:smallCaps/>
          <w:sz w:val="22"/>
          <w:szCs w:val="22"/>
          <w:lang w:val="en-US"/>
        </w:rPr>
        <w:t>A.</w:t>
      </w:r>
      <w:r w:rsidR="0005106F">
        <w:rPr>
          <w:smallCaps/>
          <w:sz w:val="22"/>
          <w:szCs w:val="22"/>
          <w:lang w:val="en-US"/>
        </w:rPr>
        <w:t> </w:t>
      </w:r>
      <w:r w:rsidR="00471A1B">
        <w:rPr>
          <w:smallCaps/>
          <w:sz w:val="22"/>
          <w:szCs w:val="22"/>
          <w:lang w:val="en-US"/>
        </w:rPr>
        <w:t>E. </w:t>
      </w:r>
      <w:r w:rsidRPr="00D709BD">
        <w:rPr>
          <w:smallCaps/>
          <w:sz w:val="22"/>
          <w:szCs w:val="22"/>
          <w:lang w:val="en-US"/>
        </w:rPr>
        <w:t xml:space="preserve">Astin </w:t>
      </w:r>
      <w:r w:rsidRPr="00D709BD">
        <w:rPr>
          <w:sz w:val="22"/>
          <w:szCs w:val="22"/>
          <w:lang w:val="en-US"/>
        </w:rPr>
        <w:t>u.</w:t>
      </w:r>
      <w:r w:rsidR="00290047">
        <w:rPr>
          <w:sz w:val="22"/>
          <w:szCs w:val="22"/>
          <w:lang w:val="en-US"/>
        </w:rPr>
        <w:t> </w:t>
      </w:r>
      <w:r w:rsidRPr="00D709BD">
        <w:rPr>
          <w:sz w:val="22"/>
          <w:szCs w:val="22"/>
          <w:lang w:val="en-US"/>
        </w:rPr>
        <w:t xml:space="preserve">a., 2. </w:t>
      </w:r>
      <w:proofErr w:type="gramStart"/>
      <w:r w:rsidRPr="00D709BD">
        <w:rPr>
          <w:sz w:val="22"/>
          <w:szCs w:val="22"/>
          <w:lang w:val="en-US"/>
        </w:rPr>
        <w:t>überarb</w:t>
      </w:r>
      <w:proofErr w:type="gramEnd"/>
      <w:r w:rsidRPr="00D709BD">
        <w:rPr>
          <w:sz w:val="22"/>
          <w:szCs w:val="22"/>
          <w:lang w:val="en-US"/>
        </w:rPr>
        <w:t xml:space="preserve">. </w:t>
      </w:r>
      <w:r w:rsidRPr="00FD2E4B">
        <w:rPr>
          <w:sz w:val="22"/>
          <w:szCs w:val="22"/>
        </w:rPr>
        <w:t>Aufl., Cambridge 1970ff.</w:t>
      </w:r>
    </w:p>
    <w:p w:rsidR="009119A4" w:rsidRPr="00FD2E4B" w:rsidRDefault="009119A4" w:rsidP="00111C53">
      <w:pPr>
        <w:tabs>
          <w:tab w:val="left" w:pos="1418"/>
        </w:tabs>
        <w:spacing w:after="60"/>
        <w:ind w:left="1418" w:hanging="1418"/>
        <w:jc w:val="both"/>
        <w:rPr>
          <w:sz w:val="22"/>
          <w:szCs w:val="22"/>
        </w:rPr>
      </w:pPr>
      <w:r w:rsidRPr="00FD2E4B">
        <w:rPr>
          <w:sz w:val="22"/>
          <w:szCs w:val="22"/>
        </w:rPr>
        <w:t>CIL</w:t>
      </w:r>
      <w:r w:rsidRPr="00FD2E4B">
        <w:rPr>
          <w:sz w:val="22"/>
          <w:szCs w:val="22"/>
        </w:rPr>
        <w:tab/>
      </w:r>
      <w:r w:rsidRPr="00FD2E4B">
        <w:rPr>
          <w:i/>
          <w:iCs/>
          <w:sz w:val="22"/>
          <w:szCs w:val="22"/>
          <w:lang w:val="la-Latn"/>
        </w:rPr>
        <w:t>Corpus Inscriptionum Latinarum</w:t>
      </w:r>
      <w:r w:rsidRPr="00FD2E4B">
        <w:rPr>
          <w:sz w:val="22"/>
          <w:szCs w:val="22"/>
        </w:rPr>
        <w:t xml:space="preserve">, hg. v. der </w:t>
      </w:r>
      <w:r w:rsidRPr="00FD2E4B">
        <w:rPr>
          <w:smallCaps/>
          <w:sz w:val="22"/>
          <w:szCs w:val="22"/>
        </w:rPr>
        <w:t>Berlin-Brandenburgischen Akademie der Wissenschaften</w:t>
      </w:r>
      <w:r w:rsidRPr="00FD2E4B">
        <w:rPr>
          <w:sz w:val="22"/>
          <w:szCs w:val="22"/>
        </w:rPr>
        <w:t>, Berlin 1863ff.</w:t>
      </w:r>
    </w:p>
    <w:p w:rsidR="009119A4" w:rsidRDefault="009119A4" w:rsidP="00111C53">
      <w:pPr>
        <w:tabs>
          <w:tab w:val="left" w:pos="1418"/>
        </w:tabs>
        <w:spacing w:after="60"/>
        <w:ind w:left="1418" w:hanging="1418"/>
        <w:jc w:val="both"/>
        <w:rPr>
          <w:sz w:val="22"/>
          <w:szCs w:val="22"/>
        </w:rPr>
      </w:pPr>
      <w:r w:rsidRPr="00FD2E4B">
        <w:rPr>
          <w:sz w:val="22"/>
          <w:szCs w:val="22"/>
        </w:rPr>
        <w:t>DNP</w:t>
      </w:r>
      <w:r w:rsidRPr="00FD2E4B">
        <w:rPr>
          <w:sz w:val="22"/>
          <w:szCs w:val="22"/>
        </w:rPr>
        <w:tab/>
        <w:t xml:space="preserve">Der Neue Pauly. Lexikon der Antike, hg. v. </w:t>
      </w:r>
      <w:r w:rsidR="00471A1B">
        <w:rPr>
          <w:smallCaps/>
          <w:sz w:val="22"/>
          <w:szCs w:val="22"/>
        </w:rPr>
        <w:t>H. </w:t>
      </w:r>
      <w:r w:rsidRPr="00FD2E4B">
        <w:rPr>
          <w:smallCaps/>
          <w:sz w:val="22"/>
          <w:szCs w:val="22"/>
        </w:rPr>
        <w:t xml:space="preserve">Cancik </w:t>
      </w:r>
      <w:r w:rsidRPr="00FD2E4B">
        <w:rPr>
          <w:sz w:val="22"/>
          <w:szCs w:val="22"/>
        </w:rPr>
        <w:t>u.</w:t>
      </w:r>
      <w:r w:rsidR="0005106F">
        <w:rPr>
          <w:sz w:val="22"/>
          <w:szCs w:val="22"/>
        </w:rPr>
        <w:t> </w:t>
      </w:r>
      <w:r w:rsidRPr="00FD2E4B">
        <w:rPr>
          <w:sz w:val="22"/>
          <w:szCs w:val="22"/>
        </w:rPr>
        <w:t>a., 16 Bde., Stuttgart 1996</w:t>
      </w:r>
      <w:r w:rsidR="00754F64">
        <w:rPr>
          <w:sz w:val="22"/>
          <w:szCs w:val="22"/>
        </w:rPr>
        <w:t>–</w:t>
      </w:r>
      <w:r w:rsidRPr="00FD2E4B">
        <w:rPr>
          <w:sz w:val="22"/>
          <w:szCs w:val="22"/>
        </w:rPr>
        <w:t>2003.</w:t>
      </w:r>
    </w:p>
    <w:p w:rsidR="001E21EB" w:rsidRPr="001E21EB" w:rsidRDefault="00314643" w:rsidP="001E21EB">
      <w:pPr>
        <w:tabs>
          <w:tab w:val="left" w:pos="1418"/>
        </w:tabs>
        <w:spacing w:after="60"/>
        <w:ind w:left="1418" w:hanging="1418"/>
        <w:jc w:val="both"/>
        <w:rPr>
          <w:sz w:val="22"/>
          <w:szCs w:val="22"/>
        </w:rPr>
      </w:pPr>
      <w:r w:rsidRPr="00FD2E4B">
        <w:rPr>
          <w:sz w:val="22"/>
          <w:szCs w:val="22"/>
        </w:rPr>
        <w:t>FFH</w:t>
      </w:r>
      <w:r w:rsidRPr="00FD2E4B">
        <w:rPr>
          <w:sz w:val="22"/>
          <w:szCs w:val="22"/>
        </w:rPr>
        <w:tab/>
      </w:r>
      <w:r w:rsidR="00C474D3" w:rsidRPr="00C474D3">
        <w:rPr>
          <w:sz w:val="22"/>
          <w:szCs w:val="22"/>
        </w:rPr>
        <w:t xml:space="preserve">Die frühen römischen Historiker, 2 Bde., hg., übers. u. komm. v. </w:t>
      </w:r>
      <w:r w:rsidR="00471A1B">
        <w:rPr>
          <w:smallCaps/>
          <w:sz w:val="22"/>
          <w:szCs w:val="22"/>
        </w:rPr>
        <w:t>H. </w:t>
      </w:r>
      <w:r w:rsidR="00C474D3" w:rsidRPr="00C474D3">
        <w:rPr>
          <w:smallCaps/>
          <w:sz w:val="22"/>
          <w:szCs w:val="22"/>
        </w:rPr>
        <w:t>Beck</w:t>
      </w:r>
      <w:r w:rsidR="00C474D3" w:rsidRPr="00C474D3">
        <w:rPr>
          <w:sz w:val="22"/>
          <w:szCs w:val="22"/>
        </w:rPr>
        <w:t xml:space="preserve"> u.</w:t>
      </w:r>
      <w:r w:rsidR="00C474D3">
        <w:rPr>
          <w:sz w:val="22"/>
          <w:szCs w:val="22"/>
        </w:rPr>
        <w:t> a., Darmstadt 2001–</w:t>
      </w:r>
      <w:r w:rsidR="00C474D3" w:rsidRPr="00C474D3">
        <w:rPr>
          <w:sz w:val="22"/>
          <w:szCs w:val="22"/>
        </w:rPr>
        <w:t>2005.</w:t>
      </w:r>
    </w:p>
    <w:p w:rsidR="009119A4" w:rsidRPr="00FD2E4B" w:rsidRDefault="009119A4" w:rsidP="00111C53">
      <w:pPr>
        <w:tabs>
          <w:tab w:val="left" w:pos="1418"/>
        </w:tabs>
        <w:spacing w:after="60"/>
        <w:ind w:left="1418" w:hanging="1418"/>
        <w:jc w:val="both"/>
        <w:rPr>
          <w:sz w:val="22"/>
          <w:szCs w:val="22"/>
        </w:rPr>
      </w:pPr>
      <w:r w:rsidRPr="00FD2E4B">
        <w:rPr>
          <w:sz w:val="22"/>
          <w:szCs w:val="22"/>
        </w:rPr>
        <w:t>GG</w:t>
      </w:r>
      <w:r w:rsidRPr="00FD2E4B">
        <w:rPr>
          <w:sz w:val="22"/>
          <w:szCs w:val="22"/>
        </w:rPr>
        <w:tab/>
      </w:r>
      <w:r w:rsidR="00440723" w:rsidRPr="00FD2E4B">
        <w:rPr>
          <w:noProof/>
          <w:sz w:val="22"/>
          <w:szCs w:val="22"/>
          <w:lang w:val="en-US" w:eastAsia="en-US"/>
        </w:rPr>
        <w:drawing>
          <wp:inline distT="0" distB="0" distL="0" distR="0" wp14:anchorId="25903427" wp14:editId="282D8D51">
            <wp:extent cx="6350" cy="6350"/>
            <wp:effectExtent l="0" t="0" r="0" b="0"/>
            <wp:docPr id="1" name="Bild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ink"/>
                    <pic:cNvPicPr>
                      <a:picLocks noChangeAspect="1" noChangeArrowheads="1"/>
                    </pic:cNvPicPr>
                  </pic:nvPicPr>
                  <pic:blipFill>
                    <a:blip r:embed="rId9"/>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FD2E4B">
        <w:rPr>
          <w:rStyle w:val="textmarked"/>
          <w:sz w:val="22"/>
          <w:szCs w:val="22"/>
        </w:rPr>
        <w:t>Geschichtliche</w:t>
      </w:r>
      <w:r w:rsidRPr="00FD2E4B">
        <w:rPr>
          <w:sz w:val="22"/>
          <w:szCs w:val="22"/>
        </w:rPr>
        <w:t xml:space="preserve"> </w:t>
      </w:r>
      <w:r w:rsidRPr="00FD2E4B">
        <w:rPr>
          <w:rStyle w:val="textmarked"/>
          <w:sz w:val="22"/>
          <w:szCs w:val="22"/>
        </w:rPr>
        <w:t>Grundbegriffe</w:t>
      </w:r>
      <w:r w:rsidRPr="00FD2E4B">
        <w:rPr>
          <w:sz w:val="22"/>
          <w:szCs w:val="22"/>
        </w:rPr>
        <w:t xml:space="preserve">. Historisches Lexikon zur politisch-sozialen Sprache in Deutschland, hg. v. </w:t>
      </w:r>
      <w:r w:rsidR="00471A1B">
        <w:rPr>
          <w:smallCaps/>
          <w:sz w:val="22"/>
          <w:szCs w:val="22"/>
        </w:rPr>
        <w:t>O. </w:t>
      </w:r>
      <w:r w:rsidRPr="00FD2E4B">
        <w:rPr>
          <w:smallCaps/>
          <w:sz w:val="22"/>
          <w:szCs w:val="22"/>
        </w:rPr>
        <w:t xml:space="preserve">Brunner </w:t>
      </w:r>
      <w:r w:rsidRPr="00FD2E4B">
        <w:rPr>
          <w:sz w:val="22"/>
          <w:szCs w:val="22"/>
        </w:rPr>
        <w:t>u.</w:t>
      </w:r>
      <w:r w:rsidR="0005106F">
        <w:rPr>
          <w:sz w:val="22"/>
          <w:szCs w:val="22"/>
        </w:rPr>
        <w:t> </w:t>
      </w:r>
      <w:r w:rsidRPr="00FD2E4B">
        <w:rPr>
          <w:sz w:val="22"/>
          <w:szCs w:val="22"/>
        </w:rPr>
        <w:t>a., 7 Bde., Stuttgart 1978</w:t>
      </w:r>
      <w:r w:rsidR="00754F64">
        <w:rPr>
          <w:sz w:val="22"/>
          <w:szCs w:val="22"/>
        </w:rPr>
        <w:t>–</w:t>
      </w:r>
      <w:r w:rsidRPr="00FD2E4B">
        <w:rPr>
          <w:sz w:val="22"/>
          <w:szCs w:val="22"/>
        </w:rPr>
        <w:t>1992.</w:t>
      </w:r>
    </w:p>
    <w:p w:rsidR="009119A4" w:rsidRPr="00FD2E4B" w:rsidRDefault="009119A4" w:rsidP="00111C53">
      <w:pPr>
        <w:tabs>
          <w:tab w:val="left" w:pos="1418"/>
        </w:tabs>
        <w:spacing w:after="60"/>
        <w:ind w:left="1418" w:hanging="1418"/>
        <w:jc w:val="both"/>
        <w:rPr>
          <w:sz w:val="22"/>
          <w:szCs w:val="22"/>
        </w:rPr>
      </w:pPr>
      <w:r w:rsidRPr="00FD2E4B">
        <w:rPr>
          <w:sz w:val="22"/>
          <w:szCs w:val="22"/>
        </w:rPr>
        <w:t>HWdP</w:t>
      </w:r>
      <w:r w:rsidRPr="00FD2E4B">
        <w:rPr>
          <w:sz w:val="22"/>
          <w:szCs w:val="22"/>
        </w:rPr>
        <w:tab/>
        <w:t xml:space="preserve">Historisches Wörterbuch der Philosophie, hg. v. </w:t>
      </w:r>
      <w:r w:rsidR="00471A1B">
        <w:rPr>
          <w:smallCaps/>
          <w:sz w:val="22"/>
          <w:szCs w:val="22"/>
        </w:rPr>
        <w:t>J. </w:t>
      </w:r>
      <w:r w:rsidRPr="00FD2E4B">
        <w:rPr>
          <w:smallCaps/>
          <w:sz w:val="22"/>
          <w:szCs w:val="22"/>
        </w:rPr>
        <w:t xml:space="preserve">Ritter </w:t>
      </w:r>
      <w:r w:rsidRPr="00FD2E4B">
        <w:rPr>
          <w:sz w:val="22"/>
          <w:szCs w:val="22"/>
        </w:rPr>
        <w:t>u.</w:t>
      </w:r>
      <w:r w:rsidR="00D1230D">
        <w:rPr>
          <w:sz w:val="22"/>
          <w:szCs w:val="22"/>
        </w:rPr>
        <w:t> </w:t>
      </w:r>
      <w:r w:rsidRPr="00FD2E4B">
        <w:rPr>
          <w:sz w:val="22"/>
          <w:szCs w:val="22"/>
        </w:rPr>
        <w:t>a., 1</w:t>
      </w:r>
      <w:r w:rsidR="007B5B78">
        <w:rPr>
          <w:sz w:val="22"/>
          <w:szCs w:val="22"/>
        </w:rPr>
        <w:t>3 Bde</w:t>
      </w:r>
      <w:r w:rsidRPr="00FD2E4B">
        <w:rPr>
          <w:sz w:val="22"/>
          <w:szCs w:val="22"/>
        </w:rPr>
        <w:t>., Darmstadt 1971</w:t>
      </w:r>
      <w:r w:rsidR="00754F64">
        <w:rPr>
          <w:sz w:val="22"/>
          <w:szCs w:val="22"/>
        </w:rPr>
        <w:t>–</w:t>
      </w:r>
      <w:r w:rsidRPr="00FD2E4B">
        <w:rPr>
          <w:sz w:val="22"/>
          <w:szCs w:val="22"/>
        </w:rPr>
        <w:t>2007.</w:t>
      </w:r>
    </w:p>
    <w:p w:rsidR="009119A4" w:rsidRPr="00FD2E4B" w:rsidRDefault="009119A4" w:rsidP="00111C53">
      <w:pPr>
        <w:tabs>
          <w:tab w:val="left" w:pos="1418"/>
        </w:tabs>
        <w:spacing w:after="60"/>
        <w:ind w:left="1418" w:hanging="1418"/>
        <w:jc w:val="both"/>
        <w:rPr>
          <w:rStyle w:val="Fett"/>
        </w:rPr>
      </w:pPr>
      <w:r w:rsidRPr="00FD2E4B">
        <w:rPr>
          <w:sz w:val="22"/>
          <w:szCs w:val="22"/>
        </w:rPr>
        <w:t>IG</w:t>
      </w:r>
      <w:r w:rsidRPr="00FD2E4B">
        <w:rPr>
          <w:sz w:val="22"/>
          <w:szCs w:val="22"/>
        </w:rPr>
        <w:tab/>
      </w:r>
      <w:r w:rsidRPr="00FD2E4B">
        <w:rPr>
          <w:rStyle w:val="Fett"/>
          <w:b w:val="0"/>
          <w:bCs w:val="0"/>
          <w:i/>
          <w:iCs/>
          <w:sz w:val="22"/>
          <w:szCs w:val="22"/>
          <w:lang w:val="la-Latn"/>
        </w:rPr>
        <w:t>Inscriptiones Graecae</w:t>
      </w:r>
      <w:r w:rsidRPr="00C474D3">
        <w:rPr>
          <w:rStyle w:val="Fett"/>
          <w:b w:val="0"/>
          <w:bCs w:val="0"/>
          <w:i/>
          <w:sz w:val="22"/>
          <w:szCs w:val="22"/>
        </w:rPr>
        <w:t>,</w:t>
      </w:r>
      <w:r w:rsidRPr="00FD2E4B">
        <w:rPr>
          <w:rStyle w:val="Fett"/>
          <w:b w:val="0"/>
          <w:bCs w:val="0"/>
          <w:sz w:val="22"/>
          <w:szCs w:val="22"/>
        </w:rPr>
        <w:t xml:space="preserve"> </w:t>
      </w:r>
      <w:r w:rsidRPr="00FD2E4B">
        <w:rPr>
          <w:sz w:val="22"/>
          <w:szCs w:val="22"/>
        </w:rPr>
        <w:t xml:space="preserve">hg. v. der </w:t>
      </w:r>
      <w:r w:rsidRPr="00FD2E4B">
        <w:rPr>
          <w:smallCaps/>
          <w:sz w:val="22"/>
          <w:szCs w:val="22"/>
        </w:rPr>
        <w:t>Berlin-Brandenburgischen Akademie der Wissenschaften</w:t>
      </w:r>
      <w:r w:rsidRPr="00FD2E4B">
        <w:rPr>
          <w:sz w:val="22"/>
          <w:szCs w:val="22"/>
        </w:rPr>
        <w:t xml:space="preserve">, </w:t>
      </w:r>
      <w:r w:rsidRPr="00FD2E4B">
        <w:rPr>
          <w:rStyle w:val="Fett"/>
          <w:b w:val="0"/>
          <w:bCs w:val="0"/>
          <w:sz w:val="22"/>
          <w:szCs w:val="22"/>
        </w:rPr>
        <w:t>Berlin 1873ff.</w:t>
      </w:r>
    </w:p>
    <w:p w:rsidR="00AA21FE" w:rsidRPr="00FD2E4B" w:rsidRDefault="00AA21FE" w:rsidP="00111C53">
      <w:pPr>
        <w:tabs>
          <w:tab w:val="left" w:pos="1418"/>
        </w:tabs>
        <w:spacing w:after="60"/>
        <w:ind w:left="1418" w:hanging="1418"/>
        <w:jc w:val="both"/>
        <w:rPr>
          <w:b/>
          <w:bCs/>
          <w:sz w:val="22"/>
          <w:szCs w:val="22"/>
        </w:rPr>
      </w:pPr>
      <w:r w:rsidRPr="00FD2E4B">
        <w:rPr>
          <w:rStyle w:val="Fett"/>
          <w:b w:val="0"/>
          <w:bCs w:val="0"/>
          <w:sz w:val="22"/>
          <w:szCs w:val="22"/>
        </w:rPr>
        <w:t>ILLRP</w:t>
      </w:r>
      <w:r w:rsidRPr="00FD2E4B">
        <w:rPr>
          <w:rStyle w:val="Fett"/>
          <w:b w:val="0"/>
          <w:bCs w:val="0"/>
          <w:sz w:val="22"/>
          <w:szCs w:val="22"/>
        </w:rPr>
        <w:tab/>
      </w:r>
      <w:r w:rsidRPr="00FD2E4B">
        <w:rPr>
          <w:rStyle w:val="Fett"/>
          <w:b w:val="0"/>
          <w:bCs w:val="0"/>
          <w:i/>
          <w:sz w:val="22"/>
          <w:szCs w:val="22"/>
          <w:lang w:val="la-Latn"/>
        </w:rPr>
        <w:t>Inscriptiones Latinae liberae rei publicae</w:t>
      </w:r>
      <w:r w:rsidRPr="00C474D3">
        <w:rPr>
          <w:rStyle w:val="Fett"/>
          <w:b w:val="0"/>
          <w:bCs w:val="0"/>
          <w:i/>
          <w:sz w:val="22"/>
          <w:szCs w:val="22"/>
        </w:rPr>
        <w:t>,</w:t>
      </w:r>
      <w:r w:rsidRPr="00FD2E4B">
        <w:rPr>
          <w:rStyle w:val="Fett"/>
          <w:b w:val="0"/>
          <w:bCs w:val="0"/>
          <w:sz w:val="22"/>
          <w:szCs w:val="22"/>
        </w:rPr>
        <w:t xml:space="preserve"> hg. v. </w:t>
      </w:r>
      <w:r w:rsidR="00471A1B">
        <w:rPr>
          <w:rStyle w:val="Fett"/>
          <w:b w:val="0"/>
          <w:bCs w:val="0"/>
          <w:smallCaps/>
          <w:sz w:val="22"/>
          <w:szCs w:val="22"/>
        </w:rPr>
        <w:t>A. </w:t>
      </w:r>
      <w:r w:rsidRPr="00FD2E4B">
        <w:rPr>
          <w:rStyle w:val="Fett"/>
          <w:b w:val="0"/>
          <w:bCs w:val="0"/>
          <w:smallCaps/>
          <w:sz w:val="22"/>
          <w:szCs w:val="22"/>
        </w:rPr>
        <w:t>Degrassi</w:t>
      </w:r>
      <w:r w:rsidRPr="00FD2E4B">
        <w:rPr>
          <w:rStyle w:val="Fett"/>
          <w:b w:val="0"/>
          <w:bCs w:val="0"/>
          <w:sz w:val="22"/>
          <w:szCs w:val="22"/>
        </w:rPr>
        <w:t xml:space="preserve">, </w:t>
      </w:r>
      <w:r w:rsidR="007B5B78">
        <w:rPr>
          <w:rStyle w:val="Fett"/>
          <w:b w:val="0"/>
          <w:bCs w:val="0"/>
          <w:sz w:val="22"/>
          <w:szCs w:val="22"/>
        </w:rPr>
        <w:t>2. Aufl.</w:t>
      </w:r>
      <w:r w:rsidRPr="00FD2E4B">
        <w:rPr>
          <w:rStyle w:val="Fett"/>
          <w:b w:val="0"/>
          <w:bCs w:val="0"/>
          <w:sz w:val="22"/>
          <w:szCs w:val="22"/>
        </w:rPr>
        <w:t xml:space="preserve">, Florenz 1965. </w:t>
      </w:r>
    </w:p>
    <w:p w:rsidR="009119A4" w:rsidRPr="00F570ED" w:rsidRDefault="009119A4" w:rsidP="00111C53">
      <w:pPr>
        <w:tabs>
          <w:tab w:val="left" w:pos="1418"/>
        </w:tabs>
        <w:spacing w:after="60"/>
        <w:ind w:left="1418" w:hanging="1418"/>
        <w:jc w:val="both"/>
        <w:rPr>
          <w:sz w:val="22"/>
          <w:szCs w:val="22"/>
        </w:rPr>
      </w:pPr>
      <w:r w:rsidRPr="00F570ED">
        <w:rPr>
          <w:sz w:val="22"/>
          <w:szCs w:val="22"/>
        </w:rPr>
        <w:t>ILS</w:t>
      </w:r>
      <w:r w:rsidRPr="00F570ED">
        <w:rPr>
          <w:sz w:val="22"/>
          <w:szCs w:val="22"/>
        </w:rPr>
        <w:tab/>
      </w:r>
      <w:r w:rsidR="006B00E0">
        <w:rPr>
          <w:i/>
          <w:iCs/>
          <w:sz w:val="22"/>
          <w:szCs w:val="22"/>
          <w:lang w:val="la-Latn"/>
        </w:rPr>
        <w:t>Inscriptiones Latinae s</w:t>
      </w:r>
      <w:r w:rsidRPr="00FD2E4B">
        <w:rPr>
          <w:i/>
          <w:iCs/>
          <w:sz w:val="22"/>
          <w:szCs w:val="22"/>
          <w:lang w:val="la-Latn"/>
        </w:rPr>
        <w:t>electae</w:t>
      </w:r>
      <w:r w:rsidRPr="00F570ED">
        <w:rPr>
          <w:i/>
          <w:sz w:val="22"/>
          <w:szCs w:val="22"/>
        </w:rPr>
        <w:t>,</w:t>
      </w:r>
      <w:r w:rsidRPr="00F570ED">
        <w:rPr>
          <w:sz w:val="22"/>
          <w:szCs w:val="22"/>
        </w:rPr>
        <w:t xml:space="preserve"> hg. v. </w:t>
      </w:r>
      <w:r w:rsidR="00471A1B" w:rsidRPr="00F570ED">
        <w:rPr>
          <w:smallCaps/>
          <w:sz w:val="22"/>
          <w:szCs w:val="22"/>
        </w:rPr>
        <w:t>H. </w:t>
      </w:r>
      <w:r w:rsidRPr="00F570ED">
        <w:rPr>
          <w:smallCaps/>
          <w:sz w:val="22"/>
          <w:szCs w:val="22"/>
        </w:rPr>
        <w:t>Dessau</w:t>
      </w:r>
      <w:r w:rsidRPr="00F570ED">
        <w:rPr>
          <w:sz w:val="22"/>
          <w:szCs w:val="22"/>
        </w:rPr>
        <w:t xml:space="preserve">, </w:t>
      </w:r>
      <w:r w:rsidR="007B5B78" w:rsidRPr="00F570ED">
        <w:rPr>
          <w:sz w:val="22"/>
          <w:szCs w:val="22"/>
        </w:rPr>
        <w:t>5 Bde</w:t>
      </w:r>
      <w:r w:rsidR="00AA21FE" w:rsidRPr="00F570ED">
        <w:rPr>
          <w:sz w:val="22"/>
          <w:szCs w:val="22"/>
        </w:rPr>
        <w:t xml:space="preserve">., </w:t>
      </w:r>
      <w:r w:rsidRPr="00F570ED">
        <w:rPr>
          <w:sz w:val="22"/>
          <w:szCs w:val="22"/>
        </w:rPr>
        <w:t>Berlin 1892</w:t>
      </w:r>
      <w:r w:rsidR="00754F64" w:rsidRPr="00F570ED">
        <w:rPr>
          <w:sz w:val="22"/>
          <w:szCs w:val="22"/>
        </w:rPr>
        <w:t>–</w:t>
      </w:r>
      <w:r w:rsidRPr="00F570ED">
        <w:rPr>
          <w:sz w:val="22"/>
          <w:szCs w:val="22"/>
        </w:rPr>
        <w:t>1916.</w:t>
      </w:r>
    </w:p>
    <w:p w:rsidR="00314643" w:rsidRPr="001E21EB" w:rsidRDefault="00314643" w:rsidP="00111C53">
      <w:pPr>
        <w:tabs>
          <w:tab w:val="left" w:pos="1418"/>
        </w:tabs>
        <w:spacing w:after="60"/>
        <w:ind w:left="1418" w:hanging="1418"/>
        <w:jc w:val="both"/>
        <w:rPr>
          <w:sz w:val="22"/>
          <w:szCs w:val="22"/>
        </w:rPr>
      </w:pPr>
      <w:r w:rsidRPr="001E21EB">
        <w:rPr>
          <w:sz w:val="22"/>
          <w:szCs w:val="22"/>
        </w:rPr>
        <w:t>Jacoby</w:t>
      </w:r>
      <w:r w:rsidRPr="001E21EB">
        <w:rPr>
          <w:sz w:val="22"/>
          <w:szCs w:val="22"/>
        </w:rPr>
        <w:tab/>
      </w:r>
      <w:r w:rsidR="00C474D3" w:rsidRPr="00C474D3">
        <w:rPr>
          <w:sz w:val="22"/>
          <w:szCs w:val="22"/>
        </w:rPr>
        <w:t xml:space="preserve">Die Fragmente der griechischen Historiker, hg. v. </w:t>
      </w:r>
      <w:r w:rsidR="00471A1B">
        <w:rPr>
          <w:smallCaps/>
          <w:sz w:val="22"/>
          <w:szCs w:val="22"/>
        </w:rPr>
        <w:t>F. </w:t>
      </w:r>
      <w:r w:rsidR="00C474D3" w:rsidRPr="00C474D3">
        <w:rPr>
          <w:smallCaps/>
          <w:sz w:val="22"/>
          <w:szCs w:val="22"/>
        </w:rPr>
        <w:t>Jacoby</w:t>
      </w:r>
      <w:r w:rsidR="00C474D3" w:rsidRPr="00C474D3">
        <w:rPr>
          <w:sz w:val="22"/>
          <w:szCs w:val="22"/>
        </w:rPr>
        <w:t>, Berlin u.</w:t>
      </w:r>
      <w:r w:rsidR="00C474D3">
        <w:rPr>
          <w:sz w:val="22"/>
          <w:szCs w:val="22"/>
        </w:rPr>
        <w:t> </w:t>
      </w:r>
      <w:r w:rsidR="00C474D3" w:rsidRPr="00C474D3">
        <w:rPr>
          <w:sz w:val="22"/>
          <w:szCs w:val="22"/>
        </w:rPr>
        <w:t>a. 1923ff.</w:t>
      </w:r>
    </w:p>
    <w:p w:rsidR="009119A4" w:rsidRPr="00D347E9" w:rsidRDefault="009119A4" w:rsidP="00111C53">
      <w:pPr>
        <w:tabs>
          <w:tab w:val="left" w:pos="1418"/>
        </w:tabs>
        <w:spacing w:after="60"/>
        <w:ind w:left="1418" w:hanging="1418"/>
        <w:jc w:val="both"/>
        <w:rPr>
          <w:sz w:val="22"/>
          <w:szCs w:val="22"/>
        </w:rPr>
      </w:pPr>
      <w:r w:rsidRPr="00D347E9">
        <w:rPr>
          <w:sz w:val="22"/>
          <w:szCs w:val="22"/>
        </w:rPr>
        <w:t>LTVR</w:t>
      </w:r>
      <w:r w:rsidRPr="00D347E9">
        <w:rPr>
          <w:sz w:val="22"/>
          <w:szCs w:val="22"/>
        </w:rPr>
        <w:tab/>
      </w:r>
      <w:r w:rsidR="006B00E0">
        <w:rPr>
          <w:i/>
          <w:iCs/>
          <w:sz w:val="22"/>
          <w:szCs w:val="22"/>
          <w:lang w:val="la-Latn"/>
        </w:rPr>
        <w:t>Lexicon topographicum urbis R</w:t>
      </w:r>
      <w:r w:rsidRPr="00FD2E4B">
        <w:rPr>
          <w:i/>
          <w:iCs/>
          <w:sz w:val="22"/>
          <w:szCs w:val="22"/>
          <w:lang w:val="la-Latn"/>
        </w:rPr>
        <w:t>omae</w:t>
      </w:r>
      <w:r w:rsidRPr="00D347E9">
        <w:rPr>
          <w:i/>
          <w:iCs/>
          <w:sz w:val="22"/>
          <w:szCs w:val="22"/>
        </w:rPr>
        <w:t xml:space="preserve">, </w:t>
      </w:r>
      <w:r w:rsidR="000C34BF" w:rsidRPr="00D347E9">
        <w:rPr>
          <w:sz w:val="22"/>
          <w:szCs w:val="22"/>
        </w:rPr>
        <w:t>hg.</w:t>
      </w:r>
      <w:r w:rsidRPr="00D347E9">
        <w:rPr>
          <w:sz w:val="22"/>
          <w:szCs w:val="22"/>
        </w:rPr>
        <w:t xml:space="preserve"> v. </w:t>
      </w:r>
      <w:r w:rsidRPr="00D347E9">
        <w:rPr>
          <w:smallCaps/>
          <w:sz w:val="22"/>
          <w:szCs w:val="22"/>
        </w:rPr>
        <w:t>E.</w:t>
      </w:r>
      <w:r w:rsidR="0005106F" w:rsidRPr="00D347E9">
        <w:rPr>
          <w:smallCaps/>
          <w:sz w:val="22"/>
          <w:szCs w:val="22"/>
        </w:rPr>
        <w:t> </w:t>
      </w:r>
      <w:r w:rsidR="00471A1B">
        <w:rPr>
          <w:smallCaps/>
          <w:sz w:val="22"/>
          <w:szCs w:val="22"/>
        </w:rPr>
        <w:t>M. </w:t>
      </w:r>
      <w:r w:rsidRPr="00D347E9">
        <w:rPr>
          <w:smallCaps/>
          <w:sz w:val="22"/>
          <w:szCs w:val="22"/>
        </w:rPr>
        <w:t>Steinby</w:t>
      </w:r>
      <w:r w:rsidRPr="00D347E9">
        <w:rPr>
          <w:sz w:val="22"/>
          <w:szCs w:val="22"/>
        </w:rPr>
        <w:t>, 6 Bde., Rom 1993</w:t>
      </w:r>
      <w:r w:rsidR="00754F64" w:rsidRPr="00D347E9">
        <w:rPr>
          <w:sz w:val="22"/>
          <w:szCs w:val="22"/>
        </w:rPr>
        <w:t>–</w:t>
      </w:r>
      <w:r w:rsidRPr="00D347E9">
        <w:rPr>
          <w:sz w:val="22"/>
          <w:szCs w:val="22"/>
        </w:rPr>
        <w:t>2000.</w:t>
      </w:r>
    </w:p>
    <w:p w:rsidR="009119A4" w:rsidRPr="007C63D3" w:rsidRDefault="00DC2C57" w:rsidP="00111C53">
      <w:pPr>
        <w:tabs>
          <w:tab w:val="left" w:pos="1418"/>
        </w:tabs>
        <w:spacing w:after="60"/>
        <w:ind w:left="1418" w:hanging="1418"/>
        <w:jc w:val="both"/>
        <w:rPr>
          <w:sz w:val="22"/>
          <w:szCs w:val="22"/>
          <w:lang w:val="en-US"/>
        </w:rPr>
      </w:pPr>
      <w:r w:rsidRPr="00D347E9">
        <w:rPr>
          <w:sz w:val="22"/>
          <w:szCs w:val="22"/>
        </w:rPr>
        <w:t>LTV</w:t>
      </w:r>
      <w:r w:rsidR="009119A4" w:rsidRPr="00D347E9">
        <w:rPr>
          <w:sz w:val="22"/>
          <w:szCs w:val="22"/>
        </w:rPr>
        <w:t>R.Sub</w:t>
      </w:r>
      <w:r w:rsidR="009119A4" w:rsidRPr="00D347E9">
        <w:rPr>
          <w:sz w:val="22"/>
          <w:szCs w:val="22"/>
        </w:rPr>
        <w:tab/>
      </w:r>
      <w:r w:rsidR="006B00E0">
        <w:rPr>
          <w:i/>
          <w:iCs/>
          <w:sz w:val="22"/>
          <w:szCs w:val="22"/>
          <w:lang w:val="la-Latn"/>
        </w:rPr>
        <w:t>Lexicon topographicum urbis R</w:t>
      </w:r>
      <w:r w:rsidR="009119A4" w:rsidRPr="00FD2E4B">
        <w:rPr>
          <w:i/>
          <w:iCs/>
          <w:sz w:val="22"/>
          <w:szCs w:val="22"/>
          <w:lang w:val="la-Latn"/>
        </w:rPr>
        <w:t>omae. Suburbium</w:t>
      </w:r>
      <w:r w:rsidR="009119A4" w:rsidRPr="00FD2E4B">
        <w:rPr>
          <w:sz w:val="22"/>
          <w:szCs w:val="22"/>
          <w:lang w:val="la-Latn"/>
        </w:rPr>
        <w:t>,</w:t>
      </w:r>
      <w:r w:rsidR="009119A4" w:rsidRPr="007C63D3">
        <w:rPr>
          <w:sz w:val="22"/>
          <w:szCs w:val="22"/>
          <w:lang w:val="en-US"/>
        </w:rPr>
        <w:t xml:space="preserve"> hg. </w:t>
      </w:r>
      <w:proofErr w:type="gramStart"/>
      <w:r w:rsidR="009119A4" w:rsidRPr="007C63D3">
        <w:rPr>
          <w:sz w:val="22"/>
          <w:szCs w:val="22"/>
          <w:lang w:val="en-US"/>
        </w:rPr>
        <w:t>v</w:t>
      </w:r>
      <w:proofErr w:type="gramEnd"/>
      <w:r w:rsidR="009119A4" w:rsidRPr="007C63D3">
        <w:rPr>
          <w:sz w:val="22"/>
          <w:szCs w:val="22"/>
          <w:lang w:val="en-US"/>
        </w:rPr>
        <w:t xml:space="preserve">. </w:t>
      </w:r>
      <w:r w:rsidR="00471A1B" w:rsidRPr="007C63D3">
        <w:rPr>
          <w:smallCaps/>
          <w:sz w:val="22"/>
          <w:szCs w:val="22"/>
          <w:lang w:val="en-US"/>
        </w:rPr>
        <w:t>A. </w:t>
      </w:r>
      <w:r w:rsidR="009119A4" w:rsidRPr="007C63D3">
        <w:rPr>
          <w:smallCaps/>
          <w:sz w:val="22"/>
          <w:szCs w:val="22"/>
          <w:lang w:val="en-US"/>
        </w:rPr>
        <w:t>La Regina</w:t>
      </w:r>
      <w:r w:rsidR="009119A4" w:rsidRPr="007C63D3">
        <w:rPr>
          <w:sz w:val="22"/>
          <w:szCs w:val="22"/>
          <w:lang w:val="en-US"/>
        </w:rPr>
        <w:t xml:space="preserve"> u.</w:t>
      </w:r>
      <w:r w:rsidR="0005106F" w:rsidRPr="007C63D3">
        <w:rPr>
          <w:sz w:val="22"/>
          <w:szCs w:val="22"/>
          <w:lang w:val="en-US"/>
        </w:rPr>
        <w:t> </w:t>
      </w:r>
      <w:r w:rsidR="009119A4" w:rsidRPr="007C63D3">
        <w:rPr>
          <w:sz w:val="22"/>
          <w:szCs w:val="22"/>
          <w:lang w:val="en-US"/>
        </w:rPr>
        <w:t>a., Rom 2001ff.</w:t>
      </w:r>
    </w:p>
    <w:p w:rsidR="00E95563" w:rsidRPr="00FD2E4B" w:rsidRDefault="00E95563" w:rsidP="00111C53">
      <w:pPr>
        <w:tabs>
          <w:tab w:val="left" w:pos="1418"/>
        </w:tabs>
        <w:spacing w:after="60"/>
        <w:ind w:left="1418" w:hanging="1418"/>
        <w:jc w:val="both"/>
        <w:rPr>
          <w:sz w:val="22"/>
          <w:szCs w:val="22"/>
        </w:rPr>
      </w:pPr>
      <w:proofErr w:type="gramStart"/>
      <w:r w:rsidRPr="007C63D3">
        <w:rPr>
          <w:sz w:val="22"/>
          <w:szCs w:val="22"/>
          <w:lang w:val="en-US"/>
        </w:rPr>
        <w:t>Mommsen RStr</w:t>
      </w:r>
      <w:r w:rsidRPr="007C63D3">
        <w:rPr>
          <w:sz w:val="22"/>
          <w:szCs w:val="22"/>
          <w:lang w:val="en-US"/>
        </w:rPr>
        <w:tab/>
        <w:t xml:space="preserve"> </w:t>
      </w:r>
      <w:r w:rsidRPr="007C63D3">
        <w:rPr>
          <w:smallCaps/>
          <w:sz w:val="22"/>
          <w:szCs w:val="22"/>
          <w:lang w:val="en-US"/>
        </w:rPr>
        <w:t>Th.</w:t>
      </w:r>
      <w:proofErr w:type="gramEnd"/>
      <w:r w:rsidRPr="007C63D3">
        <w:rPr>
          <w:smallCaps/>
          <w:sz w:val="22"/>
          <w:szCs w:val="22"/>
          <w:lang w:val="en-US"/>
        </w:rPr>
        <w:t xml:space="preserve"> </w:t>
      </w:r>
      <w:r w:rsidRPr="00FD2E4B">
        <w:rPr>
          <w:smallCaps/>
          <w:sz w:val="22"/>
          <w:szCs w:val="22"/>
        </w:rPr>
        <w:t>Mommsen</w:t>
      </w:r>
      <w:r w:rsidRPr="00FD2E4B">
        <w:rPr>
          <w:sz w:val="22"/>
          <w:szCs w:val="22"/>
        </w:rPr>
        <w:t>, Römisches Strafrecht, Leipzig 1899.</w:t>
      </w:r>
    </w:p>
    <w:p w:rsidR="009119A4" w:rsidRDefault="009119A4" w:rsidP="00111C53">
      <w:pPr>
        <w:tabs>
          <w:tab w:val="left" w:pos="1418"/>
        </w:tabs>
        <w:spacing w:after="60"/>
        <w:ind w:left="1418" w:hanging="1418"/>
        <w:jc w:val="both"/>
        <w:rPr>
          <w:sz w:val="22"/>
          <w:szCs w:val="22"/>
        </w:rPr>
      </w:pPr>
      <w:r w:rsidRPr="00FD2E4B">
        <w:rPr>
          <w:sz w:val="22"/>
          <w:szCs w:val="22"/>
        </w:rPr>
        <w:t>MWG</w:t>
      </w:r>
      <w:r w:rsidRPr="00FD2E4B">
        <w:rPr>
          <w:sz w:val="22"/>
          <w:szCs w:val="22"/>
        </w:rPr>
        <w:tab/>
        <w:t xml:space="preserve">Max Weber Gesamtausgabe, hg. v. </w:t>
      </w:r>
      <w:r w:rsidR="00471A1B">
        <w:rPr>
          <w:smallCaps/>
          <w:sz w:val="22"/>
          <w:szCs w:val="22"/>
        </w:rPr>
        <w:t>H. </w:t>
      </w:r>
      <w:r w:rsidRPr="00FD2E4B">
        <w:rPr>
          <w:smallCaps/>
          <w:sz w:val="22"/>
          <w:szCs w:val="22"/>
        </w:rPr>
        <w:t>Baier</w:t>
      </w:r>
      <w:r w:rsidRPr="00FD2E4B">
        <w:rPr>
          <w:sz w:val="22"/>
          <w:szCs w:val="22"/>
        </w:rPr>
        <w:t xml:space="preserve"> u.</w:t>
      </w:r>
      <w:r w:rsidR="00032850">
        <w:rPr>
          <w:sz w:val="22"/>
          <w:szCs w:val="22"/>
        </w:rPr>
        <w:t> </w:t>
      </w:r>
      <w:r w:rsidRPr="00FD2E4B">
        <w:rPr>
          <w:sz w:val="22"/>
          <w:szCs w:val="22"/>
        </w:rPr>
        <w:t>a., Tübingen 1984ff.</w:t>
      </w:r>
    </w:p>
    <w:p w:rsidR="00C474D3" w:rsidRPr="00FD2E4B" w:rsidRDefault="00C474D3" w:rsidP="00C474D3">
      <w:pPr>
        <w:tabs>
          <w:tab w:val="left" w:pos="1418"/>
        </w:tabs>
        <w:spacing w:after="60"/>
        <w:ind w:left="1418" w:hanging="1418"/>
        <w:jc w:val="both"/>
        <w:rPr>
          <w:sz w:val="22"/>
          <w:szCs w:val="22"/>
        </w:rPr>
      </w:pPr>
      <w:r w:rsidRPr="001E21EB">
        <w:rPr>
          <w:sz w:val="22"/>
          <w:szCs w:val="22"/>
        </w:rPr>
        <w:t>Peter</w:t>
      </w:r>
      <w:r w:rsidRPr="001E21EB">
        <w:rPr>
          <w:sz w:val="22"/>
          <w:szCs w:val="22"/>
        </w:rPr>
        <w:tab/>
      </w:r>
      <w:r w:rsidRPr="00C474D3">
        <w:rPr>
          <w:i/>
          <w:sz w:val="22"/>
          <w:szCs w:val="22"/>
        </w:rPr>
        <w:t>Historicorum Romanorum Reliquiae,</w:t>
      </w:r>
      <w:r w:rsidR="007C63D3">
        <w:rPr>
          <w:sz w:val="22"/>
          <w:szCs w:val="22"/>
        </w:rPr>
        <w:t xml:space="preserve"> 2 </w:t>
      </w:r>
      <w:r w:rsidRPr="00C474D3">
        <w:rPr>
          <w:sz w:val="22"/>
          <w:szCs w:val="22"/>
        </w:rPr>
        <w:t xml:space="preserve">Bde., hg. v. </w:t>
      </w:r>
      <w:r w:rsidR="00471A1B">
        <w:rPr>
          <w:smallCaps/>
          <w:sz w:val="22"/>
          <w:szCs w:val="22"/>
        </w:rPr>
        <w:t>H. </w:t>
      </w:r>
      <w:r w:rsidRPr="00C474D3">
        <w:rPr>
          <w:smallCaps/>
          <w:sz w:val="22"/>
          <w:szCs w:val="22"/>
        </w:rPr>
        <w:t>Peter</w:t>
      </w:r>
      <w:r w:rsidRPr="00C474D3">
        <w:rPr>
          <w:sz w:val="22"/>
          <w:szCs w:val="22"/>
        </w:rPr>
        <w:t>, 2. Aufl., Leipzig 1906-1914 (diverse ND: Stuttgart 1967ff.)</w:t>
      </w:r>
    </w:p>
    <w:p w:rsidR="00ED0D45" w:rsidRPr="00FD2E4B" w:rsidRDefault="00ED0D45" w:rsidP="00111C53">
      <w:pPr>
        <w:tabs>
          <w:tab w:val="left" w:pos="1418"/>
        </w:tabs>
        <w:spacing w:after="60"/>
        <w:ind w:left="1418" w:hanging="1418"/>
        <w:jc w:val="both"/>
        <w:rPr>
          <w:sz w:val="22"/>
          <w:szCs w:val="22"/>
        </w:rPr>
      </w:pPr>
      <w:r w:rsidRPr="00D347E9">
        <w:rPr>
          <w:sz w:val="22"/>
          <w:szCs w:val="22"/>
        </w:rPr>
        <w:t>PIR</w:t>
      </w:r>
      <w:r w:rsidR="009D7133" w:rsidRPr="00D347E9">
        <w:rPr>
          <w:sz w:val="22"/>
          <w:szCs w:val="22"/>
          <w:vertAlign w:val="superscript"/>
        </w:rPr>
        <w:t>1</w:t>
      </w:r>
      <w:r w:rsidRPr="00D347E9">
        <w:rPr>
          <w:sz w:val="22"/>
          <w:szCs w:val="22"/>
        </w:rPr>
        <w:tab/>
      </w:r>
      <w:r w:rsidR="007D2E64" w:rsidRPr="00FD2E4B">
        <w:rPr>
          <w:i/>
          <w:sz w:val="22"/>
          <w:szCs w:val="22"/>
          <w:lang w:val="la-Latn"/>
        </w:rPr>
        <w:t>Prosopographia Imperii Romani</w:t>
      </w:r>
      <w:r w:rsidR="006B00E0">
        <w:rPr>
          <w:i/>
          <w:sz w:val="22"/>
          <w:szCs w:val="22"/>
          <w:lang w:val="la-Latn"/>
        </w:rPr>
        <w:t xml:space="preserve"> s</w:t>
      </w:r>
      <w:r w:rsidR="00093648" w:rsidRPr="00FD2E4B">
        <w:rPr>
          <w:i/>
          <w:sz w:val="22"/>
          <w:szCs w:val="22"/>
          <w:lang w:val="la-Latn"/>
        </w:rPr>
        <w:t>aec.</w:t>
      </w:r>
      <w:r w:rsidR="00471A1B">
        <w:rPr>
          <w:i/>
          <w:sz w:val="22"/>
          <w:szCs w:val="22"/>
        </w:rPr>
        <w:t> </w:t>
      </w:r>
      <w:r w:rsidR="00471A1B">
        <w:rPr>
          <w:i/>
          <w:sz w:val="22"/>
          <w:szCs w:val="22"/>
          <w:lang w:val="la-Latn"/>
        </w:rPr>
        <w:t>I. </w:t>
      </w:r>
      <w:r w:rsidR="00093648" w:rsidRPr="00FD2E4B">
        <w:rPr>
          <w:i/>
          <w:sz w:val="22"/>
          <w:szCs w:val="22"/>
          <w:lang w:val="la-Latn"/>
        </w:rPr>
        <w:t>I</w:t>
      </w:r>
      <w:r w:rsidR="00471A1B">
        <w:rPr>
          <w:i/>
          <w:sz w:val="22"/>
          <w:szCs w:val="22"/>
          <w:lang w:val="la-Latn"/>
        </w:rPr>
        <w:t>I. </w:t>
      </w:r>
      <w:r w:rsidR="00093648" w:rsidRPr="00FD2E4B">
        <w:rPr>
          <w:i/>
          <w:sz w:val="22"/>
          <w:szCs w:val="22"/>
          <w:lang w:val="la-Latn"/>
        </w:rPr>
        <w:t>III.</w:t>
      </w:r>
      <w:r w:rsidR="00093648" w:rsidRPr="00FD2E4B">
        <w:rPr>
          <w:i/>
          <w:sz w:val="22"/>
          <w:szCs w:val="22"/>
        </w:rPr>
        <w:t xml:space="preserve">, </w:t>
      </w:r>
      <w:r w:rsidR="00093648" w:rsidRPr="00FD2E4B">
        <w:rPr>
          <w:sz w:val="22"/>
          <w:szCs w:val="22"/>
        </w:rPr>
        <w:t xml:space="preserve">hg. v. der </w:t>
      </w:r>
      <w:r w:rsidR="00093648" w:rsidRPr="00FD2E4B">
        <w:rPr>
          <w:smallCaps/>
          <w:sz w:val="22"/>
          <w:szCs w:val="22"/>
        </w:rPr>
        <w:t>Königlichen Akademie der Wissenschaften</w:t>
      </w:r>
      <w:r w:rsidR="00093648" w:rsidRPr="00FD2E4B">
        <w:rPr>
          <w:sz w:val="22"/>
          <w:szCs w:val="22"/>
        </w:rPr>
        <w:t xml:space="preserve"> (Berlin), </w:t>
      </w:r>
      <w:r w:rsidR="007B5B78">
        <w:rPr>
          <w:sz w:val="22"/>
          <w:szCs w:val="22"/>
        </w:rPr>
        <w:t>3 Bde</w:t>
      </w:r>
      <w:r w:rsidR="00093648" w:rsidRPr="00FD2E4B">
        <w:rPr>
          <w:sz w:val="22"/>
          <w:szCs w:val="22"/>
        </w:rPr>
        <w:t>., Berlin 1897</w:t>
      </w:r>
      <w:r w:rsidR="00754F64">
        <w:rPr>
          <w:sz w:val="22"/>
          <w:szCs w:val="22"/>
        </w:rPr>
        <w:t>–</w:t>
      </w:r>
      <w:r w:rsidR="00093648" w:rsidRPr="00FD2E4B">
        <w:rPr>
          <w:sz w:val="22"/>
          <w:szCs w:val="22"/>
        </w:rPr>
        <w:t>98.</w:t>
      </w:r>
    </w:p>
    <w:p w:rsidR="00093648" w:rsidRPr="00FD2E4B" w:rsidRDefault="007234E6" w:rsidP="00093648">
      <w:pPr>
        <w:tabs>
          <w:tab w:val="left" w:pos="1418"/>
        </w:tabs>
        <w:spacing w:after="60"/>
        <w:ind w:left="1418" w:hanging="1418"/>
        <w:jc w:val="both"/>
        <w:rPr>
          <w:sz w:val="22"/>
          <w:szCs w:val="22"/>
        </w:rPr>
      </w:pPr>
      <w:r w:rsidRPr="00D347E9">
        <w:rPr>
          <w:sz w:val="22"/>
          <w:szCs w:val="22"/>
        </w:rPr>
        <w:t>PIR</w:t>
      </w:r>
      <w:r w:rsidRPr="00D347E9">
        <w:rPr>
          <w:sz w:val="22"/>
          <w:szCs w:val="22"/>
          <w:vertAlign w:val="superscript"/>
        </w:rPr>
        <w:t>2</w:t>
      </w:r>
      <w:r w:rsidRPr="00D347E9">
        <w:rPr>
          <w:sz w:val="22"/>
          <w:szCs w:val="22"/>
        </w:rPr>
        <w:tab/>
      </w:r>
      <w:r w:rsidR="006B00E0">
        <w:rPr>
          <w:i/>
          <w:sz w:val="22"/>
          <w:szCs w:val="22"/>
          <w:lang w:val="la-Latn"/>
        </w:rPr>
        <w:t>Prosopographia Imperii Romani s</w:t>
      </w:r>
      <w:r w:rsidR="00093648" w:rsidRPr="00FD2E4B">
        <w:rPr>
          <w:i/>
          <w:sz w:val="22"/>
          <w:szCs w:val="22"/>
          <w:lang w:val="la-Latn"/>
        </w:rPr>
        <w:t>aec.</w:t>
      </w:r>
      <w:r w:rsidR="00471A1B">
        <w:rPr>
          <w:i/>
          <w:sz w:val="22"/>
          <w:szCs w:val="22"/>
        </w:rPr>
        <w:t> </w:t>
      </w:r>
      <w:r w:rsidR="00471A1B">
        <w:rPr>
          <w:i/>
          <w:sz w:val="22"/>
          <w:szCs w:val="22"/>
          <w:lang w:val="la-Latn"/>
        </w:rPr>
        <w:t>I. </w:t>
      </w:r>
      <w:r w:rsidR="00093648" w:rsidRPr="00FD2E4B">
        <w:rPr>
          <w:i/>
          <w:sz w:val="22"/>
          <w:szCs w:val="22"/>
          <w:lang w:val="la-Latn"/>
        </w:rPr>
        <w:t>I</w:t>
      </w:r>
      <w:r w:rsidR="00471A1B">
        <w:rPr>
          <w:i/>
          <w:sz w:val="22"/>
          <w:szCs w:val="22"/>
          <w:lang w:val="la-Latn"/>
        </w:rPr>
        <w:t>I. </w:t>
      </w:r>
      <w:r w:rsidR="00093648" w:rsidRPr="00FD2E4B">
        <w:rPr>
          <w:i/>
          <w:sz w:val="22"/>
          <w:szCs w:val="22"/>
          <w:lang w:val="la-Latn"/>
        </w:rPr>
        <w:t>III.,</w:t>
      </w:r>
      <w:r w:rsidRPr="00A75EE7">
        <w:rPr>
          <w:i/>
          <w:sz w:val="22"/>
          <w:szCs w:val="22"/>
        </w:rPr>
        <w:t xml:space="preserve"> </w:t>
      </w:r>
      <w:r w:rsidR="007B5B78">
        <w:rPr>
          <w:sz w:val="22"/>
          <w:szCs w:val="22"/>
        </w:rPr>
        <w:t>2. Aufl.</w:t>
      </w:r>
      <w:r w:rsidR="00093648" w:rsidRPr="00FD2E4B">
        <w:rPr>
          <w:sz w:val="22"/>
          <w:szCs w:val="22"/>
        </w:rPr>
        <w:t xml:space="preserve">, </w:t>
      </w:r>
      <w:r w:rsidR="008F7DB1" w:rsidRPr="00FD2E4B">
        <w:rPr>
          <w:sz w:val="22"/>
          <w:szCs w:val="22"/>
        </w:rPr>
        <w:t xml:space="preserve">hg. v. der </w:t>
      </w:r>
      <w:r w:rsidR="008F7DB1" w:rsidRPr="00FD2E4B">
        <w:rPr>
          <w:smallCaps/>
          <w:sz w:val="22"/>
          <w:szCs w:val="22"/>
        </w:rPr>
        <w:t>Berlin-Brandenburgischen Akademie der Wissenschaften</w:t>
      </w:r>
      <w:r w:rsidR="008F7DB1" w:rsidRPr="00FD2E4B">
        <w:rPr>
          <w:sz w:val="22"/>
          <w:szCs w:val="22"/>
        </w:rPr>
        <w:t xml:space="preserve">, </w:t>
      </w:r>
      <w:r w:rsidR="00093648" w:rsidRPr="00FD2E4B">
        <w:rPr>
          <w:sz w:val="22"/>
          <w:szCs w:val="22"/>
        </w:rPr>
        <w:t>1933ff.</w:t>
      </w:r>
    </w:p>
    <w:p w:rsidR="009119A4" w:rsidRDefault="009119A4" w:rsidP="00111C53">
      <w:pPr>
        <w:tabs>
          <w:tab w:val="left" w:pos="1418"/>
        </w:tabs>
        <w:spacing w:after="60"/>
        <w:ind w:left="1418" w:hanging="1418"/>
        <w:jc w:val="both"/>
        <w:rPr>
          <w:sz w:val="22"/>
          <w:szCs w:val="22"/>
        </w:rPr>
      </w:pPr>
      <w:r w:rsidRPr="00FD2E4B">
        <w:rPr>
          <w:sz w:val="22"/>
          <w:szCs w:val="22"/>
        </w:rPr>
        <w:t>RE</w:t>
      </w:r>
      <w:r w:rsidRPr="00FD2E4B">
        <w:rPr>
          <w:sz w:val="22"/>
          <w:szCs w:val="22"/>
        </w:rPr>
        <w:tab/>
        <w:t xml:space="preserve">Pauly’s Realencyclopädie der classischen Altertumswissenschaft, hg. v. </w:t>
      </w:r>
      <w:r w:rsidRPr="00FD2E4B">
        <w:rPr>
          <w:smallCaps/>
          <w:sz w:val="22"/>
          <w:szCs w:val="22"/>
        </w:rPr>
        <w:t>A.</w:t>
      </w:r>
      <w:r w:rsidR="0005106F">
        <w:rPr>
          <w:smallCaps/>
          <w:sz w:val="22"/>
          <w:szCs w:val="22"/>
        </w:rPr>
        <w:t> </w:t>
      </w:r>
      <w:r w:rsidR="00471A1B">
        <w:rPr>
          <w:smallCaps/>
          <w:sz w:val="22"/>
          <w:szCs w:val="22"/>
        </w:rPr>
        <w:t>F. </w:t>
      </w:r>
      <w:r w:rsidRPr="00FD2E4B">
        <w:rPr>
          <w:smallCaps/>
          <w:sz w:val="22"/>
          <w:szCs w:val="22"/>
        </w:rPr>
        <w:t xml:space="preserve">Pauly </w:t>
      </w:r>
      <w:r w:rsidRPr="00FD2E4B">
        <w:rPr>
          <w:sz w:val="22"/>
          <w:szCs w:val="22"/>
        </w:rPr>
        <w:t>u.</w:t>
      </w:r>
      <w:r w:rsidR="00D1230D">
        <w:rPr>
          <w:sz w:val="22"/>
          <w:szCs w:val="22"/>
        </w:rPr>
        <w:t> </w:t>
      </w:r>
      <w:r w:rsidRPr="00FD2E4B">
        <w:rPr>
          <w:sz w:val="22"/>
          <w:szCs w:val="22"/>
        </w:rPr>
        <w:t>a., 8</w:t>
      </w:r>
      <w:r w:rsidR="007B5B78">
        <w:rPr>
          <w:sz w:val="22"/>
          <w:szCs w:val="22"/>
        </w:rPr>
        <w:t>3 Bde</w:t>
      </w:r>
      <w:r w:rsidRPr="00FD2E4B">
        <w:rPr>
          <w:sz w:val="22"/>
          <w:szCs w:val="22"/>
        </w:rPr>
        <w:t>., Berlin 1894</w:t>
      </w:r>
      <w:r w:rsidR="00754F64">
        <w:rPr>
          <w:sz w:val="22"/>
          <w:szCs w:val="22"/>
        </w:rPr>
        <w:t>–</w:t>
      </w:r>
      <w:r w:rsidRPr="00FD2E4B">
        <w:rPr>
          <w:sz w:val="22"/>
          <w:szCs w:val="22"/>
        </w:rPr>
        <w:t>1978.</w:t>
      </w:r>
    </w:p>
    <w:p w:rsidR="00C474D3" w:rsidRPr="00FD2E4B" w:rsidRDefault="00C474D3" w:rsidP="00C474D3">
      <w:pPr>
        <w:tabs>
          <w:tab w:val="left" w:pos="1418"/>
        </w:tabs>
        <w:spacing w:after="60"/>
        <w:ind w:left="1418" w:hanging="1418"/>
        <w:jc w:val="both"/>
        <w:rPr>
          <w:sz w:val="22"/>
          <w:szCs w:val="22"/>
        </w:rPr>
      </w:pPr>
      <w:r w:rsidRPr="00FD2E4B">
        <w:rPr>
          <w:sz w:val="22"/>
          <w:szCs w:val="22"/>
        </w:rPr>
        <w:t>RK</w:t>
      </w:r>
      <w:r w:rsidRPr="00FD2E4B">
        <w:rPr>
          <w:sz w:val="22"/>
          <w:szCs w:val="22"/>
        </w:rPr>
        <w:tab/>
      </w:r>
      <w:r w:rsidR="00471A1B">
        <w:rPr>
          <w:smallCaps/>
          <w:sz w:val="22"/>
          <w:szCs w:val="22"/>
        </w:rPr>
        <w:t>D. </w:t>
      </w:r>
      <w:r w:rsidRPr="00FD2E4B">
        <w:rPr>
          <w:smallCaps/>
          <w:sz w:val="22"/>
          <w:szCs w:val="22"/>
        </w:rPr>
        <w:t>Kienast</w:t>
      </w:r>
      <w:r w:rsidRPr="00FD2E4B">
        <w:rPr>
          <w:sz w:val="22"/>
          <w:szCs w:val="22"/>
        </w:rPr>
        <w:t xml:space="preserve">, Römische Kaisertabelle. Grundzüge einer römischen Kaiserchronologie, </w:t>
      </w:r>
      <w:r>
        <w:rPr>
          <w:sz w:val="22"/>
          <w:szCs w:val="22"/>
        </w:rPr>
        <w:t>3. Aufl.</w:t>
      </w:r>
      <w:r w:rsidRPr="00FD2E4B">
        <w:rPr>
          <w:sz w:val="22"/>
          <w:szCs w:val="22"/>
        </w:rPr>
        <w:t>, Darmstadt 2004.</w:t>
      </w:r>
    </w:p>
    <w:p w:rsidR="00C474D3" w:rsidRPr="00FD2E4B" w:rsidRDefault="00C474D3" w:rsidP="00111C53">
      <w:pPr>
        <w:tabs>
          <w:tab w:val="left" w:pos="1418"/>
        </w:tabs>
        <w:spacing w:after="60"/>
        <w:ind w:left="1418" w:hanging="1418"/>
        <w:jc w:val="both"/>
        <w:rPr>
          <w:sz w:val="22"/>
          <w:szCs w:val="22"/>
        </w:rPr>
      </w:pPr>
    </w:p>
    <w:p w:rsidR="009119A4" w:rsidRPr="00FD2E4B" w:rsidRDefault="009119A4" w:rsidP="00111C53">
      <w:pPr>
        <w:tabs>
          <w:tab w:val="left" w:pos="0"/>
        </w:tabs>
        <w:spacing w:after="60"/>
        <w:jc w:val="both"/>
        <w:rPr>
          <w:sz w:val="22"/>
          <w:szCs w:val="22"/>
        </w:rPr>
      </w:pPr>
    </w:p>
    <w:p w:rsidR="00C34E3C" w:rsidRDefault="009119A4" w:rsidP="000C34BF">
      <w:pPr>
        <w:tabs>
          <w:tab w:val="left" w:pos="0"/>
        </w:tabs>
        <w:jc w:val="both"/>
        <w:rPr>
          <w:sz w:val="22"/>
          <w:szCs w:val="22"/>
        </w:rPr>
      </w:pPr>
      <w:r w:rsidRPr="000C34BF">
        <w:rPr>
          <w:sz w:val="22"/>
          <w:szCs w:val="22"/>
        </w:rPr>
        <w:t xml:space="preserve">Antike Autoren und Werktitel werden gemäß Abkürzungsverzeichnis des Neuen Pauly angegeben, altertumswissenschaftliche Zeitschriften gemäß Abkürzungsverzeichnis der </w:t>
      </w:r>
      <w:r w:rsidR="007234E6" w:rsidRPr="00A75EE7">
        <w:rPr>
          <w:i/>
          <w:iCs/>
          <w:sz w:val="22"/>
          <w:szCs w:val="22"/>
        </w:rPr>
        <w:t>Année Philologique</w:t>
      </w:r>
      <w:r w:rsidRPr="000C34BF">
        <w:rPr>
          <w:sz w:val="22"/>
          <w:szCs w:val="22"/>
        </w:rPr>
        <w:t>. Hingegen werden die Titel von Zeitschriften und Fachlexika anderer wissenschaftlicher Disziplinen ausgeschrieben.</w:t>
      </w:r>
      <w:r w:rsidR="00FD2E4B" w:rsidRPr="000C34BF">
        <w:rPr>
          <w:sz w:val="22"/>
          <w:szCs w:val="22"/>
        </w:rPr>
        <w:t xml:space="preserve"> </w:t>
      </w:r>
    </w:p>
    <w:p w:rsidR="00AA570E" w:rsidRDefault="00FD2E4B" w:rsidP="0077165C">
      <w:pPr>
        <w:pStyle w:val="berschrift2"/>
        <w:numPr>
          <w:ins w:id="0" w:author="Unknown"/>
        </w:numPr>
        <w:rPr>
          <w:noProof/>
          <w:lang w:val="de-CH"/>
        </w:rPr>
      </w:pPr>
      <w:r w:rsidRPr="000C34BF">
        <w:rPr>
          <w:sz w:val="22"/>
          <w:szCs w:val="22"/>
        </w:rPr>
        <w:br w:type="page"/>
      </w:r>
      <w:r w:rsidR="00996748" w:rsidRPr="00D709BD">
        <w:rPr>
          <w:noProof/>
          <w:lang w:val="de-CH"/>
        </w:rPr>
        <w:lastRenderedPageBreak/>
        <w:t>6</w:t>
      </w:r>
      <w:r w:rsidR="00F570ED">
        <w:rPr>
          <w:noProof/>
          <w:lang w:val="de-CH"/>
        </w:rPr>
        <w:t xml:space="preserve">.2 </w:t>
      </w:r>
      <w:r w:rsidR="009119A4" w:rsidRPr="00D709BD">
        <w:rPr>
          <w:noProof/>
          <w:lang w:val="de-CH"/>
        </w:rPr>
        <w:t>Quellen</w:t>
      </w:r>
    </w:p>
    <w:p w:rsidR="002154BC" w:rsidRPr="000C34BF" w:rsidRDefault="006774A1" w:rsidP="000C34BF">
      <w:pPr>
        <w:pStyle w:val="NurText"/>
        <w:tabs>
          <w:tab w:val="left" w:pos="851"/>
          <w:tab w:val="left" w:pos="7655"/>
        </w:tabs>
        <w:spacing w:before="120" w:after="240"/>
        <w:jc w:val="both"/>
        <w:rPr>
          <w:rFonts w:ascii="Times New Roman" w:hAnsi="Times New Roman" w:cs="Times New Roman"/>
          <w:noProof/>
          <w:sz w:val="22"/>
          <w:szCs w:val="22"/>
        </w:rPr>
      </w:pPr>
      <w:r w:rsidRPr="000C34BF">
        <w:rPr>
          <w:rFonts w:ascii="Times New Roman" w:hAnsi="Times New Roman" w:cs="Times New Roman"/>
          <w:noProof/>
          <w:sz w:val="22"/>
          <w:szCs w:val="22"/>
        </w:rPr>
        <w:t xml:space="preserve">Die </w:t>
      </w:r>
      <w:r w:rsidR="00C230A0" w:rsidRPr="000C34BF">
        <w:rPr>
          <w:rFonts w:ascii="Times New Roman" w:hAnsi="Times New Roman" w:cs="Times New Roman"/>
          <w:noProof/>
          <w:sz w:val="22"/>
          <w:szCs w:val="22"/>
        </w:rPr>
        <w:t>folgenden A</w:t>
      </w:r>
      <w:r w:rsidRPr="000C34BF">
        <w:rPr>
          <w:rFonts w:ascii="Times New Roman" w:hAnsi="Times New Roman" w:cs="Times New Roman"/>
          <w:noProof/>
          <w:sz w:val="22"/>
          <w:szCs w:val="22"/>
        </w:rPr>
        <w:t xml:space="preserve">ngaben </w:t>
      </w:r>
      <w:r w:rsidR="00254A5D" w:rsidRPr="000C34BF">
        <w:rPr>
          <w:rFonts w:ascii="Times New Roman" w:hAnsi="Times New Roman" w:cs="Times New Roman"/>
          <w:noProof/>
          <w:sz w:val="22"/>
          <w:szCs w:val="22"/>
        </w:rPr>
        <w:t xml:space="preserve">zu den Textausgaben </w:t>
      </w:r>
      <w:r w:rsidRPr="000C34BF">
        <w:rPr>
          <w:rFonts w:ascii="Times New Roman" w:hAnsi="Times New Roman" w:cs="Times New Roman"/>
          <w:noProof/>
          <w:sz w:val="22"/>
          <w:szCs w:val="22"/>
        </w:rPr>
        <w:t xml:space="preserve">sind unterteilt in </w:t>
      </w:r>
      <w:r w:rsidRPr="000C34BF">
        <w:rPr>
          <w:rFonts w:ascii="Times New Roman" w:hAnsi="Times New Roman" w:cs="Times New Roman"/>
          <w:i/>
          <w:noProof/>
          <w:sz w:val="22"/>
          <w:szCs w:val="22"/>
        </w:rPr>
        <w:t>textkritische</w:t>
      </w:r>
      <w:r w:rsidR="004553EE" w:rsidRPr="000C34BF">
        <w:rPr>
          <w:rFonts w:ascii="Times New Roman" w:hAnsi="Times New Roman" w:cs="Times New Roman"/>
          <w:i/>
          <w:noProof/>
          <w:sz w:val="22"/>
          <w:szCs w:val="22"/>
        </w:rPr>
        <w:t xml:space="preserve"> </w:t>
      </w:r>
      <w:r w:rsidRPr="000C34BF">
        <w:rPr>
          <w:rFonts w:ascii="Times New Roman" w:hAnsi="Times New Roman" w:cs="Times New Roman"/>
          <w:i/>
          <w:noProof/>
          <w:sz w:val="22"/>
          <w:szCs w:val="22"/>
        </w:rPr>
        <w:t>Editionen</w:t>
      </w:r>
      <w:r w:rsidRPr="000C34BF">
        <w:rPr>
          <w:rFonts w:ascii="Times New Roman" w:hAnsi="Times New Roman" w:cs="Times New Roman"/>
          <w:noProof/>
          <w:sz w:val="22"/>
          <w:szCs w:val="22"/>
        </w:rPr>
        <w:t xml:space="preserve"> </w:t>
      </w:r>
      <w:r w:rsidR="004553EE" w:rsidRPr="000C34BF">
        <w:rPr>
          <w:rFonts w:ascii="Times New Roman" w:hAnsi="Times New Roman" w:cs="Times New Roman"/>
          <w:noProof/>
          <w:sz w:val="22"/>
          <w:szCs w:val="22"/>
        </w:rPr>
        <w:t>(</w:t>
      </w:r>
      <w:r w:rsidRPr="000C34BF">
        <w:rPr>
          <w:rFonts w:ascii="Times New Roman" w:hAnsi="Times New Roman" w:cs="Times New Roman"/>
          <w:noProof/>
          <w:sz w:val="22"/>
          <w:szCs w:val="22"/>
        </w:rPr>
        <w:t>Ed.</w:t>
      </w:r>
      <w:r w:rsidR="004553EE" w:rsidRPr="000C34BF">
        <w:rPr>
          <w:rFonts w:ascii="Times New Roman" w:hAnsi="Times New Roman" w:cs="Times New Roman"/>
          <w:noProof/>
          <w:sz w:val="22"/>
          <w:szCs w:val="22"/>
        </w:rPr>
        <w:t>)</w:t>
      </w:r>
      <w:r w:rsidRPr="000C34BF">
        <w:rPr>
          <w:rFonts w:ascii="Times New Roman" w:hAnsi="Times New Roman" w:cs="Times New Roman"/>
          <w:noProof/>
          <w:sz w:val="22"/>
          <w:szCs w:val="22"/>
        </w:rPr>
        <w:t>,</w:t>
      </w:r>
      <w:r w:rsidR="004553EE" w:rsidRPr="000C34BF">
        <w:rPr>
          <w:rFonts w:ascii="Times New Roman" w:hAnsi="Times New Roman" w:cs="Times New Roman"/>
          <w:noProof/>
          <w:sz w:val="22"/>
          <w:szCs w:val="22"/>
        </w:rPr>
        <w:t xml:space="preserve"> verwendete</w:t>
      </w:r>
      <w:r w:rsidRPr="000C34BF">
        <w:rPr>
          <w:rFonts w:ascii="Times New Roman" w:hAnsi="Times New Roman" w:cs="Times New Roman"/>
          <w:noProof/>
          <w:sz w:val="22"/>
          <w:szCs w:val="22"/>
        </w:rPr>
        <w:t xml:space="preserve"> ein- oder zweisprachige</w:t>
      </w:r>
      <w:r w:rsidR="004553EE" w:rsidRPr="000C34BF">
        <w:rPr>
          <w:rFonts w:ascii="Times New Roman" w:hAnsi="Times New Roman" w:cs="Times New Roman"/>
          <w:noProof/>
          <w:sz w:val="22"/>
          <w:szCs w:val="22"/>
        </w:rPr>
        <w:t xml:space="preserve"> </w:t>
      </w:r>
      <w:r w:rsidR="00C230A0" w:rsidRPr="000C34BF">
        <w:rPr>
          <w:rFonts w:ascii="Times New Roman" w:hAnsi="Times New Roman" w:cs="Times New Roman"/>
          <w:noProof/>
          <w:sz w:val="22"/>
          <w:szCs w:val="22"/>
        </w:rPr>
        <w:t xml:space="preserve">Textausgaben mit </w:t>
      </w:r>
      <w:r w:rsidR="00C230A0" w:rsidRPr="000C34BF">
        <w:rPr>
          <w:rFonts w:ascii="Times New Roman" w:hAnsi="Times New Roman" w:cs="Times New Roman"/>
          <w:i/>
          <w:noProof/>
          <w:sz w:val="22"/>
          <w:szCs w:val="22"/>
        </w:rPr>
        <w:t>Ü</w:t>
      </w:r>
      <w:r w:rsidR="004553EE" w:rsidRPr="000C34BF">
        <w:rPr>
          <w:rFonts w:ascii="Times New Roman" w:hAnsi="Times New Roman" w:cs="Times New Roman"/>
          <w:i/>
          <w:noProof/>
          <w:sz w:val="22"/>
          <w:szCs w:val="22"/>
        </w:rPr>
        <w:t>bersetzung</w:t>
      </w:r>
      <w:r w:rsidR="004553EE" w:rsidRPr="000C34BF">
        <w:rPr>
          <w:rFonts w:ascii="Times New Roman" w:hAnsi="Times New Roman" w:cs="Times New Roman"/>
          <w:noProof/>
          <w:sz w:val="22"/>
          <w:szCs w:val="22"/>
        </w:rPr>
        <w:t xml:space="preserve"> (Ü) und gegebenenfalls</w:t>
      </w:r>
      <w:r w:rsidRPr="000C34BF">
        <w:rPr>
          <w:rFonts w:ascii="Times New Roman" w:hAnsi="Times New Roman" w:cs="Times New Roman"/>
          <w:noProof/>
          <w:sz w:val="22"/>
          <w:szCs w:val="22"/>
        </w:rPr>
        <w:t xml:space="preserve"> </w:t>
      </w:r>
      <w:r w:rsidR="004553EE" w:rsidRPr="000C34BF">
        <w:rPr>
          <w:rFonts w:ascii="Times New Roman" w:hAnsi="Times New Roman" w:cs="Times New Roman"/>
          <w:noProof/>
          <w:sz w:val="22"/>
          <w:szCs w:val="22"/>
        </w:rPr>
        <w:t xml:space="preserve">konsultierte historische </w:t>
      </w:r>
      <w:r w:rsidR="004553EE" w:rsidRPr="000C34BF">
        <w:rPr>
          <w:rFonts w:ascii="Times New Roman" w:hAnsi="Times New Roman" w:cs="Times New Roman"/>
          <w:i/>
          <w:noProof/>
          <w:sz w:val="22"/>
          <w:szCs w:val="22"/>
        </w:rPr>
        <w:t>Kommentare</w:t>
      </w:r>
      <w:r w:rsidR="004553EE" w:rsidRPr="000C34BF">
        <w:rPr>
          <w:rFonts w:ascii="Times New Roman" w:hAnsi="Times New Roman" w:cs="Times New Roman"/>
          <w:noProof/>
          <w:sz w:val="22"/>
          <w:szCs w:val="22"/>
        </w:rPr>
        <w:t xml:space="preserve"> (K).</w:t>
      </w:r>
      <w:r w:rsidRPr="000C34BF">
        <w:rPr>
          <w:rFonts w:ascii="Times New Roman" w:hAnsi="Times New Roman" w:cs="Times New Roman"/>
          <w:noProof/>
          <w:sz w:val="22"/>
          <w:szCs w:val="22"/>
        </w:rPr>
        <w:t xml:space="preserve"> Enthält die Übersetzung </w:t>
      </w:r>
      <w:r w:rsidR="00C90803" w:rsidRPr="000C34BF">
        <w:rPr>
          <w:rFonts w:ascii="Times New Roman" w:hAnsi="Times New Roman" w:cs="Times New Roman"/>
          <w:noProof/>
          <w:sz w:val="22"/>
          <w:szCs w:val="22"/>
        </w:rPr>
        <w:t xml:space="preserve">bereits </w:t>
      </w:r>
      <w:r w:rsidRPr="000C34BF">
        <w:rPr>
          <w:rFonts w:ascii="Times New Roman" w:hAnsi="Times New Roman" w:cs="Times New Roman"/>
          <w:noProof/>
          <w:sz w:val="22"/>
          <w:szCs w:val="22"/>
        </w:rPr>
        <w:t xml:space="preserve">einen </w:t>
      </w:r>
      <w:r w:rsidR="00C90803" w:rsidRPr="000C34BF">
        <w:rPr>
          <w:rFonts w:ascii="Times New Roman" w:hAnsi="Times New Roman" w:cs="Times New Roman"/>
          <w:noProof/>
          <w:sz w:val="22"/>
          <w:szCs w:val="22"/>
        </w:rPr>
        <w:t xml:space="preserve">ausführlichen </w:t>
      </w:r>
      <w:r w:rsidRPr="000C34BF">
        <w:rPr>
          <w:rFonts w:ascii="Times New Roman" w:hAnsi="Times New Roman" w:cs="Times New Roman"/>
          <w:noProof/>
          <w:sz w:val="22"/>
          <w:szCs w:val="22"/>
        </w:rPr>
        <w:t xml:space="preserve">historischen Kommentar, so wird darauf bei der Literaturangabe zur Übersetzung </w:t>
      </w:r>
      <w:r w:rsidR="008254E0" w:rsidRPr="000C34BF">
        <w:rPr>
          <w:rFonts w:ascii="Times New Roman" w:hAnsi="Times New Roman" w:cs="Times New Roman"/>
          <w:noProof/>
          <w:sz w:val="22"/>
          <w:szCs w:val="22"/>
        </w:rPr>
        <w:t>hingewiesen</w:t>
      </w:r>
      <w:r w:rsidRPr="000C34BF">
        <w:rPr>
          <w:rFonts w:ascii="Times New Roman" w:hAnsi="Times New Roman" w:cs="Times New Roman"/>
          <w:noProof/>
          <w:sz w:val="22"/>
          <w:szCs w:val="22"/>
        </w:rPr>
        <w:t>.</w:t>
      </w:r>
      <w:r w:rsidR="00386E4C" w:rsidRPr="000C34BF">
        <w:rPr>
          <w:rFonts w:ascii="Times New Roman" w:hAnsi="Times New Roman" w:cs="Times New Roman"/>
          <w:noProof/>
          <w:sz w:val="22"/>
          <w:szCs w:val="22"/>
        </w:rPr>
        <w:t xml:space="preserve"> </w:t>
      </w:r>
    </w:p>
    <w:p w:rsidR="00553419" w:rsidRPr="00F23DB4" w:rsidRDefault="00553419" w:rsidP="00FF3119">
      <w:pPr>
        <w:pStyle w:val="NurText"/>
        <w:tabs>
          <w:tab w:val="left" w:pos="851"/>
          <w:tab w:val="left" w:pos="7655"/>
        </w:tabs>
        <w:spacing w:before="200"/>
        <w:ind w:left="567" w:hanging="567"/>
        <w:jc w:val="both"/>
        <w:rPr>
          <w:rFonts w:ascii="Times New Roman" w:hAnsi="Times New Roman" w:cs="Times New Roman"/>
          <w:smallCaps/>
          <w:noProof/>
          <w:sz w:val="22"/>
          <w:szCs w:val="22"/>
        </w:rPr>
      </w:pPr>
      <w:r w:rsidRPr="00F23DB4">
        <w:rPr>
          <w:rFonts w:ascii="Times New Roman" w:hAnsi="Times New Roman" w:cs="Times New Roman"/>
          <w:smallCaps/>
          <w:noProof/>
          <w:sz w:val="22"/>
          <w:szCs w:val="22"/>
        </w:rPr>
        <w:t>Aelius Aristides:</w:t>
      </w:r>
    </w:p>
    <w:p w:rsidR="0093752A" w:rsidRPr="00F23DB4" w:rsidRDefault="006774A1" w:rsidP="00C90803">
      <w:pPr>
        <w:pStyle w:val="NurText"/>
        <w:tabs>
          <w:tab w:val="left" w:pos="993"/>
          <w:tab w:val="left" w:pos="7655"/>
        </w:tabs>
        <w:spacing w:after="60"/>
        <w:ind w:left="993" w:hanging="426"/>
        <w:jc w:val="both"/>
        <w:rPr>
          <w:rFonts w:ascii="Times New Roman" w:hAnsi="Times New Roman" w:cs="Times New Roman"/>
          <w:noProof/>
          <w:sz w:val="22"/>
          <w:szCs w:val="22"/>
        </w:rPr>
      </w:pPr>
      <w:r w:rsidRPr="00F23DB4">
        <w:rPr>
          <w:rFonts w:ascii="Times New Roman" w:hAnsi="Times New Roman" w:cs="Times New Roman"/>
          <w:noProof/>
          <w:sz w:val="22"/>
          <w:szCs w:val="22"/>
        </w:rPr>
        <w:t>Ed.</w:t>
      </w:r>
      <w:r w:rsidR="0093752A" w:rsidRPr="00F23DB4">
        <w:rPr>
          <w:rFonts w:ascii="Times New Roman" w:hAnsi="Times New Roman" w:cs="Times New Roman"/>
          <w:noProof/>
          <w:sz w:val="22"/>
          <w:szCs w:val="22"/>
        </w:rPr>
        <w:t>:</w:t>
      </w:r>
      <w:r w:rsidR="00C90803" w:rsidRPr="00F23DB4">
        <w:rPr>
          <w:rFonts w:ascii="Times New Roman" w:hAnsi="Times New Roman" w:cs="Times New Roman"/>
          <w:noProof/>
          <w:sz w:val="22"/>
          <w:szCs w:val="22"/>
        </w:rPr>
        <w:tab/>
      </w:r>
      <w:r w:rsidR="00074345" w:rsidRPr="00074345">
        <w:rPr>
          <w:rFonts w:ascii="Times New Roman" w:hAnsi="Times New Roman" w:cs="Times New Roman"/>
          <w:i/>
          <w:noProof/>
          <w:sz w:val="22"/>
          <w:szCs w:val="22"/>
          <w:lang w:val="la-Latn"/>
        </w:rPr>
        <w:t xml:space="preserve">Rhetores Graeci, 5: </w:t>
      </w:r>
      <w:r w:rsidR="00074345" w:rsidRPr="00074345">
        <w:rPr>
          <w:rStyle w:val="Fett"/>
          <w:rFonts w:ascii="Times New Roman" w:hAnsi="Times New Roman" w:cs="Times New Roman"/>
          <w:b w:val="0"/>
          <w:i/>
          <w:sz w:val="22"/>
          <w:szCs w:val="22"/>
          <w:lang w:val="la-Latn"/>
        </w:rPr>
        <w:t>Aristidis</w:t>
      </w:r>
      <w:r w:rsidR="00074345" w:rsidRPr="00074345">
        <w:rPr>
          <w:rFonts w:ascii="Times New Roman" w:hAnsi="Times New Roman" w:cs="Times New Roman"/>
          <w:b/>
          <w:bCs/>
          <w:i/>
          <w:sz w:val="22"/>
          <w:szCs w:val="22"/>
          <w:lang w:val="la-Latn"/>
        </w:rPr>
        <w:t xml:space="preserve"> </w:t>
      </w:r>
      <w:r w:rsidR="00074345" w:rsidRPr="00074345">
        <w:rPr>
          <w:rStyle w:val="Fett"/>
          <w:rFonts w:ascii="Times New Roman" w:hAnsi="Times New Roman" w:cs="Times New Roman"/>
          <w:b w:val="0"/>
          <w:i/>
          <w:sz w:val="22"/>
          <w:szCs w:val="22"/>
          <w:lang w:val="la-Latn"/>
        </w:rPr>
        <w:t>qui</w:t>
      </w:r>
      <w:r w:rsidR="00074345" w:rsidRPr="00074345">
        <w:rPr>
          <w:rFonts w:ascii="Times New Roman" w:hAnsi="Times New Roman" w:cs="Times New Roman"/>
          <w:b/>
          <w:bCs/>
          <w:i/>
          <w:sz w:val="22"/>
          <w:szCs w:val="22"/>
          <w:lang w:val="la-Latn"/>
        </w:rPr>
        <w:t xml:space="preserve"> </w:t>
      </w:r>
      <w:r w:rsidR="00074345" w:rsidRPr="00074345">
        <w:rPr>
          <w:rStyle w:val="Fett"/>
          <w:rFonts w:ascii="Times New Roman" w:hAnsi="Times New Roman" w:cs="Times New Roman"/>
          <w:b w:val="0"/>
          <w:i/>
          <w:sz w:val="22"/>
          <w:szCs w:val="22"/>
          <w:lang w:val="la-Latn"/>
        </w:rPr>
        <w:t>feruntur</w:t>
      </w:r>
      <w:r w:rsidR="00074345" w:rsidRPr="00074345">
        <w:rPr>
          <w:rFonts w:ascii="Times New Roman" w:hAnsi="Times New Roman" w:cs="Times New Roman"/>
          <w:b/>
          <w:bCs/>
          <w:i/>
          <w:sz w:val="22"/>
          <w:szCs w:val="22"/>
          <w:lang w:val="la-Latn"/>
        </w:rPr>
        <w:t xml:space="preserve"> </w:t>
      </w:r>
      <w:r w:rsidR="00074345" w:rsidRPr="00074345">
        <w:rPr>
          <w:rStyle w:val="Fett"/>
          <w:rFonts w:ascii="Times New Roman" w:hAnsi="Times New Roman" w:cs="Times New Roman"/>
          <w:b w:val="0"/>
          <w:i/>
          <w:sz w:val="22"/>
          <w:szCs w:val="22"/>
          <w:lang w:val="la-Latn"/>
        </w:rPr>
        <w:t>libri</w:t>
      </w:r>
      <w:r w:rsidR="00074345" w:rsidRPr="00074345">
        <w:rPr>
          <w:rFonts w:ascii="Times New Roman" w:hAnsi="Times New Roman" w:cs="Times New Roman"/>
          <w:b/>
          <w:bCs/>
          <w:i/>
          <w:sz w:val="22"/>
          <w:szCs w:val="22"/>
          <w:lang w:val="la-Latn"/>
        </w:rPr>
        <w:t xml:space="preserve"> </w:t>
      </w:r>
      <w:r w:rsidR="00074345" w:rsidRPr="00074345">
        <w:rPr>
          <w:rStyle w:val="Fett"/>
          <w:rFonts w:ascii="Times New Roman" w:hAnsi="Times New Roman" w:cs="Times New Roman"/>
          <w:b w:val="0"/>
          <w:i/>
          <w:sz w:val="22"/>
          <w:szCs w:val="22"/>
          <w:lang w:val="la-Latn"/>
        </w:rPr>
        <w:t>rhetorici</w:t>
      </w:r>
      <w:r w:rsidR="00074345" w:rsidRPr="00074345">
        <w:rPr>
          <w:rFonts w:ascii="Times New Roman" w:hAnsi="Times New Roman" w:cs="Times New Roman"/>
          <w:b/>
          <w:bCs/>
          <w:i/>
          <w:sz w:val="22"/>
          <w:szCs w:val="22"/>
          <w:lang w:val="la-Latn"/>
        </w:rPr>
        <w:t xml:space="preserve"> </w:t>
      </w:r>
      <w:r w:rsidR="007E6D78" w:rsidRPr="00F23DB4">
        <w:rPr>
          <w:rStyle w:val="Fett"/>
          <w:rFonts w:ascii="Times New Roman" w:hAnsi="Times New Roman" w:cs="Times New Roman"/>
          <w:b w:val="0"/>
          <w:i/>
          <w:sz w:val="22"/>
          <w:szCs w:val="22"/>
        </w:rPr>
        <w:t>II</w:t>
      </w:r>
      <w:r w:rsidR="00074345" w:rsidRPr="00F23DB4">
        <w:rPr>
          <w:rFonts w:ascii="Times New Roman" w:hAnsi="Times New Roman" w:cs="Times New Roman"/>
          <w:sz w:val="22"/>
          <w:szCs w:val="22"/>
        </w:rPr>
        <w:t xml:space="preserve">, hg. v. </w:t>
      </w:r>
      <w:r w:rsidR="00471A1B">
        <w:rPr>
          <w:rFonts w:ascii="Times New Roman" w:hAnsi="Times New Roman" w:cs="Times New Roman"/>
          <w:smallCaps/>
          <w:sz w:val="22"/>
          <w:szCs w:val="22"/>
        </w:rPr>
        <w:t>W. </w:t>
      </w:r>
      <w:r w:rsidR="00074345" w:rsidRPr="00F23DB4">
        <w:rPr>
          <w:rFonts w:ascii="Times New Roman" w:hAnsi="Times New Roman" w:cs="Times New Roman"/>
          <w:smallCaps/>
          <w:sz w:val="22"/>
          <w:szCs w:val="22"/>
        </w:rPr>
        <w:t>Schmid</w:t>
      </w:r>
      <w:r w:rsidR="00074345" w:rsidRPr="00F23DB4">
        <w:rPr>
          <w:rFonts w:ascii="Times New Roman" w:hAnsi="Times New Roman" w:cs="Times New Roman"/>
          <w:sz w:val="22"/>
          <w:szCs w:val="22"/>
        </w:rPr>
        <w:t xml:space="preserve">, Leipzig 1926 </w:t>
      </w:r>
      <w:r w:rsidR="007B50CC" w:rsidRPr="00F23DB4">
        <w:rPr>
          <w:rFonts w:ascii="Times New Roman" w:hAnsi="Times New Roman" w:cs="Times New Roman"/>
          <w:sz w:val="22"/>
          <w:szCs w:val="22"/>
        </w:rPr>
        <w:t>(</w:t>
      </w:r>
      <w:r w:rsidR="007B50CC" w:rsidRPr="007B50CC">
        <w:rPr>
          <w:rFonts w:ascii="Times New Roman" w:hAnsi="Times New Roman" w:cs="Times New Roman"/>
          <w:sz w:val="22"/>
          <w:szCs w:val="22"/>
          <w:lang w:val="la-Latn"/>
        </w:rPr>
        <w:t>Bibliotheca Teubneriana</w:t>
      </w:r>
      <w:r w:rsidR="007B50CC" w:rsidRPr="00F23DB4">
        <w:rPr>
          <w:rFonts w:ascii="Times New Roman" w:hAnsi="Times New Roman" w:cs="Times New Roman"/>
          <w:sz w:val="22"/>
          <w:szCs w:val="22"/>
        </w:rPr>
        <w:t>).</w:t>
      </w:r>
    </w:p>
    <w:p w:rsidR="006156A0" w:rsidRDefault="0093752A" w:rsidP="00C90803">
      <w:pPr>
        <w:pStyle w:val="NurText"/>
        <w:tabs>
          <w:tab w:val="left" w:pos="993"/>
          <w:tab w:val="left" w:pos="7655"/>
        </w:tabs>
        <w:spacing w:after="60"/>
        <w:ind w:left="993" w:hanging="426"/>
        <w:jc w:val="both"/>
        <w:rPr>
          <w:rFonts w:ascii="Times New Roman" w:hAnsi="Times New Roman" w:cs="Times New Roman"/>
          <w:noProof/>
          <w:sz w:val="22"/>
          <w:szCs w:val="22"/>
        </w:rPr>
      </w:pPr>
      <w:r>
        <w:rPr>
          <w:rFonts w:ascii="Times New Roman" w:hAnsi="Times New Roman" w:cs="Times New Roman"/>
          <w:noProof/>
          <w:sz w:val="22"/>
          <w:szCs w:val="22"/>
        </w:rPr>
        <w:t>Ü:</w:t>
      </w:r>
      <w:r>
        <w:rPr>
          <w:rFonts w:ascii="Times New Roman" w:hAnsi="Times New Roman" w:cs="Times New Roman"/>
          <w:noProof/>
          <w:sz w:val="22"/>
          <w:szCs w:val="22"/>
        </w:rPr>
        <w:tab/>
      </w:r>
      <w:r w:rsidR="009119A4" w:rsidRPr="006D533F">
        <w:rPr>
          <w:rFonts w:ascii="Times New Roman" w:hAnsi="Times New Roman" w:cs="Times New Roman"/>
          <w:noProof/>
          <w:sz w:val="22"/>
          <w:szCs w:val="22"/>
        </w:rPr>
        <w:t xml:space="preserve">Die Romrede des </w:t>
      </w:r>
      <w:r w:rsidR="009119A4" w:rsidRPr="00553419">
        <w:rPr>
          <w:rFonts w:ascii="Times New Roman" w:hAnsi="Times New Roman" w:cs="Times New Roman"/>
          <w:noProof/>
          <w:sz w:val="22"/>
          <w:szCs w:val="22"/>
        </w:rPr>
        <w:t>Aelius Aristides</w:t>
      </w:r>
      <w:r w:rsidR="009119A4" w:rsidRPr="006D533F">
        <w:rPr>
          <w:rFonts w:ascii="Times New Roman" w:hAnsi="Times New Roman" w:cs="Times New Roman"/>
          <w:noProof/>
          <w:sz w:val="22"/>
          <w:szCs w:val="22"/>
        </w:rPr>
        <w:t xml:space="preserve">, gr./dt., hg., übers. u. komm. v. </w:t>
      </w:r>
      <w:r w:rsidR="007C63D3">
        <w:rPr>
          <w:rFonts w:ascii="Times New Roman" w:hAnsi="Times New Roman" w:cs="Times New Roman"/>
          <w:smallCaps/>
          <w:noProof/>
          <w:sz w:val="22"/>
          <w:szCs w:val="22"/>
        </w:rPr>
        <w:t>R. </w:t>
      </w:r>
      <w:r w:rsidR="009119A4" w:rsidRPr="006D533F">
        <w:rPr>
          <w:rFonts w:ascii="Times New Roman" w:hAnsi="Times New Roman" w:cs="Times New Roman"/>
          <w:smallCaps/>
          <w:noProof/>
          <w:sz w:val="22"/>
          <w:szCs w:val="22"/>
        </w:rPr>
        <w:t>Klein</w:t>
      </w:r>
      <w:r w:rsidR="009119A4" w:rsidRPr="006D533F">
        <w:rPr>
          <w:rFonts w:ascii="Times New Roman" w:hAnsi="Times New Roman" w:cs="Times New Roman"/>
          <w:noProof/>
          <w:sz w:val="22"/>
          <w:szCs w:val="22"/>
        </w:rPr>
        <w:t>, Darmstadt 1983 (Texte zur Forschung, 45)</w:t>
      </w:r>
      <w:r w:rsidR="006774A1">
        <w:rPr>
          <w:rFonts w:ascii="Times New Roman" w:hAnsi="Times New Roman" w:cs="Times New Roman"/>
          <w:noProof/>
          <w:sz w:val="22"/>
          <w:szCs w:val="22"/>
        </w:rPr>
        <w:t xml:space="preserve"> </w:t>
      </w:r>
      <w:r w:rsidR="006774A1" w:rsidRPr="007E55E6">
        <w:rPr>
          <w:rFonts w:ascii="Times New Roman" w:hAnsi="Times New Roman" w:cs="Times New Roman"/>
          <w:i/>
          <w:noProof/>
          <w:sz w:val="22"/>
          <w:szCs w:val="22"/>
        </w:rPr>
        <w:t>[</w:t>
      </w:r>
      <w:r w:rsidR="006774A1" w:rsidRPr="006774A1">
        <w:rPr>
          <w:rFonts w:ascii="Times New Roman" w:hAnsi="Times New Roman" w:cs="Times New Roman"/>
          <w:i/>
          <w:noProof/>
          <w:sz w:val="22"/>
          <w:szCs w:val="22"/>
        </w:rPr>
        <w:t>mit historische</w:t>
      </w:r>
      <w:r w:rsidR="00B63EBB">
        <w:rPr>
          <w:rFonts w:ascii="Times New Roman" w:hAnsi="Times New Roman" w:cs="Times New Roman"/>
          <w:i/>
          <w:noProof/>
          <w:sz w:val="22"/>
          <w:szCs w:val="22"/>
        </w:rPr>
        <w:t>m</w:t>
      </w:r>
      <w:r w:rsidR="006774A1" w:rsidRPr="006774A1">
        <w:rPr>
          <w:rFonts w:ascii="Times New Roman" w:hAnsi="Times New Roman" w:cs="Times New Roman"/>
          <w:i/>
          <w:noProof/>
          <w:sz w:val="22"/>
          <w:szCs w:val="22"/>
        </w:rPr>
        <w:t xml:space="preserve"> Kommentar</w:t>
      </w:r>
      <w:r w:rsidR="006774A1" w:rsidRPr="007E55E6">
        <w:rPr>
          <w:rFonts w:ascii="Times New Roman" w:hAnsi="Times New Roman" w:cs="Times New Roman"/>
          <w:i/>
          <w:noProof/>
          <w:sz w:val="22"/>
          <w:szCs w:val="22"/>
        </w:rPr>
        <w:t>]</w:t>
      </w:r>
      <w:r w:rsidR="009119A4" w:rsidRPr="006D533F">
        <w:rPr>
          <w:rFonts w:ascii="Times New Roman" w:hAnsi="Times New Roman" w:cs="Times New Roman"/>
          <w:noProof/>
          <w:sz w:val="22"/>
          <w:szCs w:val="22"/>
        </w:rPr>
        <w:t>.</w:t>
      </w:r>
    </w:p>
    <w:p w:rsidR="006156A0" w:rsidRPr="00D347E9" w:rsidRDefault="007234E6" w:rsidP="006156A0">
      <w:pPr>
        <w:pStyle w:val="NurText"/>
        <w:tabs>
          <w:tab w:val="left" w:pos="567"/>
          <w:tab w:val="left" w:pos="7655"/>
        </w:tabs>
        <w:spacing w:before="200"/>
        <w:jc w:val="both"/>
        <w:rPr>
          <w:rFonts w:ascii="Times New Roman" w:hAnsi="Times New Roman" w:cs="Times New Roman"/>
          <w:smallCaps/>
          <w:sz w:val="22"/>
          <w:szCs w:val="22"/>
        </w:rPr>
      </w:pPr>
      <w:r w:rsidRPr="00D347E9">
        <w:rPr>
          <w:rFonts w:ascii="Times New Roman" w:hAnsi="Times New Roman" w:cs="Times New Roman"/>
          <w:smallCaps/>
          <w:sz w:val="22"/>
          <w:szCs w:val="22"/>
        </w:rPr>
        <w:t>Albius Tibullus:</w:t>
      </w:r>
    </w:p>
    <w:p w:rsidR="006156A0" w:rsidRPr="006156A0" w:rsidRDefault="007234E6" w:rsidP="006156A0">
      <w:pPr>
        <w:pStyle w:val="NurText"/>
        <w:tabs>
          <w:tab w:val="left" w:pos="993"/>
          <w:tab w:val="left" w:pos="7655"/>
        </w:tabs>
        <w:spacing w:after="60"/>
        <w:ind w:left="993" w:hanging="426"/>
        <w:jc w:val="both"/>
        <w:rPr>
          <w:rFonts w:ascii="Times New Roman" w:hAnsi="Times New Roman" w:cs="Times New Roman"/>
          <w:noProof/>
          <w:sz w:val="22"/>
          <w:szCs w:val="22"/>
        </w:rPr>
      </w:pPr>
      <w:r w:rsidRPr="00D347E9">
        <w:rPr>
          <w:rFonts w:ascii="Times New Roman" w:hAnsi="Times New Roman" w:cs="Times New Roman"/>
          <w:noProof/>
          <w:sz w:val="22"/>
          <w:szCs w:val="22"/>
        </w:rPr>
        <w:t>Ed.:</w:t>
      </w:r>
      <w:r w:rsidRPr="00D347E9">
        <w:rPr>
          <w:rFonts w:ascii="Times New Roman" w:hAnsi="Times New Roman" w:cs="Times New Roman"/>
          <w:noProof/>
          <w:sz w:val="22"/>
          <w:szCs w:val="22"/>
        </w:rPr>
        <w:tab/>
      </w:r>
      <w:r w:rsidR="006156A0" w:rsidRPr="006156A0">
        <w:rPr>
          <w:rFonts w:ascii="Times New Roman" w:hAnsi="Times New Roman" w:cs="Times New Roman"/>
          <w:noProof/>
          <w:sz w:val="22"/>
          <w:szCs w:val="22"/>
          <w:lang w:val="en-US" w:eastAsia="en-US"/>
        </w:rPr>
        <w:drawing>
          <wp:inline distT="0" distB="0" distL="0" distR="0" wp14:anchorId="38ADE002" wp14:editId="01777796">
            <wp:extent cx="6350" cy="6350"/>
            <wp:effectExtent l="0" t="0" r="0" b="0"/>
            <wp:docPr id="57" name="Bild 5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6156A0" w:rsidRPr="006156A0">
        <w:rPr>
          <w:rFonts w:ascii="Times New Roman" w:hAnsi="Times New Roman" w:cs="Times New Roman"/>
          <w:i/>
          <w:sz w:val="22"/>
          <w:szCs w:val="22"/>
          <w:lang w:val="la-Latn"/>
        </w:rPr>
        <w:t>Albii Tibulli aliorumque Carmina</w:t>
      </w:r>
      <w:r w:rsidRPr="00D347E9">
        <w:rPr>
          <w:rStyle w:val="Hyperlink"/>
          <w:rFonts w:ascii="Times New Roman" w:hAnsi="Times New Roman" w:cs="Times New Roman"/>
          <w:color w:val="auto"/>
          <w:sz w:val="22"/>
          <w:szCs w:val="22"/>
          <w:u w:val="none"/>
        </w:rPr>
        <w:t xml:space="preserve">, hg. v. </w:t>
      </w:r>
      <w:r w:rsidR="007C63D3">
        <w:rPr>
          <w:rFonts w:ascii="Times New Roman" w:hAnsi="Times New Roman" w:cs="Times New Roman"/>
          <w:smallCaps/>
          <w:sz w:val="22"/>
          <w:szCs w:val="22"/>
        </w:rPr>
        <w:t>G. </w:t>
      </w:r>
      <w:r w:rsidRPr="00D347E9">
        <w:rPr>
          <w:rFonts w:ascii="Times New Roman" w:hAnsi="Times New Roman" w:cs="Times New Roman"/>
          <w:smallCaps/>
          <w:sz w:val="22"/>
          <w:szCs w:val="22"/>
        </w:rPr>
        <w:t>Luck</w:t>
      </w:r>
      <w:r w:rsidRPr="00D347E9">
        <w:rPr>
          <w:rFonts w:ascii="Times New Roman" w:hAnsi="Times New Roman" w:cs="Times New Roman"/>
          <w:sz w:val="22"/>
          <w:szCs w:val="22"/>
        </w:rPr>
        <w:t xml:space="preserve">, </w:t>
      </w:r>
      <w:r w:rsidR="007B5B78" w:rsidRPr="00D347E9">
        <w:rPr>
          <w:rFonts w:ascii="Times New Roman" w:hAnsi="Times New Roman" w:cs="Times New Roman"/>
          <w:sz w:val="22"/>
          <w:szCs w:val="22"/>
        </w:rPr>
        <w:t>2. Aufl.</w:t>
      </w:r>
      <w:r w:rsidR="006156A0" w:rsidRPr="006156A0">
        <w:rPr>
          <w:rFonts w:ascii="Times New Roman" w:hAnsi="Times New Roman" w:cs="Times New Roman"/>
          <w:sz w:val="22"/>
          <w:szCs w:val="22"/>
        </w:rPr>
        <w:t>, Stuttgart 1998 (Bibliotheca Teubneriana).</w:t>
      </w:r>
    </w:p>
    <w:p w:rsidR="006156A0" w:rsidRPr="00F23DB4" w:rsidRDefault="007234E6" w:rsidP="00013069">
      <w:pPr>
        <w:pStyle w:val="NurText"/>
        <w:tabs>
          <w:tab w:val="left" w:pos="993"/>
          <w:tab w:val="left" w:pos="7655"/>
        </w:tabs>
        <w:spacing w:after="60"/>
        <w:ind w:left="992" w:hanging="425"/>
        <w:jc w:val="both"/>
        <w:rPr>
          <w:rFonts w:ascii="Times New Roman" w:hAnsi="Times New Roman" w:cs="Times New Roman"/>
          <w:noProof/>
          <w:sz w:val="22"/>
          <w:szCs w:val="22"/>
          <w:lang w:val="fr-FR"/>
        </w:rPr>
      </w:pPr>
      <w:r w:rsidRPr="009C30FA">
        <w:rPr>
          <w:rFonts w:ascii="Times New Roman" w:hAnsi="Times New Roman" w:cs="Times New Roman"/>
          <w:noProof/>
          <w:sz w:val="22"/>
          <w:szCs w:val="22"/>
          <w:lang w:val="fr-FR"/>
        </w:rPr>
        <w:t>Ü:</w:t>
      </w:r>
      <w:r w:rsidRPr="009C30FA">
        <w:rPr>
          <w:noProof/>
          <w:sz w:val="22"/>
          <w:szCs w:val="22"/>
          <w:lang w:val="fr-FR"/>
        </w:rPr>
        <w:tab/>
      </w:r>
      <w:r w:rsidRPr="009C30FA">
        <w:rPr>
          <w:rFonts w:ascii="Times New Roman" w:hAnsi="Times New Roman" w:cs="Times New Roman"/>
          <w:noProof/>
          <w:sz w:val="22"/>
          <w:szCs w:val="22"/>
          <w:lang w:val="fr-FR"/>
        </w:rPr>
        <w:t xml:space="preserve">s. </w:t>
      </w:r>
      <w:r w:rsidR="00471A1B">
        <w:rPr>
          <w:rFonts w:ascii="Times New Roman" w:hAnsi="Times New Roman" w:cs="Times New Roman"/>
          <w:smallCaps/>
          <w:noProof/>
          <w:sz w:val="22"/>
          <w:szCs w:val="22"/>
          <w:lang w:val="fr-FR"/>
        </w:rPr>
        <w:t>S. </w:t>
      </w:r>
      <w:r w:rsidRPr="009C30FA">
        <w:rPr>
          <w:rFonts w:ascii="Times New Roman" w:hAnsi="Times New Roman" w:cs="Times New Roman"/>
          <w:smallCaps/>
          <w:noProof/>
          <w:sz w:val="22"/>
          <w:szCs w:val="22"/>
          <w:lang w:val="fr-FR"/>
        </w:rPr>
        <w:t>Propertius</w:t>
      </w:r>
    </w:p>
    <w:p w:rsidR="00553419" w:rsidRPr="00F23DB4" w:rsidRDefault="007234E6" w:rsidP="00FF3119">
      <w:pPr>
        <w:pStyle w:val="NurText"/>
        <w:tabs>
          <w:tab w:val="left" w:pos="851"/>
          <w:tab w:val="left" w:pos="7655"/>
        </w:tabs>
        <w:spacing w:before="200"/>
        <w:ind w:left="567" w:hanging="567"/>
        <w:jc w:val="both"/>
        <w:rPr>
          <w:rFonts w:ascii="Times New Roman" w:hAnsi="Times New Roman" w:cs="Times New Roman"/>
          <w:noProof/>
          <w:sz w:val="22"/>
          <w:szCs w:val="22"/>
          <w:lang w:val="fr-FR"/>
        </w:rPr>
      </w:pPr>
      <w:r w:rsidRPr="009C30FA">
        <w:rPr>
          <w:rFonts w:ascii="Times New Roman" w:hAnsi="Times New Roman" w:cs="Times New Roman"/>
          <w:smallCaps/>
          <w:noProof/>
          <w:sz w:val="22"/>
          <w:szCs w:val="22"/>
          <w:lang w:val="fr-FR"/>
        </w:rPr>
        <w:t>Ammianus Marcellinus:</w:t>
      </w:r>
      <w:r w:rsidRPr="009C30FA">
        <w:rPr>
          <w:rFonts w:ascii="Times New Roman" w:hAnsi="Times New Roman" w:cs="Times New Roman"/>
          <w:noProof/>
          <w:sz w:val="22"/>
          <w:szCs w:val="22"/>
          <w:lang w:val="fr-FR"/>
        </w:rPr>
        <w:t xml:space="preserve"> </w:t>
      </w:r>
    </w:p>
    <w:p w:rsidR="0093752A" w:rsidRPr="00F23DB4" w:rsidRDefault="007234E6" w:rsidP="00C90803">
      <w:pPr>
        <w:pStyle w:val="NurText"/>
        <w:tabs>
          <w:tab w:val="left" w:pos="993"/>
          <w:tab w:val="left" w:pos="7655"/>
        </w:tabs>
        <w:spacing w:after="60"/>
        <w:ind w:left="993" w:hanging="426"/>
        <w:jc w:val="both"/>
        <w:rPr>
          <w:rFonts w:ascii="Times New Roman" w:hAnsi="Times New Roman" w:cs="Times New Roman"/>
          <w:noProof/>
          <w:sz w:val="22"/>
          <w:szCs w:val="22"/>
          <w:lang w:val="fr-FR"/>
        </w:rPr>
      </w:pPr>
      <w:r w:rsidRPr="009C30FA">
        <w:rPr>
          <w:rFonts w:ascii="Times New Roman" w:hAnsi="Times New Roman" w:cs="Times New Roman"/>
          <w:noProof/>
          <w:sz w:val="22"/>
          <w:szCs w:val="22"/>
          <w:lang w:val="fr-FR"/>
        </w:rPr>
        <w:t>Ed.:</w:t>
      </w:r>
      <w:r w:rsidRPr="009C30FA">
        <w:rPr>
          <w:rFonts w:ascii="Times New Roman" w:hAnsi="Times New Roman" w:cs="Times New Roman"/>
          <w:noProof/>
          <w:sz w:val="22"/>
          <w:szCs w:val="22"/>
          <w:lang w:val="fr-FR"/>
        </w:rPr>
        <w:tab/>
      </w:r>
      <w:r w:rsidR="006B00E0">
        <w:rPr>
          <w:rFonts w:ascii="Times New Roman" w:hAnsi="Times New Roman" w:cs="Times New Roman"/>
          <w:i/>
          <w:sz w:val="22"/>
          <w:szCs w:val="22"/>
          <w:lang w:val="la-Latn"/>
        </w:rPr>
        <w:t>Ammiani Marcellini R</w:t>
      </w:r>
      <w:r w:rsidR="007D146A" w:rsidRPr="001B03AB">
        <w:rPr>
          <w:rFonts w:ascii="Times New Roman" w:hAnsi="Times New Roman" w:cs="Times New Roman"/>
          <w:i/>
          <w:sz w:val="22"/>
          <w:szCs w:val="22"/>
          <w:lang w:val="la-Latn"/>
        </w:rPr>
        <w:t>erum gestarum libri qui supersunt</w:t>
      </w:r>
      <w:r w:rsidRPr="009C30FA">
        <w:rPr>
          <w:rFonts w:ascii="Times New Roman" w:hAnsi="Times New Roman" w:cs="Times New Roman"/>
          <w:sz w:val="22"/>
          <w:szCs w:val="22"/>
          <w:u w:val="single"/>
          <w:lang w:val="fr-FR"/>
        </w:rPr>
        <w:t>,</w:t>
      </w:r>
      <w:r w:rsidRPr="00F23DB4">
        <w:rPr>
          <w:rFonts w:ascii="Times New Roman" w:hAnsi="Times New Roman" w:cs="Times New Roman"/>
          <w:color w:val="0000FF"/>
          <w:sz w:val="22"/>
          <w:szCs w:val="22"/>
          <w:u w:val="single"/>
          <w:lang w:val="fr-FR"/>
        </w:rPr>
        <w:t xml:space="preserve"> </w:t>
      </w:r>
      <w:r w:rsidRPr="009C30FA">
        <w:rPr>
          <w:rFonts w:ascii="Times New Roman" w:hAnsi="Times New Roman" w:cs="Times New Roman"/>
          <w:sz w:val="22"/>
          <w:szCs w:val="22"/>
          <w:lang w:val="fr-FR"/>
        </w:rPr>
        <w:t xml:space="preserve">hg. v. </w:t>
      </w:r>
      <w:r w:rsidR="00471A1B">
        <w:rPr>
          <w:rFonts w:ascii="Times New Roman" w:hAnsi="Times New Roman" w:cs="Times New Roman"/>
          <w:smallCaps/>
          <w:sz w:val="22"/>
          <w:szCs w:val="22"/>
          <w:lang w:val="fr-FR"/>
        </w:rPr>
        <w:t>W. </w:t>
      </w:r>
      <w:r w:rsidRPr="009C30FA">
        <w:rPr>
          <w:rFonts w:ascii="Times New Roman" w:hAnsi="Times New Roman" w:cs="Times New Roman"/>
          <w:smallCaps/>
          <w:sz w:val="22"/>
          <w:szCs w:val="22"/>
          <w:lang w:val="fr-FR"/>
        </w:rPr>
        <w:t>Seyfarth</w:t>
      </w:r>
      <w:r w:rsidRPr="009C30FA">
        <w:rPr>
          <w:rFonts w:ascii="Times New Roman" w:hAnsi="Times New Roman" w:cs="Times New Roman"/>
          <w:sz w:val="22"/>
          <w:szCs w:val="22"/>
          <w:lang w:val="fr-FR"/>
        </w:rPr>
        <w:t xml:space="preserve">, </w:t>
      </w:r>
      <w:r w:rsidR="007B5B78">
        <w:rPr>
          <w:rFonts w:ascii="Times New Roman" w:hAnsi="Times New Roman" w:cs="Times New Roman"/>
          <w:sz w:val="22"/>
          <w:szCs w:val="22"/>
          <w:lang w:val="fr-FR"/>
        </w:rPr>
        <w:t>2 Bde</w:t>
      </w:r>
      <w:r w:rsidRPr="009C30FA">
        <w:rPr>
          <w:rFonts w:ascii="Times New Roman" w:hAnsi="Times New Roman" w:cs="Times New Roman"/>
          <w:sz w:val="22"/>
          <w:szCs w:val="22"/>
          <w:lang w:val="fr-FR"/>
        </w:rPr>
        <w:t>., Stuttgart u.</w:t>
      </w:r>
      <w:r w:rsidR="00032850">
        <w:rPr>
          <w:rFonts w:ascii="Times New Roman" w:hAnsi="Times New Roman" w:cs="Times New Roman"/>
          <w:sz w:val="22"/>
          <w:szCs w:val="22"/>
          <w:lang w:val="fr-FR"/>
        </w:rPr>
        <w:t> </w:t>
      </w:r>
      <w:r w:rsidRPr="009C30FA">
        <w:rPr>
          <w:rFonts w:ascii="Times New Roman" w:hAnsi="Times New Roman" w:cs="Times New Roman"/>
          <w:sz w:val="22"/>
          <w:szCs w:val="22"/>
          <w:lang w:val="fr-FR"/>
        </w:rPr>
        <w:t>a. 1978; ND 1999 (</w:t>
      </w:r>
      <w:r w:rsidR="00CA6F8D" w:rsidRPr="007B50CC">
        <w:rPr>
          <w:rFonts w:ascii="Times New Roman" w:hAnsi="Times New Roman" w:cs="Times New Roman"/>
          <w:sz w:val="22"/>
          <w:szCs w:val="22"/>
          <w:lang w:val="la-Latn"/>
        </w:rPr>
        <w:t>Bibliotheca Teubneriana</w:t>
      </w:r>
      <w:r w:rsidRPr="00F23DB4">
        <w:rPr>
          <w:rFonts w:ascii="Times New Roman" w:hAnsi="Times New Roman" w:cs="Times New Roman"/>
          <w:color w:val="0000FF"/>
          <w:sz w:val="22"/>
          <w:szCs w:val="22"/>
          <w:u w:val="single"/>
          <w:lang w:val="fr-FR"/>
        </w:rPr>
        <w:t>).</w:t>
      </w:r>
    </w:p>
    <w:p w:rsidR="009119A4" w:rsidRPr="001B03AB" w:rsidRDefault="0093752A" w:rsidP="00C90803">
      <w:pPr>
        <w:pStyle w:val="NurText"/>
        <w:tabs>
          <w:tab w:val="left" w:pos="993"/>
          <w:tab w:val="left" w:pos="7655"/>
        </w:tabs>
        <w:spacing w:after="60"/>
        <w:ind w:left="993" w:hanging="426"/>
        <w:jc w:val="both"/>
        <w:rPr>
          <w:rFonts w:ascii="Times New Roman" w:hAnsi="Times New Roman" w:cs="Times New Roman"/>
          <w:smallCaps/>
          <w:noProof/>
          <w:sz w:val="22"/>
          <w:szCs w:val="22"/>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009119A4" w:rsidRPr="001B03AB">
        <w:rPr>
          <w:rFonts w:ascii="Times New Roman" w:hAnsi="Times New Roman" w:cs="Times New Roman"/>
          <w:noProof/>
          <w:sz w:val="22"/>
          <w:szCs w:val="22"/>
        </w:rPr>
        <w:t xml:space="preserve">Römische Geschichte, lat./dt., hg., übers. u. komm. v. </w:t>
      </w:r>
      <w:r w:rsidR="00471A1B">
        <w:rPr>
          <w:rFonts w:ascii="Times New Roman" w:hAnsi="Times New Roman" w:cs="Times New Roman"/>
          <w:smallCaps/>
          <w:noProof/>
          <w:sz w:val="22"/>
          <w:szCs w:val="22"/>
        </w:rPr>
        <w:t>W. </w:t>
      </w:r>
      <w:r w:rsidR="009119A4" w:rsidRPr="001B03AB">
        <w:rPr>
          <w:rFonts w:ascii="Times New Roman" w:hAnsi="Times New Roman" w:cs="Times New Roman"/>
          <w:smallCaps/>
          <w:noProof/>
          <w:sz w:val="22"/>
          <w:szCs w:val="22"/>
        </w:rPr>
        <w:t>Seyfarth</w:t>
      </w:r>
      <w:r w:rsidR="009119A4"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4 Bde</w:t>
      </w:r>
      <w:r w:rsidR="009119A4" w:rsidRPr="001B03AB">
        <w:rPr>
          <w:rFonts w:ascii="Times New Roman" w:hAnsi="Times New Roman" w:cs="Times New Roman"/>
          <w:noProof/>
          <w:sz w:val="22"/>
          <w:szCs w:val="22"/>
        </w:rPr>
        <w:t>., Berlin (Ost) 1968</w:t>
      </w:r>
      <w:r w:rsidR="00754F64">
        <w:rPr>
          <w:rFonts w:ascii="Times New Roman" w:hAnsi="Times New Roman" w:cs="Times New Roman"/>
          <w:noProof/>
          <w:sz w:val="22"/>
          <w:szCs w:val="22"/>
        </w:rPr>
        <w:t>–</w:t>
      </w:r>
      <w:r w:rsidR="009119A4" w:rsidRPr="001B03AB">
        <w:rPr>
          <w:rFonts w:ascii="Times New Roman" w:hAnsi="Times New Roman" w:cs="Times New Roman"/>
          <w:noProof/>
          <w:sz w:val="22"/>
          <w:szCs w:val="22"/>
        </w:rPr>
        <w:t>1971 (Schriften und Quellen der Alten Welt 21).</w:t>
      </w:r>
    </w:p>
    <w:p w:rsidR="00553419" w:rsidRPr="001B03AB" w:rsidRDefault="00471A1B" w:rsidP="00FF3119">
      <w:pPr>
        <w:pStyle w:val="NurText"/>
        <w:tabs>
          <w:tab w:val="left" w:pos="851"/>
        </w:tabs>
        <w:spacing w:before="200"/>
        <w:ind w:left="567" w:hanging="567"/>
        <w:jc w:val="both"/>
        <w:rPr>
          <w:rFonts w:ascii="Times New Roman" w:hAnsi="Times New Roman" w:cs="Times New Roman"/>
          <w:smallCaps/>
          <w:noProof/>
          <w:sz w:val="22"/>
          <w:szCs w:val="22"/>
        </w:rPr>
      </w:pPr>
      <w:r>
        <w:rPr>
          <w:rFonts w:ascii="Times New Roman" w:hAnsi="Times New Roman" w:cs="Times New Roman"/>
          <w:smallCaps/>
          <w:noProof/>
          <w:sz w:val="22"/>
          <w:szCs w:val="22"/>
        </w:rPr>
        <w:t>L. </w:t>
      </w:r>
      <w:r w:rsidR="009119A4" w:rsidRPr="001B03AB">
        <w:rPr>
          <w:rFonts w:ascii="Times New Roman" w:hAnsi="Times New Roman" w:cs="Times New Roman"/>
          <w:smallCaps/>
          <w:noProof/>
          <w:sz w:val="22"/>
          <w:szCs w:val="22"/>
        </w:rPr>
        <w:t>Annaeus Florus</w:t>
      </w:r>
      <w:r w:rsidR="00553419" w:rsidRPr="001B03AB">
        <w:rPr>
          <w:rFonts w:ascii="Times New Roman" w:hAnsi="Times New Roman" w:cs="Times New Roman"/>
          <w:smallCaps/>
          <w:noProof/>
          <w:sz w:val="22"/>
          <w:szCs w:val="22"/>
        </w:rPr>
        <w:t>:</w:t>
      </w:r>
      <w:r w:rsidR="009119A4" w:rsidRPr="001B03AB">
        <w:rPr>
          <w:rFonts w:ascii="Times New Roman" w:hAnsi="Times New Roman" w:cs="Times New Roman"/>
          <w:smallCaps/>
          <w:noProof/>
          <w:sz w:val="22"/>
          <w:szCs w:val="22"/>
        </w:rPr>
        <w:t xml:space="preserve"> </w:t>
      </w:r>
    </w:p>
    <w:p w:rsidR="0093752A" w:rsidRPr="001B03AB" w:rsidRDefault="008254E0" w:rsidP="00C90803">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Ed.</w:t>
      </w:r>
      <w:r w:rsidR="0093752A" w:rsidRPr="001B03AB">
        <w:rPr>
          <w:rFonts w:ascii="Times New Roman" w:hAnsi="Times New Roman" w:cs="Times New Roman"/>
          <w:noProof/>
          <w:sz w:val="22"/>
          <w:szCs w:val="22"/>
        </w:rPr>
        <w:t>:</w:t>
      </w:r>
      <w:r w:rsidR="00C90803" w:rsidRPr="001B03AB">
        <w:rPr>
          <w:rFonts w:ascii="Times New Roman" w:hAnsi="Times New Roman" w:cs="Times New Roman"/>
          <w:noProof/>
          <w:sz w:val="22"/>
          <w:szCs w:val="22"/>
        </w:rPr>
        <w:tab/>
      </w:r>
      <w:r w:rsidR="00471A1B">
        <w:rPr>
          <w:rFonts w:ascii="Times New Roman" w:hAnsi="Times New Roman" w:cs="Times New Roman"/>
          <w:i/>
          <w:sz w:val="22"/>
          <w:szCs w:val="22"/>
          <w:lang w:val="la-Latn"/>
        </w:rPr>
        <w:t>L. </w:t>
      </w:r>
      <w:r w:rsidR="001B03AB" w:rsidRPr="0016268A">
        <w:rPr>
          <w:rFonts w:ascii="Times New Roman" w:hAnsi="Times New Roman" w:cs="Times New Roman"/>
          <w:i/>
          <w:sz w:val="22"/>
          <w:szCs w:val="22"/>
          <w:lang w:val="la-Latn"/>
        </w:rPr>
        <w:t>Annaei</w:t>
      </w:r>
      <w:r w:rsidR="001B03AB" w:rsidRPr="001B03AB">
        <w:rPr>
          <w:rFonts w:ascii="Times New Roman" w:hAnsi="Times New Roman" w:cs="Times New Roman"/>
          <w:i/>
          <w:sz w:val="22"/>
          <w:szCs w:val="22"/>
          <w:lang w:val="la-Latn"/>
        </w:rPr>
        <w:t xml:space="preserve"> </w:t>
      </w:r>
      <w:r w:rsidR="001B03AB" w:rsidRPr="0016268A">
        <w:rPr>
          <w:rFonts w:ascii="Times New Roman" w:hAnsi="Times New Roman" w:cs="Times New Roman"/>
          <w:i/>
          <w:sz w:val="22"/>
          <w:szCs w:val="22"/>
          <w:lang w:val="la-Latn"/>
        </w:rPr>
        <w:t>Flori</w:t>
      </w:r>
      <w:r w:rsidR="001B03AB" w:rsidRPr="001B03AB">
        <w:rPr>
          <w:rFonts w:ascii="Times New Roman" w:hAnsi="Times New Roman" w:cs="Times New Roman"/>
          <w:i/>
          <w:sz w:val="22"/>
          <w:szCs w:val="22"/>
          <w:lang w:val="la-Latn"/>
        </w:rPr>
        <w:t xml:space="preserve"> </w:t>
      </w:r>
      <w:r w:rsidR="006B00E0">
        <w:rPr>
          <w:rFonts w:ascii="Times New Roman" w:hAnsi="Times New Roman" w:cs="Times New Roman"/>
          <w:i/>
          <w:sz w:val="22"/>
          <w:szCs w:val="22"/>
          <w:lang w:val="la-Latn"/>
        </w:rPr>
        <w:t>E</w:t>
      </w:r>
      <w:r w:rsidR="001B03AB" w:rsidRPr="0016268A">
        <w:rPr>
          <w:rFonts w:ascii="Times New Roman" w:hAnsi="Times New Roman" w:cs="Times New Roman"/>
          <w:i/>
          <w:sz w:val="22"/>
          <w:szCs w:val="22"/>
          <w:lang w:val="la-Latn"/>
        </w:rPr>
        <w:t>pitomae</w:t>
      </w:r>
      <w:r w:rsidR="001B03AB" w:rsidRPr="001B03AB">
        <w:rPr>
          <w:rFonts w:ascii="Times New Roman" w:hAnsi="Times New Roman" w:cs="Times New Roman"/>
          <w:i/>
          <w:sz w:val="22"/>
          <w:szCs w:val="22"/>
          <w:lang w:val="la-Latn"/>
        </w:rPr>
        <w:t xml:space="preserve"> </w:t>
      </w:r>
      <w:r w:rsidR="001B03AB" w:rsidRPr="0016268A">
        <w:rPr>
          <w:rFonts w:ascii="Times New Roman" w:hAnsi="Times New Roman" w:cs="Times New Roman"/>
          <w:i/>
          <w:sz w:val="22"/>
          <w:szCs w:val="22"/>
          <w:lang w:val="la-Latn"/>
        </w:rPr>
        <w:t>libri</w:t>
      </w:r>
      <w:r w:rsidR="001B03AB" w:rsidRPr="001B03AB">
        <w:rPr>
          <w:rFonts w:ascii="Times New Roman" w:hAnsi="Times New Roman" w:cs="Times New Roman"/>
          <w:i/>
          <w:sz w:val="22"/>
          <w:szCs w:val="22"/>
          <w:lang w:val="la-Latn"/>
        </w:rPr>
        <w:t xml:space="preserve"> </w:t>
      </w:r>
      <w:r w:rsidR="001B03AB" w:rsidRPr="0016268A">
        <w:rPr>
          <w:rFonts w:ascii="Times New Roman" w:hAnsi="Times New Roman" w:cs="Times New Roman"/>
          <w:i/>
          <w:sz w:val="22"/>
          <w:szCs w:val="22"/>
          <w:lang w:val="la-Latn"/>
        </w:rPr>
        <w:t>II</w:t>
      </w:r>
      <w:r w:rsidR="001B03AB" w:rsidRPr="001B03AB">
        <w:rPr>
          <w:rFonts w:ascii="Times New Roman" w:hAnsi="Times New Roman" w:cs="Times New Roman"/>
          <w:i/>
          <w:sz w:val="22"/>
          <w:szCs w:val="22"/>
          <w:lang w:val="la-Latn"/>
        </w:rPr>
        <w:t xml:space="preserve"> et </w:t>
      </w:r>
      <w:r w:rsidR="00471A1B">
        <w:rPr>
          <w:rFonts w:ascii="Times New Roman" w:hAnsi="Times New Roman" w:cs="Times New Roman"/>
          <w:i/>
          <w:sz w:val="22"/>
          <w:szCs w:val="22"/>
          <w:lang w:val="la-Latn"/>
        </w:rPr>
        <w:t>P. </w:t>
      </w:r>
      <w:r w:rsidR="001B03AB" w:rsidRPr="0016268A">
        <w:rPr>
          <w:rFonts w:ascii="Times New Roman" w:hAnsi="Times New Roman" w:cs="Times New Roman"/>
          <w:i/>
          <w:sz w:val="22"/>
          <w:szCs w:val="22"/>
          <w:lang w:val="la-Latn"/>
        </w:rPr>
        <w:t>Annii</w:t>
      </w:r>
      <w:r w:rsidR="001B03AB" w:rsidRPr="001B03AB">
        <w:rPr>
          <w:rFonts w:ascii="Times New Roman" w:hAnsi="Times New Roman" w:cs="Times New Roman"/>
          <w:i/>
          <w:sz w:val="22"/>
          <w:szCs w:val="22"/>
          <w:lang w:val="la-Latn"/>
        </w:rPr>
        <w:t xml:space="preserve"> </w:t>
      </w:r>
      <w:r w:rsidR="001B03AB" w:rsidRPr="0016268A">
        <w:rPr>
          <w:rFonts w:ascii="Times New Roman" w:hAnsi="Times New Roman" w:cs="Times New Roman"/>
          <w:i/>
          <w:sz w:val="22"/>
          <w:szCs w:val="22"/>
          <w:lang w:val="la-Latn"/>
        </w:rPr>
        <w:t>Flori</w:t>
      </w:r>
      <w:r w:rsidR="001B03AB" w:rsidRPr="001B03AB">
        <w:rPr>
          <w:rFonts w:ascii="Times New Roman" w:hAnsi="Times New Roman" w:cs="Times New Roman"/>
          <w:i/>
          <w:sz w:val="22"/>
          <w:szCs w:val="22"/>
          <w:lang w:val="la-Latn"/>
        </w:rPr>
        <w:t xml:space="preserve"> </w:t>
      </w:r>
      <w:r w:rsidR="001B03AB" w:rsidRPr="0016268A">
        <w:rPr>
          <w:rFonts w:ascii="Times New Roman" w:hAnsi="Times New Roman" w:cs="Times New Roman"/>
          <w:i/>
          <w:sz w:val="22"/>
          <w:szCs w:val="22"/>
          <w:lang w:val="la-Latn"/>
        </w:rPr>
        <w:t>fragmentum</w:t>
      </w:r>
      <w:r w:rsidR="001B03AB" w:rsidRPr="001B03AB">
        <w:rPr>
          <w:rFonts w:ascii="Times New Roman" w:hAnsi="Times New Roman" w:cs="Times New Roman"/>
          <w:i/>
          <w:sz w:val="22"/>
          <w:szCs w:val="22"/>
          <w:lang w:val="la-Latn"/>
        </w:rPr>
        <w:t xml:space="preserve"> de </w:t>
      </w:r>
      <w:r w:rsidR="001B03AB" w:rsidRPr="0016268A">
        <w:rPr>
          <w:rFonts w:ascii="Times New Roman" w:hAnsi="Times New Roman" w:cs="Times New Roman"/>
          <w:i/>
          <w:sz w:val="22"/>
          <w:szCs w:val="22"/>
          <w:lang w:val="la-Latn"/>
        </w:rPr>
        <w:t>Vergilio</w:t>
      </w:r>
      <w:r w:rsidR="001B03AB" w:rsidRPr="001B03AB">
        <w:rPr>
          <w:rFonts w:ascii="Times New Roman" w:hAnsi="Times New Roman" w:cs="Times New Roman"/>
          <w:i/>
          <w:sz w:val="22"/>
          <w:szCs w:val="22"/>
          <w:lang w:val="la-Latn"/>
        </w:rPr>
        <w:t xml:space="preserve"> </w:t>
      </w:r>
      <w:r w:rsidR="001B03AB" w:rsidRPr="0016268A">
        <w:rPr>
          <w:rFonts w:ascii="Times New Roman" w:hAnsi="Times New Roman" w:cs="Times New Roman"/>
          <w:i/>
          <w:sz w:val="22"/>
          <w:szCs w:val="22"/>
          <w:lang w:val="la-Latn"/>
        </w:rPr>
        <w:t>oratore</w:t>
      </w:r>
      <w:r w:rsidR="001B03AB" w:rsidRPr="001B03AB">
        <w:rPr>
          <w:rFonts w:ascii="Times New Roman" w:hAnsi="Times New Roman" w:cs="Times New Roman"/>
          <w:i/>
          <w:sz w:val="22"/>
          <w:szCs w:val="22"/>
          <w:lang w:val="la-Latn"/>
        </w:rPr>
        <w:t xml:space="preserve"> an </w:t>
      </w:r>
      <w:r w:rsidR="001B03AB" w:rsidRPr="0016268A">
        <w:rPr>
          <w:rFonts w:ascii="Times New Roman" w:hAnsi="Times New Roman" w:cs="Times New Roman"/>
          <w:i/>
          <w:sz w:val="22"/>
          <w:szCs w:val="22"/>
          <w:lang w:val="la-Latn"/>
        </w:rPr>
        <w:t>poeta</w:t>
      </w:r>
      <w:r w:rsidR="001B03AB">
        <w:rPr>
          <w:rFonts w:ascii="Times New Roman" w:hAnsi="Times New Roman" w:cs="Times New Roman"/>
          <w:sz w:val="22"/>
          <w:szCs w:val="22"/>
        </w:rPr>
        <w:t>, hg. v.</w:t>
      </w:r>
      <w:r w:rsidR="001B03AB" w:rsidRPr="001B03AB">
        <w:rPr>
          <w:rFonts w:ascii="Times New Roman" w:hAnsi="Times New Roman" w:cs="Times New Roman"/>
          <w:sz w:val="22"/>
          <w:szCs w:val="22"/>
        </w:rPr>
        <w:t xml:space="preserve"> </w:t>
      </w:r>
      <w:r w:rsidR="00471A1B">
        <w:rPr>
          <w:rFonts w:ascii="Times New Roman" w:hAnsi="Times New Roman" w:cs="Times New Roman"/>
          <w:smallCaps/>
          <w:sz w:val="22"/>
          <w:szCs w:val="22"/>
        </w:rPr>
        <w:t>O. </w:t>
      </w:r>
      <w:r w:rsidR="001B03AB" w:rsidRPr="00C56A2F">
        <w:rPr>
          <w:rFonts w:ascii="Times New Roman" w:hAnsi="Times New Roman" w:cs="Times New Roman"/>
          <w:smallCaps/>
          <w:sz w:val="22"/>
          <w:szCs w:val="22"/>
        </w:rPr>
        <w:t>Rossbach</w:t>
      </w:r>
      <w:r w:rsidR="001B03AB">
        <w:rPr>
          <w:rFonts w:ascii="Times New Roman" w:hAnsi="Times New Roman" w:cs="Times New Roman"/>
          <w:sz w:val="22"/>
          <w:szCs w:val="22"/>
        </w:rPr>
        <w:t>, Leipzig 1896</w:t>
      </w:r>
      <w:r w:rsidR="00C56A2F">
        <w:rPr>
          <w:rFonts w:ascii="Times New Roman" w:hAnsi="Times New Roman" w:cs="Times New Roman"/>
          <w:sz w:val="22"/>
          <w:szCs w:val="22"/>
        </w:rPr>
        <w:t xml:space="preserve"> </w:t>
      </w:r>
      <w:r w:rsidR="00CA6F8D">
        <w:rPr>
          <w:rFonts w:ascii="Times New Roman" w:hAnsi="Times New Roman" w:cs="Times New Roman"/>
          <w:sz w:val="22"/>
          <w:szCs w:val="22"/>
        </w:rPr>
        <w:t>(</w:t>
      </w:r>
      <w:r w:rsidR="00CA6F8D" w:rsidRPr="007B50CC">
        <w:rPr>
          <w:rFonts w:ascii="Times New Roman" w:hAnsi="Times New Roman" w:cs="Times New Roman"/>
          <w:sz w:val="22"/>
          <w:szCs w:val="22"/>
          <w:lang w:val="la-Latn"/>
        </w:rPr>
        <w:t>Bibliotheca Teubneriana</w:t>
      </w:r>
      <w:r w:rsidR="00CA6F8D">
        <w:rPr>
          <w:rFonts w:ascii="Times New Roman" w:hAnsi="Times New Roman" w:cs="Times New Roman"/>
          <w:sz w:val="22"/>
          <w:szCs w:val="22"/>
        </w:rPr>
        <w:t>)</w:t>
      </w:r>
      <w:r w:rsidR="001B03AB">
        <w:rPr>
          <w:rFonts w:ascii="Times New Roman" w:hAnsi="Times New Roman" w:cs="Times New Roman"/>
          <w:sz w:val="22"/>
          <w:szCs w:val="22"/>
        </w:rPr>
        <w:t>.</w:t>
      </w:r>
    </w:p>
    <w:p w:rsidR="009119A4" w:rsidRPr="00D709BD" w:rsidRDefault="0093752A"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Ü:</w:t>
      </w:r>
      <w:r w:rsidRPr="00D709BD">
        <w:rPr>
          <w:rFonts w:ascii="Times New Roman" w:hAnsi="Times New Roman" w:cs="Times New Roman"/>
          <w:noProof/>
          <w:sz w:val="22"/>
          <w:szCs w:val="22"/>
          <w:lang w:val="en-US"/>
        </w:rPr>
        <w:tab/>
      </w:r>
      <w:r w:rsidR="009119A4" w:rsidRPr="001B03AB">
        <w:rPr>
          <w:rFonts w:ascii="Times New Roman" w:hAnsi="Times New Roman" w:cs="Times New Roman"/>
          <w:noProof/>
          <w:sz w:val="22"/>
          <w:szCs w:val="22"/>
          <w:lang w:val="en-GB"/>
        </w:rPr>
        <w:t>Epitome of Roman History</w:t>
      </w:r>
      <w:r w:rsidR="009119A4" w:rsidRPr="00D709BD">
        <w:rPr>
          <w:rFonts w:ascii="Times New Roman" w:hAnsi="Times New Roman" w:cs="Times New Roman"/>
          <w:noProof/>
          <w:sz w:val="22"/>
          <w:szCs w:val="22"/>
          <w:lang w:val="en-US"/>
        </w:rPr>
        <w:t>, lat./engl., hg. u. übers. v. E.</w:t>
      </w:r>
      <w:r w:rsidR="00290047">
        <w:rPr>
          <w:rFonts w:ascii="Times New Roman" w:hAnsi="Times New Roman" w:cs="Times New Roman"/>
          <w:noProof/>
          <w:sz w:val="22"/>
          <w:szCs w:val="22"/>
          <w:lang w:val="en-US"/>
        </w:rPr>
        <w:t> </w:t>
      </w:r>
      <w:r w:rsidR="00471A1B">
        <w:rPr>
          <w:rFonts w:ascii="Times New Roman" w:hAnsi="Times New Roman" w:cs="Times New Roman"/>
          <w:noProof/>
          <w:sz w:val="22"/>
          <w:szCs w:val="22"/>
          <w:lang w:val="en-US"/>
        </w:rPr>
        <w:t>S. </w:t>
      </w:r>
      <w:r w:rsidR="009119A4" w:rsidRPr="00D709BD">
        <w:rPr>
          <w:rFonts w:ascii="Times New Roman" w:hAnsi="Times New Roman" w:cs="Times New Roman"/>
          <w:smallCaps/>
          <w:noProof/>
          <w:sz w:val="22"/>
          <w:szCs w:val="22"/>
          <w:lang w:val="en-US"/>
        </w:rPr>
        <w:t>Forster</w:t>
      </w:r>
      <w:r w:rsidR="009119A4" w:rsidRPr="00D709BD">
        <w:rPr>
          <w:rFonts w:ascii="Times New Roman" w:hAnsi="Times New Roman" w:cs="Times New Roman"/>
          <w:noProof/>
          <w:sz w:val="22"/>
          <w:szCs w:val="22"/>
          <w:lang w:val="en-US"/>
        </w:rPr>
        <w:t>, London u.</w:t>
      </w:r>
      <w:r w:rsidR="00290047">
        <w:rPr>
          <w:rFonts w:ascii="Times New Roman" w:hAnsi="Times New Roman" w:cs="Times New Roman"/>
          <w:noProof/>
          <w:sz w:val="22"/>
          <w:szCs w:val="22"/>
          <w:lang w:val="en-US"/>
        </w:rPr>
        <w:t> </w:t>
      </w:r>
      <w:r w:rsidR="009119A4" w:rsidRPr="00D709BD">
        <w:rPr>
          <w:rFonts w:ascii="Times New Roman" w:hAnsi="Times New Roman" w:cs="Times New Roman"/>
          <w:noProof/>
          <w:sz w:val="22"/>
          <w:szCs w:val="22"/>
          <w:lang w:val="en-US"/>
        </w:rPr>
        <w:t>a. 1984 (Loeb Classical Library).</w:t>
      </w:r>
    </w:p>
    <w:p w:rsidR="00553419" w:rsidRPr="00D709BD" w:rsidRDefault="00471A1B" w:rsidP="00FF3119">
      <w:pPr>
        <w:pStyle w:val="NurText"/>
        <w:tabs>
          <w:tab w:val="left" w:pos="851"/>
        </w:tabs>
        <w:spacing w:before="200"/>
        <w:ind w:left="567" w:hanging="567"/>
        <w:jc w:val="both"/>
        <w:rPr>
          <w:rFonts w:ascii="Times New Roman" w:hAnsi="Times New Roman" w:cs="Times New Roman"/>
          <w:smallCaps/>
          <w:noProof/>
          <w:sz w:val="22"/>
          <w:szCs w:val="22"/>
          <w:lang w:val="en-US"/>
        </w:rPr>
      </w:pPr>
      <w:r>
        <w:rPr>
          <w:rFonts w:ascii="Times New Roman" w:hAnsi="Times New Roman" w:cs="Times New Roman"/>
          <w:smallCaps/>
          <w:noProof/>
          <w:sz w:val="22"/>
          <w:szCs w:val="22"/>
          <w:lang w:val="en-US"/>
        </w:rPr>
        <w:t>L. </w:t>
      </w:r>
      <w:r w:rsidR="009119A4" w:rsidRPr="00D709BD">
        <w:rPr>
          <w:rFonts w:ascii="Times New Roman" w:hAnsi="Times New Roman" w:cs="Times New Roman"/>
          <w:smallCaps/>
          <w:noProof/>
          <w:sz w:val="22"/>
          <w:szCs w:val="22"/>
          <w:lang w:val="en-US"/>
        </w:rPr>
        <w:t>Annaeus Seneca</w:t>
      </w:r>
      <w:r w:rsidR="00553419" w:rsidRPr="00D709BD">
        <w:rPr>
          <w:rFonts w:ascii="Times New Roman" w:hAnsi="Times New Roman" w:cs="Times New Roman"/>
          <w:smallCaps/>
          <w:noProof/>
          <w:sz w:val="22"/>
          <w:szCs w:val="22"/>
          <w:lang w:val="en-US"/>
        </w:rPr>
        <w:t>:</w:t>
      </w:r>
    </w:p>
    <w:p w:rsidR="00B8122E" w:rsidRPr="00D709BD" w:rsidRDefault="003C0E25" w:rsidP="00B8122E">
      <w:pPr>
        <w:pStyle w:val="NurText"/>
        <w:tabs>
          <w:tab w:val="left" w:pos="993"/>
        </w:tabs>
        <w:ind w:left="992" w:hanging="425"/>
        <w:jc w:val="both"/>
        <w:rPr>
          <w:rFonts w:ascii="Times New Roman" w:hAnsi="Times New Roman" w:cs="Times New Roman"/>
          <w:sz w:val="22"/>
          <w:szCs w:val="22"/>
          <w:lang w:val="en-US"/>
        </w:rPr>
      </w:pPr>
      <w:r w:rsidRPr="00D709BD">
        <w:rPr>
          <w:rFonts w:ascii="Times New Roman" w:hAnsi="Times New Roman" w:cs="Times New Roman"/>
          <w:noProof/>
          <w:sz w:val="22"/>
          <w:szCs w:val="22"/>
          <w:lang w:val="en-US"/>
        </w:rPr>
        <w:t>Ed.:</w:t>
      </w:r>
      <w:r w:rsidRPr="00D709BD">
        <w:rPr>
          <w:rFonts w:ascii="Times New Roman" w:hAnsi="Times New Roman" w:cs="Times New Roman"/>
          <w:noProof/>
          <w:sz w:val="22"/>
          <w:szCs w:val="22"/>
          <w:lang w:val="en-US"/>
        </w:rPr>
        <w:tab/>
        <w:t xml:space="preserve"> </w:t>
      </w:r>
      <w:r w:rsidR="00471A1B">
        <w:rPr>
          <w:rFonts w:ascii="Times New Roman" w:hAnsi="Times New Roman" w:cs="Times New Roman"/>
          <w:i/>
          <w:sz w:val="22"/>
          <w:szCs w:val="22"/>
          <w:lang w:val="la-Latn"/>
        </w:rPr>
        <w:t>L. </w:t>
      </w:r>
      <w:r w:rsidR="00C56A2F" w:rsidRPr="003C0E25">
        <w:rPr>
          <w:rFonts w:ascii="Times New Roman" w:hAnsi="Times New Roman" w:cs="Times New Roman"/>
          <w:i/>
          <w:sz w:val="22"/>
          <w:szCs w:val="22"/>
          <w:lang w:val="la-Latn"/>
        </w:rPr>
        <w:t>An</w:t>
      </w:r>
      <w:r w:rsidRPr="003C0E25">
        <w:rPr>
          <w:rFonts w:ascii="Times New Roman" w:hAnsi="Times New Roman" w:cs="Times New Roman"/>
          <w:i/>
          <w:sz w:val="22"/>
          <w:szCs w:val="22"/>
          <w:lang w:val="la-Latn"/>
        </w:rPr>
        <w:t>n</w:t>
      </w:r>
      <w:r w:rsidR="00C56A2F" w:rsidRPr="003C0E25">
        <w:rPr>
          <w:rFonts w:ascii="Times New Roman" w:hAnsi="Times New Roman" w:cs="Times New Roman"/>
          <w:i/>
          <w:sz w:val="22"/>
          <w:szCs w:val="22"/>
          <w:lang w:val="la-Latn"/>
        </w:rPr>
        <w:t>aei Senecae opera quae supersunt</w:t>
      </w:r>
      <w:r w:rsidR="00B8122E" w:rsidRPr="00D709BD">
        <w:rPr>
          <w:rFonts w:ascii="Times New Roman" w:hAnsi="Times New Roman" w:cs="Times New Roman"/>
          <w:sz w:val="22"/>
          <w:szCs w:val="22"/>
          <w:lang w:val="en-US"/>
        </w:rPr>
        <w:t xml:space="preserve">, </w:t>
      </w:r>
      <w:r w:rsidR="007B5B78">
        <w:rPr>
          <w:rFonts w:ascii="Times New Roman" w:hAnsi="Times New Roman" w:cs="Times New Roman"/>
          <w:sz w:val="22"/>
          <w:szCs w:val="22"/>
          <w:lang w:val="en-US"/>
        </w:rPr>
        <w:t>3 </w:t>
      </w:r>
      <w:proofErr w:type="gramStart"/>
      <w:r w:rsidR="007B5B78">
        <w:rPr>
          <w:rFonts w:ascii="Times New Roman" w:hAnsi="Times New Roman" w:cs="Times New Roman"/>
          <w:sz w:val="22"/>
          <w:szCs w:val="22"/>
          <w:lang w:val="en-US"/>
        </w:rPr>
        <w:t>Bde</w:t>
      </w:r>
      <w:r w:rsidR="00B8122E" w:rsidRPr="00D709BD">
        <w:rPr>
          <w:rFonts w:ascii="Times New Roman" w:hAnsi="Times New Roman" w:cs="Times New Roman"/>
          <w:sz w:val="22"/>
          <w:szCs w:val="22"/>
          <w:lang w:val="en-US"/>
        </w:rPr>
        <w:t>.,</w:t>
      </w:r>
      <w:proofErr w:type="gramEnd"/>
      <w:r w:rsidR="00B8122E" w:rsidRPr="00D709BD">
        <w:rPr>
          <w:rFonts w:ascii="Times New Roman" w:hAnsi="Times New Roman" w:cs="Times New Roman"/>
          <w:sz w:val="22"/>
          <w:szCs w:val="22"/>
          <w:lang w:val="en-US"/>
        </w:rPr>
        <w:t xml:space="preserve"> Leipzig 1914</w:t>
      </w:r>
      <w:r w:rsidR="00754F64">
        <w:rPr>
          <w:rFonts w:ascii="Times New Roman" w:hAnsi="Times New Roman" w:cs="Times New Roman"/>
          <w:sz w:val="22"/>
          <w:szCs w:val="22"/>
          <w:lang w:val="en-US"/>
        </w:rPr>
        <w:t>–</w:t>
      </w:r>
      <w:r w:rsidR="00B8122E" w:rsidRPr="00D709BD">
        <w:rPr>
          <w:rFonts w:ascii="Times New Roman" w:hAnsi="Times New Roman" w:cs="Times New Roman"/>
          <w:sz w:val="22"/>
          <w:szCs w:val="22"/>
          <w:lang w:val="en-US"/>
        </w:rPr>
        <w:t>1921 (</w:t>
      </w:r>
      <w:r w:rsidR="00B8122E" w:rsidRPr="007B50CC">
        <w:rPr>
          <w:rFonts w:ascii="Times New Roman" w:hAnsi="Times New Roman" w:cs="Times New Roman"/>
          <w:sz w:val="22"/>
          <w:szCs w:val="22"/>
          <w:lang w:val="la-Latn"/>
        </w:rPr>
        <w:t>Bibliotheca Teubneriana</w:t>
      </w:r>
      <w:r w:rsidR="00B8122E" w:rsidRPr="00D709BD">
        <w:rPr>
          <w:rFonts w:ascii="Times New Roman" w:hAnsi="Times New Roman" w:cs="Times New Roman"/>
          <w:sz w:val="22"/>
          <w:szCs w:val="22"/>
          <w:lang w:val="en-US"/>
        </w:rPr>
        <w:t>).</w:t>
      </w:r>
    </w:p>
    <w:p w:rsidR="00B8122E" w:rsidRDefault="00B8122E" w:rsidP="00B8122E">
      <w:pPr>
        <w:pStyle w:val="NurText"/>
        <w:tabs>
          <w:tab w:val="left" w:pos="993"/>
          <w:tab w:val="left" w:pos="1418"/>
        </w:tabs>
        <w:ind w:left="992" w:hanging="425"/>
        <w:jc w:val="both"/>
        <w:rPr>
          <w:rFonts w:ascii="Times New Roman" w:hAnsi="Times New Roman" w:cs="Times New Roman"/>
          <w:sz w:val="22"/>
          <w:szCs w:val="22"/>
        </w:rPr>
      </w:pPr>
      <w:r w:rsidRPr="00D709BD">
        <w:rPr>
          <w:rFonts w:ascii="Times New Roman" w:hAnsi="Times New Roman" w:cs="Times New Roman"/>
          <w:sz w:val="22"/>
          <w:szCs w:val="22"/>
          <w:lang w:val="en-US"/>
        </w:rPr>
        <w:tab/>
      </w:r>
      <w:r w:rsidRPr="00D709BD">
        <w:rPr>
          <w:rFonts w:ascii="Times New Roman" w:hAnsi="Times New Roman" w:cs="Times New Roman"/>
          <w:sz w:val="22"/>
          <w:szCs w:val="22"/>
          <w:lang w:val="en-US"/>
        </w:rPr>
        <w:tab/>
      </w:r>
      <w:r w:rsidRPr="00D709BD">
        <w:rPr>
          <w:rFonts w:ascii="Times New Roman" w:hAnsi="Times New Roman" w:cs="Times New Roman"/>
          <w:sz w:val="22"/>
          <w:szCs w:val="22"/>
          <w:lang w:val="en-US"/>
        </w:rPr>
        <w:tab/>
      </w:r>
      <w:r w:rsidR="00A34B90">
        <w:rPr>
          <w:rFonts w:ascii="Times New Roman" w:hAnsi="Times New Roman" w:cs="Times New Roman"/>
          <w:sz w:val="22"/>
          <w:szCs w:val="22"/>
        </w:rPr>
        <w:t>Bd. 1:</w:t>
      </w:r>
      <w:r w:rsidR="00C56A2F" w:rsidRPr="003C0E25">
        <w:rPr>
          <w:rFonts w:ascii="Times New Roman" w:hAnsi="Times New Roman" w:cs="Times New Roman"/>
          <w:sz w:val="22"/>
          <w:szCs w:val="22"/>
        </w:rPr>
        <w:t xml:space="preserve"> </w:t>
      </w:r>
      <w:r w:rsidR="007E6D78">
        <w:rPr>
          <w:rFonts w:ascii="Times New Roman" w:hAnsi="Times New Roman" w:cs="Times New Roman"/>
          <w:i/>
          <w:sz w:val="22"/>
          <w:szCs w:val="22"/>
          <w:lang w:val="la-Latn"/>
        </w:rPr>
        <w:t xml:space="preserve">Dialogorum libros </w:t>
      </w:r>
      <w:r w:rsidR="007E6D78">
        <w:rPr>
          <w:rFonts w:ascii="Times New Roman" w:hAnsi="Times New Roman" w:cs="Times New Roman"/>
          <w:i/>
          <w:sz w:val="22"/>
          <w:szCs w:val="22"/>
          <w:lang w:val="de-CH"/>
        </w:rPr>
        <w:t>XII</w:t>
      </w:r>
      <w:r w:rsidR="00C56A2F" w:rsidRPr="003C0E25">
        <w:rPr>
          <w:rFonts w:ascii="Times New Roman" w:hAnsi="Times New Roman" w:cs="Times New Roman"/>
          <w:sz w:val="22"/>
          <w:szCs w:val="22"/>
        </w:rPr>
        <w:t xml:space="preserve">, hg. v. </w:t>
      </w:r>
      <w:r w:rsidR="00471A1B">
        <w:rPr>
          <w:rFonts w:ascii="Times New Roman" w:hAnsi="Times New Roman" w:cs="Times New Roman"/>
          <w:smallCaps/>
          <w:sz w:val="22"/>
          <w:szCs w:val="22"/>
        </w:rPr>
        <w:t>E. </w:t>
      </w:r>
      <w:r w:rsidR="00C56A2F" w:rsidRPr="003C0E25">
        <w:rPr>
          <w:rFonts w:ascii="Times New Roman" w:hAnsi="Times New Roman" w:cs="Times New Roman"/>
          <w:smallCaps/>
          <w:sz w:val="22"/>
          <w:szCs w:val="22"/>
        </w:rPr>
        <w:t>Hermes</w:t>
      </w:r>
    </w:p>
    <w:p w:rsidR="00B8122E" w:rsidRPr="00D709BD" w:rsidRDefault="00B8122E" w:rsidP="00B8122E">
      <w:pPr>
        <w:pStyle w:val="NurText"/>
        <w:tabs>
          <w:tab w:val="left" w:pos="993"/>
          <w:tab w:val="left" w:pos="1418"/>
        </w:tabs>
        <w:ind w:left="992" w:hanging="425"/>
        <w:jc w:val="both"/>
        <w:rPr>
          <w:rFonts w:ascii="Times New Roman" w:hAnsi="Times New Roman" w:cs="Times New Roman"/>
          <w:sz w:val="22"/>
          <w:szCs w:val="22"/>
          <w:lang w:val="en-US"/>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A34B90" w:rsidRPr="00D709BD">
        <w:rPr>
          <w:rFonts w:ascii="Times New Roman" w:hAnsi="Times New Roman" w:cs="Times New Roman"/>
          <w:sz w:val="22"/>
          <w:szCs w:val="22"/>
          <w:lang w:val="en-US"/>
        </w:rPr>
        <w:t>Bd. 2</w:t>
      </w:r>
      <w:r w:rsidR="003C0E25" w:rsidRPr="00D709BD">
        <w:rPr>
          <w:rFonts w:ascii="Times New Roman" w:hAnsi="Times New Roman" w:cs="Times New Roman"/>
          <w:sz w:val="22"/>
          <w:szCs w:val="22"/>
          <w:lang w:val="en-US"/>
        </w:rPr>
        <w:t xml:space="preserve">: </w:t>
      </w:r>
      <w:r w:rsidR="003C0E25" w:rsidRPr="003C0E25">
        <w:rPr>
          <w:rFonts w:ascii="Times New Roman" w:hAnsi="Times New Roman" w:cs="Times New Roman"/>
          <w:i/>
          <w:sz w:val="22"/>
          <w:szCs w:val="22"/>
          <w:lang w:val="la-Latn"/>
        </w:rPr>
        <w:t xml:space="preserve">De beneficiis libri </w:t>
      </w:r>
      <w:r w:rsidR="007E6D78" w:rsidRPr="00D709BD">
        <w:rPr>
          <w:rFonts w:ascii="Times New Roman" w:hAnsi="Times New Roman" w:cs="Times New Roman"/>
          <w:i/>
          <w:sz w:val="22"/>
          <w:szCs w:val="22"/>
          <w:lang w:val="en-US"/>
        </w:rPr>
        <w:t>VII</w:t>
      </w:r>
      <w:r w:rsidR="003C0E25" w:rsidRPr="00D709BD">
        <w:rPr>
          <w:rFonts w:ascii="Times New Roman" w:hAnsi="Times New Roman" w:cs="Times New Roman"/>
          <w:sz w:val="22"/>
          <w:szCs w:val="22"/>
          <w:lang w:val="en-US"/>
        </w:rPr>
        <w:t xml:space="preserve">, hg. </w:t>
      </w:r>
      <w:proofErr w:type="gramStart"/>
      <w:r w:rsidR="003C0E25" w:rsidRPr="00D709BD">
        <w:rPr>
          <w:rFonts w:ascii="Times New Roman" w:hAnsi="Times New Roman" w:cs="Times New Roman"/>
          <w:sz w:val="22"/>
          <w:szCs w:val="22"/>
          <w:lang w:val="en-US"/>
        </w:rPr>
        <w:t>v</w:t>
      </w:r>
      <w:proofErr w:type="gramEnd"/>
      <w:r w:rsidR="003C0E25" w:rsidRPr="00D709BD">
        <w:rPr>
          <w:rFonts w:ascii="Times New Roman" w:hAnsi="Times New Roman" w:cs="Times New Roman"/>
          <w:sz w:val="22"/>
          <w:szCs w:val="22"/>
          <w:lang w:val="en-US"/>
        </w:rPr>
        <w:t xml:space="preserve">. </w:t>
      </w:r>
      <w:r w:rsidR="00471A1B">
        <w:rPr>
          <w:rFonts w:ascii="Times New Roman" w:hAnsi="Times New Roman" w:cs="Times New Roman"/>
          <w:smallCaps/>
          <w:sz w:val="22"/>
          <w:szCs w:val="22"/>
          <w:lang w:val="en-US"/>
        </w:rPr>
        <w:t>C. </w:t>
      </w:r>
      <w:r w:rsidR="003C0E25" w:rsidRPr="00D709BD">
        <w:rPr>
          <w:rFonts w:ascii="Times New Roman" w:hAnsi="Times New Roman" w:cs="Times New Roman"/>
          <w:smallCaps/>
          <w:sz w:val="22"/>
          <w:szCs w:val="22"/>
          <w:lang w:val="en-US"/>
        </w:rPr>
        <w:t>Hosius</w:t>
      </w:r>
      <w:r w:rsidR="003C0E25" w:rsidRPr="00D709BD">
        <w:rPr>
          <w:rFonts w:ascii="Times New Roman" w:hAnsi="Times New Roman" w:cs="Times New Roman"/>
          <w:sz w:val="22"/>
          <w:szCs w:val="22"/>
          <w:lang w:val="en-US"/>
        </w:rPr>
        <w:t xml:space="preserve"> u.</w:t>
      </w:r>
      <w:r w:rsidR="00032850">
        <w:rPr>
          <w:rFonts w:ascii="Times New Roman" w:hAnsi="Times New Roman" w:cs="Times New Roman"/>
          <w:sz w:val="22"/>
          <w:szCs w:val="22"/>
          <w:lang w:val="en-US"/>
        </w:rPr>
        <w:t> </w:t>
      </w:r>
      <w:r w:rsidR="003C0E25" w:rsidRPr="00D709BD">
        <w:rPr>
          <w:rFonts w:ascii="Times New Roman" w:hAnsi="Times New Roman" w:cs="Times New Roman"/>
          <w:sz w:val="22"/>
          <w:szCs w:val="22"/>
          <w:lang w:val="en-US"/>
        </w:rPr>
        <w:t>a.</w:t>
      </w:r>
    </w:p>
    <w:p w:rsidR="00C56A2F" w:rsidRPr="00D709BD" w:rsidRDefault="00B8122E" w:rsidP="006A307B">
      <w:pPr>
        <w:pStyle w:val="NurText"/>
        <w:tabs>
          <w:tab w:val="left" w:pos="993"/>
          <w:tab w:val="left" w:pos="1418"/>
        </w:tabs>
        <w:spacing w:after="60"/>
        <w:ind w:left="992" w:hanging="425"/>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ab/>
      </w:r>
      <w:r w:rsidRPr="00D709BD">
        <w:rPr>
          <w:rFonts w:ascii="Times New Roman" w:hAnsi="Times New Roman" w:cs="Times New Roman"/>
          <w:sz w:val="22"/>
          <w:szCs w:val="22"/>
          <w:lang w:val="en-US"/>
        </w:rPr>
        <w:tab/>
      </w:r>
      <w:r w:rsidRPr="00D709BD">
        <w:rPr>
          <w:rFonts w:ascii="Times New Roman" w:hAnsi="Times New Roman" w:cs="Times New Roman"/>
          <w:sz w:val="22"/>
          <w:szCs w:val="22"/>
          <w:lang w:val="en-US"/>
        </w:rPr>
        <w:tab/>
      </w:r>
      <w:r w:rsidR="00A34B90" w:rsidRPr="00D709BD">
        <w:rPr>
          <w:rFonts w:ascii="Times New Roman" w:hAnsi="Times New Roman" w:cs="Times New Roman"/>
          <w:sz w:val="22"/>
          <w:szCs w:val="22"/>
          <w:lang w:val="en-US"/>
        </w:rPr>
        <w:t>Bd. 3</w:t>
      </w:r>
      <w:r w:rsidR="003C0E25" w:rsidRPr="00D709BD">
        <w:rPr>
          <w:rFonts w:ascii="Times New Roman" w:hAnsi="Times New Roman" w:cs="Times New Roman"/>
          <w:sz w:val="22"/>
          <w:szCs w:val="22"/>
          <w:lang w:val="en-US"/>
        </w:rPr>
        <w:t xml:space="preserve">: </w:t>
      </w:r>
      <w:r w:rsidR="003C0E25" w:rsidRPr="003C0E25">
        <w:rPr>
          <w:rFonts w:ascii="Times New Roman" w:hAnsi="Times New Roman" w:cs="Times New Roman"/>
          <w:i/>
          <w:sz w:val="22"/>
          <w:szCs w:val="22"/>
          <w:lang w:val="la-Latn"/>
        </w:rPr>
        <w:t>Ad Lucilium epistularum moralium quae supersunt</w:t>
      </w:r>
      <w:r w:rsidR="003C0E25" w:rsidRPr="00D709BD">
        <w:rPr>
          <w:rFonts w:ascii="Times New Roman" w:hAnsi="Times New Roman" w:cs="Times New Roman"/>
          <w:sz w:val="22"/>
          <w:szCs w:val="22"/>
          <w:lang w:val="en-US"/>
        </w:rPr>
        <w:t xml:space="preserve">, hg. </w:t>
      </w:r>
      <w:proofErr w:type="gramStart"/>
      <w:r w:rsidR="003C0E25" w:rsidRPr="00D709BD">
        <w:rPr>
          <w:rFonts w:ascii="Times New Roman" w:hAnsi="Times New Roman" w:cs="Times New Roman"/>
          <w:sz w:val="22"/>
          <w:szCs w:val="22"/>
          <w:lang w:val="en-US"/>
        </w:rPr>
        <w:t>v</w:t>
      </w:r>
      <w:proofErr w:type="gramEnd"/>
      <w:r w:rsidR="003C0E25" w:rsidRPr="00D709BD">
        <w:rPr>
          <w:rFonts w:ascii="Times New Roman" w:hAnsi="Times New Roman" w:cs="Times New Roman"/>
          <w:sz w:val="22"/>
          <w:szCs w:val="22"/>
          <w:lang w:val="en-US"/>
        </w:rPr>
        <w:t xml:space="preserve">. </w:t>
      </w:r>
      <w:r w:rsidR="00471A1B">
        <w:rPr>
          <w:rFonts w:ascii="Times New Roman" w:hAnsi="Times New Roman" w:cs="Times New Roman"/>
          <w:smallCaps/>
          <w:sz w:val="22"/>
          <w:szCs w:val="22"/>
          <w:lang w:val="en-US"/>
        </w:rPr>
        <w:t>O. </w:t>
      </w:r>
      <w:r w:rsidR="003C0E25" w:rsidRPr="00D709BD">
        <w:rPr>
          <w:rFonts w:ascii="Times New Roman" w:hAnsi="Times New Roman" w:cs="Times New Roman"/>
          <w:smallCaps/>
          <w:sz w:val="22"/>
          <w:szCs w:val="22"/>
          <w:lang w:val="en-US"/>
        </w:rPr>
        <w:t>Hense</w:t>
      </w:r>
    </w:p>
    <w:p w:rsidR="0016268A" w:rsidRPr="00D709BD" w:rsidRDefault="0016268A" w:rsidP="003C0E25">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sz w:val="22"/>
          <w:szCs w:val="22"/>
          <w:lang w:val="en-US"/>
        </w:rPr>
        <w:tab/>
      </w:r>
      <w:r w:rsidR="00471A1B">
        <w:rPr>
          <w:rFonts w:ascii="Times New Roman" w:hAnsi="Times New Roman" w:cs="Times New Roman"/>
          <w:i/>
          <w:sz w:val="22"/>
          <w:szCs w:val="22"/>
          <w:lang w:val="la-Latn"/>
        </w:rPr>
        <w:t>L. </w:t>
      </w:r>
      <w:r w:rsidRPr="0016268A">
        <w:rPr>
          <w:rFonts w:ascii="Times New Roman" w:hAnsi="Times New Roman" w:cs="Times New Roman"/>
          <w:i/>
          <w:sz w:val="22"/>
          <w:szCs w:val="22"/>
          <w:lang w:val="la-Latn"/>
        </w:rPr>
        <w:t xml:space="preserve">Annaei Senecae </w:t>
      </w:r>
      <w:r w:rsidRPr="0016268A">
        <w:rPr>
          <w:rStyle w:val="Fett"/>
          <w:rFonts w:ascii="Times New Roman" w:hAnsi="Times New Roman" w:cs="Times New Roman"/>
          <w:b w:val="0"/>
          <w:i/>
          <w:sz w:val="22"/>
          <w:szCs w:val="22"/>
          <w:lang w:val="la-Latn"/>
        </w:rPr>
        <w:t>Apokolokyntosis</w:t>
      </w:r>
      <w:r w:rsidRPr="00D709BD">
        <w:rPr>
          <w:rFonts w:ascii="Times New Roman" w:hAnsi="Times New Roman" w:cs="Times New Roman"/>
          <w:sz w:val="22"/>
          <w:szCs w:val="22"/>
          <w:lang w:val="en-US"/>
        </w:rPr>
        <w:t xml:space="preserve">, hg. </w:t>
      </w:r>
      <w:proofErr w:type="gramStart"/>
      <w:r w:rsidRPr="00D709BD">
        <w:rPr>
          <w:rFonts w:ascii="Times New Roman" w:hAnsi="Times New Roman" w:cs="Times New Roman"/>
          <w:sz w:val="22"/>
          <w:szCs w:val="22"/>
          <w:lang w:val="en-US"/>
        </w:rPr>
        <w:t>v</w:t>
      </w:r>
      <w:proofErr w:type="gramEnd"/>
      <w:r w:rsidRPr="00D709BD">
        <w:rPr>
          <w:rFonts w:ascii="Times New Roman" w:hAnsi="Times New Roman" w:cs="Times New Roman"/>
          <w:sz w:val="22"/>
          <w:szCs w:val="22"/>
          <w:lang w:val="en-US"/>
        </w:rPr>
        <w:t xml:space="preserve">. </w:t>
      </w:r>
      <w:r w:rsidR="007C63D3">
        <w:rPr>
          <w:rFonts w:ascii="Times New Roman" w:hAnsi="Times New Roman" w:cs="Times New Roman"/>
          <w:smallCaps/>
          <w:sz w:val="22"/>
          <w:szCs w:val="22"/>
          <w:lang w:val="en-US"/>
        </w:rPr>
        <w:t>R. </w:t>
      </w:r>
      <w:r w:rsidRPr="00D709BD">
        <w:rPr>
          <w:rFonts w:ascii="Times New Roman" w:hAnsi="Times New Roman" w:cs="Times New Roman"/>
          <w:smallCaps/>
          <w:sz w:val="22"/>
          <w:szCs w:val="22"/>
          <w:lang w:val="en-US"/>
        </w:rPr>
        <w:t>Roncali</w:t>
      </w:r>
      <w:r w:rsidRPr="00D709BD">
        <w:rPr>
          <w:rFonts w:ascii="Times New Roman" w:hAnsi="Times New Roman" w:cs="Times New Roman"/>
          <w:sz w:val="22"/>
          <w:szCs w:val="22"/>
          <w:lang w:val="en-US"/>
        </w:rPr>
        <w:t xml:space="preserve">, Leipzig 1990 </w:t>
      </w:r>
      <w:r w:rsidR="00CA6F8D" w:rsidRPr="00D709BD">
        <w:rPr>
          <w:rFonts w:ascii="Times New Roman" w:hAnsi="Times New Roman" w:cs="Times New Roman"/>
          <w:sz w:val="22"/>
          <w:szCs w:val="22"/>
          <w:lang w:val="en-US"/>
        </w:rPr>
        <w:t>(</w:t>
      </w:r>
      <w:r w:rsidR="00CA6F8D" w:rsidRPr="007B50CC">
        <w:rPr>
          <w:rFonts w:ascii="Times New Roman" w:hAnsi="Times New Roman" w:cs="Times New Roman"/>
          <w:sz w:val="22"/>
          <w:szCs w:val="22"/>
          <w:lang w:val="la-Latn"/>
        </w:rPr>
        <w:t>Bibliotheca Teubneriana</w:t>
      </w:r>
      <w:r w:rsidR="00CA6F8D" w:rsidRPr="00D709BD">
        <w:rPr>
          <w:rFonts w:ascii="Times New Roman" w:hAnsi="Times New Roman" w:cs="Times New Roman"/>
          <w:sz w:val="22"/>
          <w:szCs w:val="22"/>
          <w:lang w:val="en-US"/>
        </w:rPr>
        <w:t>)</w:t>
      </w:r>
      <w:r w:rsidRPr="00D709BD">
        <w:rPr>
          <w:rFonts w:ascii="Times New Roman" w:hAnsi="Times New Roman" w:cs="Times New Roman"/>
          <w:sz w:val="22"/>
          <w:szCs w:val="22"/>
          <w:lang w:val="en-US"/>
        </w:rPr>
        <w:t>.</w:t>
      </w:r>
    </w:p>
    <w:p w:rsidR="003C0E25" w:rsidRDefault="008254E0" w:rsidP="00C90803">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Ü:</w:t>
      </w:r>
      <w:r w:rsidR="003C0E25" w:rsidRPr="003C0E25">
        <w:rPr>
          <w:rFonts w:ascii="Times New Roman" w:hAnsi="Times New Roman" w:cs="Times New Roman"/>
          <w:noProof/>
          <w:sz w:val="22"/>
          <w:szCs w:val="22"/>
        </w:rPr>
        <w:t xml:space="preserve"> </w:t>
      </w:r>
      <w:r w:rsidR="003C0E25" w:rsidRPr="001B03AB">
        <w:rPr>
          <w:rFonts w:ascii="Times New Roman" w:hAnsi="Times New Roman" w:cs="Times New Roman"/>
          <w:noProof/>
          <w:sz w:val="22"/>
          <w:szCs w:val="22"/>
        </w:rPr>
        <w:tab/>
        <w:t>Apokolokyntosis</w:t>
      </w:r>
      <w:r w:rsidR="007C63D3">
        <w:rPr>
          <w:rFonts w:ascii="Times New Roman" w:hAnsi="Times New Roman" w:cs="Times New Roman"/>
          <w:noProof/>
          <w:sz w:val="22"/>
          <w:szCs w:val="22"/>
        </w:rPr>
        <w:t>, lat./dt., hg. u. übers. v. G. </w:t>
      </w:r>
      <w:r w:rsidR="003C0E25" w:rsidRPr="001B03AB">
        <w:rPr>
          <w:rFonts w:ascii="Times New Roman" w:hAnsi="Times New Roman" w:cs="Times New Roman"/>
          <w:smallCaps/>
          <w:noProof/>
          <w:sz w:val="22"/>
          <w:szCs w:val="22"/>
        </w:rPr>
        <w:t>Binder</w:t>
      </w:r>
      <w:r w:rsidR="003C0E25" w:rsidRPr="001B03AB">
        <w:rPr>
          <w:rFonts w:ascii="Times New Roman" w:hAnsi="Times New Roman" w:cs="Times New Roman"/>
          <w:noProof/>
          <w:sz w:val="22"/>
          <w:szCs w:val="22"/>
        </w:rPr>
        <w:t>, Zürich u.</w:t>
      </w:r>
      <w:r w:rsidR="00032850">
        <w:rPr>
          <w:rFonts w:ascii="Times New Roman" w:hAnsi="Times New Roman" w:cs="Times New Roman"/>
          <w:noProof/>
          <w:sz w:val="22"/>
          <w:szCs w:val="22"/>
        </w:rPr>
        <w:t> </w:t>
      </w:r>
      <w:r w:rsidR="003C0E25" w:rsidRPr="001B03AB">
        <w:rPr>
          <w:rFonts w:ascii="Times New Roman" w:hAnsi="Times New Roman" w:cs="Times New Roman"/>
          <w:noProof/>
          <w:sz w:val="22"/>
          <w:szCs w:val="22"/>
        </w:rPr>
        <w:t>a. 1999 (Sammlung Tusculum).</w:t>
      </w:r>
    </w:p>
    <w:p w:rsidR="0093752A" w:rsidRPr="001B03AB" w:rsidRDefault="008254E0" w:rsidP="00C90803">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ab/>
      </w:r>
      <w:r w:rsidR="003C0E25" w:rsidRPr="0016268A">
        <w:rPr>
          <w:rFonts w:ascii="Times New Roman" w:hAnsi="Times New Roman" w:cs="Times New Roman"/>
          <w:i/>
          <w:noProof/>
          <w:sz w:val="22"/>
          <w:szCs w:val="22"/>
          <w:lang w:val="la-Latn"/>
        </w:rPr>
        <w:t>Epistulae morales ad Lucilium</w:t>
      </w:r>
      <w:r w:rsidR="003C0E25">
        <w:rPr>
          <w:rFonts w:ascii="Times New Roman" w:hAnsi="Times New Roman" w:cs="Times New Roman"/>
          <w:noProof/>
          <w:sz w:val="22"/>
          <w:szCs w:val="22"/>
        </w:rPr>
        <w:t xml:space="preserve">. </w:t>
      </w:r>
      <w:r w:rsidR="003C0E25" w:rsidRPr="0016268A">
        <w:rPr>
          <w:rFonts w:ascii="Times New Roman" w:hAnsi="Times New Roman" w:cs="Times New Roman"/>
          <w:noProof/>
          <w:sz w:val="22"/>
          <w:szCs w:val="22"/>
        </w:rPr>
        <w:t>Briefe an Lucilius</w:t>
      </w:r>
      <w:r w:rsidR="003C0E25">
        <w:rPr>
          <w:rFonts w:ascii="Times New Roman" w:hAnsi="Times New Roman" w:cs="Times New Roman"/>
          <w:noProof/>
          <w:sz w:val="22"/>
          <w:szCs w:val="22"/>
        </w:rPr>
        <w:t xml:space="preserve">, hg. u. übers. v. </w:t>
      </w:r>
      <w:r w:rsidR="007C63D3">
        <w:rPr>
          <w:rFonts w:ascii="Times New Roman" w:hAnsi="Times New Roman" w:cs="Times New Roman"/>
          <w:smallCaps/>
          <w:noProof/>
          <w:sz w:val="22"/>
          <w:szCs w:val="22"/>
        </w:rPr>
        <w:t>G. </w:t>
      </w:r>
      <w:r w:rsidR="003C0E25" w:rsidRPr="007E6D78">
        <w:rPr>
          <w:rFonts w:ascii="Times New Roman" w:hAnsi="Times New Roman" w:cs="Times New Roman"/>
          <w:smallCaps/>
          <w:noProof/>
          <w:sz w:val="22"/>
          <w:szCs w:val="22"/>
        </w:rPr>
        <w:t>Fink</w:t>
      </w:r>
      <w:r w:rsidR="003C0E25">
        <w:rPr>
          <w:rFonts w:ascii="Times New Roman" w:hAnsi="Times New Roman" w:cs="Times New Roman"/>
          <w:noProof/>
          <w:sz w:val="22"/>
          <w:szCs w:val="22"/>
        </w:rPr>
        <w:t xml:space="preserve"> u. </w:t>
      </w:r>
      <w:r w:rsidR="003C0E25" w:rsidRPr="007E6D78">
        <w:rPr>
          <w:rFonts w:ascii="Times New Roman" w:hAnsi="Times New Roman" w:cs="Times New Roman"/>
          <w:smallCaps/>
          <w:noProof/>
          <w:sz w:val="22"/>
          <w:szCs w:val="22"/>
        </w:rPr>
        <w:t>R.</w:t>
      </w:r>
      <w:r w:rsidR="007C63D3">
        <w:rPr>
          <w:rFonts w:ascii="Times New Roman" w:hAnsi="Times New Roman" w:cs="Times New Roman"/>
          <w:smallCaps/>
          <w:noProof/>
          <w:sz w:val="22"/>
          <w:szCs w:val="22"/>
        </w:rPr>
        <w:t> </w:t>
      </w:r>
      <w:r w:rsidR="003C0E25" w:rsidRPr="007E6D78">
        <w:rPr>
          <w:rFonts w:ascii="Times New Roman" w:hAnsi="Times New Roman" w:cs="Times New Roman"/>
          <w:smallCaps/>
          <w:noProof/>
          <w:sz w:val="22"/>
          <w:szCs w:val="22"/>
        </w:rPr>
        <w:t>Nickel</w:t>
      </w:r>
      <w:r w:rsidR="003C0E25">
        <w:rPr>
          <w:rFonts w:ascii="Times New Roman" w:hAnsi="Times New Roman" w:cs="Times New Roman"/>
          <w:noProof/>
          <w:sz w:val="22"/>
          <w:szCs w:val="22"/>
        </w:rPr>
        <w:t xml:space="preserve">, </w:t>
      </w:r>
      <w:r w:rsidR="007B5B78">
        <w:rPr>
          <w:rFonts w:ascii="Times New Roman" w:hAnsi="Times New Roman" w:cs="Times New Roman"/>
          <w:noProof/>
          <w:sz w:val="22"/>
          <w:szCs w:val="22"/>
        </w:rPr>
        <w:t>2 Bde</w:t>
      </w:r>
      <w:r w:rsidR="003C0E25">
        <w:rPr>
          <w:rFonts w:ascii="Times New Roman" w:hAnsi="Times New Roman" w:cs="Times New Roman"/>
          <w:noProof/>
          <w:sz w:val="22"/>
          <w:szCs w:val="22"/>
        </w:rPr>
        <w:t>., Düsseldorf u.</w:t>
      </w:r>
      <w:r w:rsidR="00290047">
        <w:rPr>
          <w:rFonts w:ascii="Times New Roman" w:hAnsi="Times New Roman" w:cs="Times New Roman"/>
          <w:noProof/>
          <w:sz w:val="22"/>
          <w:szCs w:val="22"/>
        </w:rPr>
        <w:t> </w:t>
      </w:r>
      <w:r w:rsidR="00754F64">
        <w:rPr>
          <w:rFonts w:ascii="Times New Roman" w:hAnsi="Times New Roman" w:cs="Times New Roman"/>
          <w:noProof/>
          <w:sz w:val="22"/>
          <w:szCs w:val="22"/>
        </w:rPr>
        <w:t>a. 2007</w:t>
      </w:r>
      <w:r w:rsidR="00754F64" w:rsidRPr="00754F64">
        <w:rPr>
          <w:rFonts w:ascii="Times New Roman" w:hAnsi="Times New Roman" w:cs="Times New Roman"/>
          <w:noProof/>
          <w:sz w:val="22"/>
          <w:szCs w:val="22"/>
        </w:rPr>
        <w:t>–</w:t>
      </w:r>
      <w:r w:rsidR="003C0E25">
        <w:rPr>
          <w:rFonts w:ascii="Times New Roman" w:hAnsi="Times New Roman" w:cs="Times New Roman"/>
          <w:noProof/>
          <w:sz w:val="22"/>
          <w:szCs w:val="22"/>
        </w:rPr>
        <w:t>2009 (Sammlung Tusculum)</w:t>
      </w:r>
    </w:p>
    <w:p w:rsidR="009119A4" w:rsidRPr="001B03AB" w:rsidRDefault="003C0E25" w:rsidP="00C90803">
      <w:pPr>
        <w:pStyle w:val="NurText"/>
        <w:tabs>
          <w:tab w:val="left" w:pos="993"/>
        </w:tabs>
        <w:spacing w:after="60"/>
        <w:ind w:left="993" w:hanging="426"/>
        <w:jc w:val="both"/>
        <w:rPr>
          <w:rFonts w:ascii="Times New Roman" w:hAnsi="Times New Roman" w:cs="Times New Roman"/>
          <w:noProof/>
          <w:sz w:val="22"/>
          <w:szCs w:val="22"/>
        </w:rPr>
      </w:pPr>
      <w:r>
        <w:rPr>
          <w:rFonts w:ascii="Times New Roman" w:hAnsi="Times New Roman" w:cs="Times New Roman"/>
          <w:noProof/>
          <w:sz w:val="22"/>
          <w:szCs w:val="22"/>
        </w:rPr>
        <w:tab/>
      </w:r>
      <w:r w:rsidR="009119A4" w:rsidRPr="001B03AB">
        <w:rPr>
          <w:rFonts w:ascii="Times New Roman" w:hAnsi="Times New Roman" w:cs="Times New Roman"/>
          <w:noProof/>
          <w:sz w:val="22"/>
          <w:szCs w:val="22"/>
        </w:rPr>
        <w:t>Die kleinen Dialoge</w:t>
      </w:r>
      <w:r w:rsidR="007C63D3">
        <w:rPr>
          <w:rFonts w:ascii="Times New Roman" w:hAnsi="Times New Roman" w:cs="Times New Roman"/>
          <w:noProof/>
          <w:sz w:val="22"/>
          <w:szCs w:val="22"/>
        </w:rPr>
        <w:t>, lat./dt., hg. u. übers. v. G. </w:t>
      </w:r>
      <w:r w:rsidR="009119A4" w:rsidRPr="001B03AB">
        <w:rPr>
          <w:rFonts w:ascii="Times New Roman" w:hAnsi="Times New Roman" w:cs="Times New Roman"/>
          <w:smallCaps/>
          <w:noProof/>
          <w:sz w:val="22"/>
          <w:szCs w:val="22"/>
        </w:rPr>
        <w:t>Fink</w:t>
      </w:r>
      <w:r w:rsidR="009119A4"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2 Bde</w:t>
      </w:r>
      <w:r w:rsidR="009119A4" w:rsidRPr="001B03AB">
        <w:rPr>
          <w:rFonts w:ascii="Times New Roman" w:hAnsi="Times New Roman" w:cs="Times New Roman"/>
          <w:noProof/>
          <w:sz w:val="22"/>
          <w:szCs w:val="22"/>
        </w:rPr>
        <w:t xml:space="preserve">., Zürich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1992 (Sammlung Tusculum).</w:t>
      </w:r>
    </w:p>
    <w:p w:rsidR="00ED7B89" w:rsidRPr="00D347E9" w:rsidRDefault="00471A1B" w:rsidP="00ED7B89">
      <w:pPr>
        <w:pStyle w:val="NurText"/>
        <w:spacing w:before="200"/>
        <w:ind w:left="567" w:hanging="567"/>
        <w:jc w:val="both"/>
        <w:rPr>
          <w:rFonts w:ascii="Times New Roman" w:hAnsi="Times New Roman" w:cs="Times New Roman"/>
          <w:smallCaps/>
          <w:noProof/>
          <w:sz w:val="22"/>
          <w:szCs w:val="22"/>
        </w:rPr>
      </w:pPr>
      <w:r>
        <w:rPr>
          <w:rFonts w:ascii="Times New Roman" w:hAnsi="Times New Roman" w:cs="Times New Roman"/>
          <w:smallCaps/>
          <w:noProof/>
          <w:sz w:val="22"/>
          <w:szCs w:val="22"/>
        </w:rPr>
        <w:t>M. </w:t>
      </w:r>
      <w:r w:rsidR="00ED7B89" w:rsidRPr="00D347E9">
        <w:rPr>
          <w:rFonts w:ascii="Times New Roman" w:hAnsi="Times New Roman" w:cs="Times New Roman"/>
          <w:smallCaps/>
          <w:noProof/>
          <w:sz w:val="22"/>
          <w:szCs w:val="22"/>
        </w:rPr>
        <w:t>Annaeus Lucanus:</w:t>
      </w:r>
    </w:p>
    <w:p w:rsidR="00ED7B89" w:rsidRPr="00D347E9" w:rsidRDefault="00ED7B89" w:rsidP="00ED7B89">
      <w:pPr>
        <w:pStyle w:val="NurText"/>
        <w:tabs>
          <w:tab w:val="left" w:pos="993"/>
        </w:tabs>
        <w:spacing w:after="60"/>
        <w:ind w:left="993" w:hanging="426"/>
        <w:jc w:val="both"/>
        <w:rPr>
          <w:rFonts w:ascii="Times New Roman" w:hAnsi="Times New Roman" w:cs="Times New Roman"/>
          <w:noProof/>
          <w:sz w:val="22"/>
          <w:szCs w:val="22"/>
        </w:rPr>
      </w:pPr>
      <w:r w:rsidRPr="00D347E9">
        <w:rPr>
          <w:rFonts w:ascii="Times New Roman" w:hAnsi="Times New Roman" w:cs="Times New Roman"/>
          <w:noProof/>
          <w:sz w:val="22"/>
          <w:szCs w:val="22"/>
        </w:rPr>
        <w:t>Ed.:</w:t>
      </w:r>
      <w:r w:rsidRPr="00D347E9">
        <w:rPr>
          <w:rFonts w:ascii="Times New Roman" w:hAnsi="Times New Roman" w:cs="Times New Roman"/>
          <w:noProof/>
          <w:sz w:val="22"/>
          <w:szCs w:val="22"/>
        </w:rPr>
        <w:tab/>
      </w:r>
      <w:r w:rsidRPr="00ED7B89">
        <w:rPr>
          <w:rFonts w:ascii="Times New Roman" w:hAnsi="Times New Roman" w:cs="Times New Roman"/>
          <w:noProof/>
          <w:sz w:val="22"/>
          <w:szCs w:val="22"/>
          <w:lang w:val="en-US" w:eastAsia="en-US"/>
        </w:rPr>
        <w:drawing>
          <wp:inline distT="0" distB="0" distL="0" distR="0" wp14:anchorId="5F335436" wp14:editId="4F328797">
            <wp:extent cx="6350" cy="6350"/>
            <wp:effectExtent l="0" t="0" r="0" b="0"/>
            <wp:docPr id="47" name="Bild 3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rPr>
        <w:t>M. </w:t>
      </w:r>
      <w:r w:rsidRPr="00D347E9">
        <w:rPr>
          <w:rFonts w:ascii="Times New Roman" w:hAnsi="Times New Roman" w:cs="Times New Roman"/>
          <w:i/>
          <w:sz w:val="22"/>
          <w:szCs w:val="22"/>
        </w:rPr>
        <w:t>Annaei Lucani De bello civili libri X [Pharsalia]</w:t>
      </w:r>
      <w:r w:rsidRPr="00D347E9">
        <w:rPr>
          <w:rFonts w:ascii="Times New Roman" w:hAnsi="Times New Roman" w:cs="Times New Roman"/>
          <w:sz w:val="22"/>
          <w:szCs w:val="22"/>
        </w:rPr>
        <w:t xml:space="preserve">, hg. v. </w:t>
      </w:r>
      <w:r w:rsidRPr="00D347E9">
        <w:rPr>
          <w:rFonts w:ascii="Times New Roman" w:hAnsi="Times New Roman" w:cs="Times New Roman"/>
          <w:smallCaps/>
          <w:sz w:val="22"/>
          <w:szCs w:val="22"/>
        </w:rPr>
        <w:t>D.</w:t>
      </w:r>
      <w:r w:rsidR="0005106F" w:rsidRPr="00D347E9">
        <w:rPr>
          <w:rFonts w:ascii="Times New Roman" w:hAnsi="Times New Roman" w:cs="Times New Roman"/>
          <w:smallCaps/>
          <w:sz w:val="22"/>
          <w:szCs w:val="22"/>
        </w:rPr>
        <w:t> </w:t>
      </w:r>
      <w:r w:rsidR="007C63D3">
        <w:rPr>
          <w:rFonts w:ascii="Times New Roman" w:hAnsi="Times New Roman" w:cs="Times New Roman"/>
          <w:smallCaps/>
          <w:sz w:val="22"/>
          <w:szCs w:val="22"/>
        </w:rPr>
        <w:t>R. </w:t>
      </w:r>
      <w:r w:rsidRPr="00D347E9">
        <w:rPr>
          <w:rFonts w:ascii="Times New Roman" w:hAnsi="Times New Roman" w:cs="Times New Roman"/>
          <w:smallCaps/>
          <w:sz w:val="22"/>
          <w:szCs w:val="22"/>
        </w:rPr>
        <w:t>Shackleton Bailey</w:t>
      </w:r>
      <w:r w:rsidRPr="00D347E9">
        <w:rPr>
          <w:rFonts w:ascii="Times New Roman" w:hAnsi="Times New Roman" w:cs="Times New Roman"/>
          <w:sz w:val="22"/>
          <w:szCs w:val="22"/>
        </w:rPr>
        <w:t>, Stuttgart 1988 (Bibliotheca Teubneriana).</w:t>
      </w:r>
    </w:p>
    <w:p w:rsidR="00ED7B89" w:rsidRPr="001B03AB" w:rsidRDefault="00ED7B89" w:rsidP="00ED7B89">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Pr="001B03AB">
        <w:rPr>
          <w:rFonts w:ascii="Times New Roman" w:hAnsi="Times New Roman" w:cs="Times New Roman"/>
          <w:i/>
          <w:noProof/>
          <w:sz w:val="22"/>
          <w:szCs w:val="22"/>
        </w:rPr>
        <w:t>Bellum civile</w:t>
      </w:r>
      <w:r w:rsidRPr="001B03AB">
        <w:rPr>
          <w:rFonts w:ascii="Times New Roman" w:hAnsi="Times New Roman" w:cs="Times New Roman"/>
          <w:noProof/>
          <w:sz w:val="22"/>
          <w:szCs w:val="22"/>
        </w:rPr>
        <w:t xml:space="preserve"> / Bürgerkrieg, lat./dt., hg. u. übers. v. </w:t>
      </w:r>
      <w:r w:rsidR="00471A1B">
        <w:rPr>
          <w:rFonts w:ascii="Times New Roman" w:hAnsi="Times New Roman" w:cs="Times New Roman"/>
          <w:noProof/>
          <w:sz w:val="22"/>
          <w:szCs w:val="22"/>
        </w:rPr>
        <w:t>W. </w:t>
      </w:r>
      <w:r w:rsidRPr="001B03AB">
        <w:rPr>
          <w:rFonts w:ascii="Times New Roman" w:hAnsi="Times New Roman" w:cs="Times New Roman"/>
          <w:smallCaps/>
          <w:noProof/>
          <w:sz w:val="22"/>
          <w:szCs w:val="22"/>
        </w:rPr>
        <w:t>Ehlers</w:t>
      </w:r>
      <w:r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2. Aufl.</w:t>
      </w:r>
      <w:r w:rsidRPr="001B03AB">
        <w:rPr>
          <w:rFonts w:ascii="Times New Roman" w:hAnsi="Times New Roman" w:cs="Times New Roman"/>
          <w:noProof/>
          <w:sz w:val="22"/>
          <w:szCs w:val="22"/>
        </w:rPr>
        <w:t>, München 1978 (Sammlung Tusculum).</w:t>
      </w:r>
    </w:p>
    <w:p w:rsidR="00B47747" w:rsidRDefault="00B47747" w:rsidP="00FF3119">
      <w:pPr>
        <w:pStyle w:val="NurText"/>
        <w:tabs>
          <w:tab w:val="left" w:pos="851"/>
        </w:tabs>
        <w:spacing w:before="200"/>
        <w:ind w:left="567" w:hanging="567"/>
        <w:jc w:val="both"/>
        <w:rPr>
          <w:rFonts w:ascii="Times New Roman" w:hAnsi="Times New Roman" w:cs="Times New Roman"/>
          <w:smallCaps/>
          <w:noProof/>
          <w:sz w:val="22"/>
          <w:szCs w:val="22"/>
        </w:rPr>
      </w:pPr>
    </w:p>
    <w:p w:rsidR="00553419" w:rsidRPr="001B03AB" w:rsidRDefault="009119A4" w:rsidP="00FF3119">
      <w:pPr>
        <w:pStyle w:val="NurText"/>
        <w:tabs>
          <w:tab w:val="left" w:pos="851"/>
        </w:tabs>
        <w:spacing w:before="200"/>
        <w:ind w:left="567" w:hanging="567"/>
        <w:jc w:val="both"/>
        <w:rPr>
          <w:rFonts w:ascii="Times New Roman" w:hAnsi="Times New Roman" w:cs="Times New Roman"/>
          <w:smallCaps/>
          <w:noProof/>
          <w:sz w:val="22"/>
          <w:szCs w:val="22"/>
        </w:rPr>
      </w:pPr>
      <w:r w:rsidRPr="001B03AB">
        <w:rPr>
          <w:rFonts w:ascii="Times New Roman" w:hAnsi="Times New Roman" w:cs="Times New Roman"/>
          <w:smallCaps/>
          <w:noProof/>
          <w:sz w:val="22"/>
          <w:szCs w:val="22"/>
        </w:rPr>
        <w:lastRenderedPageBreak/>
        <w:t>Appian von Alexandria</w:t>
      </w:r>
      <w:r w:rsidR="00553419" w:rsidRPr="001B03AB">
        <w:rPr>
          <w:rFonts w:ascii="Times New Roman" w:hAnsi="Times New Roman" w:cs="Times New Roman"/>
          <w:smallCaps/>
          <w:noProof/>
          <w:sz w:val="22"/>
          <w:szCs w:val="22"/>
        </w:rPr>
        <w:t>:</w:t>
      </w:r>
    </w:p>
    <w:p w:rsidR="00B8122E" w:rsidRPr="00D347E9" w:rsidRDefault="008254E0" w:rsidP="00B8122E">
      <w:pPr>
        <w:pStyle w:val="NurText"/>
        <w:tabs>
          <w:tab w:val="left" w:pos="993"/>
        </w:tabs>
        <w:ind w:left="992" w:hanging="425"/>
        <w:jc w:val="both"/>
        <w:rPr>
          <w:rFonts w:ascii="Times New Roman" w:hAnsi="Times New Roman" w:cs="Times New Roman"/>
          <w:sz w:val="22"/>
          <w:szCs w:val="22"/>
        </w:rPr>
      </w:pPr>
      <w:r w:rsidRPr="00D347E9">
        <w:rPr>
          <w:rFonts w:ascii="Times New Roman" w:hAnsi="Times New Roman" w:cs="Times New Roman"/>
          <w:noProof/>
          <w:sz w:val="22"/>
          <w:szCs w:val="22"/>
        </w:rPr>
        <w:t>Ed.</w:t>
      </w:r>
      <w:r w:rsidR="0093752A" w:rsidRPr="00D347E9">
        <w:rPr>
          <w:rFonts w:ascii="Times New Roman" w:hAnsi="Times New Roman" w:cs="Times New Roman"/>
          <w:noProof/>
          <w:sz w:val="22"/>
          <w:szCs w:val="22"/>
        </w:rPr>
        <w:t>:</w:t>
      </w:r>
      <w:r w:rsidR="00C90803" w:rsidRPr="00D347E9">
        <w:rPr>
          <w:rFonts w:ascii="Times New Roman" w:hAnsi="Times New Roman" w:cs="Times New Roman"/>
          <w:noProof/>
          <w:sz w:val="22"/>
          <w:szCs w:val="22"/>
        </w:rPr>
        <w:tab/>
      </w:r>
      <w:r w:rsidR="0016268A" w:rsidRPr="00A34B90">
        <w:rPr>
          <w:rFonts w:ascii="Times New Roman" w:hAnsi="Times New Roman" w:cs="Times New Roman"/>
          <w:i/>
          <w:noProof/>
          <w:sz w:val="22"/>
          <w:szCs w:val="22"/>
          <w:lang w:val="la-Latn"/>
        </w:rPr>
        <w:t xml:space="preserve">Appiani </w:t>
      </w:r>
      <w:r w:rsidR="007E6D78" w:rsidRPr="00D347E9">
        <w:rPr>
          <w:rFonts w:ascii="Times New Roman" w:hAnsi="Times New Roman" w:cs="Times New Roman"/>
          <w:i/>
          <w:noProof/>
          <w:sz w:val="22"/>
          <w:szCs w:val="22"/>
        </w:rPr>
        <w:t xml:space="preserve">Alexandri </w:t>
      </w:r>
      <w:r w:rsidR="0016268A" w:rsidRPr="00A34B90">
        <w:rPr>
          <w:rFonts w:ascii="Times New Roman" w:hAnsi="Times New Roman" w:cs="Times New Roman"/>
          <w:i/>
          <w:noProof/>
          <w:sz w:val="22"/>
          <w:szCs w:val="22"/>
          <w:lang w:val="la-Latn"/>
        </w:rPr>
        <w:t>Historia Romana</w:t>
      </w:r>
      <w:r w:rsidR="0016268A" w:rsidRPr="00D347E9">
        <w:rPr>
          <w:rFonts w:ascii="Times New Roman" w:hAnsi="Times New Roman" w:cs="Times New Roman"/>
          <w:noProof/>
          <w:sz w:val="22"/>
          <w:szCs w:val="22"/>
        </w:rPr>
        <w:t xml:space="preserve">, </w:t>
      </w:r>
      <w:r w:rsidR="007B5B78" w:rsidRPr="00D347E9">
        <w:rPr>
          <w:rFonts w:ascii="Times New Roman" w:hAnsi="Times New Roman" w:cs="Times New Roman"/>
          <w:noProof/>
          <w:sz w:val="22"/>
          <w:szCs w:val="22"/>
        </w:rPr>
        <w:t>3 Bde</w:t>
      </w:r>
      <w:r w:rsidR="00A34B90" w:rsidRPr="00D347E9">
        <w:rPr>
          <w:rFonts w:ascii="Times New Roman" w:hAnsi="Times New Roman" w:cs="Times New Roman"/>
          <w:noProof/>
          <w:sz w:val="22"/>
          <w:szCs w:val="22"/>
        </w:rPr>
        <w:t>.</w:t>
      </w:r>
      <w:r w:rsidR="00B8122E" w:rsidRPr="00D347E9">
        <w:rPr>
          <w:rFonts w:ascii="Times New Roman" w:hAnsi="Times New Roman" w:cs="Times New Roman"/>
          <w:noProof/>
          <w:sz w:val="22"/>
          <w:szCs w:val="22"/>
        </w:rPr>
        <w:t>,</w:t>
      </w:r>
      <w:r w:rsidR="00B8122E" w:rsidRPr="00D347E9">
        <w:rPr>
          <w:rFonts w:ascii="Times New Roman" w:hAnsi="Times New Roman" w:cs="Times New Roman"/>
          <w:sz w:val="22"/>
          <w:szCs w:val="22"/>
        </w:rPr>
        <w:t xml:space="preserve"> Leipzig 1905</w:t>
      </w:r>
      <w:r w:rsidR="00754F64" w:rsidRPr="00D347E9">
        <w:rPr>
          <w:rFonts w:ascii="Times New Roman" w:hAnsi="Times New Roman" w:cs="Times New Roman"/>
          <w:sz w:val="22"/>
          <w:szCs w:val="22"/>
        </w:rPr>
        <w:t>–</w:t>
      </w:r>
      <w:r w:rsidR="00B8122E" w:rsidRPr="00D347E9">
        <w:rPr>
          <w:rFonts w:ascii="Times New Roman" w:hAnsi="Times New Roman" w:cs="Times New Roman"/>
          <w:sz w:val="22"/>
          <w:szCs w:val="22"/>
        </w:rPr>
        <w:t>1963; ND 1992 (</w:t>
      </w:r>
      <w:r w:rsidR="00B8122E" w:rsidRPr="007B50CC">
        <w:rPr>
          <w:rFonts w:ascii="Times New Roman" w:hAnsi="Times New Roman" w:cs="Times New Roman"/>
          <w:sz w:val="22"/>
          <w:szCs w:val="22"/>
          <w:lang w:val="la-Latn"/>
        </w:rPr>
        <w:t>Bibliotheca Teubneriana</w:t>
      </w:r>
      <w:r w:rsidR="00B8122E" w:rsidRPr="00D347E9">
        <w:rPr>
          <w:rFonts w:ascii="Times New Roman" w:hAnsi="Times New Roman" w:cs="Times New Roman"/>
          <w:sz w:val="22"/>
          <w:szCs w:val="22"/>
        </w:rPr>
        <w:t>).</w:t>
      </w:r>
    </w:p>
    <w:p w:rsidR="009119A4" w:rsidRPr="001B03AB" w:rsidRDefault="0093752A" w:rsidP="00C90803">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009119A4" w:rsidRPr="001B03AB">
        <w:rPr>
          <w:rFonts w:ascii="Times New Roman" w:hAnsi="Times New Roman" w:cs="Times New Roman"/>
          <w:noProof/>
          <w:sz w:val="22"/>
          <w:szCs w:val="22"/>
        </w:rPr>
        <w:t xml:space="preserve">Römische Geschichte, </w:t>
      </w:r>
      <w:r w:rsidR="00DC1CAA">
        <w:rPr>
          <w:rFonts w:ascii="Times New Roman" w:hAnsi="Times New Roman" w:cs="Times New Roman"/>
          <w:noProof/>
          <w:sz w:val="22"/>
          <w:szCs w:val="22"/>
        </w:rPr>
        <w:t xml:space="preserve">dt., </w:t>
      </w:r>
      <w:r w:rsidR="009119A4" w:rsidRPr="001B03AB">
        <w:rPr>
          <w:rFonts w:ascii="Times New Roman" w:hAnsi="Times New Roman" w:cs="Times New Roman"/>
          <w:noProof/>
          <w:sz w:val="22"/>
          <w:szCs w:val="22"/>
        </w:rPr>
        <w:t xml:space="preserve">übers. v. </w:t>
      </w:r>
      <w:r w:rsidR="00471A1B">
        <w:rPr>
          <w:rFonts w:ascii="Times New Roman" w:hAnsi="Times New Roman" w:cs="Times New Roman"/>
          <w:noProof/>
          <w:sz w:val="22"/>
          <w:szCs w:val="22"/>
        </w:rPr>
        <w:t>O. </w:t>
      </w:r>
      <w:r w:rsidR="009119A4" w:rsidRPr="001B03AB">
        <w:rPr>
          <w:rFonts w:ascii="Times New Roman" w:hAnsi="Times New Roman" w:cs="Times New Roman"/>
          <w:smallCaps/>
          <w:noProof/>
          <w:sz w:val="22"/>
          <w:szCs w:val="22"/>
        </w:rPr>
        <w:t>Veh</w:t>
      </w:r>
      <w:r w:rsidR="009119A4" w:rsidRPr="001B03AB">
        <w:rPr>
          <w:rFonts w:ascii="Times New Roman" w:hAnsi="Times New Roman" w:cs="Times New Roman"/>
          <w:noProof/>
          <w:sz w:val="22"/>
          <w:szCs w:val="22"/>
        </w:rPr>
        <w:t xml:space="preserve">, eingel. u. erl. v. </w:t>
      </w:r>
      <w:r w:rsidR="00471A1B">
        <w:rPr>
          <w:rFonts w:ascii="Times New Roman" w:hAnsi="Times New Roman" w:cs="Times New Roman"/>
          <w:noProof/>
          <w:sz w:val="22"/>
          <w:szCs w:val="22"/>
        </w:rPr>
        <w:t>W. </w:t>
      </w:r>
      <w:r w:rsidR="009119A4" w:rsidRPr="001B03AB">
        <w:rPr>
          <w:rFonts w:ascii="Times New Roman" w:hAnsi="Times New Roman" w:cs="Times New Roman"/>
          <w:smallCaps/>
          <w:noProof/>
          <w:sz w:val="22"/>
          <w:szCs w:val="22"/>
        </w:rPr>
        <w:t>Will</w:t>
      </w:r>
      <w:r w:rsidR="009119A4"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2 Bde</w:t>
      </w:r>
      <w:r w:rsidR="009119A4" w:rsidRPr="001B03AB">
        <w:rPr>
          <w:rFonts w:ascii="Times New Roman" w:hAnsi="Times New Roman" w:cs="Times New Roman"/>
          <w:noProof/>
          <w:sz w:val="22"/>
          <w:szCs w:val="22"/>
        </w:rPr>
        <w:t>., Stuttgart 1987</w:t>
      </w:r>
      <w:r w:rsidR="00754F64">
        <w:rPr>
          <w:rFonts w:ascii="Times New Roman" w:hAnsi="Times New Roman" w:cs="Times New Roman"/>
          <w:noProof/>
          <w:sz w:val="22"/>
          <w:szCs w:val="22"/>
        </w:rPr>
        <w:t>–</w:t>
      </w:r>
      <w:r w:rsidR="009119A4" w:rsidRPr="001B03AB">
        <w:rPr>
          <w:rFonts w:ascii="Times New Roman" w:hAnsi="Times New Roman" w:cs="Times New Roman"/>
          <w:noProof/>
          <w:sz w:val="22"/>
          <w:szCs w:val="22"/>
        </w:rPr>
        <w:t>1989 (Bibliothek der griechischen Literatur).</w:t>
      </w:r>
    </w:p>
    <w:p w:rsidR="00035D55" w:rsidRPr="00E32FD5" w:rsidRDefault="00471A1B" w:rsidP="00FF3119">
      <w:pPr>
        <w:pStyle w:val="NurText"/>
        <w:tabs>
          <w:tab w:val="left" w:pos="851"/>
        </w:tabs>
        <w:spacing w:before="200"/>
        <w:ind w:left="567" w:hanging="567"/>
        <w:jc w:val="both"/>
        <w:rPr>
          <w:rFonts w:ascii="Times New Roman" w:hAnsi="Times New Roman" w:cs="Times New Roman"/>
          <w:smallCaps/>
          <w:noProof/>
          <w:sz w:val="22"/>
          <w:szCs w:val="22"/>
          <w:lang w:val="fr-FR"/>
        </w:rPr>
      </w:pPr>
      <w:r>
        <w:rPr>
          <w:rFonts w:ascii="Times New Roman" w:hAnsi="Times New Roman" w:cs="Times New Roman"/>
          <w:smallCaps/>
          <w:noProof/>
          <w:sz w:val="22"/>
          <w:szCs w:val="22"/>
          <w:lang w:val="fr-FR"/>
        </w:rPr>
        <w:t>S. </w:t>
      </w:r>
      <w:r w:rsidR="00DA42CB" w:rsidRPr="00E32FD5">
        <w:rPr>
          <w:rFonts w:ascii="Times New Roman" w:hAnsi="Times New Roman" w:cs="Times New Roman"/>
          <w:smallCaps/>
          <w:noProof/>
          <w:sz w:val="22"/>
          <w:szCs w:val="22"/>
          <w:lang w:val="fr-FR"/>
        </w:rPr>
        <w:t xml:space="preserve">Aurelius </w:t>
      </w:r>
      <w:r w:rsidR="004B204B" w:rsidRPr="00E32FD5">
        <w:rPr>
          <w:rFonts w:ascii="Times New Roman" w:hAnsi="Times New Roman" w:cs="Times New Roman"/>
          <w:smallCaps/>
          <w:noProof/>
          <w:sz w:val="22"/>
          <w:szCs w:val="22"/>
          <w:lang w:val="fr-FR"/>
        </w:rPr>
        <w:t>Augustin</w:t>
      </w:r>
      <w:r w:rsidR="00DA42CB" w:rsidRPr="00E32FD5">
        <w:rPr>
          <w:rFonts w:ascii="Times New Roman" w:hAnsi="Times New Roman" w:cs="Times New Roman"/>
          <w:smallCaps/>
          <w:noProof/>
          <w:sz w:val="22"/>
          <w:szCs w:val="22"/>
          <w:lang w:val="fr-FR"/>
        </w:rPr>
        <w:t>us</w:t>
      </w:r>
      <w:r w:rsidR="00035D55" w:rsidRPr="00E32FD5">
        <w:rPr>
          <w:rFonts w:ascii="Times New Roman" w:hAnsi="Times New Roman" w:cs="Times New Roman"/>
          <w:smallCaps/>
          <w:noProof/>
          <w:sz w:val="22"/>
          <w:szCs w:val="22"/>
          <w:lang w:val="fr-FR"/>
        </w:rPr>
        <w:t>:</w:t>
      </w:r>
    </w:p>
    <w:p w:rsidR="00DA42CB" w:rsidRPr="00E32FD5" w:rsidRDefault="00DA42CB" w:rsidP="00DA42CB">
      <w:pPr>
        <w:pStyle w:val="NurText"/>
        <w:tabs>
          <w:tab w:val="left" w:pos="993"/>
        </w:tabs>
        <w:spacing w:after="60"/>
        <w:ind w:left="993" w:hanging="426"/>
        <w:jc w:val="both"/>
        <w:rPr>
          <w:rFonts w:ascii="Times New Roman" w:hAnsi="Times New Roman" w:cs="Times New Roman"/>
          <w:sz w:val="22"/>
          <w:szCs w:val="22"/>
          <w:lang w:val="fr-CH"/>
        </w:rPr>
      </w:pPr>
      <w:r w:rsidRPr="00437BD0">
        <w:rPr>
          <w:rFonts w:ascii="Times New Roman" w:hAnsi="Times New Roman" w:cs="Times New Roman"/>
          <w:noProof/>
          <w:sz w:val="22"/>
          <w:szCs w:val="22"/>
          <w:lang w:val="fr-CH"/>
        </w:rPr>
        <w:t>Ed.:</w:t>
      </w:r>
      <w:r w:rsidRPr="00437BD0">
        <w:rPr>
          <w:rFonts w:ascii="Times New Roman" w:hAnsi="Times New Roman" w:cs="Times New Roman"/>
          <w:noProof/>
          <w:sz w:val="22"/>
          <w:szCs w:val="22"/>
          <w:lang w:val="fr-CH"/>
        </w:rPr>
        <w:tab/>
      </w:r>
      <w:r w:rsidR="00DC1CAA" w:rsidRPr="00DC1CAA">
        <w:rPr>
          <w:rFonts w:ascii="Times New Roman" w:hAnsi="Times New Roman" w:cs="Times New Roman"/>
          <w:i/>
          <w:sz w:val="22"/>
          <w:szCs w:val="22"/>
          <w:lang w:val="la-Latn"/>
        </w:rPr>
        <w:t>Sancti Aurelii Augustini episcopi De civitate Dei libri XXI</w:t>
      </w:r>
      <w:r w:rsidR="00DC1CAA" w:rsidRPr="00437BD0">
        <w:rPr>
          <w:rFonts w:ascii="Times New Roman" w:hAnsi="Times New Roman" w:cs="Times New Roman"/>
          <w:sz w:val="22"/>
          <w:szCs w:val="22"/>
          <w:lang w:val="fr-CH"/>
        </w:rPr>
        <w:t xml:space="preserve">, hg. v. </w:t>
      </w:r>
      <w:r w:rsidR="00471A1B">
        <w:rPr>
          <w:rFonts w:ascii="Times New Roman" w:hAnsi="Times New Roman" w:cs="Times New Roman"/>
          <w:smallCaps/>
          <w:sz w:val="22"/>
          <w:szCs w:val="22"/>
          <w:lang w:val="fr-CH"/>
        </w:rPr>
        <w:t>A. </w:t>
      </w:r>
      <w:r w:rsidRPr="00437BD0">
        <w:rPr>
          <w:rFonts w:ascii="Times New Roman" w:hAnsi="Times New Roman" w:cs="Times New Roman"/>
          <w:smallCaps/>
          <w:sz w:val="22"/>
          <w:szCs w:val="22"/>
          <w:lang w:val="fr-CH"/>
        </w:rPr>
        <w:t>Kalb</w:t>
      </w:r>
      <w:r w:rsidR="00DC1CAA" w:rsidRPr="00437BD0">
        <w:rPr>
          <w:rFonts w:ascii="Times New Roman" w:hAnsi="Times New Roman" w:cs="Times New Roman"/>
          <w:sz w:val="22"/>
          <w:szCs w:val="22"/>
          <w:lang w:val="fr-CH"/>
        </w:rPr>
        <w:t xml:space="preserve"> u. </w:t>
      </w:r>
      <w:r w:rsidR="00DC1CAA" w:rsidRPr="00437BD0">
        <w:rPr>
          <w:rFonts w:ascii="Times New Roman" w:hAnsi="Times New Roman" w:cs="Times New Roman"/>
          <w:smallCaps/>
          <w:sz w:val="22"/>
          <w:szCs w:val="22"/>
          <w:lang w:val="fr-CH"/>
        </w:rPr>
        <w:t>B. Dombart</w:t>
      </w:r>
      <w:r w:rsidR="00DC1CAA" w:rsidRPr="00437BD0">
        <w:rPr>
          <w:rFonts w:ascii="Times New Roman" w:hAnsi="Times New Roman" w:cs="Times New Roman"/>
          <w:sz w:val="22"/>
          <w:szCs w:val="22"/>
          <w:lang w:val="fr-CH"/>
        </w:rPr>
        <w:t xml:space="preserve">, </w:t>
      </w:r>
      <w:r w:rsidR="007B5B78">
        <w:rPr>
          <w:rFonts w:ascii="Times New Roman" w:hAnsi="Times New Roman" w:cs="Times New Roman"/>
          <w:sz w:val="22"/>
          <w:szCs w:val="22"/>
          <w:lang w:val="fr-CH"/>
        </w:rPr>
        <w:t>5. Aufl.</w:t>
      </w:r>
      <w:r w:rsidR="00DC1CAA" w:rsidRPr="00E32FD5">
        <w:rPr>
          <w:rFonts w:ascii="Times New Roman" w:hAnsi="Times New Roman" w:cs="Times New Roman"/>
          <w:sz w:val="22"/>
          <w:szCs w:val="22"/>
          <w:lang w:val="fr-CH"/>
        </w:rPr>
        <w:t xml:space="preserve">, Leipzig 1981; ND 1993 </w:t>
      </w:r>
      <w:r w:rsidR="00CA6F8D" w:rsidRPr="00E32FD5">
        <w:rPr>
          <w:rFonts w:ascii="Times New Roman" w:hAnsi="Times New Roman" w:cs="Times New Roman"/>
          <w:sz w:val="22"/>
          <w:szCs w:val="22"/>
          <w:lang w:val="fr-CH"/>
        </w:rPr>
        <w:t>(</w:t>
      </w:r>
      <w:r w:rsidR="00CA6F8D" w:rsidRPr="007B50CC">
        <w:rPr>
          <w:rFonts w:ascii="Times New Roman" w:hAnsi="Times New Roman" w:cs="Times New Roman"/>
          <w:sz w:val="22"/>
          <w:szCs w:val="22"/>
          <w:lang w:val="la-Latn"/>
        </w:rPr>
        <w:t>Bibliotheca Teubneriana</w:t>
      </w:r>
      <w:r w:rsidR="00CA6F8D" w:rsidRPr="00E32FD5">
        <w:rPr>
          <w:rFonts w:ascii="Times New Roman" w:hAnsi="Times New Roman" w:cs="Times New Roman"/>
          <w:sz w:val="22"/>
          <w:szCs w:val="22"/>
          <w:lang w:val="fr-CH"/>
        </w:rPr>
        <w:t>).</w:t>
      </w:r>
    </w:p>
    <w:p w:rsidR="00DA42CB" w:rsidRPr="00E32FD5" w:rsidRDefault="00DA42CB" w:rsidP="00DA42CB">
      <w:pPr>
        <w:pStyle w:val="NurText"/>
        <w:tabs>
          <w:tab w:val="left" w:pos="993"/>
        </w:tabs>
        <w:spacing w:after="60"/>
        <w:ind w:left="993" w:hanging="426"/>
        <w:jc w:val="both"/>
        <w:rPr>
          <w:rFonts w:ascii="Times New Roman" w:hAnsi="Times New Roman" w:cs="Times New Roman"/>
          <w:noProof/>
          <w:sz w:val="22"/>
          <w:szCs w:val="22"/>
          <w:lang w:val="fr-CH"/>
        </w:rPr>
      </w:pPr>
      <w:r w:rsidRPr="00E32FD5">
        <w:rPr>
          <w:rFonts w:ascii="Times New Roman" w:hAnsi="Times New Roman" w:cs="Times New Roman"/>
          <w:noProof/>
          <w:sz w:val="22"/>
          <w:szCs w:val="22"/>
          <w:lang w:val="fr-CH"/>
        </w:rPr>
        <w:t>Ü:</w:t>
      </w:r>
      <w:r w:rsidRPr="00E32FD5">
        <w:rPr>
          <w:rFonts w:ascii="Times New Roman" w:hAnsi="Times New Roman" w:cs="Times New Roman"/>
          <w:noProof/>
          <w:sz w:val="22"/>
          <w:szCs w:val="22"/>
          <w:lang w:val="fr-CH"/>
        </w:rPr>
        <w:tab/>
      </w:r>
      <w:r w:rsidR="00DC1CAA" w:rsidRPr="00E32FD5">
        <w:rPr>
          <w:rFonts w:ascii="Times New Roman" w:hAnsi="Times New Roman" w:cs="Times New Roman"/>
          <w:noProof/>
          <w:sz w:val="22"/>
          <w:szCs w:val="22"/>
          <w:lang w:val="fr-CH"/>
        </w:rPr>
        <w:t xml:space="preserve">Der Gottesstaat, dt., </w:t>
      </w:r>
      <w:r w:rsidR="007B5B78">
        <w:rPr>
          <w:rFonts w:ascii="Times New Roman" w:hAnsi="Times New Roman" w:cs="Times New Roman"/>
          <w:noProof/>
          <w:sz w:val="22"/>
          <w:szCs w:val="22"/>
          <w:lang w:val="fr-CH"/>
        </w:rPr>
        <w:t>2 Bde</w:t>
      </w:r>
      <w:r w:rsidR="00DC1CAA" w:rsidRPr="00E32FD5">
        <w:rPr>
          <w:rFonts w:ascii="Times New Roman" w:hAnsi="Times New Roman" w:cs="Times New Roman"/>
          <w:noProof/>
          <w:sz w:val="22"/>
          <w:szCs w:val="22"/>
          <w:lang w:val="fr-CH"/>
        </w:rPr>
        <w:t xml:space="preserve">., hg. u. übers. </w:t>
      </w:r>
      <w:r w:rsidR="00DC1CAA" w:rsidRPr="00E32FD5">
        <w:rPr>
          <w:rFonts w:ascii="Times New Roman" w:hAnsi="Times New Roman" w:cs="Times New Roman"/>
          <w:smallCaps/>
          <w:noProof/>
          <w:sz w:val="22"/>
          <w:szCs w:val="22"/>
          <w:lang w:val="fr-CH"/>
        </w:rPr>
        <w:t>C.</w:t>
      </w:r>
      <w:r w:rsidR="0005106F">
        <w:rPr>
          <w:rFonts w:ascii="Times New Roman" w:hAnsi="Times New Roman" w:cs="Times New Roman"/>
          <w:smallCaps/>
          <w:noProof/>
          <w:sz w:val="22"/>
          <w:szCs w:val="22"/>
          <w:lang w:val="fr-CH"/>
        </w:rPr>
        <w:t> </w:t>
      </w:r>
      <w:r w:rsidR="00471A1B">
        <w:rPr>
          <w:rFonts w:ascii="Times New Roman" w:hAnsi="Times New Roman" w:cs="Times New Roman"/>
          <w:smallCaps/>
          <w:noProof/>
          <w:sz w:val="22"/>
          <w:szCs w:val="22"/>
          <w:lang w:val="fr-CH"/>
        </w:rPr>
        <w:t>J. </w:t>
      </w:r>
      <w:r w:rsidR="00DC1CAA" w:rsidRPr="00E32FD5">
        <w:rPr>
          <w:rFonts w:ascii="Times New Roman" w:hAnsi="Times New Roman" w:cs="Times New Roman"/>
          <w:smallCaps/>
          <w:noProof/>
          <w:sz w:val="22"/>
          <w:szCs w:val="22"/>
          <w:lang w:val="fr-CH"/>
        </w:rPr>
        <w:t>Perl</w:t>
      </w:r>
      <w:r w:rsidR="00DC1CAA" w:rsidRPr="00E32FD5">
        <w:rPr>
          <w:rFonts w:ascii="Times New Roman" w:hAnsi="Times New Roman" w:cs="Times New Roman"/>
          <w:noProof/>
          <w:sz w:val="22"/>
          <w:szCs w:val="22"/>
          <w:lang w:val="fr-CH"/>
        </w:rPr>
        <w:t>, Paderborn 1979.</w:t>
      </w:r>
    </w:p>
    <w:p w:rsidR="00553419" w:rsidRPr="00E32FD5" w:rsidRDefault="00471A1B" w:rsidP="00FF3119">
      <w:pPr>
        <w:pStyle w:val="NurText"/>
        <w:tabs>
          <w:tab w:val="left" w:pos="851"/>
        </w:tabs>
        <w:spacing w:before="200"/>
        <w:ind w:left="567" w:hanging="567"/>
        <w:jc w:val="both"/>
        <w:rPr>
          <w:rFonts w:ascii="Times New Roman" w:hAnsi="Times New Roman" w:cs="Times New Roman"/>
          <w:smallCaps/>
          <w:noProof/>
          <w:sz w:val="22"/>
          <w:szCs w:val="22"/>
          <w:lang w:val="fr-CH"/>
        </w:rPr>
      </w:pPr>
      <w:r>
        <w:rPr>
          <w:rFonts w:ascii="Times New Roman" w:hAnsi="Times New Roman" w:cs="Times New Roman"/>
          <w:smallCaps/>
          <w:noProof/>
          <w:sz w:val="22"/>
          <w:szCs w:val="22"/>
          <w:lang w:val="fr-CH"/>
        </w:rPr>
        <w:t>S. </w:t>
      </w:r>
      <w:r w:rsidR="009119A4" w:rsidRPr="00E32FD5">
        <w:rPr>
          <w:rFonts w:ascii="Times New Roman" w:hAnsi="Times New Roman" w:cs="Times New Roman"/>
          <w:smallCaps/>
          <w:noProof/>
          <w:sz w:val="22"/>
          <w:szCs w:val="22"/>
          <w:lang w:val="fr-CH"/>
        </w:rPr>
        <w:t>Aurelius Victor</w:t>
      </w:r>
      <w:r w:rsidR="00553419" w:rsidRPr="00E32FD5">
        <w:rPr>
          <w:rFonts w:ascii="Times New Roman" w:hAnsi="Times New Roman" w:cs="Times New Roman"/>
          <w:smallCaps/>
          <w:noProof/>
          <w:sz w:val="22"/>
          <w:szCs w:val="22"/>
          <w:lang w:val="fr-CH"/>
        </w:rPr>
        <w:t>:</w:t>
      </w:r>
    </w:p>
    <w:p w:rsidR="0093752A" w:rsidRPr="00E32FD5" w:rsidRDefault="008254E0" w:rsidP="00C90803">
      <w:pPr>
        <w:pStyle w:val="NurText"/>
        <w:tabs>
          <w:tab w:val="left" w:pos="993"/>
        </w:tabs>
        <w:spacing w:after="60"/>
        <w:ind w:left="993" w:hanging="426"/>
        <w:jc w:val="both"/>
        <w:rPr>
          <w:rFonts w:ascii="Times New Roman" w:hAnsi="Times New Roman" w:cs="Times New Roman"/>
          <w:noProof/>
          <w:sz w:val="22"/>
          <w:szCs w:val="22"/>
          <w:lang w:val="fr-CH"/>
        </w:rPr>
      </w:pPr>
      <w:r w:rsidRPr="00E32FD5">
        <w:rPr>
          <w:rFonts w:ascii="Times New Roman" w:hAnsi="Times New Roman" w:cs="Times New Roman"/>
          <w:noProof/>
          <w:sz w:val="22"/>
          <w:szCs w:val="22"/>
          <w:lang w:val="fr-CH"/>
        </w:rPr>
        <w:t>Ed.:</w:t>
      </w:r>
      <w:r w:rsidR="00C90803" w:rsidRPr="00E32FD5">
        <w:rPr>
          <w:rFonts w:ascii="Times New Roman" w:hAnsi="Times New Roman" w:cs="Times New Roman"/>
          <w:noProof/>
          <w:sz w:val="22"/>
          <w:szCs w:val="22"/>
          <w:lang w:val="fr-CH"/>
        </w:rPr>
        <w:tab/>
      </w:r>
      <w:r w:rsidR="001E2405" w:rsidRPr="00E32FD5">
        <w:rPr>
          <w:rFonts w:ascii="Times New Roman" w:hAnsi="Times New Roman" w:cs="Times New Roman"/>
          <w:i/>
          <w:noProof/>
          <w:sz w:val="22"/>
          <w:szCs w:val="22"/>
          <w:lang w:val="fr-CH"/>
        </w:rPr>
        <w:t>Liber de Caesaribus. Praecedunt Origo gentis Romae et Liber de viris illustribus urbis Romae subsequitur Epitome de Caesaribus</w:t>
      </w:r>
      <w:r w:rsidR="001E2405" w:rsidRPr="00E32FD5">
        <w:rPr>
          <w:rFonts w:ascii="Times New Roman" w:hAnsi="Times New Roman" w:cs="Times New Roman"/>
          <w:noProof/>
          <w:sz w:val="22"/>
          <w:szCs w:val="22"/>
          <w:lang w:val="fr-CH"/>
        </w:rPr>
        <w:t xml:space="preserve">, hg. v. </w:t>
      </w:r>
      <w:r w:rsidR="00471A1B">
        <w:rPr>
          <w:rFonts w:ascii="Times New Roman" w:hAnsi="Times New Roman" w:cs="Times New Roman"/>
          <w:smallCaps/>
          <w:noProof/>
          <w:sz w:val="22"/>
          <w:szCs w:val="22"/>
          <w:lang w:val="fr-CH"/>
        </w:rPr>
        <w:t>F. </w:t>
      </w:r>
      <w:r w:rsidR="001E2405" w:rsidRPr="00E32FD5">
        <w:rPr>
          <w:rFonts w:ascii="Times New Roman" w:hAnsi="Times New Roman" w:cs="Times New Roman"/>
          <w:smallCaps/>
          <w:noProof/>
          <w:sz w:val="22"/>
          <w:szCs w:val="22"/>
          <w:lang w:val="fr-CH"/>
        </w:rPr>
        <w:t>Pichlamyr</w:t>
      </w:r>
      <w:r w:rsidR="001E2405" w:rsidRPr="00E32FD5">
        <w:rPr>
          <w:rFonts w:ascii="Times New Roman" w:hAnsi="Times New Roman" w:cs="Times New Roman"/>
          <w:noProof/>
          <w:sz w:val="22"/>
          <w:szCs w:val="22"/>
          <w:lang w:val="fr-CH"/>
        </w:rPr>
        <w:t xml:space="preserve">, Leipzig 1970 </w:t>
      </w:r>
      <w:r w:rsidR="00CA6F8D" w:rsidRPr="00E32FD5">
        <w:rPr>
          <w:rFonts w:ascii="Times New Roman" w:hAnsi="Times New Roman" w:cs="Times New Roman"/>
          <w:sz w:val="22"/>
          <w:szCs w:val="22"/>
          <w:lang w:val="fr-CH"/>
        </w:rPr>
        <w:t>(</w:t>
      </w:r>
      <w:r w:rsidR="00CA6F8D" w:rsidRPr="007B50CC">
        <w:rPr>
          <w:rFonts w:ascii="Times New Roman" w:hAnsi="Times New Roman" w:cs="Times New Roman"/>
          <w:sz w:val="22"/>
          <w:szCs w:val="22"/>
          <w:lang w:val="la-Latn"/>
        </w:rPr>
        <w:t>Bibliotheca Teubneriana</w:t>
      </w:r>
      <w:r w:rsidR="00CA6F8D" w:rsidRPr="00E32FD5">
        <w:rPr>
          <w:rFonts w:ascii="Times New Roman" w:hAnsi="Times New Roman" w:cs="Times New Roman"/>
          <w:sz w:val="22"/>
          <w:szCs w:val="22"/>
          <w:lang w:val="fr-CH"/>
        </w:rPr>
        <w:t>).</w:t>
      </w:r>
    </w:p>
    <w:p w:rsidR="009119A4" w:rsidRPr="001B03AB" w:rsidRDefault="0093752A" w:rsidP="001E2405">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006B00E0">
        <w:rPr>
          <w:rFonts w:ascii="Times New Roman" w:hAnsi="Times New Roman" w:cs="Times New Roman"/>
          <w:i/>
          <w:iCs/>
          <w:noProof/>
          <w:sz w:val="22"/>
          <w:szCs w:val="22"/>
        </w:rPr>
        <w:t>Liber de C</w:t>
      </w:r>
      <w:r w:rsidR="008C7658" w:rsidRPr="001B03AB">
        <w:rPr>
          <w:rFonts w:ascii="Times New Roman" w:hAnsi="Times New Roman" w:cs="Times New Roman"/>
          <w:i/>
          <w:iCs/>
          <w:noProof/>
          <w:sz w:val="22"/>
          <w:szCs w:val="22"/>
        </w:rPr>
        <w:t>aesaribus</w:t>
      </w:r>
      <w:r w:rsidR="008C7658" w:rsidRPr="001B03AB">
        <w:rPr>
          <w:rFonts w:ascii="Times New Roman" w:hAnsi="Times New Roman" w:cs="Times New Roman"/>
          <w:noProof/>
          <w:sz w:val="22"/>
          <w:szCs w:val="22"/>
        </w:rPr>
        <w:t xml:space="preserve"> / Die römischen Kaiser</w:t>
      </w:r>
      <w:r w:rsidR="009119A4" w:rsidRPr="001B03AB">
        <w:rPr>
          <w:rFonts w:ascii="Times New Roman" w:hAnsi="Times New Roman" w:cs="Times New Roman"/>
          <w:noProof/>
          <w:sz w:val="22"/>
          <w:szCs w:val="22"/>
        </w:rPr>
        <w:t xml:space="preserve">, lat./dt., hg., übers. u. erl. v. </w:t>
      </w:r>
      <w:r w:rsidR="00471A1B">
        <w:rPr>
          <w:rFonts w:ascii="Times New Roman" w:hAnsi="Times New Roman" w:cs="Times New Roman"/>
          <w:smallCaps/>
          <w:noProof/>
          <w:sz w:val="22"/>
          <w:szCs w:val="22"/>
        </w:rPr>
        <w:t>K. </w:t>
      </w:r>
      <w:r w:rsidR="009119A4" w:rsidRPr="001B03AB">
        <w:rPr>
          <w:rFonts w:ascii="Times New Roman" w:hAnsi="Times New Roman" w:cs="Times New Roman"/>
          <w:smallCaps/>
          <w:noProof/>
          <w:sz w:val="22"/>
          <w:szCs w:val="22"/>
        </w:rPr>
        <w:t>Groß-Albenhausen</w:t>
      </w:r>
      <w:r w:rsidR="009119A4" w:rsidRPr="001B03AB">
        <w:rPr>
          <w:rFonts w:ascii="Times New Roman" w:hAnsi="Times New Roman" w:cs="Times New Roman"/>
          <w:noProof/>
          <w:sz w:val="22"/>
          <w:szCs w:val="22"/>
        </w:rPr>
        <w:t xml:space="preserve">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2. Aufl.</w:t>
      </w:r>
      <w:r w:rsidR="009119A4" w:rsidRPr="001B03AB">
        <w:rPr>
          <w:rFonts w:ascii="Times New Roman" w:hAnsi="Times New Roman" w:cs="Times New Roman"/>
          <w:noProof/>
          <w:sz w:val="22"/>
          <w:szCs w:val="22"/>
        </w:rPr>
        <w:t xml:space="preserve">, Zürich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2002 (Sammlung Tusculum).</w:t>
      </w:r>
    </w:p>
    <w:p w:rsidR="009119A4" w:rsidRPr="001B03AB" w:rsidRDefault="009119A4" w:rsidP="0078588D">
      <w:pPr>
        <w:pStyle w:val="NurText"/>
        <w:tabs>
          <w:tab w:val="left" w:pos="851"/>
        </w:tabs>
        <w:spacing w:before="120" w:after="120" w:line="360" w:lineRule="auto"/>
        <w:ind w:left="567" w:hanging="567"/>
        <w:jc w:val="both"/>
        <w:rPr>
          <w:rFonts w:ascii="Times New Roman" w:hAnsi="Times New Roman" w:cs="Times New Roman"/>
          <w:smallCaps/>
          <w:noProof/>
          <w:sz w:val="22"/>
          <w:szCs w:val="22"/>
        </w:rPr>
      </w:pPr>
    </w:p>
    <w:p w:rsidR="00553419" w:rsidRPr="001B03AB" w:rsidRDefault="009119A4" w:rsidP="00FF3119">
      <w:pPr>
        <w:pStyle w:val="NurText"/>
        <w:tabs>
          <w:tab w:val="left" w:pos="851"/>
        </w:tabs>
        <w:spacing w:before="200"/>
        <w:ind w:left="567" w:hanging="567"/>
        <w:jc w:val="both"/>
        <w:rPr>
          <w:rFonts w:ascii="Times New Roman" w:hAnsi="Times New Roman" w:cs="Times New Roman"/>
          <w:smallCaps/>
          <w:noProof/>
          <w:sz w:val="22"/>
          <w:szCs w:val="22"/>
        </w:rPr>
      </w:pPr>
      <w:r w:rsidRPr="001B03AB">
        <w:rPr>
          <w:rFonts w:ascii="Times New Roman" w:hAnsi="Times New Roman" w:cs="Times New Roman"/>
          <w:smallCaps/>
          <w:noProof/>
          <w:sz w:val="22"/>
          <w:szCs w:val="22"/>
        </w:rPr>
        <w:t>Cassius Dio</w:t>
      </w:r>
      <w:r w:rsidR="00AA570E">
        <w:rPr>
          <w:rFonts w:ascii="Times New Roman" w:hAnsi="Times New Roman" w:cs="Times New Roman"/>
          <w:smallCaps/>
          <w:noProof/>
          <w:sz w:val="22"/>
          <w:szCs w:val="22"/>
        </w:rPr>
        <w:t xml:space="preserve"> Cocceianus</w:t>
      </w:r>
      <w:r w:rsidR="00553419" w:rsidRPr="001B03AB">
        <w:rPr>
          <w:rFonts w:ascii="Times New Roman" w:hAnsi="Times New Roman" w:cs="Times New Roman"/>
          <w:smallCaps/>
          <w:noProof/>
          <w:sz w:val="22"/>
          <w:szCs w:val="22"/>
        </w:rPr>
        <w:t>:</w:t>
      </w:r>
    </w:p>
    <w:p w:rsidR="0093752A" w:rsidRPr="00527CA4" w:rsidRDefault="008254E0" w:rsidP="00C90803">
      <w:pPr>
        <w:pStyle w:val="NurText"/>
        <w:tabs>
          <w:tab w:val="left" w:pos="993"/>
        </w:tabs>
        <w:spacing w:after="60"/>
        <w:ind w:left="993" w:hanging="426"/>
        <w:jc w:val="both"/>
        <w:rPr>
          <w:rFonts w:ascii="Times New Roman" w:hAnsi="Times New Roman" w:cs="Times New Roman"/>
          <w:b/>
          <w:noProof/>
          <w:sz w:val="22"/>
          <w:szCs w:val="22"/>
        </w:rPr>
      </w:pPr>
      <w:r w:rsidRPr="00527CA4">
        <w:rPr>
          <w:rFonts w:ascii="Times New Roman" w:hAnsi="Times New Roman" w:cs="Times New Roman"/>
          <w:noProof/>
          <w:sz w:val="22"/>
          <w:szCs w:val="22"/>
        </w:rPr>
        <w:t>Ed.</w:t>
      </w:r>
      <w:r w:rsidR="0093752A" w:rsidRPr="00527CA4">
        <w:rPr>
          <w:rFonts w:ascii="Times New Roman" w:hAnsi="Times New Roman" w:cs="Times New Roman"/>
          <w:noProof/>
          <w:sz w:val="22"/>
          <w:szCs w:val="22"/>
        </w:rPr>
        <w:t>:</w:t>
      </w:r>
      <w:r w:rsidRPr="00527CA4">
        <w:rPr>
          <w:rFonts w:ascii="Times New Roman" w:hAnsi="Times New Roman" w:cs="Times New Roman"/>
          <w:noProof/>
          <w:sz w:val="22"/>
          <w:szCs w:val="22"/>
        </w:rPr>
        <w:t xml:space="preserve"> </w:t>
      </w:r>
      <w:r w:rsidR="00527CA4" w:rsidRPr="00897CE2">
        <w:rPr>
          <w:rStyle w:val="Fett"/>
          <w:rFonts w:ascii="Times New Roman" w:hAnsi="Times New Roman" w:cs="Times New Roman"/>
          <w:b w:val="0"/>
          <w:i/>
          <w:sz w:val="22"/>
          <w:szCs w:val="22"/>
          <w:lang w:val="la-Latn"/>
        </w:rPr>
        <w:t>Cassii Dionis Cocceiani Historiarum Romanarum quae supersunt</w:t>
      </w:r>
      <w:r w:rsidR="00527CA4" w:rsidRPr="00527CA4">
        <w:rPr>
          <w:rStyle w:val="Fett"/>
          <w:rFonts w:ascii="Times New Roman" w:hAnsi="Times New Roman" w:cs="Times New Roman"/>
          <w:b w:val="0"/>
          <w:sz w:val="22"/>
          <w:szCs w:val="22"/>
        </w:rPr>
        <w:t xml:space="preserve">, 5. Bde., </w:t>
      </w:r>
      <w:r w:rsidR="007B5B78">
        <w:rPr>
          <w:rStyle w:val="Fett"/>
          <w:rFonts w:ascii="Times New Roman" w:hAnsi="Times New Roman" w:cs="Times New Roman"/>
          <w:b w:val="0"/>
          <w:sz w:val="22"/>
          <w:szCs w:val="22"/>
        </w:rPr>
        <w:t>2. Aufl.</w:t>
      </w:r>
      <w:r w:rsidR="00527CA4" w:rsidRPr="00527CA4">
        <w:rPr>
          <w:rStyle w:val="Fett"/>
          <w:rFonts w:ascii="Times New Roman" w:hAnsi="Times New Roman" w:cs="Times New Roman"/>
          <w:b w:val="0"/>
          <w:sz w:val="22"/>
          <w:szCs w:val="22"/>
        </w:rPr>
        <w:t xml:space="preserve">, hg. v. </w:t>
      </w:r>
      <w:r w:rsidR="00527CA4" w:rsidRPr="00897CE2">
        <w:rPr>
          <w:rStyle w:val="Fett"/>
          <w:rFonts w:ascii="Times New Roman" w:hAnsi="Times New Roman" w:cs="Times New Roman"/>
          <w:b w:val="0"/>
          <w:smallCaps/>
          <w:sz w:val="22"/>
          <w:szCs w:val="22"/>
        </w:rPr>
        <w:t>U.</w:t>
      </w:r>
      <w:r w:rsidR="00D1230D">
        <w:rPr>
          <w:rStyle w:val="Fett"/>
          <w:rFonts w:ascii="Times New Roman" w:hAnsi="Times New Roman" w:cs="Times New Roman"/>
          <w:b w:val="0"/>
          <w:smallCaps/>
          <w:sz w:val="22"/>
          <w:szCs w:val="22"/>
        </w:rPr>
        <w:t> </w:t>
      </w:r>
      <w:r w:rsidR="00527CA4" w:rsidRPr="00897CE2">
        <w:rPr>
          <w:rStyle w:val="Fett"/>
          <w:rFonts w:ascii="Times New Roman" w:hAnsi="Times New Roman" w:cs="Times New Roman"/>
          <w:b w:val="0"/>
          <w:smallCaps/>
          <w:sz w:val="22"/>
          <w:szCs w:val="22"/>
        </w:rPr>
        <w:t>Ph. Boissevain</w:t>
      </w:r>
      <w:r w:rsidR="00527CA4" w:rsidRPr="00527CA4">
        <w:rPr>
          <w:rStyle w:val="Fett"/>
          <w:rFonts w:ascii="Times New Roman" w:hAnsi="Times New Roman" w:cs="Times New Roman"/>
          <w:b w:val="0"/>
          <w:sz w:val="22"/>
          <w:szCs w:val="22"/>
        </w:rPr>
        <w:t>, Berlin 1955.</w:t>
      </w:r>
    </w:p>
    <w:p w:rsidR="009119A4" w:rsidRPr="001B03AB" w:rsidRDefault="0093752A" w:rsidP="00C90803">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009119A4" w:rsidRPr="001B03AB">
        <w:rPr>
          <w:rFonts w:ascii="Times New Roman" w:hAnsi="Times New Roman" w:cs="Times New Roman"/>
          <w:noProof/>
          <w:sz w:val="22"/>
          <w:szCs w:val="22"/>
        </w:rPr>
        <w:t xml:space="preserve">Römische Geschichte, </w:t>
      </w:r>
      <w:r w:rsidR="00911678">
        <w:rPr>
          <w:rFonts w:ascii="Times New Roman" w:hAnsi="Times New Roman" w:cs="Times New Roman"/>
          <w:noProof/>
          <w:sz w:val="22"/>
          <w:szCs w:val="22"/>
        </w:rPr>
        <w:t xml:space="preserve">dt., </w:t>
      </w:r>
      <w:r w:rsidR="009119A4" w:rsidRPr="001B03AB">
        <w:rPr>
          <w:rFonts w:ascii="Times New Roman" w:hAnsi="Times New Roman" w:cs="Times New Roman"/>
          <w:noProof/>
          <w:sz w:val="22"/>
          <w:szCs w:val="22"/>
        </w:rPr>
        <w:t xml:space="preserve">hg. u. übers. v. </w:t>
      </w:r>
      <w:r w:rsidR="00471A1B">
        <w:rPr>
          <w:rFonts w:ascii="Times New Roman" w:hAnsi="Times New Roman" w:cs="Times New Roman"/>
          <w:noProof/>
          <w:sz w:val="22"/>
          <w:szCs w:val="22"/>
        </w:rPr>
        <w:t>O. </w:t>
      </w:r>
      <w:r w:rsidR="009119A4" w:rsidRPr="001B03AB">
        <w:rPr>
          <w:rFonts w:ascii="Times New Roman" w:hAnsi="Times New Roman" w:cs="Times New Roman"/>
          <w:smallCaps/>
          <w:noProof/>
          <w:sz w:val="22"/>
          <w:szCs w:val="22"/>
        </w:rPr>
        <w:t>Veh</w:t>
      </w:r>
      <w:r w:rsidR="009119A4"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5 Bde</w:t>
      </w:r>
      <w:r w:rsidR="009119A4" w:rsidRPr="001B03AB">
        <w:rPr>
          <w:rFonts w:ascii="Times New Roman" w:hAnsi="Times New Roman" w:cs="Times New Roman"/>
          <w:noProof/>
          <w:sz w:val="22"/>
          <w:szCs w:val="22"/>
        </w:rPr>
        <w:t>., Düsseldorf 2009 (Bibliothek der Alten Welt).</w:t>
      </w:r>
    </w:p>
    <w:p w:rsidR="00C96EF5" w:rsidRPr="00D709BD" w:rsidRDefault="00657B81"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K:</w:t>
      </w:r>
      <w:r w:rsidRPr="00D709BD">
        <w:rPr>
          <w:rFonts w:ascii="Times New Roman" w:hAnsi="Times New Roman" w:cs="Times New Roman"/>
          <w:noProof/>
          <w:sz w:val="22"/>
          <w:szCs w:val="22"/>
          <w:lang w:val="en-US"/>
        </w:rPr>
        <w:tab/>
      </w:r>
      <w:r w:rsidR="00C96EF5" w:rsidRPr="00D709BD">
        <w:rPr>
          <w:rFonts w:ascii="Times New Roman" w:hAnsi="Times New Roman" w:cs="Times New Roman"/>
          <w:smallCaps/>
          <w:noProof/>
          <w:sz w:val="22"/>
          <w:szCs w:val="22"/>
          <w:lang w:val="en-US"/>
        </w:rPr>
        <w:t>C.</w:t>
      </w:r>
      <w:r w:rsidR="0005106F">
        <w:rPr>
          <w:rFonts w:ascii="Times New Roman" w:hAnsi="Times New Roman" w:cs="Times New Roman"/>
          <w:smallCaps/>
          <w:noProof/>
          <w:sz w:val="22"/>
          <w:szCs w:val="22"/>
          <w:lang w:val="en-US"/>
        </w:rPr>
        <w:t> </w:t>
      </w:r>
      <w:r w:rsidR="00471A1B">
        <w:rPr>
          <w:rFonts w:ascii="Times New Roman" w:hAnsi="Times New Roman" w:cs="Times New Roman"/>
          <w:smallCaps/>
          <w:noProof/>
          <w:sz w:val="22"/>
          <w:szCs w:val="22"/>
          <w:lang w:val="en-US"/>
        </w:rPr>
        <w:t>L. </w:t>
      </w:r>
      <w:r w:rsidR="00C96EF5" w:rsidRPr="00D709BD">
        <w:rPr>
          <w:rFonts w:ascii="Times New Roman" w:hAnsi="Times New Roman" w:cs="Times New Roman"/>
          <w:smallCaps/>
          <w:noProof/>
          <w:sz w:val="22"/>
          <w:szCs w:val="22"/>
          <w:lang w:val="en-US"/>
        </w:rPr>
        <w:t>Murison</w:t>
      </w:r>
      <w:r w:rsidR="00C96EF5" w:rsidRPr="00D709BD">
        <w:rPr>
          <w:rFonts w:ascii="Times New Roman" w:hAnsi="Times New Roman" w:cs="Times New Roman"/>
          <w:noProof/>
          <w:sz w:val="22"/>
          <w:szCs w:val="22"/>
          <w:lang w:val="en-US"/>
        </w:rPr>
        <w:t xml:space="preserve">, </w:t>
      </w:r>
      <w:r w:rsidR="00C96EF5" w:rsidRPr="007E6D78">
        <w:rPr>
          <w:rFonts w:ascii="Times New Roman" w:hAnsi="Times New Roman" w:cs="Times New Roman"/>
          <w:noProof/>
          <w:sz w:val="22"/>
          <w:szCs w:val="22"/>
          <w:lang w:val="en-GB"/>
        </w:rPr>
        <w:t>Rebellion and Reconstruction. Galba to Domitian – An Historical Commentary on Cassius Dio’s Roman History, Books 64</w:t>
      </w:r>
      <w:r w:rsidR="00754F64">
        <w:rPr>
          <w:rFonts w:ascii="Times New Roman" w:hAnsi="Times New Roman" w:cs="Times New Roman"/>
          <w:noProof/>
          <w:sz w:val="22"/>
          <w:szCs w:val="22"/>
          <w:lang w:val="en-GB"/>
        </w:rPr>
        <w:t>–</w:t>
      </w:r>
      <w:r w:rsidR="00C96EF5" w:rsidRPr="007E6D78">
        <w:rPr>
          <w:rFonts w:ascii="Times New Roman" w:hAnsi="Times New Roman" w:cs="Times New Roman"/>
          <w:noProof/>
          <w:sz w:val="22"/>
          <w:szCs w:val="22"/>
          <w:lang w:val="en-GB"/>
        </w:rPr>
        <w:t>67 (68/69 A.</w:t>
      </w:r>
      <w:r w:rsidR="0005106F">
        <w:rPr>
          <w:rFonts w:ascii="Times New Roman" w:hAnsi="Times New Roman" w:cs="Times New Roman"/>
          <w:noProof/>
          <w:sz w:val="22"/>
          <w:szCs w:val="22"/>
          <w:lang w:val="en-GB"/>
        </w:rPr>
        <w:t> </w:t>
      </w:r>
      <w:r w:rsidR="00C96EF5" w:rsidRPr="007E6D78">
        <w:rPr>
          <w:rFonts w:ascii="Times New Roman" w:hAnsi="Times New Roman" w:cs="Times New Roman"/>
          <w:noProof/>
          <w:sz w:val="22"/>
          <w:szCs w:val="22"/>
          <w:lang w:val="en-GB"/>
        </w:rPr>
        <w:t>D.)</w:t>
      </w:r>
      <w:r w:rsidR="00C96EF5" w:rsidRPr="00D709BD">
        <w:rPr>
          <w:rFonts w:ascii="Times New Roman" w:hAnsi="Times New Roman" w:cs="Times New Roman"/>
          <w:noProof/>
          <w:sz w:val="22"/>
          <w:szCs w:val="22"/>
          <w:lang w:val="en-US"/>
        </w:rPr>
        <w:t>, Atlanta 1999.</w:t>
      </w:r>
    </w:p>
    <w:p w:rsidR="00657B81" w:rsidRPr="00D709BD" w:rsidRDefault="00C96EF5"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ab/>
      </w:r>
      <w:r w:rsidR="00657B81" w:rsidRPr="00D709BD">
        <w:rPr>
          <w:rFonts w:ascii="Times New Roman" w:hAnsi="Times New Roman" w:cs="Times New Roman"/>
          <w:smallCaps/>
          <w:noProof/>
          <w:sz w:val="22"/>
          <w:szCs w:val="22"/>
          <w:lang w:val="en-US"/>
        </w:rPr>
        <w:t>P.</w:t>
      </w:r>
      <w:r w:rsidR="0005106F">
        <w:rPr>
          <w:rFonts w:ascii="Times New Roman" w:hAnsi="Times New Roman" w:cs="Times New Roman"/>
          <w:smallCaps/>
          <w:noProof/>
          <w:sz w:val="22"/>
          <w:szCs w:val="22"/>
          <w:lang w:val="en-US"/>
        </w:rPr>
        <w:t> </w:t>
      </w:r>
      <w:r w:rsidR="00471A1B">
        <w:rPr>
          <w:rFonts w:ascii="Times New Roman" w:hAnsi="Times New Roman" w:cs="Times New Roman"/>
          <w:smallCaps/>
          <w:noProof/>
          <w:sz w:val="22"/>
          <w:szCs w:val="22"/>
          <w:lang w:val="en-US"/>
        </w:rPr>
        <w:t>M. </w:t>
      </w:r>
      <w:r w:rsidR="00657B81" w:rsidRPr="00D709BD">
        <w:rPr>
          <w:rFonts w:ascii="Times New Roman" w:hAnsi="Times New Roman" w:cs="Times New Roman"/>
          <w:smallCaps/>
          <w:noProof/>
          <w:sz w:val="22"/>
          <w:szCs w:val="22"/>
          <w:lang w:val="en-US"/>
        </w:rPr>
        <w:t>Swan</w:t>
      </w:r>
      <w:r w:rsidR="00657B81" w:rsidRPr="00D709BD">
        <w:rPr>
          <w:rFonts w:ascii="Times New Roman" w:hAnsi="Times New Roman" w:cs="Times New Roman"/>
          <w:noProof/>
          <w:sz w:val="22"/>
          <w:szCs w:val="22"/>
          <w:lang w:val="en-US"/>
        </w:rPr>
        <w:t xml:space="preserve">, </w:t>
      </w:r>
      <w:r w:rsidR="00657B81" w:rsidRPr="007E6D78">
        <w:rPr>
          <w:rFonts w:ascii="Times New Roman" w:hAnsi="Times New Roman" w:cs="Times New Roman"/>
          <w:noProof/>
          <w:sz w:val="22"/>
          <w:szCs w:val="22"/>
          <w:lang w:val="en-GB"/>
        </w:rPr>
        <w:t>The Augustan Sucession. An Historical Commentary on Cassius Dio’s Roman History, Books 55</w:t>
      </w:r>
      <w:r w:rsidR="00754F64">
        <w:rPr>
          <w:rFonts w:ascii="Times New Roman" w:hAnsi="Times New Roman" w:cs="Times New Roman"/>
          <w:noProof/>
          <w:sz w:val="22"/>
          <w:szCs w:val="22"/>
          <w:lang w:val="en-GB"/>
        </w:rPr>
        <w:t>–</w:t>
      </w:r>
      <w:r w:rsidR="00657B81" w:rsidRPr="007E6D78">
        <w:rPr>
          <w:rFonts w:ascii="Times New Roman" w:hAnsi="Times New Roman" w:cs="Times New Roman"/>
          <w:noProof/>
          <w:sz w:val="22"/>
          <w:szCs w:val="22"/>
          <w:lang w:val="en-GB"/>
        </w:rPr>
        <w:t>56 (9 B.</w:t>
      </w:r>
      <w:r w:rsidR="0005106F">
        <w:rPr>
          <w:rFonts w:ascii="Times New Roman" w:hAnsi="Times New Roman" w:cs="Times New Roman"/>
          <w:noProof/>
          <w:sz w:val="22"/>
          <w:szCs w:val="22"/>
          <w:lang w:val="en-GB"/>
        </w:rPr>
        <w:t> </w:t>
      </w:r>
      <w:r w:rsidR="00471A1B">
        <w:rPr>
          <w:rFonts w:ascii="Times New Roman" w:hAnsi="Times New Roman" w:cs="Times New Roman"/>
          <w:noProof/>
          <w:sz w:val="22"/>
          <w:szCs w:val="22"/>
          <w:lang w:val="en-GB"/>
        </w:rPr>
        <w:t>C. </w:t>
      </w:r>
      <w:r w:rsidR="00657B81" w:rsidRPr="007E6D78">
        <w:rPr>
          <w:rFonts w:ascii="Times New Roman" w:hAnsi="Times New Roman" w:cs="Times New Roman"/>
          <w:noProof/>
          <w:sz w:val="22"/>
          <w:szCs w:val="22"/>
          <w:lang w:val="en-GB"/>
        </w:rPr>
        <w:t>– A.</w:t>
      </w:r>
      <w:r w:rsidR="0005106F">
        <w:rPr>
          <w:rFonts w:ascii="Times New Roman" w:hAnsi="Times New Roman" w:cs="Times New Roman"/>
          <w:noProof/>
          <w:sz w:val="22"/>
          <w:szCs w:val="22"/>
          <w:lang w:val="en-GB"/>
        </w:rPr>
        <w:t> </w:t>
      </w:r>
      <w:r w:rsidR="00471A1B">
        <w:rPr>
          <w:rFonts w:ascii="Times New Roman" w:hAnsi="Times New Roman" w:cs="Times New Roman"/>
          <w:noProof/>
          <w:sz w:val="22"/>
          <w:szCs w:val="22"/>
          <w:lang w:val="en-GB"/>
        </w:rPr>
        <w:t>D. </w:t>
      </w:r>
      <w:r w:rsidR="00657B81" w:rsidRPr="007E6D78">
        <w:rPr>
          <w:rFonts w:ascii="Times New Roman" w:hAnsi="Times New Roman" w:cs="Times New Roman"/>
          <w:noProof/>
          <w:sz w:val="22"/>
          <w:szCs w:val="22"/>
          <w:lang w:val="en-GB"/>
        </w:rPr>
        <w:t>14),</w:t>
      </w:r>
      <w:r w:rsidR="00657B81" w:rsidRPr="00D709BD">
        <w:rPr>
          <w:rFonts w:ascii="Times New Roman" w:hAnsi="Times New Roman" w:cs="Times New Roman"/>
          <w:noProof/>
          <w:sz w:val="22"/>
          <w:szCs w:val="22"/>
          <w:lang w:val="en-US"/>
        </w:rPr>
        <w:t xml:space="preserve"> New York </w:t>
      </w:r>
      <w:r w:rsidR="00290047">
        <w:rPr>
          <w:rFonts w:ascii="Times New Roman" w:hAnsi="Times New Roman" w:cs="Times New Roman"/>
          <w:noProof/>
          <w:sz w:val="22"/>
          <w:szCs w:val="22"/>
          <w:lang w:val="en-US"/>
        </w:rPr>
        <w:t>u. a.</w:t>
      </w:r>
      <w:r w:rsidR="00657B81" w:rsidRPr="00D709BD">
        <w:rPr>
          <w:rFonts w:ascii="Times New Roman" w:hAnsi="Times New Roman" w:cs="Times New Roman"/>
          <w:noProof/>
          <w:sz w:val="22"/>
          <w:szCs w:val="22"/>
          <w:lang w:val="en-US"/>
        </w:rPr>
        <w:t xml:space="preserve"> 2004.</w:t>
      </w:r>
    </w:p>
    <w:p w:rsidR="00503FBB" w:rsidRPr="00A75EE7" w:rsidRDefault="00503FBB" w:rsidP="00503FBB">
      <w:pPr>
        <w:pStyle w:val="NurText"/>
        <w:tabs>
          <w:tab w:val="left" w:pos="851"/>
          <w:tab w:val="left" w:pos="7655"/>
        </w:tabs>
        <w:spacing w:before="200"/>
        <w:ind w:left="567" w:hanging="567"/>
        <w:jc w:val="both"/>
        <w:rPr>
          <w:rFonts w:ascii="Times New Roman" w:hAnsi="Times New Roman" w:cs="Times New Roman"/>
          <w:smallCaps/>
          <w:noProof/>
          <w:sz w:val="22"/>
          <w:szCs w:val="22"/>
          <w:lang w:val="en-US"/>
        </w:rPr>
      </w:pPr>
      <w:r w:rsidRPr="00A75EE7">
        <w:rPr>
          <w:rFonts w:ascii="Times New Roman" w:hAnsi="Times New Roman" w:cs="Times New Roman"/>
          <w:smallCaps/>
          <w:noProof/>
          <w:sz w:val="22"/>
          <w:szCs w:val="22"/>
          <w:lang w:val="en-US"/>
        </w:rPr>
        <w:t>Claudius Aelian</w:t>
      </w:r>
      <w:r w:rsidR="0077165C">
        <w:rPr>
          <w:rFonts w:ascii="Times New Roman" w:hAnsi="Times New Roman" w:cs="Times New Roman"/>
          <w:smallCaps/>
          <w:noProof/>
          <w:sz w:val="22"/>
          <w:szCs w:val="22"/>
          <w:lang w:val="en-US"/>
        </w:rPr>
        <w:t>us</w:t>
      </w:r>
      <w:r w:rsidRPr="00A75EE7">
        <w:rPr>
          <w:rFonts w:ascii="Times New Roman" w:hAnsi="Times New Roman" w:cs="Times New Roman"/>
          <w:smallCaps/>
          <w:noProof/>
          <w:sz w:val="22"/>
          <w:szCs w:val="22"/>
          <w:lang w:val="en-US"/>
        </w:rPr>
        <w:t>:</w:t>
      </w:r>
    </w:p>
    <w:p w:rsidR="00503FBB" w:rsidRPr="00A75EE7" w:rsidRDefault="00503FBB" w:rsidP="00503FBB">
      <w:pPr>
        <w:pStyle w:val="NurText"/>
        <w:tabs>
          <w:tab w:val="left" w:pos="993"/>
          <w:tab w:val="left" w:pos="7655"/>
        </w:tabs>
        <w:spacing w:after="60"/>
        <w:ind w:left="993" w:hanging="426"/>
        <w:jc w:val="both"/>
        <w:rPr>
          <w:rFonts w:ascii="Times New Roman" w:hAnsi="Times New Roman" w:cs="Times New Roman"/>
          <w:noProof/>
          <w:sz w:val="22"/>
          <w:szCs w:val="22"/>
          <w:lang w:val="en-US"/>
        </w:rPr>
      </w:pPr>
      <w:r w:rsidRPr="00A75EE7">
        <w:rPr>
          <w:rFonts w:ascii="Times New Roman" w:hAnsi="Times New Roman" w:cs="Times New Roman"/>
          <w:noProof/>
          <w:sz w:val="22"/>
          <w:szCs w:val="22"/>
          <w:lang w:val="en-US"/>
        </w:rPr>
        <w:t>Ed.:</w:t>
      </w:r>
      <w:r w:rsidRPr="00A75EE7">
        <w:rPr>
          <w:rFonts w:ascii="Times New Roman" w:hAnsi="Times New Roman" w:cs="Times New Roman"/>
          <w:noProof/>
          <w:sz w:val="22"/>
          <w:szCs w:val="22"/>
          <w:lang w:val="en-US"/>
        </w:rPr>
        <w:tab/>
      </w:r>
      <w:r>
        <w:rPr>
          <w:rFonts w:ascii="Times New Roman" w:hAnsi="Times New Roman" w:cs="Times New Roman"/>
          <w:i/>
          <w:sz w:val="22"/>
          <w:szCs w:val="22"/>
          <w:lang w:val="la-Latn"/>
        </w:rPr>
        <w:t>Claudii Aeliani E</w:t>
      </w:r>
      <w:r w:rsidRPr="00074345">
        <w:rPr>
          <w:rFonts w:ascii="Times New Roman" w:hAnsi="Times New Roman" w:cs="Times New Roman"/>
          <w:i/>
          <w:sz w:val="22"/>
          <w:szCs w:val="22"/>
          <w:lang w:val="la-Latn"/>
        </w:rPr>
        <w:t xml:space="preserve">pistulae </w:t>
      </w:r>
      <w:proofErr w:type="gramStart"/>
      <w:r w:rsidRPr="00074345">
        <w:rPr>
          <w:rFonts w:ascii="Times New Roman" w:hAnsi="Times New Roman" w:cs="Times New Roman"/>
          <w:i/>
          <w:sz w:val="22"/>
          <w:szCs w:val="22"/>
          <w:lang w:val="la-Latn"/>
        </w:rPr>
        <w:t>et</w:t>
      </w:r>
      <w:proofErr w:type="gramEnd"/>
      <w:r w:rsidRPr="00074345">
        <w:rPr>
          <w:rFonts w:ascii="Times New Roman" w:hAnsi="Times New Roman" w:cs="Times New Roman"/>
          <w:i/>
          <w:sz w:val="22"/>
          <w:szCs w:val="22"/>
          <w:lang w:val="la-Latn"/>
        </w:rPr>
        <w:t xml:space="preserve"> fragmenta</w:t>
      </w:r>
      <w:r w:rsidRPr="00A75EE7">
        <w:rPr>
          <w:rFonts w:ascii="Times New Roman" w:hAnsi="Times New Roman" w:cs="Times New Roman"/>
          <w:sz w:val="22"/>
          <w:szCs w:val="22"/>
          <w:lang w:val="en-US"/>
        </w:rPr>
        <w:t xml:space="preserve">, hg. </w:t>
      </w:r>
      <w:proofErr w:type="gramStart"/>
      <w:r w:rsidRPr="00A75EE7">
        <w:rPr>
          <w:rFonts w:ascii="Times New Roman" w:hAnsi="Times New Roman" w:cs="Times New Roman"/>
          <w:bCs/>
          <w:sz w:val="22"/>
          <w:szCs w:val="22"/>
          <w:lang w:val="en-US"/>
        </w:rPr>
        <w:t>v</w:t>
      </w:r>
      <w:proofErr w:type="gramEnd"/>
      <w:r w:rsidRPr="00A75EE7">
        <w:rPr>
          <w:rFonts w:ascii="Times New Roman" w:hAnsi="Times New Roman" w:cs="Times New Roman"/>
          <w:bCs/>
          <w:sz w:val="22"/>
          <w:szCs w:val="22"/>
          <w:lang w:val="en-US"/>
        </w:rPr>
        <w:t xml:space="preserve">. </w:t>
      </w:r>
      <w:r w:rsidR="00471A1B">
        <w:rPr>
          <w:rFonts w:ascii="Times New Roman" w:hAnsi="Times New Roman" w:cs="Times New Roman"/>
          <w:bCs/>
          <w:smallCaps/>
          <w:sz w:val="22"/>
          <w:szCs w:val="22"/>
          <w:lang w:val="en-US"/>
        </w:rPr>
        <w:t>D. </w:t>
      </w:r>
      <w:r w:rsidRPr="00A75EE7">
        <w:rPr>
          <w:rFonts w:ascii="Times New Roman" w:hAnsi="Times New Roman" w:cs="Times New Roman"/>
          <w:bCs/>
          <w:smallCaps/>
          <w:sz w:val="22"/>
          <w:szCs w:val="22"/>
          <w:lang w:val="en-US"/>
        </w:rPr>
        <w:t>Domingo-Forasté</w:t>
      </w:r>
      <w:r w:rsidRPr="00A75EE7">
        <w:rPr>
          <w:rFonts w:ascii="Times New Roman" w:hAnsi="Times New Roman" w:cs="Times New Roman"/>
          <w:bCs/>
          <w:sz w:val="22"/>
          <w:szCs w:val="22"/>
          <w:lang w:val="en-US"/>
        </w:rPr>
        <w:t xml:space="preserve">, </w:t>
      </w:r>
      <w:r w:rsidRPr="00A75EE7">
        <w:rPr>
          <w:rFonts w:ascii="Times New Roman" w:hAnsi="Times New Roman" w:cs="Times New Roman"/>
          <w:sz w:val="22"/>
          <w:szCs w:val="22"/>
          <w:lang w:val="en-US"/>
        </w:rPr>
        <w:t>Leipzig 1994 (</w:t>
      </w:r>
      <w:r w:rsidRPr="007B50CC">
        <w:rPr>
          <w:rFonts w:ascii="Times New Roman" w:hAnsi="Times New Roman" w:cs="Times New Roman"/>
          <w:sz w:val="22"/>
          <w:szCs w:val="22"/>
          <w:lang w:val="la-Latn"/>
        </w:rPr>
        <w:t>Bibliotheca Teubneriana</w:t>
      </w:r>
      <w:r w:rsidRPr="00A75EE7">
        <w:rPr>
          <w:rFonts w:ascii="Times New Roman" w:hAnsi="Times New Roman" w:cs="Times New Roman"/>
          <w:sz w:val="22"/>
          <w:szCs w:val="22"/>
          <w:lang w:val="en-US"/>
        </w:rPr>
        <w:t>).</w:t>
      </w:r>
    </w:p>
    <w:p w:rsidR="00503FBB" w:rsidRPr="006D533F" w:rsidRDefault="00503FBB" w:rsidP="00503FBB">
      <w:pPr>
        <w:pStyle w:val="NurText"/>
        <w:tabs>
          <w:tab w:val="left" w:pos="993"/>
          <w:tab w:val="left" w:pos="7655"/>
        </w:tabs>
        <w:spacing w:after="60"/>
        <w:ind w:left="993" w:hanging="426"/>
        <w:jc w:val="both"/>
        <w:rPr>
          <w:rFonts w:ascii="Times New Roman" w:hAnsi="Times New Roman" w:cs="Times New Roman"/>
          <w:noProof/>
          <w:sz w:val="22"/>
          <w:szCs w:val="22"/>
          <w:lang w:val="en-GB"/>
        </w:rPr>
      </w:pPr>
      <w:r>
        <w:rPr>
          <w:rFonts w:ascii="Times New Roman" w:hAnsi="Times New Roman" w:cs="Times New Roman"/>
          <w:noProof/>
          <w:sz w:val="22"/>
          <w:szCs w:val="22"/>
          <w:lang w:val="en-GB"/>
        </w:rPr>
        <w:t>Ü:</w:t>
      </w:r>
      <w:r>
        <w:rPr>
          <w:rFonts w:ascii="Times New Roman" w:hAnsi="Times New Roman" w:cs="Times New Roman"/>
          <w:noProof/>
          <w:sz w:val="22"/>
          <w:szCs w:val="22"/>
          <w:lang w:val="en-GB"/>
        </w:rPr>
        <w:tab/>
      </w:r>
      <w:r w:rsidRPr="006D533F">
        <w:rPr>
          <w:rFonts w:ascii="Times New Roman" w:hAnsi="Times New Roman" w:cs="Times New Roman"/>
          <w:noProof/>
          <w:sz w:val="22"/>
          <w:szCs w:val="22"/>
          <w:lang w:val="en-GB"/>
        </w:rPr>
        <w:t xml:space="preserve">Historical Miscellany, gr./engl., hg. u. übers. v. </w:t>
      </w:r>
      <w:r w:rsidRPr="006D533F">
        <w:rPr>
          <w:rFonts w:ascii="Times New Roman" w:hAnsi="Times New Roman" w:cs="Times New Roman"/>
          <w:smallCaps/>
          <w:noProof/>
          <w:sz w:val="22"/>
          <w:szCs w:val="22"/>
          <w:lang w:val="en-GB"/>
        </w:rPr>
        <w:t>N.</w:t>
      </w:r>
      <w:r>
        <w:rPr>
          <w:rFonts w:ascii="Times New Roman" w:hAnsi="Times New Roman" w:cs="Times New Roman"/>
          <w:smallCaps/>
          <w:noProof/>
          <w:sz w:val="22"/>
          <w:szCs w:val="22"/>
          <w:lang w:val="en-GB"/>
        </w:rPr>
        <w:t> </w:t>
      </w:r>
      <w:r w:rsidR="007C63D3">
        <w:rPr>
          <w:rFonts w:ascii="Times New Roman" w:hAnsi="Times New Roman" w:cs="Times New Roman"/>
          <w:smallCaps/>
          <w:noProof/>
          <w:sz w:val="22"/>
          <w:szCs w:val="22"/>
          <w:lang w:val="en-GB"/>
        </w:rPr>
        <w:t>G. </w:t>
      </w:r>
      <w:r w:rsidRPr="006D533F">
        <w:rPr>
          <w:rFonts w:ascii="Times New Roman" w:hAnsi="Times New Roman" w:cs="Times New Roman"/>
          <w:smallCaps/>
          <w:noProof/>
          <w:sz w:val="22"/>
          <w:szCs w:val="22"/>
          <w:lang w:val="en-GB"/>
        </w:rPr>
        <w:t>Wilson</w:t>
      </w:r>
      <w:r w:rsidRPr="006D533F">
        <w:rPr>
          <w:rFonts w:ascii="Times New Roman" w:hAnsi="Times New Roman" w:cs="Times New Roman"/>
          <w:noProof/>
          <w:sz w:val="22"/>
          <w:szCs w:val="22"/>
          <w:lang w:val="en-GB"/>
        </w:rPr>
        <w:t>, London u.</w:t>
      </w:r>
      <w:r w:rsidR="0005106F">
        <w:rPr>
          <w:rFonts w:ascii="Times New Roman" w:hAnsi="Times New Roman" w:cs="Times New Roman"/>
          <w:noProof/>
          <w:sz w:val="22"/>
          <w:szCs w:val="22"/>
          <w:lang w:val="en-GB"/>
        </w:rPr>
        <w:t> </w:t>
      </w:r>
      <w:r w:rsidRPr="006D533F">
        <w:rPr>
          <w:rFonts w:ascii="Times New Roman" w:hAnsi="Times New Roman" w:cs="Times New Roman"/>
          <w:noProof/>
          <w:sz w:val="22"/>
          <w:szCs w:val="22"/>
          <w:lang w:val="en-GB"/>
        </w:rPr>
        <w:t>a. 1997 (Loeb Classical Library).</w:t>
      </w:r>
    </w:p>
    <w:p w:rsidR="00553419" w:rsidRPr="00D709BD" w:rsidRDefault="00471A1B" w:rsidP="00FF3119">
      <w:pPr>
        <w:pStyle w:val="NurText"/>
        <w:tabs>
          <w:tab w:val="left" w:pos="851"/>
        </w:tabs>
        <w:spacing w:before="200"/>
        <w:ind w:left="567" w:hanging="567"/>
        <w:jc w:val="both"/>
        <w:rPr>
          <w:rFonts w:ascii="Times New Roman" w:hAnsi="Times New Roman" w:cs="Times New Roman"/>
          <w:smallCaps/>
          <w:noProof/>
          <w:sz w:val="22"/>
          <w:szCs w:val="22"/>
          <w:lang w:val="en-US"/>
        </w:rPr>
      </w:pPr>
      <w:r>
        <w:rPr>
          <w:rFonts w:ascii="Times New Roman" w:hAnsi="Times New Roman" w:cs="Times New Roman"/>
          <w:noProof/>
          <w:sz w:val="22"/>
          <w:szCs w:val="22"/>
          <w:lang w:val="en-US"/>
        </w:rPr>
        <w:t>P. </w:t>
      </w:r>
      <w:r w:rsidR="009119A4" w:rsidRPr="00D709BD">
        <w:rPr>
          <w:rFonts w:ascii="Times New Roman" w:hAnsi="Times New Roman" w:cs="Times New Roman"/>
          <w:smallCaps/>
          <w:noProof/>
          <w:sz w:val="22"/>
          <w:szCs w:val="22"/>
          <w:lang w:val="en-US"/>
        </w:rPr>
        <w:t>Cornelius Tacitus</w:t>
      </w:r>
      <w:r w:rsidR="00553419" w:rsidRPr="00D709BD">
        <w:rPr>
          <w:rFonts w:ascii="Times New Roman" w:hAnsi="Times New Roman" w:cs="Times New Roman"/>
          <w:smallCaps/>
          <w:noProof/>
          <w:sz w:val="22"/>
          <w:szCs w:val="22"/>
          <w:lang w:val="en-US"/>
        </w:rPr>
        <w:t>:</w:t>
      </w:r>
    </w:p>
    <w:p w:rsidR="00CA6F8D" w:rsidRPr="00D709BD" w:rsidRDefault="008254E0" w:rsidP="00CA6F8D">
      <w:pPr>
        <w:pStyle w:val="NurText"/>
        <w:tabs>
          <w:tab w:val="left" w:pos="993"/>
        </w:tabs>
        <w:ind w:left="992" w:hanging="425"/>
        <w:jc w:val="both"/>
        <w:rPr>
          <w:rFonts w:ascii="Times New Roman" w:hAnsi="Times New Roman" w:cs="Times New Roman"/>
          <w:sz w:val="22"/>
          <w:szCs w:val="22"/>
          <w:lang w:val="en-US"/>
        </w:rPr>
      </w:pPr>
      <w:r w:rsidRPr="00D709BD">
        <w:rPr>
          <w:rFonts w:ascii="Times New Roman" w:hAnsi="Times New Roman" w:cs="Times New Roman"/>
          <w:noProof/>
          <w:sz w:val="22"/>
          <w:szCs w:val="22"/>
          <w:lang w:val="en-US"/>
        </w:rPr>
        <w:t>Ed.</w:t>
      </w:r>
      <w:r w:rsidR="0093752A" w:rsidRPr="00D709BD">
        <w:rPr>
          <w:rFonts w:ascii="Times New Roman" w:hAnsi="Times New Roman" w:cs="Times New Roman"/>
          <w:noProof/>
          <w:sz w:val="22"/>
          <w:szCs w:val="22"/>
          <w:lang w:val="en-US"/>
        </w:rPr>
        <w:t>:</w:t>
      </w:r>
      <w:r w:rsidR="00C90803" w:rsidRPr="00D709BD">
        <w:rPr>
          <w:rFonts w:ascii="Times New Roman" w:hAnsi="Times New Roman" w:cs="Times New Roman"/>
          <w:noProof/>
          <w:sz w:val="22"/>
          <w:szCs w:val="22"/>
          <w:lang w:val="en-US"/>
        </w:rPr>
        <w:tab/>
      </w:r>
      <w:r w:rsidR="006E583A">
        <w:rPr>
          <w:noProof/>
          <w:lang w:val="en-US" w:eastAsia="en-US"/>
        </w:rPr>
        <w:drawing>
          <wp:inline distT="0" distB="0" distL="0" distR="0" wp14:anchorId="60888757" wp14:editId="70BD0C7D">
            <wp:extent cx="6350" cy="6350"/>
            <wp:effectExtent l="0" t="0" r="0" b="0"/>
            <wp:docPr id="4" name="Bild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6E583A" w:rsidRPr="006E583A">
        <w:rPr>
          <w:rFonts w:ascii="Times New Roman" w:hAnsi="Times New Roman" w:cs="Times New Roman"/>
          <w:i/>
          <w:sz w:val="22"/>
          <w:szCs w:val="22"/>
          <w:lang w:val="la-Latn"/>
        </w:rPr>
        <w:t>Cornelii Taciti libri qui supersunt</w:t>
      </w:r>
      <w:r w:rsidR="006E583A" w:rsidRPr="00D709BD">
        <w:rPr>
          <w:rFonts w:ascii="Times New Roman" w:hAnsi="Times New Roman" w:cs="Times New Roman"/>
          <w:sz w:val="22"/>
          <w:szCs w:val="22"/>
          <w:lang w:val="en-US"/>
        </w:rPr>
        <w:t xml:space="preserve">, </w:t>
      </w:r>
      <w:r w:rsidR="007B5B78">
        <w:rPr>
          <w:rFonts w:ascii="Times New Roman" w:hAnsi="Times New Roman" w:cs="Times New Roman"/>
          <w:sz w:val="22"/>
          <w:szCs w:val="22"/>
          <w:lang w:val="en-US"/>
        </w:rPr>
        <w:t>5 </w:t>
      </w:r>
      <w:proofErr w:type="gramStart"/>
      <w:r w:rsidR="007B5B78">
        <w:rPr>
          <w:rFonts w:ascii="Times New Roman" w:hAnsi="Times New Roman" w:cs="Times New Roman"/>
          <w:sz w:val="22"/>
          <w:szCs w:val="22"/>
          <w:lang w:val="en-US"/>
        </w:rPr>
        <w:t>Bde</w:t>
      </w:r>
      <w:r w:rsidR="00CA6F8D" w:rsidRPr="00D709BD">
        <w:rPr>
          <w:rFonts w:ascii="Times New Roman" w:hAnsi="Times New Roman" w:cs="Times New Roman"/>
          <w:sz w:val="22"/>
          <w:szCs w:val="22"/>
          <w:lang w:val="en-US"/>
        </w:rPr>
        <w:t>.,</w:t>
      </w:r>
      <w:proofErr w:type="gramEnd"/>
      <w:r w:rsidR="00CA6F8D" w:rsidRPr="00D709BD">
        <w:rPr>
          <w:rFonts w:ascii="Times New Roman" w:hAnsi="Times New Roman" w:cs="Times New Roman"/>
          <w:sz w:val="22"/>
          <w:szCs w:val="22"/>
          <w:lang w:val="en-US"/>
        </w:rPr>
        <w:t xml:space="preserve"> Leipzig 1978</w:t>
      </w:r>
      <w:r w:rsidR="00754F64">
        <w:rPr>
          <w:rFonts w:ascii="Times New Roman" w:hAnsi="Times New Roman" w:cs="Times New Roman"/>
          <w:sz w:val="22"/>
          <w:szCs w:val="22"/>
          <w:lang w:val="en-US"/>
        </w:rPr>
        <w:t>–</w:t>
      </w:r>
      <w:r w:rsidR="00CA6F8D" w:rsidRPr="00D709BD">
        <w:rPr>
          <w:rFonts w:ascii="Times New Roman" w:hAnsi="Times New Roman" w:cs="Times New Roman"/>
          <w:sz w:val="22"/>
          <w:szCs w:val="22"/>
          <w:lang w:val="en-US"/>
        </w:rPr>
        <w:t>2010 (</w:t>
      </w:r>
      <w:r w:rsidR="00CA6F8D" w:rsidRPr="007B50CC">
        <w:rPr>
          <w:rFonts w:ascii="Times New Roman" w:hAnsi="Times New Roman" w:cs="Times New Roman"/>
          <w:sz w:val="22"/>
          <w:szCs w:val="22"/>
          <w:lang w:val="la-Latn"/>
        </w:rPr>
        <w:t>Bibliotheca Teubneriana</w:t>
      </w:r>
      <w:r w:rsidR="00CA6F8D" w:rsidRPr="00D709BD">
        <w:rPr>
          <w:rFonts w:ascii="Times New Roman" w:hAnsi="Times New Roman" w:cs="Times New Roman"/>
          <w:sz w:val="22"/>
          <w:szCs w:val="22"/>
          <w:lang w:val="en-US"/>
        </w:rPr>
        <w:t>).</w:t>
      </w:r>
    </w:p>
    <w:p w:rsidR="00CA6F8D" w:rsidRPr="00471A1B" w:rsidRDefault="00CA6F8D" w:rsidP="00B8122E">
      <w:pPr>
        <w:pStyle w:val="NurText"/>
        <w:tabs>
          <w:tab w:val="left" w:pos="1418"/>
        </w:tabs>
        <w:ind w:left="992" w:hanging="425"/>
        <w:jc w:val="both"/>
        <w:rPr>
          <w:rFonts w:ascii="Times New Roman" w:hAnsi="Times New Roman" w:cs="Times New Roman"/>
          <w:sz w:val="22"/>
          <w:szCs w:val="22"/>
        </w:rPr>
      </w:pPr>
      <w:r w:rsidRPr="00D709BD">
        <w:rPr>
          <w:rFonts w:ascii="Times New Roman" w:hAnsi="Times New Roman" w:cs="Times New Roman"/>
          <w:sz w:val="22"/>
          <w:szCs w:val="22"/>
          <w:lang w:val="en-US"/>
        </w:rPr>
        <w:tab/>
      </w:r>
      <w:r w:rsidR="00B8122E" w:rsidRPr="00D709BD">
        <w:rPr>
          <w:rFonts w:ascii="Times New Roman" w:hAnsi="Times New Roman" w:cs="Times New Roman"/>
          <w:sz w:val="22"/>
          <w:szCs w:val="22"/>
          <w:lang w:val="en-US"/>
        </w:rPr>
        <w:tab/>
      </w:r>
      <w:r w:rsidR="007B50CC" w:rsidRPr="00471A1B">
        <w:rPr>
          <w:rFonts w:ascii="Times New Roman" w:hAnsi="Times New Roman" w:cs="Times New Roman"/>
          <w:sz w:val="22"/>
          <w:szCs w:val="22"/>
        </w:rPr>
        <w:t>Bd</w:t>
      </w:r>
      <w:r w:rsidR="0002480E" w:rsidRPr="00471A1B">
        <w:rPr>
          <w:rFonts w:ascii="Times New Roman" w:hAnsi="Times New Roman" w:cs="Times New Roman"/>
          <w:sz w:val="22"/>
          <w:szCs w:val="22"/>
        </w:rPr>
        <w:t>.</w:t>
      </w:r>
      <w:r w:rsidR="007B50CC" w:rsidRPr="00471A1B">
        <w:rPr>
          <w:rFonts w:ascii="Times New Roman" w:hAnsi="Times New Roman" w:cs="Times New Roman"/>
          <w:sz w:val="22"/>
          <w:szCs w:val="22"/>
        </w:rPr>
        <w:t xml:space="preserve"> 1: </w:t>
      </w:r>
      <w:r w:rsidR="006B00E0">
        <w:rPr>
          <w:rFonts w:ascii="Times New Roman" w:hAnsi="Times New Roman" w:cs="Times New Roman"/>
          <w:i/>
          <w:sz w:val="22"/>
          <w:szCs w:val="22"/>
          <w:lang w:val="la-Latn"/>
        </w:rPr>
        <w:t>A</w:t>
      </w:r>
      <w:r w:rsidR="007B50CC" w:rsidRPr="007B50CC">
        <w:rPr>
          <w:rFonts w:ascii="Times New Roman" w:hAnsi="Times New Roman" w:cs="Times New Roman"/>
          <w:i/>
          <w:sz w:val="22"/>
          <w:szCs w:val="22"/>
          <w:lang w:val="la-Latn"/>
        </w:rPr>
        <w:t>b excessu divi Augusti</w:t>
      </w:r>
      <w:r w:rsidR="007B50CC" w:rsidRPr="00471A1B">
        <w:rPr>
          <w:rFonts w:ascii="Times New Roman" w:hAnsi="Times New Roman" w:cs="Times New Roman"/>
          <w:sz w:val="22"/>
          <w:szCs w:val="22"/>
        </w:rPr>
        <w:t xml:space="preserve">, hg. v. </w:t>
      </w:r>
      <w:r w:rsidR="00471A1B" w:rsidRPr="00471A1B">
        <w:rPr>
          <w:rFonts w:ascii="Times New Roman" w:hAnsi="Times New Roman" w:cs="Times New Roman"/>
          <w:smallCaps/>
          <w:sz w:val="22"/>
          <w:szCs w:val="22"/>
        </w:rPr>
        <w:t>H. </w:t>
      </w:r>
      <w:r w:rsidR="007B50CC" w:rsidRPr="00471A1B">
        <w:rPr>
          <w:rFonts w:ascii="Times New Roman" w:hAnsi="Times New Roman" w:cs="Times New Roman"/>
          <w:smallCaps/>
          <w:sz w:val="22"/>
          <w:szCs w:val="22"/>
        </w:rPr>
        <w:t>Heubner</w:t>
      </w:r>
    </w:p>
    <w:p w:rsidR="00CA6F8D" w:rsidRDefault="00CA6F8D" w:rsidP="00B8122E">
      <w:pPr>
        <w:pStyle w:val="NurText"/>
        <w:tabs>
          <w:tab w:val="left" w:pos="1418"/>
        </w:tabs>
        <w:ind w:left="992" w:hanging="425"/>
        <w:jc w:val="both"/>
        <w:rPr>
          <w:rFonts w:ascii="Times New Roman" w:hAnsi="Times New Roman" w:cs="Times New Roman"/>
          <w:sz w:val="22"/>
          <w:szCs w:val="22"/>
        </w:rPr>
      </w:pPr>
      <w:r w:rsidRPr="00471A1B">
        <w:rPr>
          <w:rFonts w:ascii="Times New Roman" w:hAnsi="Times New Roman" w:cs="Times New Roman"/>
          <w:sz w:val="22"/>
          <w:szCs w:val="22"/>
        </w:rPr>
        <w:tab/>
      </w:r>
      <w:r w:rsidR="00B8122E" w:rsidRPr="00471A1B">
        <w:rPr>
          <w:rFonts w:ascii="Times New Roman" w:hAnsi="Times New Roman" w:cs="Times New Roman"/>
          <w:sz w:val="22"/>
          <w:szCs w:val="22"/>
        </w:rPr>
        <w:tab/>
      </w:r>
      <w:r w:rsidR="007B50CC">
        <w:rPr>
          <w:rFonts w:ascii="Times New Roman" w:hAnsi="Times New Roman" w:cs="Times New Roman"/>
          <w:sz w:val="22"/>
          <w:szCs w:val="22"/>
        </w:rPr>
        <w:t xml:space="preserve">Bd. 2: </w:t>
      </w:r>
      <w:r w:rsidR="007B50CC" w:rsidRPr="007B50CC">
        <w:rPr>
          <w:rFonts w:ascii="Times New Roman" w:hAnsi="Times New Roman" w:cs="Times New Roman"/>
          <w:i/>
          <w:sz w:val="22"/>
          <w:szCs w:val="22"/>
          <w:lang w:val="la-Latn"/>
        </w:rPr>
        <w:t>Historiarum libri</w:t>
      </w:r>
      <w:r w:rsidR="007B50CC" w:rsidRPr="007B50CC">
        <w:rPr>
          <w:rFonts w:ascii="Times New Roman" w:hAnsi="Times New Roman" w:cs="Times New Roman"/>
          <w:sz w:val="22"/>
          <w:szCs w:val="22"/>
          <w:lang w:val="la-Latn"/>
        </w:rPr>
        <w:t>,</w:t>
      </w:r>
      <w:r w:rsidR="007B50CC">
        <w:rPr>
          <w:rFonts w:ascii="Times New Roman" w:hAnsi="Times New Roman" w:cs="Times New Roman"/>
          <w:sz w:val="22"/>
          <w:szCs w:val="22"/>
        </w:rPr>
        <w:t xml:space="preserve"> </w:t>
      </w:r>
      <w:r w:rsidR="007B50CC" w:rsidRPr="007B50CC">
        <w:rPr>
          <w:rFonts w:ascii="Times New Roman" w:hAnsi="Times New Roman" w:cs="Times New Roman"/>
          <w:sz w:val="22"/>
          <w:szCs w:val="22"/>
        </w:rPr>
        <w:t>hg</w:t>
      </w:r>
      <w:r w:rsidR="007B50CC" w:rsidRPr="006E583A">
        <w:rPr>
          <w:rFonts w:ascii="Times New Roman" w:hAnsi="Times New Roman" w:cs="Times New Roman"/>
          <w:sz w:val="22"/>
          <w:szCs w:val="22"/>
        </w:rPr>
        <w:t xml:space="preserve">. v. </w:t>
      </w:r>
      <w:r w:rsidR="00471A1B">
        <w:rPr>
          <w:rFonts w:ascii="Times New Roman" w:hAnsi="Times New Roman" w:cs="Times New Roman"/>
          <w:smallCaps/>
          <w:sz w:val="22"/>
          <w:szCs w:val="22"/>
        </w:rPr>
        <w:t>H. </w:t>
      </w:r>
      <w:r w:rsidR="007B50CC" w:rsidRPr="006E583A">
        <w:rPr>
          <w:rFonts w:ascii="Times New Roman" w:hAnsi="Times New Roman" w:cs="Times New Roman"/>
          <w:smallCaps/>
          <w:sz w:val="22"/>
          <w:szCs w:val="22"/>
        </w:rPr>
        <w:t>Heubner</w:t>
      </w:r>
    </w:p>
    <w:p w:rsidR="00CA6F8D" w:rsidRDefault="00CA6F8D" w:rsidP="00B8122E">
      <w:pPr>
        <w:pStyle w:val="NurText"/>
        <w:tabs>
          <w:tab w:val="left" w:pos="1418"/>
        </w:tabs>
        <w:ind w:left="992" w:hanging="425"/>
        <w:jc w:val="both"/>
        <w:rPr>
          <w:rFonts w:ascii="Times New Roman" w:hAnsi="Times New Roman" w:cs="Times New Roman"/>
          <w:sz w:val="22"/>
          <w:szCs w:val="22"/>
        </w:rPr>
      </w:pPr>
      <w:r>
        <w:rPr>
          <w:rFonts w:ascii="Times New Roman" w:hAnsi="Times New Roman" w:cs="Times New Roman"/>
          <w:sz w:val="22"/>
          <w:szCs w:val="22"/>
        </w:rPr>
        <w:tab/>
      </w:r>
      <w:r w:rsidR="00B8122E">
        <w:rPr>
          <w:rFonts w:ascii="Times New Roman" w:hAnsi="Times New Roman" w:cs="Times New Roman"/>
          <w:sz w:val="22"/>
          <w:szCs w:val="22"/>
        </w:rPr>
        <w:tab/>
      </w:r>
      <w:r w:rsidR="007B50CC">
        <w:rPr>
          <w:rFonts w:ascii="Times New Roman" w:hAnsi="Times New Roman" w:cs="Times New Roman"/>
          <w:sz w:val="22"/>
          <w:szCs w:val="22"/>
        </w:rPr>
        <w:t xml:space="preserve">Bd. 3: </w:t>
      </w:r>
      <w:r w:rsidR="007B50CC">
        <w:rPr>
          <w:noProof/>
          <w:lang w:val="en-US" w:eastAsia="en-US"/>
        </w:rPr>
        <w:drawing>
          <wp:inline distT="0" distB="0" distL="0" distR="0" wp14:anchorId="1F95093B" wp14:editId="338FCC9D">
            <wp:extent cx="6350" cy="6350"/>
            <wp:effectExtent l="0" t="0" r="0" b="0"/>
            <wp:docPr id="5" name="Bild 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7B50CC" w:rsidRPr="007B50CC">
        <w:rPr>
          <w:rFonts w:ascii="Times New Roman" w:hAnsi="Times New Roman" w:cs="Times New Roman"/>
          <w:i/>
          <w:sz w:val="22"/>
          <w:szCs w:val="22"/>
          <w:lang w:val="la-Latn"/>
        </w:rPr>
        <w:t>De origine et situ Germanorum liber</w:t>
      </w:r>
      <w:r w:rsidR="007B50CC">
        <w:rPr>
          <w:rFonts w:ascii="Times New Roman" w:hAnsi="Times New Roman" w:cs="Times New Roman"/>
          <w:sz w:val="22"/>
          <w:szCs w:val="22"/>
        </w:rPr>
        <w:t xml:space="preserve">, hg. v. </w:t>
      </w:r>
      <w:r w:rsidR="00471A1B">
        <w:rPr>
          <w:rFonts w:ascii="Times New Roman" w:hAnsi="Times New Roman" w:cs="Times New Roman"/>
          <w:smallCaps/>
          <w:sz w:val="22"/>
          <w:szCs w:val="22"/>
        </w:rPr>
        <w:t>H. </w:t>
      </w:r>
      <w:r w:rsidR="007B50CC" w:rsidRPr="006E583A">
        <w:rPr>
          <w:rFonts w:ascii="Times New Roman" w:hAnsi="Times New Roman" w:cs="Times New Roman"/>
          <w:smallCaps/>
          <w:sz w:val="22"/>
          <w:szCs w:val="22"/>
        </w:rPr>
        <w:t>Heubner</w:t>
      </w:r>
    </w:p>
    <w:p w:rsidR="00CA6F8D" w:rsidRPr="00F570ED" w:rsidRDefault="00CA6F8D" w:rsidP="00B8122E">
      <w:pPr>
        <w:pStyle w:val="NurText"/>
        <w:tabs>
          <w:tab w:val="left" w:pos="1418"/>
        </w:tabs>
        <w:ind w:left="992" w:hanging="425"/>
        <w:jc w:val="both"/>
        <w:rPr>
          <w:rFonts w:ascii="Times New Roman" w:hAnsi="Times New Roman" w:cs="Times New Roman"/>
          <w:sz w:val="22"/>
          <w:szCs w:val="22"/>
          <w:lang w:val="fr-FR"/>
        </w:rPr>
      </w:pPr>
      <w:r>
        <w:rPr>
          <w:rFonts w:ascii="Times New Roman" w:hAnsi="Times New Roman" w:cs="Times New Roman"/>
          <w:sz w:val="22"/>
          <w:szCs w:val="22"/>
        </w:rPr>
        <w:tab/>
      </w:r>
      <w:r w:rsidR="00B8122E">
        <w:rPr>
          <w:rFonts w:ascii="Times New Roman" w:hAnsi="Times New Roman" w:cs="Times New Roman"/>
          <w:sz w:val="22"/>
          <w:szCs w:val="22"/>
        </w:rPr>
        <w:tab/>
      </w:r>
      <w:r w:rsidR="007B50CC">
        <w:rPr>
          <w:rFonts w:ascii="Times New Roman" w:hAnsi="Times New Roman" w:cs="Times New Roman"/>
          <w:sz w:val="22"/>
          <w:szCs w:val="22"/>
        </w:rPr>
        <w:t xml:space="preserve">Bd. 4: </w:t>
      </w:r>
      <w:r w:rsidR="007B50CC" w:rsidRPr="007B50CC">
        <w:rPr>
          <w:rFonts w:ascii="Times New Roman" w:hAnsi="Times New Roman" w:cs="Times New Roman"/>
          <w:i/>
          <w:sz w:val="22"/>
          <w:szCs w:val="22"/>
          <w:lang w:val="la-Latn"/>
        </w:rPr>
        <w:t>Agricola</w:t>
      </w:r>
      <w:r w:rsidR="007B50CC">
        <w:rPr>
          <w:rFonts w:ascii="Times New Roman" w:hAnsi="Times New Roman" w:cs="Times New Roman"/>
          <w:sz w:val="22"/>
          <w:szCs w:val="22"/>
        </w:rPr>
        <w:t xml:space="preserve">, hg. v. </w:t>
      </w:r>
      <w:r w:rsidR="00471A1B">
        <w:rPr>
          <w:rFonts w:ascii="Times New Roman" w:hAnsi="Times New Roman" w:cs="Times New Roman"/>
          <w:sz w:val="22"/>
          <w:szCs w:val="22"/>
        </w:rPr>
        <w:t>J. </w:t>
      </w:r>
      <w:r w:rsidR="007B50CC" w:rsidRPr="007B50CC">
        <w:rPr>
          <w:rFonts w:ascii="Times New Roman" w:hAnsi="Times New Roman" w:cs="Times New Roman"/>
          <w:smallCaps/>
          <w:sz w:val="22"/>
          <w:szCs w:val="22"/>
        </w:rPr>
        <w:t>Delz</w:t>
      </w:r>
      <w:r w:rsidR="007B50CC">
        <w:rPr>
          <w:rFonts w:ascii="Times New Roman" w:hAnsi="Times New Roman" w:cs="Times New Roman"/>
          <w:sz w:val="22"/>
          <w:szCs w:val="22"/>
        </w:rPr>
        <w:t xml:space="preserve"> u. </w:t>
      </w:r>
      <w:r w:rsidR="00D1230D">
        <w:rPr>
          <w:rFonts w:ascii="Times New Roman" w:hAnsi="Times New Roman" w:cs="Times New Roman"/>
          <w:smallCaps/>
          <w:sz w:val="22"/>
          <w:szCs w:val="22"/>
        </w:rPr>
        <w:t>J. </w:t>
      </w:r>
      <w:r w:rsidR="007B50CC" w:rsidRPr="007B50CC">
        <w:rPr>
          <w:rFonts w:ascii="Times New Roman" w:hAnsi="Times New Roman" w:cs="Times New Roman"/>
          <w:smallCaps/>
          <w:sz w:val="22"/>
          <w:szCs w:val="22"/>
        </w:rPr>
        <w:t>v. Ungern-Sternberg</w:t>
      </w:r>
      <w:r w:rsidR="007B50CC">
        <w:rPr>
          <w:rFonts w:ascii="Times New Roman" w:hAnsi="Times New Roman" w:cs="Times New Roman"/>
          <w:sz w:val="22"/>
          <w:szCs w:val="22"/>
        </w:rPr>
        <w:t xml:space="preserve">, </w:t>
      </w:r>
      <w:r w:rsidR="007B5B78">
        <w:rPr>
          <w:rFonts w:ascii="Times New Roman" w:hAnsi="Times New Roman" w:cs="Times New Roman"/>
          <w:sz w:val="22"/>
          <w:szCs w:val="22"/>
        </w:rPr>
        <w:t>2. </w:t>
      </w:r>
      <w:r w:rsidR="007B5B78" w:rsidRPr="00F570ED">
        <w:rPr>
          <w:rFonts w:ascii="Times New Roman" w:hAnsi="Times New Roman" w:cs="Times New Roman"/>
          <w:sz w:val="22"/>
          <w:szCs w:val="22"/>
          <w:lang w:val="fr-FR"/>
        </w:rPr>
        <w:t>Aufl.</w:t>
      </w:r>
    </w:p>
    <w:p w:rsidR="0093752A" w:rsidRPr="00F570ED" w:rsidRDefault="00CA6F8D" w:rsidP="006A307B">
      <w:pPr>
        <w:pStyle w:val="NurText"/>
        <w:tabs>
          <w:tab w:val="left" w:pos="1418"/>
        </w:tabs>
        <w:spacing w:after="60"/>
        <w:ind w:left="992" w:hanging="425"/>
        <w:jc w:val="both"/>
        <w:rPr>
          <w:rFonts w:ascii="Times New Roman" w:hAnsi="Times New Roman" w:cs="Times New Roman"/>
          <w:noProof/>
          <w:sz w:val="22"/>
          <w:szCs w:val="22"/>
          <w:lang w:val="fr-FR"/>
        </w:rPr>
      </w:pPr>
      <w:r w:rsidRPr="00F570ED">
        <w:rPr>
          <w:rFonts w:ascii="Times New Roman" w:hAnsi="Times New Roman" w:cs="Times New Roman"/>
          <w:sz w:val="22"/>
          <w:szCs w:val="22"/>
          <w:lang w:val="fr-FR"/>
        </w:rPr>
        <w:tab/>
      </w:r>
      <w:r w:rsidR="00B8122E" w:rsidRPr="00F570ED">
        <w:rPr>
          <w:rFonts w:ascii="Times New Roman" w:hAnsi="Times New Roman" w:cs="Times New Roman"/>
          <w:sz w:val="22"/>
          <w:szCs w:val="22"/>
          <w:lang w:val="fr-FR"/>
        </w:rPr>
        <w:tab/>
      </w:r>
      <w:r w:rsidR="007B50CC" w:rsidRPr="00F570ED">
        <w:rPr>
          <w:rFonts w:ascii="Times New Roman" w:hAnsi="Times New Roman" w:cs="Times New Roman"/>
          <w:sz w:val="22"/>
          <w:szCs w:val="22"/>
          <w:lang w:val="fr-FR"/>
        </w:rPr>
        <w:t xml:space="preserve">Bd. 5: </w:t>
      </w:r>
      <w:r w:rsidR="007B50CC" w:rsidRPr="007B50CC">
        <w:rPr>
          <w:rFonts w:ascii="Times New Roman" w:hAnsi="Times New Roman" w:cs="Times New Roman"/>
          <w:i/>
          <w:sz w:val="22"/>
          <w:szCs w:val="22"/>
          <w:lang w:val="la-Latn"/>
        </w:rPr>
        <w:t xml:space="preserve">Dialogus </w:t>
      </w:r>
      <w:proofErr w:type="gramStart"/>
      <w:r w:rsidR="007B50CC" w:rsidRPr="007B50CC">
        <w:rPr>
          <w:rFonts w:ascii="Times New Roman" w:hAnsi="Times New Roman" w:cs="Times New Roman"/>
          <w:i/>
          <w:sz w:val="22"/>
          <w:szCs w:val="22"/>
          <w:lang w:val="la-Latn"/>
        </w:rPr>
        <w:t>de oratoribus</w:t>
      </w:r>
      <w:proofErr w:type="gramEnd"/>
      <w:r w:rsidR="007B50CC" w:rsidRPr="00F570ED">
        <w:rPr>
          <w:rFonts w:ascii="Times New Roman" w:hAnsi="Times New Roman" w:cs="Times New Roman"/>
          <w:sz w:val="22"/>
          <w:szCs w:val="22"/>
          <w:lang w:val="fr-FR"/>
        </w:rPr>
        <w:t xml:space="preserve">, </w:t>
      </w:r>
      <w:r w:rsidR="006E583A" w:rsidRPr="00F570ED">
        <w:rPr>
          <w:rFonts w:ascii="Times New Roman" w:hAnsi="Times New Roman" w:cs="Times New Roman"/>
          <w:sz w:val="22"/>
          <w:szCs w:val="22"/>
          <w:lang w:val="fr-FR"/>
        </w:rPr>
        <w:t xml:space="preserve">hg. v. </w:t>
      </w:r>
      <w:r w:rsidR="00471A1B" w:rsidRPr="00F570ED">
        <w:rPr>
          <w:rFonts w:ascii="Times New Roman" w:hAnsi="Times New Roman" w:cs="Times New Roman"/>
          <w:smallCaps/>
          <w:sz w:val="22"/>
          <w:szCs w:val="22"/>
          <w:lang w:val="fr-FR"/>
        </w:rPr>
        <w:t>H. </w:t>
      </w:r>
      <w:r w:rsidR="006E583A" w:rsidRPr="00F570ED">
        <w:rPr>
          <w:rFonts w:ascii="Times New Roman" w:hAnsi="Times New Roman" w:cs="Times New Roman"/>
          <w:smallCaps/>
          <w:sz w:val="22"/>
          <w:szCs w:val="22"/>
          <w:lang w:val="fr-FR"/>
        </w:rPr>
        <w:t>Heubner</w:t>
      </w:r>
    </w:p>
    <w:p w:rsidR="009119A4" w:rsidRPr="001B03AB" w:rsidRDefault="0093752A" w:rsidP="00C90803">
      <w:pPr>
        <w:pStyle w:val="NurText"/>
        <w:tabs>
          <w:tab w:val="left" w:pos="993"/>
        </w:tabs>
        <w:spacing w:after="60"/>
        <w:ind w:left="993" w:hanging="426"/>
        <w:jc w:val="both"/>
        <w:rPr>
          <w:rFonts w:ascii="Times New Roman" w:hAnsi="Times New Roman" w:cs="Times New Roman"/>
          <w:noProof/>
          <w:sz w:val="22"/>
          <w:szCs w:val="22"/>
        </w:rPr>
      </w:pPr>
      <w:r w:rsidRPr="007C63D3">
        <w:rPr>
          <w:rFonts w:ascii="Times New Roman" w:hAnsi="Times New Roman" w:cs="Times New Roman"/>
          <w:noProof/>
          <w:sz w:val="22"/>
          <w:szCs w:val="22"/>
        </w:rPr>
        <w:t>Ü:</w:t>
      </w:r>
      <w:r w:rsidRPr="007C63D3">
        <w:rPr>
          <w:rFonts w:ascii="Times New Roman" w:hAnsi="Times New Roman" w:cs="Times New Roman"/>
          <w:noProof/>
          <w:sz w:val="22"/>
          <w:szCs w:val="22"/>
        </w:rPr>
        <w:tab/>
      </w:r>
      <w:r w:rsidR="009119A4" w:rsidRPr="007C63D3">
        <w:rPr>
          <w:rFonts w:ascii="Times New Roman" w:hAnsi="Times New Roman" w:cs="Times New Roman"/>
          <w:noProof/>
          <w:sz w:val="22"/>
          <w:szCs w:val="22"/>
        </w:rPr>
        <w:t xml:space="preserve">Agricola. </w:t>
      </w:r>
      <w:r w:rsidR="009119A4" w:rsidRPr="001B03AB">
        <w:rPr>
          <w:rFonts w:ascii="Times New Roman" w:hAnsi="Times New Roman" w:cs="Times New Roman"/>
          <w:noProof/>
          <w:sz w:val="22"/>
          <w:szCs w:val="22"/>
        </w:rPr>
        <w:t xml:space="preserve">Germania, lat./dt., hg. u. übers. v. </w:t>
      </w:r>
      <w:r w:rsidR="00471A1B">
        <w:rPr>
          <w:rFonts w:ascii="Times New Roman" w:hAnsi="Times New Roman" w:cs="Times New Roman"/>
          <w:noProof/>
          <w:sz w:val="22"/>
          <w:szCs w:val="22"/>
        </w:rPr>
        <w:t>A. </w:t>
      </w:r>
      <w:r w:rsidR="009119A4" w:rsidRPr="001B03AB">
        <w:rPr>
          <w:rFonts w:ascii="Times New Roman" w:hAnsi="Times New Roman" w:cs="Times New Roman"/>
          <w:smallCaps/>
          <w:noProof/>
          <w:sz w:val="22"/>
          <w:szCs w:val="22"/>
        </w:rPr>
        <w:t>Städele</w:t>
      </w:r>
      <w:r w:rsidR="009119A4"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2. Aufl.</w:t>
      </w:r>
      <w:r w:rsidR="009119A4" w:rsidRPr="001B03AB">
        <w:rPr>
          <w:rFonts w:ascii="Times New Roman" w:hAnsi="Times New Roman" w:cs="Times New Roman"/>
          <w:noProof/>
          <w:sz w:val="22"/>
          <w:szCs w:val="22"/>
        </w:rPr>
        <w:t xml:space="preserve">, Zürich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2002 (Sammlung Tusculum).</w:t>
      </w:r>
    </w:p>
    <w:p w:rsidR="009119A4" w:rsidRPr="001B03AB" w:rsidRDefault="0093752A" w:rsidP="00C90803">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ab/>
      </w:r>
      <w:r w:rsidR="009119A4" w:rsidRPr="001B03AB">
        <w:rPr>
          <w:rFonts w:ascii="Times New Roman" w:hAnsi="Times New Roman" w:cs="Times New Roman"/>
          <w:noProof/>
          <w:sz w:val="22"/>
          <w:szCs w:val="22"/>
        </w:rPr>
        <w:t xml:space="preserve">Historien, lat./dt., hg. v. </w:t>
      </w:r>
      <w:r w:rsidR="00471A1B">
        <w:rPr>
          <w:rFonts w:ascii="Times New Roman" w:hAnsi="Times New Roman" w:cs="Times New Roman"/>
          <w:noProof/>
          <w:sz w:val="22"/>
          <w:szCs w:val="22"/>
        </w:rPr>
        <w:t>J. </w:t>
      </w:r>
      <w:r w:rsidR="009119A4" w:rsidRPr="001B03AB">
        <w:rPr>
          <w:rFonts w:ascii="Times New Roman" w:hAnsi="Times New Roman" w:cs="Times New Roman"/>
          <w:smallCaps/>
          <w:noProof/>
          <w:sz w:val="22"/>
          <w:szCs w:val="22"/>
        </w:rPr>
        <w:t>Borst</w:t>
      </w:r>
      <w:r w:rsidR="009119A4"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6. Aufl.</w:t>
      </w:r>
      <w:r w:rsidR="009119A4" w:rsidRPr="001B03AB">
        <w:rPr>
          <w:rFonts w:ascii="Times New Roman" w:hAnsi="Times New Roman" w:cs="Times New Roman"/>
          <w:noProof/>
          <w:sz w:val="22"/>
          <w:szCs w:val="22"/>
        </w:rPr>
        <w:t xml:space="preserve">, Düsseldorf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2002 (Sammlung Tusculum).</w:t>
      </w:r>
    </w:p>
    <w:p w:rsidR="00035D55" w:rsidRPr="001B03AB" w:rsidRDefault="0093752A" w:rsidP="00C90803">
      <w:pPr>
        <w:pStyle w:val="NurText"/>
        <w:tabs>
          <w:tab w:val="left" w:pos="993"/>
        </w:tabs>
        <w:spacing w:after="60"/>
        <w:ind w:left="993" w:hanging="426"/>
        <w:jc w:val="both"/>
        <w:rPr>
          <w:rFonts w:ascii="Times New Roman" w:hAnsi="Times New Roman" w:cs="Times New Roman"/>
          <w:noProof/>
          <w:sz w:val="22"/>
          <w:szCs w:val="22"/>
        </w:rPr>
      </w:pPr>
      <w:r w:rsidRPr="007E6D78">
        <w:rPr>
          <w:rFonts w:ascii="Times New Roman" w:hAnsi="Times New Roman" w:cs="Times New Roman"/>
          <w:noProof/>
          <w:sz w:val="22"/>
          <w:szCs w:val="22"/>
        </w:rPr>
        <w:tab/>
      </w:r>
      <w:r w:rsidR="007E6D78">
        <w:rPr>
          <w:rFonts w:ascii="Times New Roman" w:hAnsi="Times New Roman" w:cs="Times New Roman"/>
          <w:noProof/>
          <w:sz w:val="22"/>
          <w:szCs w:val="22"/>
        </w:rPr>
        <w:t xml:space="preserve">Annalen, lat./dt., hg. v. </w:t>
      </w:r>
      <w:r w:rsidR="00471A1B">
        <w:rPr>
          <w:rFonts w:ascii="Times New Roman" w:hAnsi="Times New Roman" w:cs="Times New Roman"/>
          <w:smallCaps/>
          <w:noProof/>
          <w:sz w:val="22"/>
          <w:szCs w:val="22"/>
        </w:rPr>
        <w:t>E. </w:t>
      </w:r>
      <w:r w:rsidR="007E6D78" w:rsidRPr="007E6D78">
        <w:rPr>
          <w:rFonts w:ascii="Times New Roman" w:hAnsi="Times New Roman" w:cs="Times New Roman"/>
          <w:smallCaps/>
          <w:noProof/>
          <w:sz w:val="22"/>
          <w:szCs w:val="22"/>
        </w:rPr>
        <w:t>Heller</w:t>
      </w:r>
      <w:r w:rsidR="007E6D78">
        <w:rPr>
          <w:rFonts w:ascii="Times New Roman" w:hAnsi="Times New Roman" w:cs="Times New Roman"/>
          <w:noProof/>
          <w:sz w:val="22"/>
          <w:szCs w:val="22"/>
        </w:rPr>
        <w:t xml:space="preserve">, München </w:t>
      </w:r>
      <w:r w:rsidR="00290047">
        <w:rPr>
          <w:rFonts w:ascii="Times New Roman" w:hAnsi="Times New Roman" w:cs="Times New Roman"/>
          <w:noProof/>
          <w:sz w:val="22"/>
          <w:szCs w:val="22"/>
        </w:rPr>
        <w:t>u. a.</w:t>
      </w:r>
      <w:r w:rsidR="007E6D78">
        <w:rPr>
          <w:rFonts w:ascii="Times New Roman" w:hAnsi="Times New Roman" w:cs="Times New Roman"/>
          <w:noProof/>
          <w:sz w:val="22"/>
          <w:szCs w:val="22"/>
        </w:rPr>
        <w:t xml:space="preserve"> 1982 (Sammlung Tusculum).</w:t>
      </w:r>
    </w:p>
    <w:p w:rsidR="009119A4" w:rsidRDefault="009119A4" w:rsidP="0078588D">
      <w:pPr>
        <w:pStyle w:val="NurText"/>
        <w:tabs>
          <w:tab w:val="left" w:pos="851"/>
        </w:tabs>
        <w:spacing w:before="120" w:after="120" w:line="360" w:lineRule="auto"/>
        <w:ind w:left="567" w:hanging="567"/>
        <w:jc w:val="both"/>
        <w:rPr>
          <w:rFonts w:ascii="Times New Roman" w:hAnsi="Times New Roman" w:cs="Times New Roman"/>
          <w:smallCaps/>
          <w:noProof/>
          <w:sz w:val="22"/>
          <w:szCs w:val="22"/>
        </w:rPr>
      </w:pPr>
    </w:p>
    <w:p w:rsidR="00D709BD" w:rsidRPr="00E32FD5" w:rsidRDefault="00D709BD" w:rsidP="0078588D">
      <w:pPr>
        <w:pStyle w:val="NurText"/>
        <w:tabs>
          <w:tab w:val="left" w:pos="851"/>
        </w:tabs>
        <w:spacing w:before="120" w:after="120" w:line="360" w:lineRule="auto"/>
        <w:ind w:left="567" w:hanging="567"/>
        <w:jc w:val="both"/>
        <w:rPr>
          <w:rFonts w:ascii="Times New Roman" w:hAnsi="Times New Roman" w:cs="Times New Roman"/>
          <w:noProof/>
          <w:sz w:val="22"/>
          <w:szCs w:val="22"/>
        </w:rPr>
      </w:pPr>
    </w:p>
    <w:p w:rsidR="00013907" w:rsidRPr="00E32FD5" w:rsidRDefault="00013907" w:rsidP="00013907">
      <w:pPr>
        <w:pStyle w:val="NurText"/>
        <w:tabs>
          <w:tab w:val="left" w:pos="851"/>
        </w:tabs>
        <w:spacing w:before="200"/>
        <w:ind w:left="567" w:hanging="567"/>
        <w:jc w:val="both"/>
        <w:rPr>
          <w:rFonts w:ascii="Times New Roman" w:hAnsi="Times New Roman" w:cs="Times New Roman"/>
          <w:noProof/>
          <w:sz w:val="22"/>
          <w:szCs w:val="22"/>
        </w:rPr>
      </w:pPr>
      <w:r w:rsidRPr="00E32FD5">
        <w:rPr>
          <w:rFonts w:ascii="Times New Roman" w:hAnsi="Times New Roman" w:cs="Times New Roman"/>
          <w:smallCaps/>
          <w:noProof/>
          <w:sz w:val="22"/>
          <w:szCs w:val="22"/>
        </w:rPr>
        <w:lastRenderedPageBreak/>
        <w:t>Diodorus Siculus:</w:t>
      </w:r>
      <w:r w:rsidRPr="00E32FD5">
        <w:rPr>
          <w:rFonts w:ascii="Times New Roman" w:hAnsi="Times New Roman" w:cs="Times New Roman"/>
          <w:noProof/>
          <w:sz w:val="22"/>
          <w:szCs w:val="22"/>
        </w:rPr>
        <w:t xml:space="preserve"> </w:t>
      </w:r>
    </w:p>
    <w:p w:rsidR="00013907" w:rsidRPr="00290047" w:rsidRDefault="00013907" w:rsidP="00013907">
      <w:pPr>
        <w:pStyle w:val="NurText"/>
        <w:tabs>
          <w:tab w:val="left" w:pos="993"/>
        </w:tabs>
        <w:spacing w:after="60"/>
        <w:ind w:left="993" w:hanging="426"/>
        <w:jc w:val="both"/>
        <w:rPr>
          <w:rFonts w:ascii="Times New Roman" w:hAnsi="Times New Roman" w:cs="Times New Roman"/>
          <w:noProof/>
          <w:sz w:val="22"/>
          <w:szCs w:val="22"/>
        </w:rPr>
      </w:pPr>
      <w:r w:rsidRPr="00E32FD5">
        <w:rPr>
          <w:rFonts w:ascii="Times New Roman" w:hAnsi="Times New Roman" w:cs="Times New Roman"/>
          <w:noProof/>
          <w:sz w:val="22"/>
          <w:szCs w:val="22"/>
        </w:rPr>
        <w:t>Ed.:</w:t>
      </w:r>
      <w:r w:rsidRPr="00E32FD5">
        <w:rPr>
          <w:rFonts w:ascii="Times New Roman" w:hAnsi="Times New Roman" w:cs="Times New Roman"/>
          <w:noProof/>
          <w:sz w:val="22"/>
          <w:szCs w:val="22"/>
        </w:rPr>
        <w:tab/>
      </w:r>
      <w:r w:rsidR="006B00E0">
        <w:rPr>
          <w:rFonts w:ascii="Times New Roman" w:hAnsi="Times New Roman" w:cs="Times New Roman"/>
          <w:i/>
          <w:sz w:val="22"/>
          <w:szCs w:val="22"/>
          <w:lang w:val="la-Latn"/>
        </w:rPr>
        <w:t>Diodori B</w:t>
      </w:r>
      <w:r w:rsidR="009658B0" w:rsidRPr="009658B0">
        <w:rPr>
          <w:rFonts w:ascii="Times New Roman" w:hAnsi="Times New Roman" w:cs="Times New Roman"/>
          <w:i/>
          <w:sz w:val="22"/>
          <w:szCs w:val="22"/>
          <w:lang w:val="la-Latn"/>
        </w:rPr>
        <w:t>ibliotheca historica</w:t>
      </w:r>
      <w:r w:rsidR="009658B0" w:rsidRPr="00E32FD5">
        <w:rPr>
          <w:rFonts w:ascii="Times New Roman" w:hAnsi="Times New Roman" w:cs="Times New Roman"/>
          <w:sz w:val="22"/>
          <w:szCs w:val="22"/>
        </w:rPr>
        <w:t xml:space="preserve">, hg. v. </w:t>
      </w:r>
      <w:r w:rsidR="00471A1B">
        <w:rPr>
          <w:rFonts w:ascii="Times New Roman" w:hAnsi="Times New Roman" w:cs="Times New Roman"/>
          <w:smallCaps/>
          <w:sz w:val="22"/>
          <w:szCs w:val="22"/>
        </w:rPr>
        <w:t>L. </w:t>
      </w:r>
      <w:r w:rsidR="009658B0" w:rsidRPr="00E32FD5">
        <w:rPr>
          <w:rFonts w:ascii="Times New Roman" w:hAnsi="Times New Roman" w:cs="Times New Roman"/>
          <w:smallCaps/>
          <w:sz w:val="22"/>
          <w:szCs w:val="22"/>
        </w:rPr>
        <w:t>Dindorf</w:t>
      </w:r>
      <w:r w:rsidR="009658B0" w:rsidRPr="00E32FD5">
        <w:rPr>
          <w:rFonts w:ascii="Times New Roman" w:hAnsi="Times New Roman" w:cs="Times New Roman"/>
          <w:sz w:val="22"/>
          <w:szCs w:val="22"/>
        </w:rPr>
        <w:t xml:space="preserve"> u.</w:t>
      </w:r>
      <w:r w:rsidR="00290047" w:rsidRPr="00E32FD5">
        <w:rPr>
          <w:rFonts w:ascii="Times New Roman" w:hAnsi="Times New Roman" w:cs="Times New Roman"/>
          <w:sz w:val="22"/>
          <w:szCs w:val="22"/>
        </w:rPr>
        <w:t> </w:t>
      </w:r>
      <w:r w:rsidR="009658B0" w:rsidRPr="00E32FD5">
        <w:rPr>
          <w:rFonts w:ascii="Times New Roman" w:hAnsi="Times New Roman" w:cs="Times New Roman"/>
          <w:sz w:val="22"/>
          <w:szCs w:val="22"/>
        </w:rPr>
        <w:t xml:space="preserve">a., </w:t>
      </w:r>
      <w:r w:rsidR="009658B0" w:rsidRPr="00E32FD5">
        <w:rPr>
          <w:rFonts w:ascii="Times New Roman" w:hAnsi="Times New Roman" w:cs="Times New Roman"/>
          <w:noProof/>
          <w:sz w:val="22"/>
          <w:szCs w:val="22"/>
        </w:rPr>
        <w:t>6 Bde., Leipzig 1888</w:t>
      </w:r>
      <w:r w:rsidR="00754F64">
        <w:rPr>
          <w:rFonts w:ascii="Times New Roman" w:hAnsi="Times New Roman" w:cs="Times New Roman"/>
          <w:noProof/>
          <w:sz w:val="22"/>
          <w:szCs w:val="22"/>
        </w:rPr>
        <w:t>–</w:t>
      </w:r>
      <w:r w:rsidR="009658B0" w:rsidRPr="00E32FD5">
        <w:rPr>
          <w:rFonts w:ascii="Times New Roman" w:hAnsi="Times New Roman" w:cs="Times New Roman"/>
          <w:noProof/>
          <w:sz w:val="22"/>
          <w:szCs w:val="22"/>
        </w:rPr>
        <w:t xml:space="preserve">1906; ND der </w:t>
      </w:r>
      <w:r w:rsidR="007B5B78">
        <w:rPr>
          <w:rFonts w:ascii="Times New Roman" w:hAnsi="Times New Roman" w:cs="Times New Roman"/>
          <w:noProof/>
          <w:sz w:val="22"/>
          <w:szCs w:val="22"/>
        </w:rPr>
        <w:t>3. Aufl.</w:t>
      </w:r>
      <w:r w:rsidR="009658B0" w:rsidRPr="00290047">
        <w:rPr>
          <w:rFonts w:ascii="Times New Roman" w:hAnsi="Times New Roman" w:cs="Times New Roman"/>
          <w:noProof/>
          <w:sz w:val="22"/>
          <w:szCs w:val="22"/>
        </w:rPr>
        <w:t xml:space="preserve"> Stuttgart 1964</w:t>
      </w:r>
      <w:r w:rsidR="00754F64">
        <w:rPr>
          <w:rFonts w:ascii="Times New Roman" w:hAnsi="Times New Roman" w:cs="Times New Roman"/>
          <w:noProof/>
          <w:sz w:val="22"/>
          <w:szCs w:val="22"/>
        </w:rPr>
        <w:t>–</w:t>
      </w:r>
      <w:r w:rsidR="009658B0" w:rsidRPr="00290047">
        <w:rPr>
          <w:rFonts w:ascii="Times New Roman" w:hAnsi="Times New Roman" w:cs="Times New Roman"/>
          <w:noProof/>
          <w:sz w:val="22"/>
          <w:szCs w:val="22"/>
        </w:rPr>
        <w:t xml:space="preserve">1991 </w:t>
      </w:r>
      <w:r w:rsidR="009658B0" w:rsidRPr="00290047">
        <w:rPr>
          <w:rFonts w:ascii="Times New Roman" w:hAnsi="Times New Roman" w:cs="Times New Roman"/>
          <w:sz w:val="22"/>
          <w:szCs w:val="22"/>
        </w:rPr>
        <w:t>(</w:t>
      </w:r>
      <w:r w:rsidR="009658B0" w:rsidRPr="009658B0">
        <w:rPr>
          <w:rFonts w:ascii="Times New Roman" w:hAnsi="Times New Roman" w:cs="Times New Roman"/>
          <w:sz w:val="22"/>
          <w:szCs w:val="22"/>
          <w:lang w:val="la-Latn"/>
        </w:rPr>
        <w:t>Bibliotheca Teubneriana</w:t>
      </w:r>
      <w:r w:rsidR="009658B0" w:rsidRPr="00290047">
        <w:rPr>
          <w:rFonts w:ascii="Times New Roman" w:hAnsi="Times New Roman" w:cs="Times New Roman"/>
          <w:sz w:val="22"/>
          <w:szCs w:val="22"/>
        </w:rPr>
        <w:t>).</w:t>
      </w:r>
    </w:p>
    <w:p w:rsidR="009E7A0E" w:rsidRPr="00290047" w:rsidRDefault="00013907" w:rsidP="00013907">
      <w:pPr>
        <w:pStyle w:val="NurText"/>
        <w:tabs>
          <w:tab w:val="left" w:pos="993"/>
        </w:tabs>
        <w:spacing w:after="60"/>
        <w:ind w:left="993" w:hanging="426"/>
        <w:jc w:val="both"/>
        <w:rPr>
          <w:rFonts w:ascii="Times New Roman" w:hAnsi="Times New Roman" w:cs="Times New Roman"/>
          <w:sz w:val="22"/>
          <w:szCs w:val="22"/>
        </w:rPr>
      </w:pPr>
      <w:r w:rsidRPr="00290047">
        <w:rPr>
          <w:rFonts w:ascii="Times New Roman" w:hAnsi="Times New Roman" w:cs="Times New Roman"/>
          <w:noProof/>
          <w:sz w:val="22"/>
          <w:szCs w:val="22"/>
        </w:rPr>
        <w:t>Ü:</w:t>
      </w:r>
      <w:r w:rsidRPr="00290047">
        <w:rPr>
          <w:rFonts w:ascii="Times New Roman" w:hAnsi="Times New Roman" w:cs="Times New Roman"/>
          <w:noProof/>
          <w:sz w:val="22"/>
          <w:szCs w:val="22"/>
        </w:rPr>
        <w:tab/>
      </w:r>
      <w:r w:rsidR="009E7A0E" w:rsidRPr="00290047">
        <w:rPr>
          <w:rFonts w:ascii="Times New Roman" w:hAnsi="Times New Roman" w:cs="Times New Roman"/>
          <w:noProof/>
          <w:sz w:val="22"/>
          <w:szCs w:val="22"/>
        </w:rPr>
        <w:t xml:space="preserve">Diodoros </w:t>
      </w:r>
      <w:r w:rsidR="009E7A0E" w:rsidRPr="00290047">
        <w:rPr>
          <w:rFonts w:ascii="Times New Roman" w:hAnsi="Times New Roman" w:cs="Times New Roman"/>
          <w:sz w:val="22"/>
          <w:szCs w:val="22"/>
        </w:rPr>
        <w:t>Griechische Weltgeschichte</w:t>
      </w:r>
      <w:r w:rsidR="00911678" w:rsidRPr="00290047">
        <w:rPr>
          <w:rFonts w:ascii="Times New Roman" w:hAnsi="Times New Roman" w:cs="Times New Roman"/>
          <w:sz w:val="22"/>
          <w:szCs w:val="22"/>
        </w:rPr>
        <w:t xml:space="preserve"> [</w:t>
      </w:r>
      <w:r w:rsidR="00911678" w:rsidRPr="009658B0">
        <w:rPr>
          <w:rFonts w:ascii="Times New Roman" w:hAnsi="Times New Roman" w:cs="Times New Roman"/>
          <w:i/>
          <w:sz w:val="22"/>
          <w:szCs w:val="22"/>
          <w:lang w:val="la-Latn"/>
        </w:rPr>
        <w:t>Bibliotheca historica</w:t>
      </w:r>
      <w:r w:rsidR="00911678" w:rsidRPr="007E55E6">
        <w:rPr>
          <w:rFonts w:ascii="Times New Roman" w:hAnsi="Times New Roman" w:cs="Times New Roman"/>
          <w:i/>
          <w:sz w:val="22"/>
          <w:szCs w:val="22"/>
        </w:rPr>
        <w:t>]</w:t>
      </w:r>
      <w:r w:rsidR="009E7A0E" w:rsidRPr="00290047">
        <w:rPr>
          <w:rFonts w:ascii="Times New Roman" w:hAnsi="Times New Roman" w:cs="Times New Roman"/>
          <w:sz w:val="22"/>
          <w:szCs w:val="22"/>
        </w:rPr>
        <w:t xml:space="preserve">, </w:t>
      </w:r>
      <w:r w:rsidR="00911678" w:rsidRPr="00290047">
        <w:rPr>
          <w:rFonts w:ascii="Times New Roman" w:hAnsi="Times New Roman" w:cs="Times New Roman"/>
          <w:sz w:val="22"/>
          <w:szCs w:val="22"/>
        </w:rPr>
        <w:t xml:space="preserve">dt., </w:t>
      </w:r>
      <w:proofErr w:type="gramStart"/>
      <w:r w:rsidR="009E7A0E" w:rsidRPr="00290047">
        <w:rPr>
          <w:rFonts w:ascii="Times New Roman" w:hAnsi="Times New Roman" w:cs="Times New Roman"/>
          <w:sz w:val="22"/>
          <w:szCs w:val="22"/>
        </w:rPr>
        <w:t>hg.,</w:t>
      </w:r>
      <w:proofErr w:type="gramEnd"/>
      <w:r w:rsidR="009E7A0E" w:rsidRPr="00290047">
        <w:rPr>
          <w:rFonts w:ascii="Times New Roman" w:hAnsi="Times New Roman" w:cs="Times New Roman"/>
          <w:sz w:val="22"/>
          <w:szCs w:val="22"/>
        </w:rPr>
        <w:t xml:space="preserve"> übers</w:t>
      </w:r>
      <w:r w:rsidR="00911678" w:rsidRPr="00290047">
        <w:rPr>
          <w:rFonts w:ascii="Times New Roman" w:hAnsi="Times New Roman" w:cs="Times New Roman"/>
          <w:sz w:val="22"/>
          <w:szCs w:val="22"/>
        </w:rPr>
        <w:t>,</w:t>
      </w:r>
      <w:r w:rsidR="009E7A0E" w:rsidRPr="00290047">
        <w:rPr>
          <w:rFonts w:ascii="Times New Roman" w:hAnsi="Times New Roman" w:cs="Times New Roman"/>
          <w:noProof/>
          <w:sz w:val="22"/>
          <w:szCs w:val="22"/>
        </w:rPr>
        <w:t xml:space="preserve"> eingel. u. komm. v. </w:t>
      </w:r>
      <w:r w:rsidR="007C63D3">
        <w:rPr>
          <w:rFonts w:ascii="Times New Roman" w:hAnsi="Times New Roman" w:cs="Times New Roman"/>
          <w:smallCaps/>
          <w:noProof/>
          <w:sz w:val="22"/>
          <w:szCs w:val="22"/>
        </w:rPr>
        <w:t>G. </w:t>
      </w:r>
      <w:r w:rsidR="00911678" w:rsidRPr="00290047">
        <w:rPr>
          <w:rFonts w:ascii="Times New Roman" w:hAnsi="Times New Roman" w:cs="Times New Roman"/>
          <w:smallCaps/>
          <w:noProof/>
          <w:sz w:val="22"/>
          <w:szCs w:val="22"/>
        </w:rPr>
        <w:t>Wirth</w:t>
      </w:r>
      <w:r w:rsidR="00911678" w:rsidRPr="00290047">
        <w:rPr>
          <w:rFonts w:ascii="Times New Roman" w:hAnsi="Times New Roman" w:cs="Times New Roman"/>
          <w:noProof/>
          <w:sz w:val="22"/>
          <w:szCs w:val="22"/>
        </w:rPr>
        <w:t xml:space="preserve">, </w:t>
      </w:r>
      <w:r w:rsidR="00471A1B">
        <w:rPr>
          <w:rFonts w:ascii="Times New Roman" w:hAnsi="Times New Roman" w:cs="Times New Roman"/>
          <w:smallCaps/>
          <w:noProof/>
          <w:sz w:val="22"/>
          <w:szCs w:val="22"/>
        </w:rPr>
        <w:t>O. </w:t>
      </w:r>
      <w:r w:rsidR="00911678" w:rsidRPr="00290047">
        <w:rPr>
          <w:rFonts w:ascii="Times New Roman" w:hAnsi="Times New Roman" w:cs="Times New Roman"/>
          <w:smallCaps/>
          <w:noProof/>
          <w:sz w:val="22"/>
          <w:szCs w:val="22"/>
        </w:rPr>
        <w:t>Veh</w:t>
      </w:r>
      <w:r w:rsidR="00911678" w:rsidRPr="00290047">
        <w:rPr>
          <w:rFonts w:ascii="Times New Roman" w:hAnsi="Times New Roman" w:cs="Times New Roman"/>
          <w:noProof/>
          <w:sz w:val="22"/>
          <w:szCs w:val="22"/>
        </w:rPr>
        <w:t xml:space="preserve"> </w:t>
      </w:r>
      <w:r w:rsidR="007234E6" w:rsidRPr="00A75EE7">
        <w:rPr>
          <w:rFonts w:ascii="Times New Roman" w:hAnsi="Times New Roman" w:cs="Times New Roman"/>
          <w:noProof/>
          <w:sz w:val="22"/>
          <w:szCs w:val="22"/>
        </w:rPr>
        <w:t>u. a.</w:t>
      </w:r>
      <w:r w:rsidR="00911678" w:rsidRPr="00290047">
        <w:rPr>
          <w:rFonts w:ascii="Times New Roman" w:hAnsi="Times New Roman" w:cs="Times New Roman"/>
          <w:noProof/>
          <w:sz w:val="22"/>
          <w:szCs w:val="22"/>
        </w:rPr>
        <w:t xml:space="preserve">, 9 Bde., </w:t>
      </w:r>
      <w:r w:rsidR="009E7A0E" w:rsidRPr="00290047">
        <w:rPr>
          <w:rFonts w:ascii="Times New Roman" w:hAnsi="Times New Roman" w:cs="Times New Roman"/>
          <w:noProof/>
          <w:sz w:val="22"/>
          <w:szCs w:val="22"/>
        </w:rPr>
        <w:t>Leipzig 1992</w:t>
      </w:r>
      <w:r w:rsidR="00754F64">
        <w:rPr>
          <w:rFonts w:ascii="Times New Roman" w:hAnsi="Times New Roman" w:cs="Times New Roman"/>
          <w:noProof/>
          <w:sz w:val="22"/>
          <w:szCs w:val="22"/>
        </w:rPr>
        <w:t>–</w:t>
      </w:r>
      <w:r w:rsidR="009E7A0E" w:rsidRPr="00290047">
        <w:rPr>
          <w:rFonts w:ascii="Times New Roman" w:hAnsi="Times New Roman" w:cs="Times New Roman"/>
          <w:noProof/>
          <w:sz w:val="22"/>
          <w:szCs w:val="22"/>
        </w:rPr>
        <w:t xml:space="preserve">2008 </w:t>
      </w:r>
      <w:r w:rsidR="00CA6F8D" w:rsidRPr="009658B0">
        <w:rPr>
          <w:noProof/>
          <w:lang w:val="en-US" w:eastAsia="en-US"/>
        </w:rPr>
        <w:drawing>
          <wp:inline distT="0" distB="0" distL="0" distR="0" wp14:anchorId="2EA97502" wp14:editId="35FA9CA1">
            <wp:extent cx="6350" cy="6350"/>
            <wp:effectExtent l="0" t="0" r="0" b="0"/>
            <wp:docPr id="6" name="Bild 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9E7A0E" w:rsidRPr="00290047">
        <w:rPr>
          <w:rFonts w:ascii="Times New Roman" w:hAnsi="Times New Roman" w:cs="Times New Roman"/>
          <w:sz w:val="22"/>
          <w:szCs w:val="22"/>
        </w:rPr>
        <w:t>(Bibliothek der griechischen Literatur)</w:t>
      </w:r>
      <w:r w:rsidR="00911678" w:rsidRPr="00290047">
        <w:rPr>
          <w:rFonts w:ascii="Times New Roman" w:hAnsi="Times New Roman" w:cs="Times New Roman"/>
          <w:sz w:val="22"/>
          <w:szCs w:val="22"/>
        </w:rPr>
        <w:t>.</w:t>
      </w:r>
    </w:p>
    <w:p w:rsidR="009E7A0E" w:rsidRPr="00D709BD" w:rsidRDefault="00911678" w:rsidP="00013907">
      <w:pPr>
        <w:pStyle w:val="NurText"/>
        <w:tabs>
          <w:tab w:val="left" w:pos="993"/>
        </w:tabs>
        <w:spacing w:after="60"/>
        <w:ind w:left="993" w:hanging="426"/>
        <w:jc w:val="both"/>
        <w:rPr>
          <w:rFonts w:ascii="Times New Roman" w:hAnsi="Times New Roman" w:cs="Times New Roman"/>
          <w:noProof/>
          <w:sz w:val="22"/>
          <w:szCs w:val="22"/>
          <w:lang w:val="en-US"/>
        </w:rPr>
      </w:pPr>
      <w:r w:rsidRPr="00290047">
        <w:rPr>
          <w:rFonts w:ascii="Times New Roman" w:hAnsi="Times New Roman" w:cs="Times New Roman"/>
          <w:sz w:val="22"/>
          <w:szCs w:val="22"/>
        </w:rPr>
        <w:tab/>
      </w:r>
      <w:r w:rsidRPr="007C63D3">
        <w:rPr>
          <w:rFonts w:ascii="Times New Roman" w:hAnsi="Times New Roman" w:cs="Times New Roman"/>
          <w:sz w:val="22"/>
          <w:szCs w:val="22"/>
        </w:rPr>
        <w:t xml:space="preserve">Diodorus of Sicily, gr./engl., hg. u. übers. v. </w:t>
      </w:r>
      <w:r w:rsidR="00471A1B" w:rsidRPr="007C63D3">
        <w:rPr>
          <w:rFonts w:ascii="Times New Roman" w:hAnsi="Times New Roman" w:cs="Times New Roman"/>
          <w:smallCaps/>
          <w:sz w:val="22"/>
          <w:szCs w:val="22"/>
        </w:rPr>
        <w:t>C. H. </w:t>
      </w:r>
      <w:r w:rsidRPr="007C63D3">
        <w:rPr>
          <w:rFonts w:ascii="Times New Roman" w:hAnsi="Times New Roman" w:cs="Times New Roman"/>
          <w:smallCaps/>
          <w:sz w:val="22"/>
          <w:szCs w:val="22"/>
        </w:rPr>
        <w:t>Oldfather</w:t>
      </w:r>
      <w:r w:rsidRPr="007C63D3">
        <w:rPr>
          <w:rFonts w:ascii="Times New Roman" w:hAnsi="Times New Roman" w:cs="Times New Roman"/>
          <w:sz w:val="22"/>
          <w:szCs w:val="22"/>
        </w:rPr>
        <w:t xml:space="preserve"> </w:t>
      </w:r>
      <w:r w:rsidR="00290047" w:rsidRPr="007C63D3">
        <w:rPr>
          <w:rFonts w:ascii="Times New Roman" w:hAnsi="Times New Roman" w:cs="Times New Roman"/>
          <w:sz w:val="22"/>
          <w:szCs w:val="22"/>
        </w:rPr>
        <w:t>u. a.</w:t>
      </w:r>
      <w:r w:rsidRPr="007C63D3">
        <w:rPr>
          <w:rFonts w:ascii="Times New Roman" w:hAnsi="Times New Roman" w:cs="Times New Roman"/>
          <w:sz w:val="22"/>
          <w:szCs w:val="22"/>
        </w:rPr>
        <w:t>, 1</w:t>
      </w:r>
      <w:r w:rsidR="007B5B78" w:rsidRPr="007C63D3">
        <w:rPr>
          <w:rFonts w:ascii="Times New Roman" w:hAnsi="Times New Roman" w:cs="Times New Roman"/>
          <w:sz w:val="22"/>
          <w:szCs w:val="22"/>
        </w:rPr>
        <w:t>2 Bde</w:t>
      </w:r>
      <w:r w:rsidRPr="007C63D3">
        <w:rPr>
          <w:rFonts w:ascii="Times New Roman" w:hAnsi="Times New Roman" w:cs="Times New Roman"/>
          <w:sz w:val="22"/>
          <w:szCs w:val="22"/>
        </w:rPr>
        <w:t xml:space="preserve">., London </w:t>
      </w:r>
      <w:r w:rsidR="00290047" w:rsidRPr="007C63D3">
        <w:rPr>
          <w:rFonts w:ascii="Times New Roman" w:hAnsi="Times New Roman" w:cs="Times New Roman"/>
          <w:sz w:val="22"/>
          <w:szCs w:val="22"/>
        </w:rPr>
        <w:t>u. a.</w:t>
      </w:r>
      <w:r w:rsidRPr="007C63D3">
        <w:rPr>
          <w:rFonts w:ascii="Times New Roman" w:hAnsi="Times New Roman" w:cs="Times New Roman"/>
          <w:sz w:val="22"/>
          <w:szCs w:val="22"/>
        </w:rPr>
        <w:t xml:space="preserve"> </w:t>
      </w:r>
      <w:r w:rsidR="009658B0" w:rsidRPr="007C63D3">
        <w:rPr>
          <w:rFonts w:ascii="Times New Roman" w:hAnsi="Times New Roman" w:cs="Times New Roman"/>
          <w:sz w:val="22"/>
          <w:szCs w:val="22"/>
        </w:rPr>
        <w:t>1946ff.;</w:t>
      </w:r>
      <w:r w:rsidRPr="007C63D3">
        <w:rPr>
          <w:rFonts w:ascii="Times New Roman" w:hAnsi="Times New Roman" w:cs="Times New Roman"/>
          <w:sz w:val="22"/>
          <w:szCs w:val="22"/>
        </w:rPr>
        <w:t xml:space="preserve"> div. ND </w:t>
      </w:r>
      <w:r w:rsidRPr="007C63D3">
        <w:rPr>
          <w:rFonts w:ascii="Times New Roman" w:hAnsi="Times New Roman" w:cs="Times New Roman"/>
          <w:noProof/>
          <w:sz w:val="22"/>
          <w:szCs w:val="22"/>
        </w:rPr>
        <w:t xml:space="preserve">(Loeb Classical </w:t>
      </w:r>
      <w:r w:rsidRPr="00D709BD">
        <w:rPr>
          <w:rFonts w:ascii="Times New Roman" w:hAnsi="Times New Roman" w:cs="Times New Roman"/>
          <w:noProof/>
          <w:sz w:val="22"/>
          <w:szCs w:val="22"/>
          <w:lang w:val="en-US"/>
        </w:rPr>
        <w:t>Library).</w:t>
      </w:r>
    </w:p>
    <w:p w:rsidR="00553419" w:rsidRPr="00D709BD" w:rsidRDefault="005246F3" w:rsidP="00FF3119">
      <w:pPr>
        <w:pStyle w:val="NurText"/>
        <w:tabs>
          <w:tab w:val="left" w:pos="851"/>
        </w:tabs>
        <w:spacing w:before="200"/>
        <w:ind w:left="567" w:hanging="567"/>
        <w:jc w:val="both"/>
        <w:rPr>
          <w:rFonts w:ascii="Times New Roman" w:hAnsi="Times New Roman" w:cs="Times New Roman"/>
          <w:noProof/>
          <w:sz w:val="22"/>
          <w:szCs w:val="22"/>
          <w:lang w:val="en-US"/>
        </w:rPr>
      </w:pPr>
      <w:r>
        <w:rPr>
          <w:rFonts w:ascii="Times New Roman" w:hAnsi="Times New Roman" w:cs="Times New Roman"/>
          <w:smallCaps/>
          <w:noProof/>
          <w:sz w:val="22"/>
          <w:szCs w:val="22"/>
          <w:lang w:val="en-US"/>
        </w:rPr>
        <w:t>Dionysius von Halikarnassu</w:t>
      </w:r>
      <w:r w:rsidR="009119A4" w:rsidRPr="00D709BD">
        <w:rPr>
          <w:rFonts w:ascii="Times New Roman" w:hAnsi="Times New Roman" w:cs="Times New Roman"/>
          <w:smallCaps/>
          <w:noProof/>
          <w:sz w:val="22"/>
          <w:szCs w:val="22"/>
          <w:lang w:val="en-US"/>
        </w:rPr>
        <w:t>s</w:t>
      </w:r>
      <w:r w:rsidR="00553419" w:rsidRPr="00D709BD">
        <w:rPr>
          <w:rFonts w:ascii="Times New Roman" w:hAnsi="Times New Roman" w:cs="Times New Roman"/>
          <w:smallCaps/>
          <w:noProof/>
          <w:sz w:val="22"/>
          <w:szCs w:val="22"/>
          <w:lang w:val="en-US"/>
        </w:rPr>
        <w:t>:</w:t>
      </w:r>
      <w:r w:rsidR="009119A4" w:rsidRPr="00D709BD">
        <w:rPr>
          <w:rFonts w:ascii="Times New Roman" w:hAnsi="Times New Roman" w:cs="Times New Roman"/>
          <w:noProof/>
          <w:sz w:val="22"/>
          <w:szCs w:val="22"/>
          <w:lang w:val="en-US"/>
        </w:rPr>
        <w:t xml:space="preserve"> </w:t>
      </w:r>
    </w:p>
    <w:p w:rsidR="0093752A" w:rsidRPr="00D709BD" w:rsidRDefault="008254E0"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Ed.</w:t>
      </w:r>
      <w:r w:rsidR="0093752A" w:rsidRPr="00D709BD">
        <w:rPr>
          <w:rFonts w:ascii="Times New Roman" w:hAnsi="Times New Roman" w:cs="Times New Roman"/>
          <w:noProof/>
          <w:sz w:val="22"/>
          <w:szCs w:val="22"/>
          <w:lang w:val="en-US"/>
        </w:rPr>
        <w:t>:</w:t>
      </w:r>
      <w:r w:rsidR="00C90803" w:rsidRPr="00D709BD">
        <w:rPr>
          <w:rFonts w:ascii="Times New Roman" w:hAnsi="Times New Roman" w:cs="Times New Roman"/>
          <w:noProof/>
          <w:sz w:val="22"/>
          <w:szCs w:val="22"/>
          <w:lang w:val="en-US"/>
        </w:rPr>
        <w:tab/>
      </w:r>
      <w:r w:rsidR="005A22C9">
        <w:rPr>
          <w:noProof/>
          <w:lang w:val="en-US" w:eastAsia="en-US"/>
        </w:rPr>
        <w:drawing>
          <wp:inline distT="0" distB="0" distL="0" distR="0" wp14:anchorId="6A578A3A" wp14:editId="3B5EC6AF">
            <wp:extent cx="6350" cy="6350"/>
            <wp:effectExtent l="0" t="0" r="0" b="0"/>
            <wp:docPr id="13" name="Bild 1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5A22C9" w:rsidRPr="005A22C9">
        <w:rPr>
          <w:rStyle w:val="textmarked"/>
          <w:rFonts w:ascii="Times New Roman" w:hAnsi="Times New Roman" w:cs="Times New Roman"/>
          <w:i/>
          <w:sz w:val="22"/>
          <w:szCs w:val="22"/>
          <w:lang w:val="la-Latn"/>
        </w:rPr>
        <w:t>Dionysi</w:t>
      </w:r>
      <w:r w:rsidR="006B00E0">
        <w:rPr>
          <w:rFonts w:ascii="Times New Roman" w:hAnsi="Times New Roman" w:cs="Times New Roman"/>
          <w:i/>
          <w:sz w:val="22"/>
          <w:szCs w:val="22"/>
          <w:lang w:val="la-Latn"/>
        </w:rPr>
        <w:t xml:space="preserve"> Halicarnasensis A</w:t>
      </w:r>
      <w:r w:rsidR="005A22C9" w:rsidRPr="005A22C9">
        <w:rPr>
          <w:rFonts w:ascii="Times New Roman" w:hAnsi="Times New Roman" w:cs="Times New Roman"/>
          <w:i/>
          <w:sz w:val="22"/>
          <w:szCs w:val="22"/>
          <w:lang w:val="la-Latn"/>
        </w:rPr>
        <w:t>ntiquitatum Romanarum quae supersunt</w:t>
      </w:r>
      <w:r w:rsidR="005A22C9" w:rsidRPr="00D709BD">
        <w:rPr>
          <w:rFonts w:ascii="Times New Roman" w:hAnsi="Times New Roman" w:cs="Times New Roman"/>
          <w:sz w:val="22"/>
          <w:szCs w:val="22"/>
          <w:lang w:val="en-US"/>
        </w:rPr>
        <w:t xml:space="preserve">, hg. </w:t>
      </w:r>
      <w:proofErr w:type="gramStart"/>
      <w:r w:rsidR="005A22C9" w:rsidRPr="00D709BD">
        <w:rPr>
          <w:rFonts w:ascii="Times New Roman" w:hAnsi="Times New Roman" w:cs="Times New Roman"/>
          <w:sz w:val="22"/>
          <w:szCs w:val="22"/>
          <w:lang w:val="en-US"/>
        </w:rPr>
        <w:t>v</w:t>
      </w:r>
      <w:proofErr w:type="gramEnd"/>
      <w:r w:rsidR="005A22C9" w:rsidRPr="00D709BD">
        <w:rPr>
          <w:rFonts w:ascii="Times New Roman" w:hAnsi="Times New Roman" w:cs="Times New Roman"/>
          <w:sz w:val="22"/>
          <w:szCs w:val="22"/>
          <w:lang w:val="en-US"/>
        </w:rPr>
        <w:t xml:space="preserve">. </w:t>
      </w:r>
      <w:r w:rsidR="00471A1B">
        <w:rPr>
          <w:rFonts w:ascii="Times New Roman" w:hAnsi="Times New Roman" w:cs="Times New Roman"/>
          <w:smallCaps/>
          <w:sz w:val="22"/>
          <w:szCs w:val="22"/>
          <w:lang w:val="en-US"/>
        </w:rPr>
        <w:t>C. </w:t>
      </w:r>
      <w:r w:rsidR="005A22C9" w:rsidRPr="00D709BD">
        <w:rPr>
          <w:rStyle w:val="textmarked"/>
          <w:rFonts w:ascii="Times New Roman" w:hAnsi="Times New Roman" w:cs="Times New Roman"/>
          <w:smallCaps/>
          <w:sz w:val="22"/>
          <w:szCs w:val="22"/>
          <w:lang w:val="en-US"/>
        </w:rPr>
        <w:t>Jacoby</w:t>
      </w:r>
      <w:r w:rsidR="005A22C9" w:rsidRPr="00D709BD">
        <w:rPr>
          <w:rFonts w:ascii="Times New Roman" w:hAnsi="Times New Roman" w:cs="Times New Roman"/>
          <w:sz w:val="22"/>
          <w:szCs w:val="22"/>
          <w:lang w:val="en-US"/>
        </w:rPr>
        <w:t xml:space="preserve">, </w:t>
      </w:r>
      <w:r w:rsidR="007B5B78">
        <w:rPr>
          <w:rFonts w:ascii="Times New Roman" w:hAnsi="Times New Roman" w:cs="Times New Roman"/>
          <w:sz w:val="22"/>
          <w:szCs w:val="22"/>
          <w:lang w:val="en-US"/>
        </w:rPr>
        <w:t>5 Bde</w:t>
      </w:r>
      <w:r w:rsidR="005A22C9" w:rsidRPr="00D709BD">
        <w:rPr>
          <w:rFonts w:ascii="Times New Roman" w:hAnsi="Times New Roman" w:cs="Times New Roman"/>
          <w:sz w:val="22"/>
          <w:szCs w:val="22"/>
          <w:lang w:val="en-US"/>
        </w:rPr>
        <w:t>., Leipzig 1885</w:t>
      </w:r>
      <w:r w:rsidR="00754F64">
        <w:rPr>
          <w:rFonts w:ascii="Times New Roman" w:hAnsi="Times New Roman" w:cs="Times New Roman"/>
          <w:sz w:val="22"/>
          <w:szCs w:val="22"/>
          <w:lang w:val="en-US"/>
        </w:rPr>
        <w:t>–</w:t>
      </w:r>
      <w:r w:rsidR="005A22C9" w:rsidRPr="00D709BD">
        <w:rPr>
          <w:rFonts w:ascii="Times New Roman" w:hAnsi="Times New Roman" w:cs="Times New Roman"/>
          <w:sz w:val="22"/>
          <w:szCs w:val="22"/>
          <w:lang w:val="en-US"/>
        </w:rPr>
        <w:t>1925; ND 1963 (</w:t>
      </w:r>
      <w:r w:rsidR="005A22C9" w:rsidRPr="005A22C9">
        <w:rPr>
          <w:rFonts w:ascii="Times New Roman" w:hAnsi="Times New Roman" w:cs="Times New Roman"/>
          <w:sz w:val="22"/>
          <w:szCs w:val="22"/>
          <w:lang w:val="la-Latn"/>
        </w:rPr>
        <w:t>Bibliotheca Teubneriana</w:t>
      </w:r>
      <w:r w:rsidR="005A22C9" w:rsidRPr="00D709BD">
        <w:rPr>
          <w:rFonts w:ascii="Times New Roman" w:hAnsi="Times New Roman" w:cs="Times New Roman"/>
          <w:sz w:val="22"/>
          <w:szCs w:val="22"/>
          <w:lang w:val="en-US"/>
        </w:rPr>
        <w:t>).</w:t>
      </w:r>
    </w:p>
    <w:p w:rsidR="009119A4" w:rsidRPr="00D709BD" w:rsidRDefault="0093752A"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Ü:</w:t>
      </w:r>
      <w:r w:rsidRPr="00D709BD">
        <w:rPr>
          <w:rFonts w:ascii="Times New Roman" w:hAnsi="Times New Roman" w:cs="Times New Roman"/>
          <w:noProof/>
          <w:sz w:val="22"/>
          <w:szCs w:val="22"/>
          <w:lang w:val="en-US"/>
        </w:rPr>
        <w:tab/>
      </w:r>
      <w:r w:rsidR="009119A4" w:rsidRPr="00D709BD">
        <w:rPr>
          <w:rFonts w:ascii="Times New Roman" w:hAnsi="Times New Roman" w:cs="Times New Roman"/>
          <w:noProof/>
          <w:sz w:val="22"/>
          <w:szCs w:val="22"/>
          <w:lang w:val="en-US"/>
        </w:rPr>
        <w:t xml:space="preserve">The Roman Antiquities, gr./engl., hg. u. übers. v. </w:t>
      </w:r>
      <w:r w:rsidR="00471A1B">
        <w:rPr>
          <w:rFonts w:ascii="Times New Roman" w:hAnsi="Times New Roman" w:cs="Times New Roman"/>
          <w:smallCaps/>
          <w:noProof/>
          <w:sz w:val="22"/>
          <w:szCs w:val="22"/>
          <w:lang w:val="en-US"/>
        </w:rPr>
        <w:t>E. </w:t>
      </w:r>
      <w:r w:rsidR="009119A4" w:rsidRPr="00D709BD">
        <w:rPr>
          <w:rFonts w:ascii="Times New Roman" w:hAnsi="Times New Roman" w:cs="Times New Roman"/>
          <w:smallCaps/>
          <w:noProof/>
          <w:sz w:val="22"/>
          <w:szCs w:val="22"/>
          <w:lang w:val="en-US"/>
        </w:rPr>
        <w:t>Cary</w:t>
      </w:r>
      <w:r w:rsidR="009119A4" w:rsidRPr="00D709BD">
        <w:rPr>
          <w:rFonts w:ascii="Times New Roman" w:hAnsi="Times New Roman" w:cs="Times New Roman"/>
          <w:noProof/>
          <w:sz w:val="22"/>
          <w:szCs w:val="22"/>
          <w:lang w:val="en-US"/>
        </w:rPr>
        <w:t xml:space="preserve">, 7 Bde., London </w:t>
      </w:r>
      <w:r w:rsidR="00290047">
        <w:rPr>
          <w:rFonts w:ascii="Times New Roman" w:hAnsi="Times New Roman" w:cs="Times New Roman"/>
          <w:noProof/>
          <w:sz w:val="22"/>
          <w:szCs w:val="22"/>
          <w:lang w:val="en-US"/>
        </w:rPr>
        <w:t>u. a.</w:t>
      </w:r>
      <w:r w:rsidR="009119A4" w:rsidRPr="00D709BD">
        <w:rPr>
          <w:rFonts w:ascii="Times New Roman" w:hAnsi="Times New Roman" w:cs="Times New Roman"/>
          <w:noProof/>
          <w:sz w:val="22"/>
          <w:szCs w:val="22"/>
          <w:lang w:val="en-US"/>
        </w:rPr>
        <w:t xml:space="preserve"> 1939</w:t>
      </w:r>
      <w:r w:rsidR="00911678" w:rsidRPr="00D709BD">
        <w:rPr>
          <w:rFonts w:ascii="Times New Roman" w:hAnsi="Times New Roman" w:cs="Times New Roman"/>
          <w:noProof/>
          <w:sz w:val="22"/>
          <w:szCs w:val="22"/>
          <w:lang w:val="en-US"/>
        </w:rPr>
        <w:t>; ND 1961</w:t>
      </w:r>
      <w:r w:rsidR="009119A4" w:rsidRPr="00D709BD">
        <w:rPr>
          <w:rFonts w:ascii="Times New Roman" w:hAnsi="Times New Roman" w:cs="Times New Roman"/>
          <w:noProof/>
          <w:sz w:val="22"/>
          <w:szCs w:val="22"/>
          <w:lang w:val="en-US"/>
        </w:rPr>
        <w:t xml:space="preserve"> (Loeb Classical Library).</w:t>
      </w:r>
    </w:p>
    <w:p w:rsidR="009119A4" w:rsidRPr="00D709BD" w:rsidRDefault="009119A4" w:rsidP="0078588D">
      <w:pPr>
        <w:pStyle w:val="NurText"/>
        <w:tabs>
          <w:tab w:val="left" w:pos="851"/>
        </w:tabs>
        <w:spacing w:before="120" w:after="120" w:line="360" w:lineRule="auto"/>
        <w:ind w:left="567" w:hanging="567"/>
        <w:jc w:val="both"/>
        <w:rPr>
          <w:rFonts w:ascii="Times New Roman" w:hAnsi="Times New Roman" w:cs="Times New Roman"/>
          <w:noProof/>
          <w:sz w:val="22"/>
          <w:szCs w:val="22"/>
          <w:lang w:val="en-US"/>
        </w:rPr>
      </w:pPr>
    </w:p>
    <w:p w:rsidR="00553419" w:rsidRPr="00434201" w:rsidRDefault="009119A4" w:rsidP="00FF3119">
      <w:pPr>
        <w:pStyle w:val="NurText"/>
        <w:tabs>
          <w:tab w:val="left" w:pos="851"/>
        </w:tabs>
        <w:spacing w:before="200"/>
        <w:ind w:left="567" w:hanging="567"/>
        <w:jc w:val="both"/>
        <w:rPr>
          <w:rFonts w:ascii="Times New Roman" w:hAnsi="Times New Roman" w:cs="Times New Roman"/>
          <w:smallCaps/>
          <w:noProof/>
          <w:sz w:val="22"/>
          <w:szCs w:val="22"/>
        </w:rPr>
      </w:pPr>
      <w:r w:rsidRPr="00434201">
        <w:rPr>
          <w:rFonts w:ascii="Times New Roman" w:hAnsi="Times New Roman" w:cs="Times New Roman"/>
          <w:smallCaps/>
          <w:noProof/>
          <w:sz w:val="22"/>
          <w:szCs w:val="22"/>
        </w:rPr>
        <w:t>Eusebius von Caesarea</w:t>
      </w:r>
      <w:r w:rsidR="00553419" w:rsidRPr="00434201">
        <w:rPr>
          <w:rFonts w:ascii="Times New Roman" w:hAnsi="Times New Roman" w:cs="Times New Roman"/>
          <w:smallCaps/>
          <w:noProof/>
          <w:sz w:val="22"/>
          <w:szCs w:val="22"/>
        </w:rPr>
        <w:t>:</w:t>
      </w:r>
    </w:p>
    <w:p w:rsidR="009119A4" w:rsidRPr="001B03AB" w:rsidRDefault="00434201" w:rsidP="00434201">
      <w:pPr>
        <w:pStyle w:val="NurText"/>
        <w:spacing w:after="60"/>
        <w:ind w:left="993" w:hanging="426"/>
        <w:jc w:val="both"/>
        <w:rPr>
          <w:rFonts w:ascii="Times New Roman" w:hAnsi="Times New Roman" w:cs="Times New Roman"/>
          <w:noProof/>
          <w:sz w:val="22"/>
          <w:szCs w:val="22"/>
        </w:rPr>
      </w:pPr>
      <w:r>
        <w:rPr>
          <w:rFonts w:ascii="Times New Roman" w:hAnsi="Times New Roman" w:cs="Times New Roman"/>
          <w:noProof/>
          <w:sz w:val="22"/>
          <w:szCs w:val="22"/>
        </w:rPr>
        <w:t>Ed.:</w:t>
      </w:r>
      <w:r>
        <w:rPr>
          <w:rFonts w:ascii="Times New Roman" w:hAnsi="Times New Roman" w:cs="Times New Roman"/>
          <w:noProof/>
          <w:sz w:val="22"/>
          <w:szCs w:val="22"/>
        </w:rPr>
        <w:tab/>
      </w:r>
      <w:r w:rsidR="009119A4" w:rsidRPr="00434201">
        <w:rPr>
          <w:rFonts w:ascii="Times New Roman" w:hAnsi="Times New Roman" w:cs="Times New Roman"/>
          <w:noProof/>
          <w:sz w:val="22"/>
          <w:szCs w:val="22"/>
        </w:rPr>
        <w:t xml:space="preserve">Kirchengeschichte </w:t>
      </w:r>
      <w:r w:rsidR="009119A4" w:rsidRPr="007E55E6">
        <w:rPr>
          <w:rFonts w:ascii="Times New Roman" w:hAnsi="Times New Roman" w:cs="Times New Roman"/>
          <w:i/>
          <w:noProof/>
          <w:sz w:val="22"/>
          <w:szCs w:val="22"/>
        </w:rPr>
        <w:t>[</w:t>
      </w:r>
      <w:r w:rsidR="009119A4" w:rsidRPr="00434201">
        <w:rPr>
          <w:rFonts w:ascii="Times New Roman" w:hAnsi="Times New Roman" w:cs="Times New Roman"/>
          <w:i/>
          <w:iCs/>
          <w:noProof/>
          <w:sz w:val="22"/>
          <w:szCs w:val="22"/>
        </w:rPr>
        <w:t>Historia Ecclesiastica</w:t>
      </w:r>
      <w:r w:rsidR="009119A4" w:rsidRPr="007E55E6">
        <w:rPr>
          <w:rFonts w:ascii="Times New Roman" w:hAnsi="Times New Roman" w:cs="Times New Roman"/>
          <w:i/>
          <w:noProof/>
          <w:sz w:val="22"/>
          <w:szCs w:val="22"/>
        </w:rPr>
        <w:t>]</w:t>
      </w:r>
      <w:r w:rsidR="009119A4" w:rsidRPr="00434201">
        <w:rPr>
          <w:rFonts w:ascii="Times New Roman" w:hAnsi="Times New Roman" w:cs="Times New Roman"/>
          <w:noProof/>
          <w:sz w:val="22"/>
          <w:szCs w:val="22"/>
        </w:rPr>
        <w:t xml:space="preserve">, lat./gr., hg. v. </w:t>
      </w:r>
      <w:r w:rsidR="00471A1B">
        <w:rPr>
          <w:rFonts w:ascii="Times New Roman" w:hAnsi="Times New Roman" w:cs="Times New Roman"/>
          <w:smallCaps/>
          <w:noProof/>
          <w:sz w:val="22"/>
          <w:szCs w:val="22"/>
        </w:rPr>
        <w:t>E. </w:t>
      </w:r>
      <w:r w:rsidR="009119A4" w:rsidRPr="00434201">
        <w:rPr>
          <w:rFonts w:ascii="Times New Roman" w:hAnsi="Times New Roman" w:cs="Times New Roman"/>
          <w:smallCaps/>
          <w:noProof/>
          <w:sz w:val="22"/>
          <w:szCs w:val="22"/>
        </w:rPr>
        <w:t>Schwartz</w:t>
      </w:r>
      <w:r w:rsidR="009119A4" w:rsidRPr="00434201">
        <w:rPr>
          <w:rFonts w:ascii="Times New Roman" w:hAnsi="Times New Roman" w:cs="Times New Roman"/>
          <w:noProof/>
          <w:sz w:val="22"/>
          <w:szCs w:val="22"/>
        </w:rPr>
        <w:t xml:space="preserve"> u</w:t>
      </w:r>
      <w:r w:rsidR="006B00E0">
        <w:rPr>
          <w:rFonts w:ascii="Times New Roman" w:hAnsi="Times New Roman" w:cs="Times New Roman"/>
          <w:noProof/>
          <w:sz w:val="22"/>
          <w:szCs w:val="22"/>
        </w:rPr>
        <w:t xml:space="preserve">. </w:t>
      </w:r>
      <w:r w:rsidR="006B00E0" w:rsidRPr="006B00E0">
        <w:rPr>
          <w:rFonts w:ascii="Times New Roman" w:hAnsi="Times New Roman" w:cs="Times New Roman"/>
          <w:smallCaps/>
          <w:noProof/>
          <w:sz w:val="22"/>
          <w:szCs w:val="22"/>
        </w:rPr>
        <w:t>Th. Mommsen</w:t>
      </w:r>
      <w:r w:rsidR="009119A4" w:rsidRPr="00434201">
        <w:rPr>
          <w:rFonts w:ascii="Times New Roman" w:hAnsi="Times New Roman" w:cs="Times New Roman"/>
          <w:noProof/>
          <w:sz w:val="22"/>
          <w:szCs w:val="22"/>
        </w:rPr>
        <w:t xml:space="preserve">, </w:t>
      </w:r>
      <w:r w:rsidR="007B5B78">
        <w:rPr>
          <w:rFonts w:ascii="Times New Roman" w:hAnsi="Times New Roman" w:cs="Times New Roman"/>
          <w:noProof/>
          <w:sz w:val="22"/>
          <w:szCs w:val="22"/>
        </w:rPr>
        <w:t>3 Bde</w:t>
      </w:r>
      <w:r w:rsidR="009119A4" w:rsidRPr="00434201">
        <w:rPr>
          <w:rFonts w:ascii="Times New Roman" w:hAnsi="Times New Roman" w:cs="Times New Roman"/>
          <w:noProof/>
          <w:sz w:val="22"/>
          <w:szCs w:val="22"/>
        </w:rPr>
        <w:t xml:space="preserve">., </w:t>
      </w:r>
      <w:r w:rsidR="008122A3">
        <w:rPr>
          <w:rFonts w:ascii="Times New Roman" w:hAnsi="Times New Roman" w:cs="Times New Roman"/>
          <w:noProof/>
          <w:sz w:val="22"/>
          <w:szCs w:val="22"/>
        </w:rPr>
        <w:t>Leipzig 1903</w:t>
      </w:r>
      <w:r w:rsidR="00754F64">
        <w:rPr>
          <w:rFonts w:ascii="Times New Roman" w:hAnsi="Times New Roman" w:cs="Times New Roman"/>
          <w:noProof/>
          <w:sz w:val="22"/>
          <w:szCs w:val="22"/>
        </w:rPr>
        <w:t>–</w:t>
      </w:r>
      <w:r w:rsidR="008122A3">
        <w:rPr>
          <w:rFonts w:ascii="Times New Roman" w:hAnsi="Times New Roman" w:cs="Times New Roman"/>
          <w:noProof/>
          <w:sz w:val="22"/>
          <w:szCs w:val="22"/>
        </w:rPr>
        <w:t>190</w:t>
      </w:r>
      <w:r w:rsidR="009119A4" w:rsidRPr="00434201">
        <w:rPr>
          <w:rFonts w:ascii="Times New Roman" w:hAnsi="Times New Roman" w:cs="Times New Roman"/>
          <w:noProof/>
          <w:sz w:val="22"/>
          <w:szCs w:val="22"/>
        </w:rPr>
        <w:t>9.</w:t>
      </w:r>
    </w:p>
    <w:p w:rsidR="00D5577B" w:rsidRPr="00D5577B" w:rsidRDefault="00D5577B" w:rsidP="00D5577B">
      <w:pPr>
        <w:pStyle w:val="NurText"/>
        <w:tabs>
          <w:tab w:val="left" w:pos="993"/>
        </w:tabs>
        <w:spacing w:after="60"/>
        <w:ind w:left="993" w:hanging="426"/>
        <w:jc w:val="both"/>
        <w:rPr>
          <w:rFonts w:ascii="Times New Roman" w:hAnsi="Times New Roman" w:cs="Times New Roman"/>
          <w:noProof/>
          <w:sz w:val="22"/>
          <w:szCs w:val="22"/>
        </w:rPr>
      </w:pPr>
      <w:r w:rsidRPr="00D5577B">
        <w:rPr>
          <w:rFonts w:ascii="Times New Roman" w:hAnsi="Times New Roman" w:cs="Times New Roman"/>
          <w:noProof/>
          <w:sz w:val="22"/>
          <w:szCs w:val="22"/>
        </w:rPr>
        <w:t>Ü:</w:t>
      </w:r>
      <w:r w:rsidRPr="00D5577B">
        <w:rPr>
          <w:rFonts w:ascii="Times New Roman" w:hAnsi="Times New Roman" w:cs="Times New Roman"/>
          <w:noProof/>
          <w:sz w:val="22"/>
          <w:szCs w:val="22"/>
        </w:rPr>
        <w:tab/>
      </w:r>
      <w:r w:rsidRPr="00D5577B">
        <w:rPr>
          <w:rFonts w:ascii="Times New Roman" w:hAnsi="Times New Roman" w:cs="Times New Roman"/>
          <w:noProof/>
          <w:sz w:val="22"/>
          <w:szCs w:val="22"/>
          <w:lang w:eastAsia="zh-TW"/>
        </w:rPr>
        <w:t xml:space="preserve">Kirchengeschichte, dt., hg. u. übers. v. </w:t>
      </w:r>
      <w:r w:rsidR="00471A1B">
        <w:rPr>
          <w:rFonts w:ascii="Times New Roman" w:hAnsi="Times New Roman" w:cs="Times New Roman"/>
          <w:smallCaps/>
          <w:noProof/>
          <w:sz w:val="22"/>
          <w:szCs w:val="22"/>
          <w:lang w:eastAsia="zh-TW"/>
        </w:rPr>
        <w:t>H. </w:t>
      </w:r>
      <w:r w:rsidRPr="00D5577B">
        <w:rPr>
          <w:rFonts w:ascii="Times New Roman" w:hAnsi="Times New Roman" w:cs="Times New Roman"/>
          <w:smallCaps/>
          <w:noProof/>
          <w:sz w:val="22"/>
          <w:szCs w:val="22"/>
          <w:lang w:eastAsia="zh-TW"/>
        </w:rPr>
        <w:t>Kraft</w:t>
      </w:r>
      <w:r w:rsidRPr="00D5577B">
        <w:rPr>
          <w:rFonts w:ascii="Times New Roman" w:hAnsi="Times New Roman" w:cs="Times New Roman"/>
          <w:noProof/>
          <w:sz w:val="22"/>
          <w:szCs w:val="22"/>
          <w:lang w:eastAsia="zh-TW"/>
        </w:rPr>
        <w:t xml:space="preserve"> </w:t>
      </w:r>
      <w:r w:rsidR="00290047">
        <w:rPr>
          <w:rFonts w:ascii="Times New Roman" w:hAnsi="Times New Roman" w:cs="Times New Roman"/>
          <w:noProof/>
          <w:sz w:val="22"/>
          <w:szCs w:val="22"/>
          <w:lang w:eastAsia="zh-TW"/>
        </w:rPr>
        <w:t>u. a.</w:t>
      </w:r>
      <w:r w:rsidRPr="00D5577B">
        <w:rPr>
          <w:rFonts w:ascii="Times New Roman" w:hAnsi="Times New Roman" w:cs="Times New Roman"/>
          <w:noProof/>
          <w:sz w:val="22"/>
          <w:szCs w:val="22"/>
          <w:lang w:eastAsia="zh-TW"/>
        </w:rPr>
        <w:t xml:space="preserve">, </w:t>
      </w:r>
      <w:r w:rsidRPr="00D5577B">
        <w:rPr>
          <w:rFonts w:ascii="Times New Roman" w:hAnsi="Times New Roman" w:cs="Times New Roman"/>
          <w:noProof/>
          <w:sz w:val="22"/>
          <w:szCs w:val="22"/>
          <w:lang w:val="en-US" w:eastAsia="en-US"/>
        </w:rPr>
        <w:drawing>
          <wp:inline distT="0" distB="0" distL="0" distR="0" wp14:anchorId="3DF90BD4" wp14:editId="16479F35">
            <wp:extent cx="6350" cy="6350"/>
            <wp:effectExtent l="0" t="0" r="0" b="0"/>
            <wp:docPr id="16" name="Bild 2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D5577B">
        <w:rPr>
          <w:rFonts w:ascii="Times New Roman" w:hAnsi="Times New Roman" w:cs="Times New Roman"/>
          <w:sz w:val="22"/>
          <w:szCs w:val="22"/>
        </w:rPr>
        <w:t>München 1967.</w:t>
      </w:r>
    </w:p>
    <w:p w:rsidR="00553419" w:rsidRPr="001B03AB" w:rsidRDefault="009119A4" w:rsidP="00FF3119">
      <w:pPr>
        <w:pStyle w:val="NurText"/>
        <w:tabs>
          <w:tab w:val="left" w:pos="851"/>
        </w:tabs>
        <w:spacing w:before="200"/>
        <w:ind w:left="567" w:hanging="567"/>
        <w:jc w:val="both"/>
        <w:rPr>
          <w:rFonts w:ascii="Times New Roman" w:hAnsi="Times New Roman" w:cs="Times New Roman"/>
          <w:smallCaps/>
          <w:noProof/>
          <w:sz w:val="22"/>
          <w:szCs w:val="22"/>
        </w:rPr>
      </w:pPr>
      <w:r w:rsidRPr="001B03AB">
        <w:rPr>
          <w:rFonts w:ascii="Times New Roman" w:hAnsi="Times New Roman" w:cs="Times New Roman"/>
          <w:smallCaps/>
          <w:noProof/>
          <w:sz w:val="22"/>
          <w:szCs w:val="22"/>
        </w:rPr>
        <w:t>Eutropius</w:t>
      </w:r>
      <w:r w:rsidR="00553419" w:rsidRPr="001B03AB">
        <w:rPr>
          <w:rFonts w:ascii="Times New Roman" w:hAnsi="Times New Roman" w:cs="Times New Roman"/>
          <w:smallCaps/>
          <w:noProof/>
          <w:sz w:val="22"/>
          <w:szCs w:val="22"/>
        </w:rPr>
        <w:t>:</w:t>
      </w:r>
    </w:p>
    <w:p w:rsidR="0093752A" w:rsidRPr="00053CD8" w:rsidRDefault="008254E0" w:rsidP="00C90803">
      <w:pPr>
        <w:pStyle w:val="NurText"/>
        <w:tabs>
          <w:tab w:val="left" w:pos="993"/>
        </w:tabs>
        <w:spacing w:after="60"/>
        <w:ind w:left="993" w:hanging="426"/>
        <w:jc w:val="both"/>
        <w:rPr>
          <w:rFonts w:ascii="Times New Roman" w:hAnsi="Times New Roman" w:cs="Times New Roman"/>
          <w:noProof/>
          <w:sz w:val="22"/>
          <w:szCs w:val="22"/>
        </w:rPr>
      </w:pPr>
      <w:r w:rsidRPr="00053CD8">
        <w:rPr>
          <w:rFonts w:ascii="Times New Roman" w:hAnsi="Times New Roman" w:cs="Times New Roman"/>
          <w:noProof/>
          <w:sz w:val="22"/>
          <w:szCs w:val="22"/>
        </w:rPr>
        <w:t>Ed.</w:t>
      </w:r>
      <w:r w:rsidR="0093752A" w:rsidRPr="00053CD8">
        <w:rPr>
          <w:rFonts w:ascii="Times New Roman" w:hAnsi="Times New Roman" w:cs="Times New Roman"/>
          <w:noProof/>
          <w:sz w:val="22"/>
          <w:szCs w:val="22"/>
        </w:rPr>
        <w:t>:</w:t>
      </w:r>
      <w:r w:rsidR="00C90803" w:rsidRPr="00053CD8">
        <w:rPr>
          <w:rFonts w:ascii="Times New Roman" w:hAnsi="Times New Roman" w:cs="Times New Roman"/>
          <w:noProof/>
          <w:sz w:val="22"/>
          <w:szCs w:val="22"/>
        </w:rPr>
        <w:tab/>
      </w:r>
      <w:r w:rsidR="00053CD8" w:rsidRPr="00053CD8">
        <w:rPr>
          <w:rFonts w:ascii="Times New Roman" w:hAnsi="Times New Roman" w:cs="Times New Roman"/>
          <w:noProof/>
          <w:sz w:val="22"/>
          <w:szCs w:val="22"/>
          <w:lang w:val="en-US" w:eastAsia="en-US"/>
        </w:rPr>
        <w:drawing>
          <wp:inline distT="0" distB="0" distL="0" distR="0" wp14:anchorId="54B369E7" wp14:editId="01F29EDC">
            <wp:extent cx="6350" cy="6350"/>
            <wp:effectExtent l="0" t="0" r="0" b="0"/>
            <wp:docPr id="31" name="Bild 3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053CD8" w:rsidRPr="00053CD8">
        <w:rPr>
          <w:rFonts w:ascii="Times New Roman" w:hAnsi="Times New Roman" w:cs="Times New Roman"/>
          <w:i/>
          <w:sz w:val="22"/>
          <w:szCs w:val="22"/>
          <w:lang w:val="la-Latn"/>
        </w:rPr>
        <w:t>Eutropii Breviarum ab Urbe condita</w:t>
      </w:r>
      <w:r w:rsidR="00053CD8" w:rsidRPr="00053CD8">
        <w:rPr>
          <w:rFonts w:ascii="Times New Roman" w:hAnsi="Times New Roman" w:cs="Times New Roman"/>
          <w:sz w:val="22"/>
          <w:szCs w:val="22"/>
        </w:rPr>
        <w:t xml:space="preserve">, hg. v. </w:t>
      </w:r>
      <w:r w:rsidR="00471A1B">
        <w:rPr>
          <w:rFonts w:ascii="Times New Roman" w:hAnsi="Times New Roman" w:cs="Times New Roman"/>
          <w:smallCaps/>
          <w:sz w:val="22"/>
          <w:szCs w:val="22"/>
        </w:rPr>
        <w:t>C. </w:t>
      </w:r>
      <w:r w:rsidR="00053CD8" w:rsidRPr="00434201">
        <w:rPr>
          <w:rFonts w:ascii="Times New Roman" w:hAnsi="Times New Roman" w:cs="Times New Roman"/>
          <w:smallCaps/>
          <w:sz w:val="22"/>
          <w:szCs w:val="22"/>
        </w:rPr>
        <w:t>Santin</w:t>
      </w:r>
      <w:r w:rsidR="00053CD8" w:rsidRPr="00053CD8">
        <w:rPr>
          <w:rFonts w:ascii="Times New Roman" w:hAnsi="Times New Roman" w:cs="Times New Roman"/>
          <w:sz w:val="22"/>
          <w:szCs w:val="22"/>
        </w:rPr>
        <w:t>, Leipzig 1979 (Bibliotheca Teubneriana)</w:t>
      </w:r>
      <w:r w:rsidR="009539F1">
        <w:rPr>
          <w:rFonts w:ascii="Times New Roman" w:hAnsi="Times New Roman" w:cs="Times New Roman"/>
          <w:sz w:val="22"/>
          <w:szCs w:val="22"/>
        </w:rPr>
        <w:t>.</w:t>
      </w:r>
    </w:p>
    <w:p w:rsidR="00053CD8" w:rsidRPr="00053CD8" w:rsidRDefault="0093752A" w:rsidP="00C90803">
      <w:pPr>
        <w:pStyle w:val="NurText"/>
        <w:tabs>
          <w:tab w:val="left" w:pos="993"/>
        </w:tabs>
        <w:spacing w:after="60"/>
        <w:ind w:left="993" w:hanging="426"/>
        <w:jc w:val="both"/>
        <w:rPr>
          <w:rFonts w:ascii="Times New Roman" w:hAnsi="Times New Roman" w:cs="Times New Roman"/>
          <w:noProof/>
          <w:sz w:val="22"/>
          <w:szCs w:val="22"/>
        </w:rPr>
      </w:pPr>
      <w:r w:rsidRPr="00053CD8">
        <w:rPr>
          <w:rFonts w:ascii="Times New Roman" w:hAnsi="Times New Roman" w:cs="Times New Roman"/>
          <w:noProof/>
          <w:sz w:val="22"/>
          <w:szCs w:val="22"/>
        </w:rPr>
        <w:t>Ü:</w:t>
      </w:r>
      <w:r w:rsidRPr="00053CD8">
        <w:rPr>
          <w:rFonts w:ascii="Times New Roman" w:hAnsi="Times New Roman" w:cs="Times New Roman"/>
          <w:noProof/>
          <w:sz w:val="22"/>
          <w:szCs w:val="22"/>
        </w:rPr>
        <w:tab/>
      </w:r>
      <w:r w:rsidR="00053CD8" w:rsidRPr="00053CD8">
        <w:rPr>
          <w:rFonts w:ascii="Times New Roman" w:hAnsi="Times New Roman" w:cs="Times New Roman"/>
          <w:noProof/>
          <w:sz w:val="22"/>
          <w:szCs w:val="22"/>
          <w:lang w:val="en-US" w:eastAsia="en-US"/>
        </w:rPr>
        <w:drawing>
          <wp:inline distT="0" distB="0" distL="0" distR="0" wp14:anchorId="53C50C87" wp14:editId="497E7023">
            <wp:extent cx="6350" cy="6350"/>
            <wp:effectExtent l="0" t="0" r="0" b="0"/>
            <wp:docPr id="29" name="Bild 2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053CD8" w:rsidRPr="00053CD8">
        <w:rPr>
          <w:rFonts w:ascii="Times New Roman" w:hAnsi="Times New Roman" w:cs="Times New Roman"/>
          <w:sz w:val="22"/>
          <w:szCs w:val="22"/>
        </w:rPr>
        <w:t>Kurze Geschichte Roms seit Gründung (753 v.</w:t>
      </w:r>
      <w:r w:rsidR="0005106F">
        <w:rPr>
          <w:rFonts w:ascii="Times New Roman" w:hAnsi="Times New Roman" w:cs="Times New Roman"/>
          <w:sz w:val="22"/>
          <w:szCs w:val="22"/>
        </w:rPr>
        <w:t> </w:t>
      </w:r>
      <w:r w:rsidR="00053CD8" w:rsidRPr="00053CD8">
        <w:rPr>
          <w:rFonts w:ascii="Times New Roman" w:hAnsi="Times New Roman" w:cs="Times New Roman"/>
          <w:sz w:val="22"/>
          <w:szCs w:val="22"/>
        </w:rPr>
        <w:t>Chr.</w:t>
      </w:r>
      <w:r w:rsidR="00754F64">
        <w:rPr>
          <w:rFonts w:ascii="Times New Roman" w:hAnsi="Times New Roman" w:cs="Times New Roman"/>
          <w:sz w:val="22"/>
          <w:szCs w:val="22"/>
        </w:rPr>
        <w:t>–</w:t>
      </w:r>
      <w:r w:rsidR="00053CD8" w:rsidRPr="00053CD8">
        <w:rPr>
          <w:rFonts w:ascii="Times New Roman" w:hAnsi="Times New Roman" w:cs="Times New Roman"/>
          <w:sz w:val="22"/>
          <w:szCs w:val="22"/>
        </w:rPr>
        <w:t>364 n.</w:t>
      </w:r>
      <w:r w:rsidR="0005106F">
        <w:rPr>
          <w:rFonts w:ascii="Times New Roman" w:hAnsi="Times New Roman" w:cs="Times New Roman"/>
          <w:sz w:val="22"/>
          <w:szCs w:val="22"/>
        </w:rPr>
        <w:t> </w:t>
      </w:r>
      <w:r w:rsidR="00053CD8" w:rsidRPr="00053CD8">
        <w:rPr>
          <w:rFonts w:ascii="Times New Roman" w:hAnsi="Times New Roman" w:cs="Times New Roman"/>
          <w:sz w:val="22"/>
          <w:szCs w:val="22"/>
        </w:rPr>
        <w:t xml:space="preserve">Chr.). Einleitung, Text und Übersetzung, lat./dt., v. </w:t>
      </w:r>
      <w:r w:rsidR="00053CD8" w:rsidRPr="00434201">
        <w:rPr>
          <w:rFonts w:ascii="Times New Roman" w:hAnsi="Times New Roman" w:cs="Times New Roman"/>
          <w:smallCaps/>
          <w:sz w:val="22"/>
          <w:szCs w:val="22"/>
        </w:rPr>
        <w:t>F.</w:t>
      </w:r>
      <w:r w:rsidR="0005106F">
        <w:rPr>
          <w:rFonts w:ascii="Times New Roman" w:hAnsi="Times New Roman" w:cs="Times New Roman"/>
          <w:smallCaps/>
          <w:sz w:val="22"/>
          <w:szCs w:val="22"/>
        </w:rPr>
        <w:t> </w:t>
      </w:r>
      <w:r w:rsidR="00471A1B">
        <w:rPr>
          <w:rFonts w:ascii="Times New Roman" w:hAnsi="Times New Roman" w:cs="Times New Roman"/>
          <w:smallCaps/>
          <w:sz w:val="22"/>
          <w:szCs w:val="22"/>
        </w:rPr>
        <w:t>L. </w:t>
      </w:r>
      <w:r w:rsidR="00053CD8" w:rsidRPr="00434201">
        <w:rPr>
          <w:rFonts w:ascii="Times New Roman" w:hAnsi="Times New Roman" w:cs="Times New Roman"/>
          <w:smallCaps/>
          <w:sz w:val="22"/>
          <w:szCs w:val="22"/>
        </w:rPr>
        <w:t>Müller</w:t>
      </w:r>
      <w:r w:rsidR="00053CD8" w:rsidRPr="00053CD8">
        <w:rPr>
          <w:rFonts w:ascii="Times New Roman" w:hAnsi="Times New Roman" w:cs="Times New Roman"/>
          <w:sz w:val="22"/>
          <w:szCs w:val="22"/>
        </w:rPr>
        <w:t>, Stuttgart 1995 (Palinge</w:t>
      </w:r>
      <w:r w:rsidR="00434201">
        <w:rPr>
          <w:rFonts w:ascii="Times New Roman" w:hAnsi="Times New Roman" w:cs="Times New Roman"/>
          <w:sz w:val="22"/>
          <w:szCs w:val="22"/>
        </w:rPr>
        <w:t>ne</w:t>
      </w:r>
      <w:r w:rsidR="00053CD8" w:rsidRPr="00053CD8">
        <w:rPr>
          <w:rFonts w:ascii="Times New Roman" w:hAnsi="Times New Roman" w:cs="Times New Roman"/>
          <w:sz w:val="22"/>
          <w:szCs w:val="22"/>
        </w:rPr>
        <w:t>sia)</w:t>
      </w:r>
      <w:r w:rsidR="00053CD8">
        <w:rPr>
          <w:rFonts w:ascii="Times New Roman" w:hAnsi="Times New Roman" w:cs="Times New Roman"/>
          <w:sz w:val="22"/>
          <w:szCs w:val="22"/>
        </w:rPr>
        <w:t>.</w:t>
      </w:r>
    </w:p>
    <w:p w:rsidR="009119A4" w:rsidRPr="00D709BD" w:rsidRDefault="00053CD8" w:rsidP="00C90803">
      <w:pPr>
        <w:pStyle w:val="NurText"/>
        <w:tabs>
          <w:tab w:val="left" w:pos="993"/>
        </w:tabs>
        <w:spacing w:after="60"/>
        <w:ind w:left="993" w:hanging="426"/>
        <w:jc w:val="both"/>
        <w:rPr>
          <w:rFonts w:ascii="Times New Roman" w:hAnsi="Times New Roman" w:cs="Times New Roman"/>
          <w:noProof/>
          <w:sz w:val="22"/>
          <w:szCs w:val="22"/>
          <w:lang w:val="en-US"/>
        </w:rPr>
      </w:pPr>
      <w:r>
        <w:rPr>
          <w:rFonts w:ascii="Times New Roman" w:hAnsi="Times New Roman" w:cs="Times New Roman"/>
          <w:noProof/>
          <w:sz w:val="22"/>
          <w:szCs w:val="22"/>
        </w:rPr>
        <w:tab/>
      </w:r>
      <w:r w:rsidR="009119A4" w:rsidRPr="00D709BD">
        <w:rPr>
          <w:rFonts w:ascii="Times New Roman" w:hAnsi="Times New Roman" w:cs="Times New Roman"/>
          <w:noProof/>
          <w:sz w:val="22"/>
          <w:szCs w:val="22"/>
          <w:lang w:val="en-US"/>
        </w:rPr>
        <w:t xml:space="preserve">The Breviarium </w:t>
      </w:r>
      <w:r w:rsidR="009119A4" w:rsidRPr="00434201">
        <w:rPr>
          <w:rFonts w:ascii="Times New Roman" w:hAnsi="Times New Roman" w:cs="Times New Roman"/>
          <w:i/>
          <w:iCs/>
          <w:noProof/>
          <w:sz w:val="22"/>
          <w:szCs w:val="22"/>
          <w:lang w:val="la-Latn"/>
        </w:rPr>
        <w:t>ab urbe condita</w:t>
      </w:r>
      <w:r w:rsidR="009119A4" w:rsidRPr="00D709BD">
        <w:rPr>
          <w:rFonts w:ascii="Times New Roman" w:hAnsi="Times New Roman" w:cs="Times New Roman"/>
          <w:noProof/>
          <w:sz w:val="22"/>
          <w:szCs w:val="22"/>
          <w:lang w:val="en-US"/>
        </w:rPr>
        <w:t xml:space="preserve">, hg., erl. u. übers. v. </w:t>
      </w:r>
      <w:r w:rsidR="009119A4" w:rsidRPr="00D709BD">
        <w:rPr>
          <w:rFonts w:ascii="Times New Roman" w:hAnsi="Times New Roman" w:cs="Times New Roman"/>
          <w:smallCaps/>
          <w:noProof/>
          <w:sz w:val="22"/>
          <w:szCs w:val="22"/>
          <w:lang w:val="en-US"/>
        </w:rPr>
        <w:t>H.</w:t>
      </w:r>
      <w:r w:rsidR="00E32FD5">
        <w:rPr>
          <w:rFonts w:ascii="Times New Roman" w:hAnsi="Times New Roman" w:cs="Times New Roman"/>
          <w:smallCaps/>
          <w:noProof/>
          <w:sz w:val="22"/>
          <w:szCs w:val="22"/>
          <w:lang w:val="en-US"/>
        </w:rPr>
        <w:t> </w:t>
      </w:r>
      <w:r w:rsidR="00471A1B">
        <w:rPr>
          <w:rFonts w:ascii="Times New Roman" w:hAnsi="Times New Roman" w:cs="Times New Roman"/>
          <w:smallCaps/>
          <w:noProof/>
          <w:sz w:val="22"/>
          <w:szCs w:val="22"/>
          <w:lang w:val="en-US"/>
        </w:rPr>
        <w:t>W. </w:t>
      </w:r>
      <w:r w:rsidR="009119A4" w:rsidRPr="00D709BD">
        <w:rPr>
          <w:rFonts w:ascii="Times New Roman" w:hAnsi="Times New Roman" w:cs="Times New Roman"/>
          <w:smallCaps/>
          <w:noProof/>
          <w:sz w:val="22"/>
          <w:szCs w:val="22"/>
          <w:lang w:val="en-US"/>
        </w:rPr>
        <w:t>Bird</w:t>
      </w:r>
      <w:r w:rsidR="009119A4" w:rsidRPr="00D709BD">
        <w:rPr>
          <w:rFonts w:ascii="Times New Roman" w:hAnsi="Times New Roman" w:cs="Times New Roman"/>
          <w:noProof/>
          <w:sz w:val="22"/>
          <w:szCs w:val="22"/>
          <w:lang w:val="en-US"/>
        </w:rPr>
        <w:t>, Liverpool 1993 (Translated Texts for Historians</w:t>
      </w:r>
      <w:r w:rsidR="006A307B" w:rsidRPr="00D709BD">
        <w:rPr>
          <w:rFonts w:ascii="Times New Roman" w:hAnsi="Times New Roman" w:cs="Times New Roman"/>
          <w:noProof/>
          <w:sz w:val="22"/>
          <w:szCs w:val="22"/>
          <w:lang w:val="en-US"/>
        </w:rPr>
        <w:t>,</w:t>
      </w:r>
      <w:r w:rsidR="009119A4" w:rsidRPr="00D709BD">
        <w:rPr>
          <w:rFonts w:ascii="Times New Roman" w:hAnsi="Times New Roman" w:cs="Times New Roman"/>
          <w:noProof/>
          <w:sz w:val="22"/>
          <w:szCs w:val="22"/>
          <w:lang w:val="en-US"/>
        </w:rPr>
        <w:t xml:space="preserve"> 14).</w:t>
      </w:r>
    </w:p>
    <w:p w:rsidR="00013907" w:rsidRPr="00C2043D" w:rsidRDefault="00013907" w:rsidP="0078588D">
      <w:pPr>
        <w:pStyle w:val="NurText"/>
        <w:tabs>
          <w:tab w:val="left" w:pos="851"/>
        </w:tabs>
        <w:spacing w:before="120" w:after="120" w:line="360" w:lineRule="auto"/>
        <w:ind w:left="567" w:hanging="567"/>
        <w:jc w:val="both"/>
        <w:rPr>
          <w:rFonts w:ascii="Times New Roman" w:hAnsi="Times New Roman" w:cs="Times New Roman"/>
          <w:smallCaps/>
          <w:noProof/>
          <w:sz w:val="22"/>
          <w:szCs w:val="22"/>
          <w:lang w:val="en-US"/>
        </w:rPr>
      </w:pPr>
    </w:p>
    <w:p w:rsidR="00013907" w:rsidRPr="00C2043D" w:rsidRDefault="00471A1B" w:rsidP="00013907">
      <w:pPr>
        <w:pStyle w:val="NurText"/>
        <w:tabs>
          <w:tab w:val="left" w:pos="851"/>
        </w:tabs>
        <w:spacing w:before="200"/>
        <w:ind w:left="567" w:hanging="567"/>
        <w:jc w:val="both"/>
        <w:rPr>
          <w:rFonts w:ascii="Times New Roman" w:hAnsi="Times New Roman" w:cs="Times New Roman"/>
          <w:noProof/>
          <w:sz w:val="22"/>
          <w:szCs w:val="22"/>
          <w:lang w:val="en-US"/>
        </w:rPr>
      </w:pPr>
      <w:r>
        <w:rPr>
          <w:rFonts w:ascii="Times New Roman" w:hAnsi="Times New Roman" w:cs="Times New Roman"/>
          <w:smallCaps/>
          <w:noProof/>
          <w:sz w:val="22"/>
          <w:szCs w:val="22"/>
          <w:lang w:val="en-US"/>
        </w:rPr>
        <w:t>A. </w:t>
      </w:r>
      <w:r w:rsidR="00013907" w:rsidRPr="00C2043D">
        <w:rPr>
          <w:rFonts w:ascii="Times New Roman" w:hAnsi="Times New Roman" w:cs="Times New Roman"/>
          <w:smallCaps/>
          <w:noProof/>
          <w:sz w:val="22"/>
          <w:szCs w:val="22"/>
          <w:lang w:val="en-US"/>
        </w:rPr>
        <w:t>Gellius</w:t>
      </w:r>
      <w:r w:rsidR="0049269A" w:rsidRPr="00C2043D">
        <w:rPr>
          <w:rFonts w:ascii="Times New Roman" w:hAnsi="Times New Roman" w:cs="Times New Roman"/>
          <w:smallCaps/>
          <w:noProof/>
          <w:sz w:val="22"/>
          <w:szCs w:val="22"/>
          <w:lang w:val="en-US"/>
        </w:rPr>
        <w:t>:</w:t>
      </w:r>
    </w:p>
    <w:p w:rsidR="00013907" w:rsidRPr="00C2043D" w:rsidRDefault="00013907" w:rsidP="00013907">
      <w:pPr>
        <w:pStyle w:val="NurText"/>
        <w:tabs>
          <w:tab w:val="left" w:pos="993"/>
        </w:tabs>
        <w:spacing w:after="60"/>
        <w:ind w:left="993" w:hanging="426"/>
        <w:jc w:val="both"/>
        <w:rPr>
          <w:rFonts w:ascii="Times New Roman" w:hAnsi="Times New Roman" w:cs="Times New Roman"/>
          <w:noProof/>
          <w:sz w:val="22"/>
          <w:szCs w:val="22"/>
          <w:lang w:val="en-US"/>
        </w:rPr>
      </w:pPr>
      <w:r w:rsidRPr="00C2043D">
        <w:rPr>
          <w:rFonts w:ascii="Times New Roman" w:hAnsi="Times New Roman" w:cs="Times New Roman"/>
          <w:noProof/>
          <w:sz w:val="22"/>
          <w:szCs w:val="22"/>
          <w:lang w:val="en-US"/>
        </w:rPr>
        <w:t>Ed.:</w:t>
      </w:r>
      <w:r w:rsidRPr="00C2043D">
        <w:rPr>
          <w:rFonts w:ascii="Times New Roman" w:hAnsi="Times New Roman" w:cs="Times New Roman"/>
          <w:noProof/>
          <w:sz w:val="22"/>
          <w:szCs w:val="22"/>
          <w:lang w:val="en-US"/>
        </w:rPr>
        <w:tab/>
      </w:r>
      <w:r w:rsidR="00EA4138" w:rsidRPr="00D03295">
        <w:rPr>
          <w:rFonts w:ascii="Times New Roman" w:hAnsi="Times New Roman" w:cs="Times New Roman"/>
          <w:noProof/>
          <w:sz w:val="22"/>
          <w:szCs w:val="22"/>
          <w:lang w:val="en-US" w:eastAsia="en-US"/>
        </w:rPr>
        <w:drawing>
          <wp:inline distT="0" distB="0" distL="0" distR="0" wp14:anchorId="12A0B813" wp14:editId="3AC25DB6">
            <wp:extent cx="6350" cy="6350"/>
            <wp:effectExtent l="0" t="0" r="0" b="0"/>
            <wp:docPr id="26" name="Bild 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A. </w:t>
      </w:r>
      <w:r w:rsidR="00EA4138" w:rsidRPr="00D03295">
        <w:rPr>
          <w:rFonts w:ascii="Times New Roman" w:hAnsi="Times New Roman" w:cs="Times New Roman"/>
          <w:i/>
          <w:sz w:val="22"/>
          <w:szCs w:val="22"/>
          <w:lang w:val="la-Latn"/>
        </w:rPr>
        <w:t>Gellii Noctium atticarum libri XX</w:t>
      </w:r>
      <w:r w:rsidR="00EA4138" w:rsidRPr="00C2043D">
        <w:rPr>
          <w:rFonts w:ascii="Times New Roman" w:hAnsi="Times New Roman" w:cs="Times New Roman"/>
          <w:sz w:val="22"/>
          <w:szCs w:val="22"/>
          <w:lang w:val="en-US"/>
        </w:rPr>
        <w:t xml:space="preserve">, hg. </w:t>
      </w:r>
      <w:proofErr w:type="gramStart"/>
      <w:r w:rsidR="00EA4138" w:rsidRPr="00C2043D">
        <w:rPr>
          <w:rFonts w:ascii="Times New Roman" w:hAnsi="Times New Roman" w:cs="Times New Roman"/>
          <w:sz w:val="22"/>
          <w:szCs w:val="22"/>
          <w:lang w:val="en-US"/>
        </w:rPr>
        <w:t>v</w:t>
      </w:r>
      <w:proofErr w:type="gramEnd"/>
      <w:r w:rsidR="00EA4138" w:rsidRPr="00C2043D">
        <w:rPr>
          <w:rFonts w:ascii="Times New Roman" w:hAnsi="Times New Roman" w:cs="Times New Roman"/>
          <w:sz w:val="22"/>
          <w:szCs w:val="22"/>
          <w:lang w:val="en-US"/>
        </w:rPr>
        <w:t xml:space="preserve">. </w:t>
      </w:r>
      <w:r w:rsidR="00471A1B">
        <w:rPr>
          <w:rFonts w:ascii="Times New Roman" w:hAnsi="Times New Roman" w:cs="Times New Roman"/>
          <w:smallCaps/>
          <w:sz w:val="22"/>
          <w:szCs w:val="22"/>
          <w:lang w:val="en-US"/>
        </w:rPr>
        <w:t>C. </w:t>
      </w:r>
      <w:r w:rsidR="00EA4138" w:rsidRPr="00C2043D">
        <w:rPr>
          <w:rFonts w:ascii="Times New Roman" w:hAnsi="Times New Roman" w:cs="Times New Roman"/>
          <w:smallCaps/>
          <w:sz w:val="22"/>
          <w:szCs w:val="22"/>
          <w:lang w:val="en-US"/>
        </w:rPr>
        <w:t>Hosius</w:t>
      </w:r>
      <w:r w:rsidR="00EA4138" w:rsidRPr="00C2043D">
        <w:rPr>
          <w:rFonts w:ascii="Times New Roman" w:hAnsi="Times New Roman" w:cs="Times New Roman"/>
          <w:sz w:val="22"/>
          <w:szCs w:val="22"/>
          <w:lang w:val="en-US"/>
        </w:rPr>
        <w:t xml:space="preserve">, </w:t>
      </w:r>
      <w:r w:rsidR="007B5B78" w:rsidRPr="00C2043D">
        <w:rPr>
          <w:rFonts w:ascii="Times New Roman" w:hAnsi="Times New Roman" w:cs="Times New Roman"/>
          <w:sz w:val="22"/>
          <w:szCs w:val="22"/>
          <w:lang w:val="en-US"/>
        </w:rPr>
        <w:t>2 Bde</w:t>
      </w:r>
      <w:r w:rsidR="00EA4138" w:rsidRPr="00C2043D">
        <w:rPr>
          <w:rFonts w:ascii="Times New Roman" w:hAnsi="Times New Roman" w:cs="Times New Roman"/>
          <w:sz w:val="22"/>
          <w:szCs w:val="22"/>
          <w:lang w:val="en-US"/>
        </w:rPr>
        <w:t>., Stuttgart 1967</w:t>
      </w:r>
      <w:r w:rsidR="0049269A" w:rsidRPr="00C2043D">
        <w:rPr>
          <w:rFonts w:ascii="Times New Roman" w:hAnsi="Times New Roman" w:cs="Times New Roman"/>
          <w:sz w:val="22"/>
          <w:szCs w:val="22"/>
          <w:lang w:val="en-US"/>
        </w:rPr>
        <w:t xml:space="preserve"> (Bibliotheca Teubneriana)</w:t>
      </w:r>
      <w:r w:rsidR="00EA4138" w:rsidRPr="00C2043D">
        <w:rPr>
          <w:rFonts w:ascii="Times New Roman" w:hAnsi="Times New Roman" w:cs="Times New Roman"/>
          <w:sz w:val="22"/>
          <w:szCs w:val="22"/>
          <w:lang w:val="en-US"/>
        </w:rPr>
        <w:t xml:space="preserve">. </w:t>
      </w:r>
    </w:p>
    <w:p w:rsidR="00013907" w:rsidRPr="00D709BD" w:rsidRDefault="00013907" w:rsidP="00013907">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Ü:</w:t>
      </w:r>
      <w:r w:rsidRPr="00D709BD">
        <w:rPr>
          <w:rFonts w:ascii="Times New Roman" w:hAnsi="Times New Roman" w:cs="Times New Roman"/>
          <w:noProof/>
          <w:sz w:val="22"/>
          <w:szCs w:val="22"/>
          <w:lang w:val="en-US"/>
        </w:rPr>
        <w:tab/>
      </w:r>
      <w:r w:rsidR="00EA4138" w:rsidRPr="0049269A">
        <w:rPr>
          <w:rFonts w:ascii="Times New Roman" w:hAnsi="Times New Roman" w:cs="Times New Roman"/>
          <w:noProof/>
          <w:sz w:val="22"/>
          <w:szCs w:val="22"/>
          <w:lang w:val="en-US" w:eastAsia="en-US"/>
        </w:rPr>
        <w:drawing>
          <wp:inline distT="0" distB="0" distL="0" distR="0" wp14:anchorId="4D91DA6B" wp14:editId="6F7529C3">
            <wp:extent cx="6350" cy="6350"/>
            <wp:effectExtent l="0" t="0" r="0" b="0"/>
            <wp:docPr id="24" name="Bild 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EA4138" w:rsidRPr="00D709BD">
        <w:rPr>
          <w:rFonts w:ascii="Times New Roman" w:hAnsi="Times New Roman" w:cs="Times New Roman"/>
          <w:sz w:val="22"/>
          <w:szCs w:val="22"/>
          <w:lang w:val="en-US"/>
        </w:rPr>
        <w:t>The Attic Nights, lat</w:t>
      </w:r>
      <w:proofErr w:type="gramStart"/>
      <w:r w:rsidR="00EA4138" w:rsidRPr="00D709BD">
        <w:rPr>
          <w:rFonts w:ascii="Times New Roman" w:hAnsi="Times New Roman" w:cs="Times New Roman"/>
          <w:sz w:val="22"/>
          <w:szCs w:val="22"/>
          <w:lang w:val="en-US"/>
        </w:rPr>
        <w:t>./</w:t>
      </w:r>
      <w:proofErr w:type="gramEnd"/>
      <w:r w:rsidR="00EA4138" w:rsidRPr="00D709BD">
        <w:rPr>
          <w:rFonts w:ascii="Times New Roman" w:hAnsi="Times New Roman" w:cs="Times New Roman"/>
          <w:sz w:val="22"/>
          <w:szCs w:val="22"/>
          <w:lang w:val="en-US"/>
        </w:rPr>
        <w:t xml:space="preserve">engl., hg. </w:t>
      </w:r>
      <w:proofErr w:type="gramStart"/>
      <w:r w:rsidR="00EA4138" w:rsidRPr="00D709BD">
        <w:rPr>
          <w:rFonts w:ascii="Times New Roman" w:hAnsi="Times New Roman" w:cs="Times New Roman"/>
          <w:sz w:val="22"/>
          <w:szCs w:val="22"/>
          <w:lang w:val="en-US"/>
        </w:rPr>
        <w:t>u</w:t>
      </w:r>
      <w:proofErr w:type="gramEnd"/>
      <w:r w:rsidR="00EA4138" w:rsidRPr="00D709BD">
        <w:rPr>
          <w:rFonts w:ascii="Times New Roman" w:hAnsi="Times New Roman" w:cs="Times New Roman"/>
          <w:sz w:val="22"/>
          <w:szCs w:val="22"/>
          <w:lang w:val="en-US"/>
        </w:rPr>
        <w:t xml:space="preserve">. übers. </w:t>
      </w:r>
      <w:proofErr w:type="gramStart"/>
      <w:r w:rsidR="00EA4138" w:rsidRPr="00D709BD">
        <w:rPr>
          <w:rFonts w:ascii="Times New Roman" w:hAnsi="Times New Roman" w:cs="Times New Roman"/>
          <w:sz w:val="22"/>
          <w:szCs w:val="22"/>
          <w:lang w:val="en-US"/>
        </w:rPr>
        <w:t>v</w:t>
      </w:r>
      <w:proofErr w:type="gramEnd"/>
      <w:r w:rsidR="00EA4138" w:rsidRPr="00D709BD">
        <w:rPr>
          <w:rFonts w:ascii="Times New Roman" w:hAnsi="Times New Roman" w:cs="Times New Roman"/>
          <w:sz w:val="22"/>
          <w:szCs w:val="22"/>
          <w:lang w:val="en-US"/>
        </w:rPr>
        <w:t xml:space="preserve">. </w:t>
      </w:r>
      <w:r w:rsidR="00EA4138" w:rsidRPr="00D709BD">
        <w:rPr>
          <w:rFonts w:ascii="Times New Roman" w:hAnsi="Times New Roman" w:cs="Times New Roman"/>
          <w:smallCaps/>
          <w:sz w:val="22"/>
          <w:szCs w:val="22"/>
          <w:lang w:val="en-US"/>
        </w:rPr>
        <w:t>J.</w:t>
      </w:r>
      <w:r w:rsidR="00E32FD5">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C. </w:t>
      </w:r>
      <w:r w:rsidR="00EA4138" w:rsidRPr="00D709BD">
        <w:rPr>
          <w:rFonts w:ascii="Times New Roman" w:hAnsi="Times New Roman" w:cs="Times New Roman"/>
          <w:smallCaps/>
          <w:sz w:val="22"/>
          <w:szCs w:val="22"/>
          <w:lang w:val="en-US"/>
        </w:rPr>
        <w:t>Rolfe</w:t>
      </w:r>
      <w:r w:rsidR="00EA4138" w:rsidRPr="00D709BD">
        <w:rPr>
          <w:rFonts w:ascii="Times New Roman" w:hAnsi="Times New Roman" w:cs="Times New Roman"/>
          <w:sz w:val="22"/>
          <w:szCs w:val="22"/>
          <w:lang w:val="en-US"/>
        </w:rPr>
        <w:t xml:space="preserve">, </w:t>
      </w:r>
      <w:r w:rsidR="007B5B78">
        <w:rPr>
          <w:rFonts w:ascii="Times New Roman" w:hAnsi="Times New Roman" w:cs="Times New Roman"/>
          <w:sz w:val="22"/>
          <w:szCs w:val="22"/>
          <w:lang w:val="en-US"/>
        </w:rPr>
        <w:t>3 Bde</w:t>
      </w:r>
      <w:r w:rsidR="00EA4138" w:rsidRPr="00D709BD">
        <w:rPr>
          <w:rFonts w:ascii="Times New Roman" w:hAnsi="Times New Roman" w:cs="Times New Roman"/>
          <w:sz w:val="22"/>
          <w:szCs w:val="22"/>
          <w:lang w:val="en-US"/>
        </w:rPr>
        <w:t xml:space="preserve">., London </w:t>
      </w:r>
      <w:r w:rsidR="00290047">
        <w:rPr>
          <w:rFonts w:ascii="Times New Roman" w:hAnsi="Times New Roman" w:cs="Times New Roman"/>
          <w:sz w:val="22"/>
          <w:szCs w:val="22"/>
          <w:lang w:val="en-US"/>
        </w:rPr>
        <w:t>u. a.</w:t>
      </w:r>
      <w:r w:rsidR="00EA4138" w:rsidRPr="00D709BD">
        <w:rPr>
          <w:rFonts w:ascii="Times New Roman" w:hAnsi="Times New Roman" w:cs="Times New Roman"/>
          <w:sz w:val="22"/>
          <w:szCs w:val="22"/>
          <w:lang w:val="en-US"/>
        </w:rPr>
        <w:t xml:space="preserve"> 1960 (Loeb Classical Library).</w:t>
      </w:r>
    </w:p>
    <w:p w:rsidR="009119A4" w:rsidRPr="00D709BD" w:rsidRDefault="009119A4" w:rsidP="0078588D">
      <w:pPr>
        <w:pStyle w:val="NurText"/>
        <w:tabs>
          <w:tab w:val="left" w:pos="851"/>
        </w:tabs>
        <w:spacing w:before="120" w:after="120" w:line="360" w:lineRule="auto"/>
        <w:ind w:left="567" w:hanging="567"/>
        <w:jc w:val="both"/>
        <w:rPr>
          <w:rFonts w:ascii="Times New Roman" w:hAnsi="Times New Roman" w:cs="Times New Roman"/>
          <w:smallCaps/>
          <w:noProof/>
          <w:sz w:val="22"/>
          <w:szCs w:val="22"/>
          <w:lang w:val="en-US"/>
        </w:rPr>
      </w:pPr>
    </w:p>
    <w:p w:rsidR="00FD7E3B" w:rsidRPr="00D709BD" w:rsidRDefault="009119A4" w:rsidP="00FF3119">
      <w:pPr>
        <w:pStyle w:val="NurText"/>
        <w:tabs>
          <w:tab w:val="left" w:pos="851"/>
        </w:tabs>
        <w:spacing w:before="200"/>
        <w:ind w:left="567" w:hanging="567"/>
        <w:jc w:val="both"/>
        <w:rPr>
          <w:rFonts w:ascii="Times New Roman" w:hAnsi="Times New Roman" w:cs="Times New Roman"/>
          <w:noProof/>
          <w:sz w:val="22"/>
          <w:szCs w:val="22"/>
          <w:lang w:val="en-US"/>
        </w:rPr>
      </w:pPr>
      <w:r w:rsidRPr="00D709BD">
        <w:rPr>
          <w:rFonts w:ascii="Times New Roman" w:hAnsi="Times New Roman" w:cs="Times New Roman"/>
          <w:smallCaps/>
          <w:noProof/>
          <w:sz w:val="22"/>
          <w:szCs w:val="22"/>
          <w:lang w:val="en-US"/>
        </w:rPr>
        <w:t>Herodian</w:t>
      </w:r>
      <w:r w:rsidR="00FD7E3B" w:rsidRPr="00D709BD">
        <w:rPr>
          <w:rFonts w:ascii="Times New Roman" w:hAnsi="Times New Roman" w:cs="Times New Roman"/>
          <w:smallCaps/>
          <w:noProof/>
          <w:sz w:val="22"/>
          <w:szCs w:val="22"/>
          <w:lang w:val="en-US"/>
        </w:rPr>
        <w:t>:</w:t>
      </w:r>
      <w:r w:rsidRPr="00D709BD">
        <w:rPr>
          <w:rFonts w:ascii="Times New Roman" w:hAnsi="Times New Roman" w:cs="Times New Roman"/>
          <w:noProof/>
          <w:sz w:val="22"/>
          <w:szCs w:val="22"/>
          <w:lang w:val="en-US"/>
        </w:rPr>
        <w:t xml:space="preserve"> </w:t>
      </w:r>
    </w:p>
    <w:p w:rsidR="0093752A" w:rsidRPr="00D709BD" w:rsidRDefault="008254E0"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Ed.</w:t>
      </w:r>
      <w:r w:rsidR="0093752A" w:rsidRPr="00D709BD">
        <w:rPr>
          <w:rFonts w:ascii="Times New Roman" w:hAnsi="Times New Roman" w:cs="Times New Roman"/>
          <w:noProof/>
          <w:sz w:val="22"/>
          <w:szCs w:val="22"/>
          <w:lang w:val="en-US"/>
        </w:rPr>
        <w:t>:</w:t>
      </w:r>
      <w:r w:rsidR="00C90803" w:rsidRPr="00D709BD">
        <w:rPr>
          <w:rFonts w:ascii="Times New Roman" w:hAnsi="Times New Roman" w:cs="Times New Roman"/>
          <w:noProof/>
          <w:sz w:val="22"/>
          <w:szCs w:val="22"/>
          <w:lang w:val="en-US"/>
        </w:rPr>
        <w:tab/>
      </w:r>
      <w:r w:rsidR="0049269A" w:rsidRPr="00D03295">
        <w:rPr>
          <w:noProof/>
          <w:lang w:val="en-US" w:eastAsia="en-US"/>
        </w:rPr>
        <w:drawing>
          <wp:inline distT="0" distB="0" distL="0" distR="0" wp14:anchorId="7CD01772" wp14:editId="5620691F">
            <wp:extent cx="6350" cy="6350"/>
            <wp:effectExtent l="0" t="0" r="0" b="0"/>
            <wp:docPr id="28" name="Bild 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9269A" w:rsidRPr="00D03295">
        <w:rPr>
          <w:rFonts w:ascii="Times New Roman" w:hAnsi="Times New Roman" w:cs="Times New Roman"/>
          <w:i/>
          <w:noProof/>
          <w:sz w:val="22"/>
          <w:szCs w:val="22"/>
          <w:lang w:val="la-Latn"/>
        </w:rPr>
        <w:t>Regnum post Marcum</w:t>
      </w:r>
      <w:r w:rsidR="0049269A" w:rsidRPr="00D03295">
        <w:rPr>
          <w:rFonts w:ascii="Times New Roman" w:hAnsi="Times New Roman" w:cs="Times New Roman"/>
          <w:noProof/>
          <w:sz w:val="22"/>
          <w:szCs w:val="22"/>
          <w:lang w:val="la-Latn"/>
        </w:rPr>
        <w:t xml:space="preserve"> </w:t>
      </w:r>
      <w:r w:rsidR="0049269A" w:rsidRPr="00D03295">
        <w:rPr>
          <w:rFonts w:ascii="Times New Roman" w:hAnsi="Times New Roman" w:cs="Times New Roman"/>
          <w:i/>
          <w:noProof/>
          <w:sz w:val="22"/>
          <w:szCs w:val="22"/>
          <w:lang w:val="la-Latn"/>
        </w:rPr>
        <w:t>[</w:t>
      </w:r>
      <w:r w:rsidR="0049269A" w:rsidRPr="00D03295">
        <w:rPr>
          <w:rStyle w:val="textmarked"/>
          <w:rFonts w:ascii="Times New Roman" w:hAnsi="Times New Roman" w:cs="Times New Roman"/>
          <w:i/>
          <w:sz w:val="22"/>
          <w:szCs w:val="22"/>
          <w:lang w:val="la-Latn"/>
        </w:rPr>
        <w:t>Herodiani</w:t>
      </w:r>
      <w:r w:rsidR="0049269A" w:rsidRPr="00D03295">
        <w:rPr>
          <w:rFonts w:ascii="Times New Roman" w:hAnsi="Times New Roman" w:cs="Times New Roman"/>
          <w:i/>
          <w:sz w:val="22"/>
          <w:szCs w:val="22"/>
          <w:lang w:val="la-Latn"/>
        </w:rPr>
        <w:t xml:space="preserve"> ab excessu divi Marci libri VIII]</w:t>
      </w:r>
      <w:r w:rsidR="0049269A" w:rsidRPr="00D709BD">
        <w:rPr>
          <w:rFonts w:ascii="Times New Roman" w:hAnsi="Times New Roman" w:cs="Times New Roman"/>
          <w:sz w:val="22"/>
          <w:szCs w:val="22"/>
          <w:lang w:val="en-US"/>
        </w:rPr>
        <w:t xml:space="preserve">, hg. </w:t>
      </w:r>
      <w:proofErr w:type="gramStart"/>
      <w:r w:rsidR="0049269A" w:rsidRPr="00D709BD">
        <w:rPr>
          <w:rFonts w:ascii="Times New Roman" w:hAnsi="Times New Roman" w:cs="Times New Roman"/>
          <w:sz w:val="22"/>
          <w:szCs w:val="22"/>
          <w:lang w:val="en-US"/>
        </w:rPr>
        <w:t>v</w:t>
      </w:r>
      <w:proofErr w:type="gramEnd"/>
      <w:r w:rsidR="0049269A" w:rsidRPr="00D709BD">
        <w:rPr>
          <w:rFonts w:ascii="Times New Roman" w:hAnsi="Times New Roman" w:cs="Times New Roman"/>
          <w:sz w:val="22"/>
          <w:szCs w:val="22"/>
          <w:lang w:val="en-US"/>
        </w:rPr>
        <w:t xml:space="preserve">. </w:t>
      </w:r>
      <w:r w:rsidR="00471A1B">
        <w:rPr>
          <w:rFonts w:ascii="Times New Roman" w:hAnsi="Times New Roman" w:cs="Times New Roman"/>
          <w:smallCaps/>
          <w:sz w:val="22"/>
          <w:szCs w:val="22"/>
          <w:lang w:val="en-US"/>
        </w:rPr>
        <w:t>C. </w:t>
      </w:r>
      <w:r w:rsidR="0049269A" w:rsidRPr="00D709BD">
        <w:rPr>
          <w:rFonts w:ascii="Times New Roman" w:hAnsi="Times New Roman" w:cs="Times New Roman"/>
          <w:smallCaps/>
          <w:sz w:val="22"/>
          <w:szCs w:val="22"/>
          <w:lang w:val="en-US"/>
        </w:rPr>
        <w:t>Lucarini</w:t>
      </w:r>
      <w:r w:rsidR="0049269A" w:rsidRPr="00D709BD">
        <w:rPr>
          <w:rFonts w:ascii="Times New Roman" w:hAnsi="Times New Roman" w:cs="Times New Roman"/>
          <w:sz w:val="22"/>
          <w:szCs w:val="22"/>
          <w:lang w:val="en-US"/>
        </w:rPr>
        <w:t>, München 2005 (Bibliotheca Teubneriana).</w:t>
      </w:r>
    </w:p>
    <w:p w:rsidR="009119A4" w:rsidRPr="00D709BD" w:rsidRDefault="0093752A"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Ü:</w:t>
      </w:r>
      <w:r w:rsidRPr="00D709BD">
        <w:rPr>
          <w:rFonts w:ascii="Times New Roman" w:hAnsi="Times New Roman" w:cs="Times New Roman"/>
          <w:noProof/>
          <w:sz w:val="22"/>
          <w:szCs w:val="22"/>
          <w:lang w:val="en-US"/>
        </w:rPr>
        <w:tab/>
        <w:t xml:space="preserve">Herodian, </w:t>
      </w:r>
      <w:r w:rsidR="009119A4" w:rsidRPr="00D709BD">
        <w:rPr>
          <w:rFonts w:ascii="Times New Roman" w:hAnsi="Times New Roman" w:cs="Times New Roman"/>
          <w:noProof/>
          <w:sz w:val="22"/>
          <w:szCs w:val="22"/>
          <w:lang w:val="en-US"/>
        </w:rPr>
        <w:t xml:space="preserve">gr./engl., hg. u. übers. v. </w:t>
      </w:r>
      <w:r w:rsidR="009119A4" w:rsidRPr="00D709BD">
        <w:rPr>
          <w:rFonts w:ascii="Times New Roman" w:hAnsi="Times New Roman" w:cs="Times New Roman"/>
          <w:smallCaps/>
          <w:noProof/>
          <w:sz w:val="22"/>
          <w:szCs w:val="22"/>
          <w:lang w:val="en-US"/>
        </w:rPr>
        <w:t>C.</w:t>
      </w:r>
      <w:r w:rsidR="00E32FD5">
        <w:rPr>
          <w:rFonts w:ascii="Times New Roman" w:hAnsi="Times New Roman" w:cs="Times New Roman"/>
          <w:smallCaps/>
          <w:noProof/>
          <w:sz w:val="22"/>
          <w:szCs w:val="22"/>
          <w:lang w:val="en-US"/>
        </w:rPr>
        <w:t> </w:t>
      </w:r>
      <w:r w:rsidR="007C63D3">
        <w:rPr>
          <w:rFonts w:ascii="Times New Roman" w:hAnsi="Times New Roman" w:cs="Times New Roman"/>
          <w:smallCaps/>
          <w:noProof/>
          <w:sz w:val="22"/>
          <w:szCs w:val="22"/>
          <w:lang w:val="en-US"/>
        </w:rPr>
        <w:t>R. </w:t>
      </w:r>
      <w:r w:rsidR="009119A4" w:rsidRPr="00D709BD">
        <w:rPr>
          <w:rFonts w:ascii="Times New Roman" w:hAnsi="Times New Roman" w:cs="Times New Roman"/>
          <w:smallCaps/>
          <w:noProof/>
          <w:sz w:val="22"/>
          <w:szCs w:val="22"/>
          <w:lang w:val="en-US"/>
        </w:rPr>
        <w:t>Whittaker</w:t>
      </w:r>
      <w:r w:rsidR="009119A4" w:rsidRPr="00D709BD">
        <w:rPr>
          <w:rFonts w:ascii="Times New Roman" w:hAnsi="Times New Roman" w:cs="Times New Roman"/>
          <w:noProof/>
          <w:sz w:val="22"/>
          <w:szCs w:val="22"/>
          <w:lang w:val="en-US"/>
        </w:rPr>
        <w:t xml:space="preserve">, </w:t>
      </w:r>
      <w:r w:rsidR="007B5B78">
        <w:rPr>
          <w:rFonts w:ascii="Times New Roman" w:hAnsi="Times New Roman" w:cs="Times New Roman"/>
          <w:noProof/>
          <w:sz w:val="22"/>
          <w:szCs w:val="22"/>
          <w:lang w:val="en-US"/>
        </w:rPr>
        <w:t>2 Bde</w:t>
      </w:r>
      <w:r w:rsidR="009119A4" w:rsidRPr="00D709BD">
        <w:rPr>
          <w:rFonts w:ascii="Times New Roman" w:hAnsi="Times New Roman" w:cs="Times New Roman"/>
          <w:noProof/>
          <w:sz w:val="22"/>
          <w:szCs w:val="22"/>
          <w:lang w:val="en-US"/>
        </w:rPr>
        <w:t xml:space="preserve">., London </w:t>
      </w:r>
      <w:r w:rsidR="00290047">
        <w:rPr>
          <w:rFonts w:ascii="Times New Roman" w:hAnsi="Times New Roman" w:cs="Times New Roman"/>
          <w:noProof/>
          <w:sz w:val="22"/>
          <w:szCs w:val="22"/>
          <w:lang w:val="en-US"/>
        </w:rPr>
        <w:t>u. a.</w:t>
      </w:r>
      <w:r w:rsidR="009119A4" w:rsidRPr="00D709BD">
        <w:rPr>
          <w:rFonts w:ascii="Times New Roman" w:hAnsi="Times New Roman" w:cs="Times New Roman"/>
          <w:noProof/>
          <w:sz w:val="22"/>
          <w:szCs w:val="22"/>
          <w:lang w:val="en-US"/>
        </w:rPr>
        <w:t xml:space="preserve"> 1969 (Loeb Classical Library).</w:t>
      </w:r>
    </w:p>
    <w:p w:rsidR="00FD7E3B" w:rsidRPr="00D347E9" w:rsidRDefault="009119A4" w:rsidP="00FF3119">
      <w:pPr>
        <w:pStyle w:val="NurText"/>
        <w:tabs>
          <w:tab w:val="left" w:pos="851"/>
        </w:tabs>
        <w:spacing w:before="200"/>
        <w:ind w:left="567" w:hanging="567"/>
        <w:jc w:val="both"/>
        <w:rPr>
          <w:rFonts w:ascii="Times New Roman" w:hAnsi="Times New Roman" w:cs="Times New Roman"/>
          <w:smallCaps/>
          <w:noProof/>
          <w:sz w:val="22"/>
          <w:szCs w:val="22"/>
          <w:lang w:val="en-US"/>
        </w:rPr>
      </w:pPr>
      <w:r w:rsidRPr="00D347E9">
        <w:rPr>
          <w:rFonts w:ascii="Times New Roman" w:hAnsi="Times New Roman" w:cs="Times New Roman"/>
          <w:smallCaps/>
          <w:noProof/>
          <w:sz w:val="22"/>
          <w:szCs w:val="22"/>
          <w:lang w:val="en-US"/>
        </w:rPr>
        <w:t>Historia Augusta</w:t>
      </w:r>
      <w:r w:rsidR="00FD7E3B" w:rsidRPr="00D347E9">
        <w:rPr>
          <w:rFonts w:ascii="Times New Roman" w:hAnsi="Times New Roman" w:cs="Times New Roman"/>
          <w:smallCaps/>
          <w:noProof/>
          <w:sz w:val="22"/>
          <w:szCs w:val="22"/>
          <w:lang w:val="en-US"/>
        </w:rPr>
        <w:t>:</w:t>
      </w:r>
    </w:p>
    <w:p w:rsidR="00351294" w:rsidRPr="00D347E9" w:rsidRDefault="008254E0"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347E9">
        <w:rPr>
          <w:rFonts w:ascii="Times New Roman" w:hAnsi="Times New Roman" w:cs="Times New Roman"/>
          <w:noProof/>
          <w:sz w:val="22"/>
          <w:szCs w:val="22"/>
          <w:lang w:val="en-US"/>
        </w:rPr>
        <w:t>Ed.</w:t>
      </w:r>
      <w:r w:rsidR="00351294" w:rsidRPr="00D347E9">
        <w:rPr>
          <w:rFonts w:ascii="Times New Roman" w:hAnsi="Times New Roman" w:cs="Times New Roman"/>
          <w:noProof/>
          <w:sz w:val="22"/>
          <w:szCs w:val="22"/>
          <w:lang w:val="en-US"/>
        </w:rPr>
        <w:t>:</w:t>
      </w:r>
      <w:r w:rsidR="00C90803" w:rsidRPr="00D347E9">
        <w:rPr>
          <w:rFonts w:ascii="Times New Roman" w:hAnsi="Times New Roman" w:cs="Times New Roman"/>
          <w:noProof/>
          <w:sz w:val="22"/>
          <w:szCs w:val="22"/>
          <w:lang w:val="en-US"/>
        </w:rPr>
        <w:tab/>
      </w:r>
      <w:r w:rsidR="0049269A" w:rsidRPr="00D03295">
        <w:rPr>
          <w:rFonts w:ascii="Times New Roman" w:hAnsi="Times New Roman" w:cs="Times New Roman"/>
          <w:i/>
          <w:noProof/>
          <w:sz w:val="22"/>
          <w:szCs w:val="22"/>
          <w:lang w:val="en-US" w:eastAsia="en-US"/>
        </w:rPr>
        <w:drawing>
          <wp:inline distT="0" distB="0" distL="0" distR="0" wp14:anchorId="346DBC14" wp14:editId="70D521BB">
            <wp:extent cx="6350" cy="6350"/>
            <wp:effectExtent l="0" t="0" r="0" b="0"/>
            <wp:docPr id="30" name="Bild 1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9269A" w:rsidRPr="00D03295">
        <w:rPr>
          <w:rStyle w:val="textmarked"/>
          <w:rFonts w:ascii="Times New Roman" w:hAnsi="Times New Roman" w:cs="Times New Roman"/>
          <w:i/>
          <w:sz w:val="22"/>
          <w:szCs w:val="22"/>
          <w:lang w:val="la-Latn"/>
        </w:rPr>
        <w:t>Scriptores</w:t>
      </w:r>
      <w:r w:rsidR="0049269A" w:rsidRPr="00D03295">
        <w:rPr>
          <w:rFonts w:ascii="Times New Roman" w:hAnsi="Times New Roman" w:cs="Times New Roman"/>
          <w:i/>
          <w:sz w:val="22"/>
          <w:szCs w:val="22"/>
          <w:lang w:val="la-Latn"/>
        </w:rPr>
        <w:t xml:space="preserve"> </w:t>
      </w:r>
      <w:r w:rsidR="0049269A" w:rsidRPr="00D03295">
        <w:rPr>
          <w:rStyle w:val="textmarked"/>
          <w:rFonts w:ascii="Times New Roman" w:hAnsi="Times New Roman" w:cs="Times New Roman"/>
          <w:i/>
          <w:sz w:val="22"/>
          <w:szCs w:val="22"/>
          <w:lang w:val="la-Latn"/>
        </w:rPr>
        <w:t>historiae</w:t>
      </w:r>
      <w:r w:rsidR="0049269A" w:rsidRPr="00D03295">
        <w:rPr>
          <w:rFonts w:ascii="Times New Roman" w:hAnsi="Times New Roman" w:cs="Times New Roman"/>
          <w:i/>
          <w:sz w:val="22"/>
          <w:szCs w:val="22"/>
          <w:lang w:val="la-Latn"/>
        </w:rPr>
        <w:t xml:space="preserve"> </w:t>
      </w:r>
      <w:r w:rsidR="0049269A" w:rsidRPr="00D03295">
        <w:rPr>
          <w:rStyle w:val="textmarked"/>
          <w:rFonts w:ascii="Times New Roman" w:hAnsi="Times New Roman" w:cs="Times New Roman"/>
          <w:i/>
          <w:sz w:val="22"/>
          <w:szCs w:val="22"/>
          <w:lang w:val="la-Latn"/>
        </w:rPr>
        <w:t>Augustae</w:t>
      </w:r>
      <w:r w:rsidR="00D03295" w:rsidRPr="00D347E9">
        <w:rPr>
          <w:rStyle w:val="textmarked"/>
          <w:rFonts w:ascii="Times New Roman" w:hAnsi="Times New Roman" w:cs="Times New Roman"/>
          <w:sz w:val="22"/>
          <w:szCs w:val="22"/>
          <w:lang w:val="en-US"/>
        </w:rPr>
        <w:t xml:space="preserve">, </w:t>
      </w:r>
      <w:r w:rsidR="00D03295" w:rsidRPr="00D347E9">
        <w:rPr>
          <w:rFonts w:ascii="Times New Roman" w:hAnsi="Times New Roman" w:cs="Times New Roman"/>
          <w:sz w:val="22"/>
          <w:szCs w:val="22"/>
          <w:lang w:val="en-US"/>
        </w:rPr>
        <w:t xml:space="preserve">hg. </w:t>
      </w:r>
      <w:proofErr w:type="gramStart"/>
      <w:r w:rsidR="00D03295" w:rsidRPr="00D347E9">
        <w:rPr>
          <w:rFonts w:ascii="Times New Roman" w:hAnsi="Times New Roman" w:cs="Times New Roman"/>
          <w:sz w:val="22"/>
          <w:szCs w:val="22"/>
          <w:lang w:val="en-US"/>
        </w:rPr>
        <w:t>v</w:t>
      </w:r>
      <w:proofErr w:type="gramEnd"/>
      <w:r w:rsidR="00D03295" w:rsidRPr="00D347E9">
        <w:rPr>
          <w:rFonts w:ascii="Times New Roman" w:hAnsi="Times New Roman" w:cs="Times New Roman"/>
          <w:sz w:val="22"/>
          <w:szCs w:val="22"/>
          <w:lang w:val="en-US"/>
        </w:rPr>
        <w:t xml:space="preserve">. </w:t>
      </w:r>
      <w:r w:rsidR="00471A1B">
        <w:rPr>
          <w:rFonts w:ascii="Times New Roman" w:hAnsi="Times New Roman" w:cs="Times New Roman"/>
          <w:smallCaps/>
          <w:sz w:val="22"/>
          <w:szCs w:val="22"/>
          <w:lang w:val="en-US"/>
        </w:rPr>
        <w:t>E. </w:t>
      </w:r>
      <w:r w:rsidR="0049269A" w:rsidRPr="00D347E9">
        <w:rPr>
          <w:rFonts w:ascii="Times New Roman" w:hAnsi="Times New Roman" w:cs="Times New Roman"/>
          <w:smallCaps/>
          <w:sz w:val="22"/>
          <w:szCs w:val="22"/>
          <w:lang w:val="en-US"/>
        </w:rPr>
        <w:t>Hohl</w:t>
      </w:r>
      <w:r w:rsidR="00D03295" w:rsidRPr="00D347E9">
        <w:rPr>
          <w:rFonts w:ascii="Times New Roman" w:hAnsi="Times New Roman" w:cs="Times New Roman"/>
          <w:sz w:val="22"/>
          <w:szCs w:val="22"/>
          <w:lang w:val="en-US"/>
        </w:rPr>
        <w:t xml:space="preserve">, </w:t>
      </w:r>
      <w:r w:rsidR="007B5B78" w:rsidRPr="00D347E9">
        <w:rPr>
          <w:rFonts w:ascii="Times New Roman" w:hAnsi="Times New Roman" w:cs="Times New Roman"/>
          <w:sz w:val="22"/>
          <w:szCs w:val="22"/>
          <w:lang w:val="en-US"/>
        </w:rPr>
        <w:t>2 Bde</w:t>
      </w:r>
      <w:r w:rsidR="00D03295" w:rsidRPr="00D347E9">
        <w:rPr>
          <w:rFonts w:ascii="Times New Roman" w:hAnsi="Times New Roman" w:cs="Times New Roman"/>
          <w:sz w:val="22"/>
          <w:szCs w:val="22"/>
          <w:lang w:val="en-US"/>
        </w:rPr>
        <w:t xml:space="preserve">., 5. </w:t>
      </w:r>
      <w:proofErr w:type="gramStart"/>
      <w:r w:rsidR="00D03295" w:rsidRPr="00D347E9">
        <w:rPr>
          <w:rFonts w:ascii="Times New Roman" w:hAnsi="Times New Roman" w:cs="Times New Roman"/>
          <w:sz w:val="22"/>
          <w:szCs w:val="22"/>
          <w:lang w:val="en-US"/>
        </w:rPr>
        <w:t>überarb</w:t>
      </w:r>
      <w:proofErr w:type="gramEnd"/>
      <w:r w:rsidR="00D03295" w:rsidRPr="00D347E9">
        <w:rPr>
          <w:rFonts w:ascii="Times New Roman" w:hAnsi="Times New Roman" w:cs="Times New Roman"/>
          <w:sz w:val="22"/>
          <w:szCs w:val="22"/>
          <w:lang w:val="en-US"/>
        </w:rPr>
        <w:t xml:space="preserve">. </w:t>
      </w:r>
      <w:proofErr w:type="gramStart"/>
      <w:r w:rsidR="00D03295" w:rsidRPr="00D347E9">
        <w:rPr>
          <w:rFonts w:ascii="Times New Roman" w:hAnsi="Times New Roman" w:cs="Times New Roman"/>
          <w:sz w:val="22"/>
          <w:szCs w:val="22"/>
          <w:lang w:val="en-US"/>
        </w:rPr>
        <w:t>Aufl.,</w:t>
      </w:r>
      <w:proofErr w:type="gramEnd"/>
      <w:r w:rsidR="00D03295" w:rsidRPr="00D347E9">
        <w:rPr>
          <w:rFonts w:ascii="Times New Roman" w:hAnsi="Times New Roman" w:cs="Times New Roman"/>
          <w:sz w:val="22"/>
          <w:szCs w:val="22"/>
          <w:lang w:val="en-US"/>
        </w:rPr>
        <w:t xml:space="preserve"> Stuttgart 1971 (Bibliotheca Teubneriana).</w:t>
      </w:r>
    </w:p>
    <w:p w:rsidR="009119A4" w:rsidRPr="00471A1B" w:rsidRDefault="00351294" w:rsidP="00C90803">
      <w:pPr>
        <w:pStyle w:val="NurText"/>
        <w:tabs>
          <w:tab w:val="left" w:pos="993"/>
        </w:tabs>
        <w:spacing w:after="60"/>
        <w:ind w:left="993" w:hanging="426"/>
        <w:jc w:val="both"/>
        <w:rPr>
          <w:rFonts w:ascii="Times New Roman" w:hAnsi="Times New Roman" w:cs="Times New Roman"/>
          <w:noProof/>
          <w:sz w:val="22"/>
          <w:szCs w:val="22"/>
        </w:rPr>
      </w:pPr>
      <w:r w:rsidRPr="00471A1B">
        <w:rPr>
          <w:rFonts w:ascii="Times New Roman" w:hAnsi="Times New Roman" w:cs="Times New Roman"/>
          <w:noProof/>
          <w:sz w:val="22"/>
          <w:szCs w:val="22"/>
        </w:rPr>
        <w:t>Ü:</w:t>
      </w:r>
      <w:r w:rsidRPr="00471A1B">
        <w:rPr>
          <w:rFonts w:ascii="Times New Roman" w:hAnsi="Times New Roman" w:cs="Times New Roman"/>
          <w:noProof/>
          <w:sz w:val="22"/>
          <w:szCs w:val="22"/>
        </w:rPr>
        <w:tab/>
      </w:r>
      <w:r w:rsidR="009119A4" w:rsidRPr="00471A1B">
        <w:rPr>
          <w:rFonts w:ascii="Times New Roman" w:hAnsi="Times New Roman" w:cs="Times New Roman"/>
          <w:noProof/>
          <w:sz w:val="22"/>
          <w:szCs w:val="22"/>
        </w:rPr>
        <w:t xml:space="preserve">Römische Herrschergestalten, hg., übers. u. komm. v. </w:t>
      </w:r>
      <w:r w:rsidR="00471A1B">
        <w:rPr>
          <w:rFonts w:ascii="Times New Roman" w:hAnsi="Times New Roman" w:cs="Times New Roman"/>
          <w:smallCaps/>
          <w:noProof/>
          <w:sz w:val="22"/>
          <w:szCs w:val="22"/>
        </w:rPr>
        <w:t>E. </w:t>
      </w:r>
      <w:r w:rsidR="009119A4" w:rsidRPr="00471A1B">
        <w:rPr>
          <w:rFonts w:ascii="Times New Roman" w:hAnsi="Times New Roman" w:cs="Times New Roman"/>
          <w:smallCaps/>
          <w:noProof/>
          <w:sz w:val="22"/>
          <w:szCs w:val="22"/>
        </w:rPr>
        <w:t xml:space="preserve">Hohl </w:t>
      </w:r>
      <w:r w:rsidR="00290047" w:rsidRPr="00471A1B">
        <w:rPr>
          <w:rFonts w:ascii="Times New Roman" w:hAnsi="Times New Roman" w:cs="Times New Roman"/>
          <w:noProof/>
          <w:sz w:val="22"/>
          <w:szCs w:val="22"/>
        </w:rPr>
        <w:t>u. a.</w:t>
      </w:r>
      <w:r w:rsidR="009119A4" w:rsidRPr="00471A1B">
        <w:rPr>
          <w:rFonts w:ascii="Times New Roman" w:hAnsi="Times New Roman" w:cs="Times New Roman"/>
          <w:noProof/>
          <w:sz w:val="22"/>
          <w:szCs w:val="22"/>
        </w:rPr>
        <w:t xml:space="preserve">, </w:t>
      </w:r>
      <w:r w:rsidR="007B5B78" w:rsidRPr="00471A1B">
        <w:rPr>
          <w:rFonts w:ascii="Times New Roman" w:hAnsi="Times New Roman" w:cs="Times New Roman"/>
          <w:noProof/>
          <w:sz w:val="22"/>
          <w:szCs w:val="22"/>
        </w:rPr>
        <w:t>2 Bde</w:t>
      </w:r>
      <w:r w:rsidR="009119A4" w:rsidRPr="00471A1B">
        <w:rPr>
          <w:rFonts w:ascii="Times New Roman" w:hAnsi="Times New Roman" w:cs="Times New Roman"/>
          <w:noProof/>
          <w:sz w:val="22"/>
          <w:szCs w:val="22"/>
        </w:rPr>
        <w:t xml:space="preserve">., Zürich </w:t>
      </w:r>
      <w:r w:rsidR="00290047" w:rsidRPr="00471A1B">
        <w:rPr>
          <w:rFonts w:ascii="Times New Roman" w:hAnsi="Times New Roman" w:cs="Times New Roman"/>
          <w:noProof/>
          <w:sz w:val="22"/>
          <w:szCs w:val="22"/>
        </w:rPr>
        <w:t>u. a.</w:t>
      </w:r>
      <w:r w:rsidR="009119A4" w:rsidRPr="00471A1B">
        <w:rPr>
          <w:rFonts w:ascii="Times New Roman" w:hAnsi="Times New Roman" w:cs="Times New Roman"/>
          <w:noProof/>
          <w:sz w:val="22"/>
          <w:szCs w:val="22"/>
        </w:rPr>
        <w:t xml:space="preserve"> 1976 (Bibliothek der Alten Welt).</w:t>
      </w:r>
    </w:p>
    <w:p w:rsidR="00FD7E3B" w:rsidRPr="00D709BD" w:rsidRDefault="00471A1B" w:rsidP="00FF3119">
      <w:pPr>
        <w:pStyle w:val="NurText"/>
        <w:tabs>
          <w:tab w:val="left" w:pos="851"/>
        </w:tabs>
        <w:spacing w:before="200"/>
        <w:ind w:left="567" w:hanging="567"/>
        <w:jc w:val="both"/>
        <w:rPr>
          <w:rFonts w:ascii="Times New Roman" w:hAnsi="Times New Roman" w:cs="Times New Roman"/>
          <w:noProof/>
          <w:sz w:val="22"/>
          <w:szCs w:val="22"/>
          <w:lang w:val="en-US"/>
        </w:rPr>
      </w:pPr>
      <w:r>
        <w:rPr>
          <w:rFonts w:ascii="Times New Roman" w:hAnsi="Times New Roman" w:cs="Times New Roman"/>
          <w:smallCaps/>
          <w:noProof/>
          <w:sz w:val="22"/>
          <w:szCs w:val="22"/>
          <w:lang w:val="en-US"/>
        </w:rPr>
        <w:t>Q. </w:t>
      </w:r>
      <w:r w:rsidR="009119A4" w:rsidRPr="00D709BD">
        <w:rPr>
          <w:rFonts w:ascii="Times New Roman" w:hAnsi="Times New Roman" w:cs="Times New Roman"/>
          <w:smallCaps/>
          <w:noProof/>
          <w:sz w:val="22"/>
          <w:szCs w:val="22"/>
          <w:lang w:val="en-US"/>
        </w:rPr>
        <w:t>Horatius Flaccus</w:t>
      </w:r>
      <w:r w:rsidR="00FD7E3B" w:rsidRPr="00D709BD">
        <w:rPr>
          <w:rFonts w:ascii="Times New Roman" w:hAnsi="Times New Roman" w:cs="Times New Roman"/>
          <w:smallCaps/>
          <w:noProof/>
          <w:sz w:val="22"/>
          <w:szCs w:val="22"/>
          <w:lang w:val="en-US"/>
        </w:rPr>
        <w:t>:</w:t>
      </w:r>
    </w:p>
    <w:p w:rsidR="00351294" w:rsidRPr="00D709BD" w:rsidRDefault="008254E0"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lastRenderedPageBreak/>
        <w:t>Ed.</w:t>
      </w:r>
      <w:r w:rsidR="00351294" w:rsidRPr="00D709BD">
        <w:rPr>
          <w:rFonts w:ascii="Times New Roman" w:hAnsi="Times New Roman" w:cs="Times New Roman"/>
          <w:noProof/>
          <w:sz w:val="22"/>
          <w:szCs w:val="22"/>
          <w:lang w:val="en-US"/>
        </w:rPr>
        <w:t>:</w:t>
      </w:r>
      <w:r w:rsidR="00C90803" w:rsidRPr="00D709BD">
        <w:rPr>
          <w:rFonts w:ascii="Times New Roman" w:hAnsi="Times New Roman" w:cs="Times New Roman"/>
          <w:noProof/>
          <w:sz w:val="22"/>
          <w:szCs w:val="22"/>
          <w:lang w:val="en-US"/>
        </w:rPr>
        <w:tab/>
      </w:r>
      <w:r w:rsidR="00D03295" w:rsidRPr="00851C4E">
        <w:rPr>
          <w:rFonts w:ascii="Times New Roman" w:hAnsi="Times New Roman" w:cs="Times New Roman"/>
          <w:noProof/>
          <w:sz w:val="22"/>
          <w:szCs w:val="22"/>
          <w:lang w:val="en-US" w:eastAsia="en-US"/>
        </w:rPr>
        <w:drawing>
          <wp:inline distT="0" distB="0" distL="0" distR="0" wp14:anchorId="3B7BF44D" wp14:editId="1D580112">
            <wp:extent cx="6350" cy="6350"/>
            <wp:effectExtent l="0" t="0" r="0" b="0"/>
            <wp:docPr id="32" name="Bild 1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en-US"/>
        </w:rPr>
        <w:t>Q. </w:t>
      </w:r>
      <w:r w:rsidR="00D03295" w:rsidRPr="00D709BD">
        <w:rPr>
          <w:rFonts w:ascii="Times New Roman" w:hAnsi="Times New Roman" w:cs="Times New Roman"/>
          <w:i/>
          <w:sz w:val="22"/>
          <w:szCs w:val="22"/>
          <w:lang w:val="en-US"/>
        </w:rPr>
        <w:t>Horati Flacci opera</w:t>
      </w:r>
      <w:r w:rsidR="00851C4E" w:rsidRPr="00D709BD">
        <w:rPr>
          <w:rFonts w:ascii="Times New Roman" w:hAnsi="Times New Roman" w:cs="Times New Roman"/>
          <w:sz w:val="22"/>
          <w:szCs w:val="22"/>
          <w:lang w:val="en-US"/>
        </w:rPr>
        <w:t xml:space="preserve">, hg. </w:t>
      </w:r>
      <w:proofErr w:type="gramStart"/>
      <w:r w:rsidR="00851C4E" w:rsidRPr="00D709BD">
        <w:rPr>
          <w:rFonts w:ascii="Times New Roman" w:hAnsi="Times New Roman" w:cs="Times New Roman"/>
          <w:sz w:val="22"/>
          <w:szCs w:val="22"/>
          <w:lang w:val="en-US"/>
        </w:rPr>
        <w:t>v</w:t>
      </w:r>
      <w:proofErr w:type="gramEnd"/>
      <w:r w:rsidR="00851C4E" w:rsidRPr="00D709BD">
        <w:rPr>
          <w:rFonts w:ascii="Times New Roman" w:hAnsi="Times New Roman" w:cs="Times New Roman"/>
          <w:sz w:val="22"/>
          <w:szCs w:val="22"/>
          <w:lang w:val="en-US"/>
        </w:rPr>
        <w:t xml:space="preserve">. </w:t>
      </w:r>
      <w:r w:rsidR="00D03295" w:rsidRPr="00D709BD">
        <w:rPr>
          <w:rFonts w:ascii="Times New Roman" w:hAnsi="Times New Roman" w:cs="Times New Roman"/>
          <w:smallCaps/>
          <w:sz w:val="22"/>
          <w:szCs w:val="22"/>
          <w:lang w:val="en-US"/>
        </w:rPr>
        <w:t>D.</w:t>
      </w:r>
      <w:r w:rsidR="0005106F">
        <w:rPr>
          <w:rFonts w:ascii="Times New Roman" w:hAnsi="Times New Roman" w:cs="Times New Roman"/>
          <w:smallCaps/>
          <w:sz w:val="22"/>
          <w:szCs w:val="22"/>
          <w:lang w:val="en-US"/>
        </w:rPr>
        <w:t> </w:t>
      </w:r>
      <w:r w:rsidR="007C63D3">
        <w:rPr>
          <w:rFonts w:ascii="Times New Roman" w:hAnsi="Times New Roman" w:cs="Times New Roman"/>
          <w:smallCaps/>
          <w:sz w:val="22"/>
          <w:szCs w:val="22"/>
          <w:lang w:val="en-US"/>
        </w:rPr>
        <w:t>R. </w:t>
      </w:r>
      <w:r w:rsidR="00D03295" w:rsidRPr="00D709BD">
        <w:rPr>
          <w:rFonts w:ascii="Times New Roman" w:hAnsi="Times New Roman" w:cs="Times New Roman"/>
          <w:smallCaps/>
          <w:sz w:val="22"/>
          <w:szCs w:val="22"/>
          <w:lang w:val="en-US"/>
        </w:rPr>
        <w:t>Shackleton Bailey</w:t>
      </w:r>
      <w:r w:rsidR="00D03295" w:rsidRPr="00D709BD">
        <w:rPr>
          <w:rFonts w:ascii="Times New Roman" w:hAnsi="Times New Roman" w:cs="Times New Roman"/>
          <w:sz w:val="22"/>
          <w:szCs w:val="22"/>
          <w:lang w:val="en-US"/>
        </w:rPr>
        <w:t xml:space="preserve">, Stuttgart 1985 </w:t>
      </w:r>
      <w:r w:rsidR="00851C4E" w:rsidRPr="00D709BD">
        <w:rPr>
          <w:rFonts w:ascii="Times New Roman" w:hAnsi="Times New Roman" w:cs="Times New Roman"/>
          <w:sz w:val="22"/>
          <w:szCs w:val="22"/>
          <w:lang w:val="en-US"/>
        </w:rPr>
        <w:t>(Bibliotheca Teubneriana).</w:t>
      </w:r>
    </w:p>
    <w:p w:rsidR="009119A4" w:rsidRPr="001B03AB" w:rsidRDefault="00351294" w:rsidP="00C90803">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009119A4" w:rsidRPr="001B03AB">
        <w:rPr>
          <w:rFonts w:ascii="Times New Roman" w:hAnsi="Times New Roman" w:cs="Times New Roman"/>
          <w:noProof/>
          <w:sz w:val="22"/>
          <w:szCs w:val="22"/>
        </w:rPr>
        <w:t xml:space="preserve">Sämtliche Werke, lat./dt., hg. u. übers. v. </w:t>
      </w:r>
      <w:r w:rsidR="00471A1B">
        <w:rPr>
          <w:rFonts w:ascii="Times New Roman" w:hAnsi="Times New Roman" w:cs="Times New Roman"/>
          <w:smallCaps/>
          <w:noProof/>
          <w:sz w:val="22"/>
          <w:szCs w:val="22"/>
        </w:rPr>
        <w:t>H. </w:t>
      </w:r>
      <w:r w:rsidR="009119A4" w:rsidRPr="001B03AB">
        <w:rPr>
          <w:rFonts w:ascii="Times New Roman" w:hAnsi="Times New Roman" w:cs="Times New Roman"/>
          <w:smallCaps/>
          <w:noProof/>
          <w:sz w:val="22"/>
          <w:szCs w:val="22"/>
        </w:rPr>
        <w:t>Färber</w:t>
      </w:r>
      <w:r w:rsidR="009119A4" w:rsidRPr="001B03AB">
        <w:rPr>
          <w:rFonts w:ascii="Times New Roman" w:hAnsi="Times New Roman" w:cs="Times New Roman"/>
          <w:noProof/>
          <w:sz w:val="22"/>
          <w:szCs w:val="22"/>
        </w:rPr>
        <w:t xml:space="preserve">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München</w:t>
      </w:r>
      <w:r w:rsidR="00254A5D" w:rsidRPr="001B03AB">
        <w:rPr>
          <w:rFonts w:ascii="Times New Roman" w:hAnsi="Times New Roman" w:cs="Times New Roman"/>
          <w:noProof/>
          <w:sz w:val="22"/>
          <w:szCs w:val="22"/>
        </w:rPr>
        <w:t xml:space="preserve"> </w:t>
      </w:r>
      <w:r w:rsidR="009119A4" w:rsidRPr="001B03AB">
        <w:rPr>
          <w:rFonts w:ascii="Times New Roman" w:hAnsi="Times New Roman" w:cs="Times New Roman"/>
          <w:noProof/>
          <w:sz w:val="22"/>
          <w:szCs w:val="22"/>
        </w:rPr>
        <w:t>1967 (Sammlung Tusculum).</w:t>
      </w:r>
    </w:p>
    <w:p w:rsidR="009119A4" w:rsidRPr="001B03AB" w:rsidRDefault="009119A4" w:rsidP="0078588D">
      <w:pPr>
        <w:pStyle w:val="NurText"/>
        <w:spacing w:before="120" w:after="120" w:line="360" w:lineRule="auto"/>
        <w:ind w:left="567" w:hanging="567"/>
        <w:jc w:val="both"/>
        <w:rPr>
          <w:rFonts w:ascii="Times New Roman" w:hAnsi="Times New Roman" w:cs="Times New Roman"/>
          <w:smallCaps/>
          <w:noProof/>
          <w:sz w:val="22"/>
          <w:szCs w:val="22"/>
        </w:rPr>
      </w:pPr>
    </w:p>
    <w:p w:rsidR="00FD7E3B" w:rsidRPr="001B03AB" w:rsidRDefault="00FD7E3B" w:rsidP="00FF3119">
      <w:pPr>
        <w:pStyle w:val="NurText"/>
        <w:spacing w:before="200"/>
        <w:ind w:left="567" w:hanging="567"/>
        <w:jc w:val="both"/>
        <w:rPr>
          <w:rFonts w:ascii="Times New Roman" w:hAnsi="Times New Roman" w:cs="Times New Roman"/>
          <w:smallCaps/>
          <w:noProof/>
          <w:sz w:val="22"/>
          <w:szCs w:val="22"/>
        </w:rPr>
      </w:pPr>
      <w:r w:rsidRPr="001B03AB">
        <w:rPr>
          <w:rFonts w:ascii="Times New Roman" w:hAnsi="Times New Roman" w:cs="Times New Roman"/>
          <w:noProof/>
          <w:sz w:val="22"/>
          <w:szCs w:val="22"/>
        </w:rPr>
        <w:t>Die</w:t>
      </w:r>
      <w:r w:rsidRPr="001B03AB">
        <w:rPr>
          <w:rFonts w:ascii="Times New Roman" w:hAnsi="Times New Roman" w:cs="Times New Roman"/>
          <w:smallCaps/>
          <w:noProof/>
          <w:sz w:val="22"/>
          <w:szCs w:val="22"/>
        </w:rPr>
        <w:t xml:space="preserve"> </w:t>
      </w:r>
      <w:r w:rsidR="00035D55" w:rsidRPr="001B03AB">
        <w:rPr>
          <w:rFonts w:ascii="Times New Roman" w:hAnsi="Times New Roman" w:cs="Times New Roman"/>
          <w:smallCaps/>
          <w:noProof/>
          <w:sz w:val="22"/>
          <w:szCs w:val="22"/>
        </w:rPr>
        <w:t>Invek</w:t>
      </w:r>
      <w:r w:rsidRPr="001B03AB">
        <w:rPr>
          <w:rFonts w:ascii="Times New Roman" w:hAnsi="Times New Roman" w:cs="Times New Roman"/>
          <w:smallCaps/>
          <w:noProof/>
          <w:sz w:val="22"/>
          <w:szCs w:val="22"/>
        </w:rPr>
        <w:t>tiven Sallust</w:t>
      </w:r>
      <w:r w:rsidRPr="001B03AB">
        <w:rPr>
          <w:rFonts w:ascii="Times New Roman" w:hAnsi="Times New Roman" w:cs="Times New Roman"/>
          <w:noProof/>
          <w:sz w:val="22"/>
          <w:szCs w:val="22"/>
        </w:rPr>
        <w:t>s</w:t>
      </w:r>
      <w:r w:rsidRPr="001B03AB">
        <w:rPr>
          <w:rFonts w:ascii="Times New Roman" w:hAnsi="Times New Roman" w:cs="Times New Roman"/>
          <w:smallCaps/>
          <w:noProof/>
          <w:sz w:val="22"/>
          <w:szCs w:val="22"/>
        </w:rPr>
        <w:t xml:space="preserve"> </w:t>
      </w:r>
      <w:r w:rsidRPr="001B03AB">
        <w:rPr>
          <w:rFonts w:ascii="Times New Roman" w:hAnsi="Times New Roman" w:cs="Times New Roman"/>
          <w:noProof/>
          <w:sz w:val="22"/>
          <w:szCs w:val="22"/>
        </w:rPr>
        <w:t>und</w:t>
      </w:r>
      <w:r w:rsidRPr="001B03AB">
        <w:rPr>
          <w:rFonts w:ascii="Times New Roman" w:hAnsi="Times New Roman" w:cs="Times New Roman"/>
          <w:smallCaps/>
          <w:noProof/>
          <w:sz w:val="22"/>
          <w:szCs w:val="22"/>
        </w:rPr>
        <w:t xml:space="preserve"> Cicero</w:t>
      </w:r>
      <w:r w:rsidRPr="001B03AB">
        <w:rPr>
          <w:rFonts w:ascii="Times New Roman" w:hAnsi="Times New Roman" w:cs="Times New Roman"/>
          <w:noProof/>
          <w:sz w:val="22"/>
          <w:szCs w:val="22"/>
        </w:rPr>
        <w:t>s</w:t>
      </w:r>
      <w:r w:rsidRPr="001B03AB">
        <w:rPr>
          <w:rFonts w:ascii="Times New Roman" w:hAnsi="Times New Roman" w:cs="Times New Roman"/>
          <w:smallCaps/>
          <w:noProof/>
          <w:sz w:val="22"/>
          <w:szCs w:val="22"/>
        </w:rPr>
        <w:t>:</w:t>
      </w:r>
    </w:p>
    <w:p w:rsidR="00351294" w:rsidRPr="00D709BD" w:rsidRDefault="008254E0"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Ed.</w:t>
      </w:r>
      <w:r w:rsidR="00351294" w:rsidRPr="00D709BD">
        <w:rPr>
          <w:rFonts w:ascii="Times New Roman" w:hAnsi="Times New Roman" w:cs="Times New Roman"/>
          <w:noProof/>
          <w:sz w:val="22"/>
          <w:szCs w:val="22"/>
          <w:lang w:val="en-US"/>
        </w:rPr>
        <w:t>:</w:t>
      </w:r>
      <w:r w:rsidR="00C90803" w:rsidRPr="00D709BD">
        <w:rPr>
          <w:rFonts w:ascii="Times New Roman" w:hAnsi="Times New Roman" w:cs="Times New Roman"/>
          <w:noProof/>
          <w:sz w:val="22"/>
          <w:szCs w:val="22"/>
          <w:lang w:val="en-US"/>
        </w:rPr>
        <w:tab/>
      </w:r>
      <w:r w:rsidR="00AD13FA" w:rsidRPr="00D709BD">
        <w:rPr>
          <w:rFonts w:ascii="Times New Roman" w:hAnsi="Times New Roman" w:cs="Times New Roman"/>
          <w:noProof/>
          <w:sz w:val="22"/>
          <w:szCs w:val="22"/>
          <w:lang w:val="en-US"/>
        </w:rPr>
        <w:t>s.</w:t>
      </w:r>
      <w:r w:rsidR="002B2273" w:rsidRPr="00D709BD">
        <w:rPr>
          <w:rFonts w:ascii="Times New Roman" w:hAnsi="Times New Roman" w:cs="Times New Roman"/>
          <w:noProof/>
          <w:sz w:val="22"/>
          <w:szCs w:val="22"/>
          <w:lang w:val="en-US"/>
        </w:rPr>
        <w:t xml:space="preserve"> </w:t>
      </w:r>
      <w:r w:rsidR="00471A1B">
        <w:rPr>
          <w:rFonts w:ascii="Times New Roman" w:hAnsi="Times New Roman" w:cs="Times New Roman"/>
          <w:smallCaps/>
          <w:noProof/>
          <w:sz w:val="22"/>
          <w:szCs w:val="22"/>
          <w:lang w:val="en-US"/>
        </w:rPr>
        <w:t>C. </w:t>
      </w:r>
      <w:r w:rsidR="002B2273" w:rsidRPr="00D709BD">
        <w:rPr>
          <w:rFonts w:ascii="Times New Roman" w:hAnsi="Times New Roman" w:cs="Times New Roman"/>
          <w:smallCaps/>
          <w:noProof/>
          <w:sz w:val="22"/>
          <w:szCs w:val="22"/>
          <w:lang w:val="en-US"/>
        </w:rPr>
        <w:t>Sallustius Crispus</w:t>
      </w:r>
    </w:p>
    <w:p w:rsidR="009119A4" w:rsidRDefault="00351294"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Ü:</w:t>
      </w:r>
      <w:r w:rsidRPr="00D709BD">
        <w:rPr>
          <w:rFonts w:ascii="Times New Roman" w:hAnsi="Times New Roman" w:cs="Times New Roman"/>
          <w:noProof/>
          <w:sz w:val="22"/>
          <w:szCs w:val="22"/>
          <w:lang w:val="en-US"/>
        </w:rPr>
        <w:tab/>
      </w:r>
      <w:r w:rsidR="009119A4" w:rsidRPr="00D709BD">
        <w:rPr>
          <w:rFonts w:ascii="Times New Roman" w:hAnsi="Times New Roman" w:cs="Times New Roman"/>
          <w:noProof/>
          <w:sz w:val="22"/>
          <w:szCs w:val="22"/>
          <w:lang w:val="en-US"/>
        </w:rPr>
        <w:t>The Invectives of Sallust and Cicero. Critical Edition with Introduction, Translation, and Commentary, hg., übers. u. komm. v.</w:t>
      </w:r>
      <w:r w:rsidR="009119A4" w:rsidRPr="00D709BD">
        <w:rPr>
          <w:rFonts w:ascii="Times New Roman" w:hAnsi="Times New Roman" w:cs="Times New Roman"/>
          <w:smallCaps/>
          <w:noProof/>
          <w:sz w:val="22"/>
          <w:szCs w:val="22"/>
          <w:lang w:val="en-US"/>
        </w:rPr>
        <w:t xml:space="preserve"> </w:t>
      </w:r>
      <w:r w:rsidR="00471A1B">
        <w:rPr>
          <w:rFonts w:ascii="Times New Roman" w:hAnsi="Times New Roman" w:cs="Times New Roman"/>
          <w:smallCaps/>
          <w:noProof/>
          <w:sz w:val="22"/>
          <w:szCs w:val="22"/>
          <w:lang w:val="en-US"/>
        </w:rPr>
        <w:t>A. </w:t>
      </w:r>
      <w:r w:rsidR="009119A4" w:rsidRPr="00D709BD">
        <w:rPr>
          <w:rFonts w:ascii="Times New Roman" w:hAnsi="Times New Roman" w:cs="Times New Roman"/>
          <w:smallCaps/>
          <w:noProof/>
          <w:sz w:val="22"/>
          <w:szCs w:val="22"/>
          <w:lang w:val="en-US"/>
        </w:rPr>
        <w:t xml:space="preserve">Novokhatako, </w:t>
      </w:r>
      <w:r w:rsidR="009119A4" w:rsidRPr="00D709BD">
        <w:rPr>
          <w:rFonts w:ascii="Times New Roman" w:hAnsi="Times New Roman" w:cs="Times New Roman"/>
          <w:noProof/>
          <w:sz w:val="22"/>
          <w:szCs w:val="22"/>
          <w:lang w:val="en-US"/>
        </w:rPr>
        <w:t xml:space="preserve">Berlin </w:t>
      </w:r>
      <w:r w:rsidR="00290047">
        <w:rPr>
          <w:rFonts w:ascii="Times New Roman" w:hAnsi="Times New Roman" w:cs="Times New Roman"/>
          <w:noProof/>
          <w:sz w:val="22"/>
          <w:szCs w:val="22"/>
          <w:lang w:val="en-US"/>
        </w:rPr>
        <w:t>u. a.</w:t>
      </w:r>
      <w:r w:rsidR="009119A4" w:rsidRPr="00D709BD">
        <w:rPr>
          <w:rFonts w:ascii="Times New Roman" w:hAnsi="Times New Roman" w:cs="Times New Roman"/>
          <w:noProof/>
          <w:sz w:val="22"/>
          <w:szCs w:val="22"/>
          <w:lang w:val="en-US"/>
        </w:rPr>
        <w:t xml:space="preserve"> 2009 (Sozomena. Studies in the Recovery of Ancient Texts, 6)</w:t>
      </w:r>
      <w:r w:rsidR="00C90803" w:rsidRPr="00D709BD">
        <w:rPr>
          <w:rFonts w:ascii="Times New Roman" w:hAnsi="Times New Roman" w:cs="Times New Roman"/>
          <w:noProof/>
          <w:sz w:val="22"/>
          <w:szCs w:val="22"/>
          <w:lang w:val="en-US"/>
        </w:rPr>
        <w:t xml:space="preserve"> </w:t>
      </w:r>
      <w:r w:rsidR="00C90803" w:rsidRPr="007E55E6">
        <w:rPr>
          <w:rFonts w:ascii="Times New Roman" w:hAnsi="Times New Roman" w:cs="Times New Roman"/>
          <w:i/>
          <w:noProof/>
          <w:sz w:val="22"/>
          <w:szCs w:val="22"/>
          <w:lang w:val="en-US"/>
        </w:rPr>
        <w:t>[mit historische</w:t>
      </w:r>
      <w:r w:rsidR="00B63EBB" w:rsidRPr="007E55E6">
        <w:rPr>
          <w:rFonts w:ascii="Times New Roman" w:hAnsi="Times New Roman" w:cs="Times New Roman"/>
          <w:i/>
          <w:noProof/>
          <w:sz w:val="22"/>
          <w:szCs w:val="22"/>
          <w:lang w:val="en-US"/>
        </w:rPr>
        <w:t>m</w:t>
      </w:r>
      <w:r w:rsidR="00C90803" w:rsidRPr="007E55E6">
        <w:rPr>
          <w:rFonts w:ascii="Times New Roman" w:hAnsi="Times New Roman" w:cs="Times New Roman"/>
          <w:i/>
          <w:noProof/>
          <w:sz w:val="22"/>
          <w:szCs w:val="22"/>
          <w:lang w:val="en-US"/>
        </w:rPr>
        <w:t xml:space="preserve"> Kommentar]</w:t>
      </w:r>
      <w:r w:rsidR="009119A4" w:rsidRPr="00D709BD">
        <w:rPr>
          <w:rFonts w:ascii="Times New Roman" w:hAnsi="Times New Roman" w:cs="Times New Roman"/>
          <w:noProof/>
          <w:sz w:val="22"/>
          <w:szCs w:val="22"/>
          <w:lang w:val="en-US"/>
        </w:rPr>
        <w:t>.</w:t>
      </w:r>
    </w:p>
    <w:p w:rsidR="00C2043D" w:rsidRPr="00C2043D" w:rsidRDefault="00C2043D" w:rsidP="00C2043D">
      <w:pPr>
        <w:pStyle w:val="NurText"/>
        <w:spacing w:before="200"/>
        <w:ind w:left="567" w:hanging="567"/>
        <w:jc w:val="both"/>
        <w:rPr>
          <w:rFonts w:ascii="Times New Roman" w:hAnsi="Times New Roman" w:cs="Times New Roman"/>
          <w:smallCaps/>
          <w:noProof/>
          <w:sz w:val="22"/>
          <w:szCs w:val="22"/>
          <w:lang w:val="en-US"/>
        </w:rPr>
      </w:pPr>
      <w:r w:rsidRPr="00C2043D">
        <w:rPr>
          <w:rFonts w:ascii="Times New Roman" w:hAnsi="Times New Roman" w:cs="Times New Roman"/>
          <w:smallCaps/>
          <w:noProof/>
          <w:sz w:val="22"/>
          <w:szCs w:val="22"/>
          <w:lang w:val="en-US"/>
        </w:rPr>
        <w:t>Isidor von Sevilla:</w:t>
      </w:r>
    </w:p>
    <w:p w:rsidR="00C2043D" w:rsidRPr="00C2043D" w:rsidRDefault="00C2043D" w:rsidP="00C2043D">
      <w:pPr>
        <w:pStyle w:val="NurText"/>
        <w:tabs>
          <w:tab w:val="left" w:pos="993"/>
        </w:tabs>
        <w:spacing w:after="60"/>
        <w:ind w:left="993" w:hanging="426"/>
        <w:jc w:val="both"/>
        <w:rPr>
          <w:rFonts w:ascii="Times New Roman" w:hAnsi="Times New Roman" w:cs="Times New Roman"/>
          <w:noProof/>
          <w:sz w:val="22"/>
          <w:szCs w:val="22"/>
          <w:lang w:val="en-US"/>
        </w:rPr>
      </w:pPr>
      <w:r w:rsidRPr="00C2043D">
        <w:rPr>
          <w:rFonts w:ascii="Times New Roman" w:hAnsi="Times New Roman" w:cs="Times New Roman"/>
          <w:noProof/>
          <w:sz w:val="22"/>
          <w:szCs w:val="22"/>
          <w:lang w:val="en-US"/>
        </w:rPr>
        <w:t>Ed.:</w:t>
      </w:r>
      <w:r w:rsidRPr="00C2043D">
        <w:rPr>
          <w:rFonts w:ascii="Times New Roman" w:hAnsi="Times New Roman" w:cs="Times New Roman"/>
          <w:noProof/>
          <w:sz w:val="22"/>
          <w:szCs w:val="22"/>
          <w:lang w:val="en-US"/>
        </w:rPr>
        <w:tab/>
      </w:r>
      <w:r w:rsidRPr="00DC6B2A">
        <w:rPr>
          <w:rFonts w:ascii="Times New Roman" w:hAnsi="Times New Roman" w:cs="Times New Roman"/>
          <w:noProof/>
          <w:sz w:val="22"/>
          <w:szCs w:val="22"/>
          <w:lang w:val="en-US" w:eastAsia="en-US"/>
        </w:rPr>
        <w:drawing>
          <wp:inline distT="0" distB="0" distL="0" distR="0" wp14:anchorId="542DD3DF" wp14:editId="7D260506">
            <wp:extent cx="6350" cy="6350"/>
            <wp:effectExtent l="0" t="0" r="0" b="0"/>
            <wp:docPr id="38" name="Bild 2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DC6B2A">
        <w:rPr>
          <w:rFonts w:ascii="Times New Roman" w:hAnsi="Times New Roman" w:cs="Times New Roman"/>
          <w:i/>
          <w:sz w:val="22"/>
          <w:szCs w:val="22"/>
          <w:lang w:val="la-Latn"/>
        </w:rPr>
        <w:t>Isidori Hispalensis episcopi Etymologiarum sive originum libri XX</w:t>
      </w:r>
      <w:r w:rsidRPr="00C2043D">
        <w:rPr>
          <w:rFonts w:ascii="Times New Roman" w:hAnsi="Times New Roman" w:cs="Times New Roman"/>
          <w:sz w:val="22"/>
          <w:szCs w:val="22"/>
          <w:lang w:val="en-US"/>
        </w:rPr>
        <w:t xml:space="preserve">, hg. </w:t>
      </w:r>
      <w:proofErr w:type="gramStart"/>
      <w:r w:rsidRPr="00C2043D">
        <w:rPr>
          <w:rFonts w:ascii="Times New Roman" w:hAnsi="Times New Roman" w:cs="Times New Roman"/>
          <w:sz w:val="22"/>
          <w:szCs w:val="22"/>
          <w:lang w:val="en-US"/>
        </w:rPr>
        <w:t>v</w:t>
      </w:r>
      <w:proofErr w:type="gramEnd"/>
      <w:r w:rsidRPr="00C2043D">
        <w:rPr>
          <w:rFonts w:ascii="Times New Roman" w:hAnsi="Times New Roman" w:cs="Times New Roman"/>
          <w:sz w:val="22"/>
          <w:szCs w:val="22"/>
          <w:lang w:val="en-US"/>
        </w:rPr>
        <w:t xml:space="preserve">. </w:t>
      </w:r>
      <w:r w:rsidRPr="00C2043D">
        <w:rPr>
          <w:rFonts w:ascii="Times New Roman" w:hAnsi="Times New Roman" w:cs="Times New Roman"/>
          <w:smallCaps/>
          <w:sz w:val="22"/>
          <w:szCs w:val="22"/>
          <w:lang w:val="en-US"/>
        </w:rPr>
        <w:t>W. </w:t>
      </w:r>
      <w:r w:rsidR="00471A1B">
        <w:rPr>
          <w:rFonts w:ascii="Times New Roman" w:hAnsi="Times New Roman" w:cs="Times New Roman"/>
          <w:smallCaps/>
          <w:sz w:val="22"/>
          <w:szCs w:val="22"/>
          <w:lang w:val="en-US"/>
        </w:rPr>
        <w:t>M. </w:t>
      </w:r>
      <w:r w:rsidRPr="00C2043D">
        <w:rPr>
          <w:rFonts w:ascii="Times New Roman" w:hAnsi="Times New Roman" w:cs="Times New Roman"/>
          <w:smallCaps/>
          <w:sz w:val="22"/>
          <w:szCs w:val="22"/>
          <w:lang w:val="en-US"/>
        </w:rPr>
        <w:t>Lindsay</w:t>
      </w:r>
      <w:r w:rsidRPr="00C2043D">
        <w:rPr>
          <w:rFonts w:ascii="Times New Roman" w:hAnsi="Times New Roman" w:cs="Times New Roman"/>
          <w:sz w:val="22"/>
          <w:szCs w:val="22"/>
          <w:lang w:val="en-US"/>
        </w:rPr>
        <w:t>, 2 Bde., Oxford 1911 (Scriptorum classicorum bibliotheca Oxoniensis).</w:t>
      </w:r>
    </w:p>
    <w:p w:rsidR="00C2043D" w:rsidRPr="00D709BD" w:rsidRDefault="00C2043D" w:rsidP="00C2043D">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Ü:</w:t>
      </w:r>
      <w:r w:rsidRPr="00D709BD">
        <w:rPr>
          <w:rFonts w:ascii="Times New Roman" w:hAnsi="Times New Roman" w:cs="Times New Roman"/>
          <w:noProof/>
          <w:sz w:val="22"/>
          <w:szCs w:val="22"/>
          <w:lang w:val="en-US"/>
        </w:rPr>
        <w:tab/>
        <w:t xml:space="preserve">The Etymologies of Isidore of Seville, hg. u. übers. v. </w:t>
      </w:r>
      <w:r w:rsidRPr="00D709BD">
        <w:rPr>
          <w:rFonts w:ascii="Times New Roman" w:hAnsi="Times New Roman" w:cs="Times New Roman"/>
          <w:smallCaps/>
          <w:noProof/>
          <w:sz w:val="22"/>
          <w:szCs w:val="22"/>
          <w:lang w:val="en-US"/>
        </w:rPr>
        <w:t>S.</w:t>
      </w:r>
      <w:r>
        <w:rPr>
          <w:rFonts w:ascii="Times New Roman" w:hAnsi="Times New Roman" w:cs="Times New Roman"/>
          <w:smallCaps/>
          <w:noProof/>
          <w:sz w:val="22"/>
          <w:szCs w:val="22"/>
          <w:lang w:val="en-US"/>
        </w:rPr>
        <w:t> </w:t>
      </w:r>
      <w:r w:rsidR="00471A1B">
        <w:rPr>
          <w:rFonts w:ascii="Times New Roman" w:hAnsi="Times New Roman" w:cs="Times New Roman"/>
          <w:smallCaps/>
          <w:noProof/>
          <w:sz w:val="22"/>
          <w:szCs w:val="22"/>
          <w:lang w:val="en-US"/>
        </w:rPr>
        <w:t>A. </w:t>
      </w:r>
      <w:r w:rsidRPr="00D709BD">
        <w:rPr>
          <w:rFonts w:ascii="Times New Roman" w:hAnsi="Times New Roman" w:cs="Times New Roman"/>
          <w:smallCaps/>
          <w:noProof/>
          <w:sz w:val="22"/>
          <w:szCs w:val="22"/>
          <w:lang w:val="en-US"/>
        </w:rPr>
        <w:t>Barney</w:t>
      </w:r>
      <w:r w:rsidRPr="00D709BD">
        <w:rPr>
          <w:rFonts w:ascii="Times New Roman" w:hAnsi="Times New Roman" w:cs="Times New Roman"/>
          <w:noProof/>
          <w:sz w:val="22"/>
          <w:szCs w:val="22"/>
          <w:lang w:val="en-US"/>
        </w:rPr>
        <w:t xml:space="preserve"> </w:t>
      </w:r>
      <w:r>
        <w:rPr>
          <w:rFonts w:ascii="Times New Roman" w:hAnsi="Times New Roman" w:cs="Times New Roman"/>
          <w:noProof/>
          <w:sz w:val="22"/>
          <w:szCs w:val="22"/>
          <w:lang w:val="en-US"/>
        </w:rPr>
        <w:t>u. a.</w:t>
      </w:r>
      <w:r w:rsidRPr="00D709BD">
        <w:rPr>
          <w:rFonts w:ascii="Times New Roman" w:hAnsi="Times New Roman" w:cs="Times New Roman"/>
          <w:noProof/>
          <w:sz w:val="22"/>
          <w:szCs w:val="22"/>
          <w:lang w:val="en-US"/>
        </w:rPr>
        <w:t>, Cambridge 2007.</w:t>
      </w:r>
    </w:p>
    <w:p w:rsidR="00013907" w:rsidRPr="00D709BD" w:rsidRDefault="00013907" w:rsidP="00013907">
      <w:pPr>
        <w:pStyle w:val="NurText"/>
        <w:spacing w:before="200"/>
        <w:ind w:left="567" w:hanging="567"/>
        <w:jc w:val="both"/>
        <w:rPr>
          <w:rFonts w:ascii="Times New Roman" w:hAnsi="Times New Roman" w:cs="Times New Roman"/>
          <w:noProof/>
          <w:sz w:val="22"/>
          <w:szCs w:val="22"/>
          <w:lang w:val="en-US"/>
        </w:rPr>
      </w:pPr>
      <w:r w:rsidRPr="00D709BD">
        <w:rPr>
          <w:rFonts w:ascii="Times New Roman" w:hAnsi="Times New Roman" w:cs="Times New Roman"/>
          <w:smallCaps/>
          <w:noProof/>
          <w:sz w:val="22"/>
          <w:szCs w:val="22"/>
          <w:lang w:val="en-US"/>
        </w:rPr>
        <w:t>Iulianus Apostata:</w:t>
      </w:r>
    </w:p>
    <w:p w:rsidR="00013907" w:rsidRDefault="00013907" w:rsidP="00013907">
      <w:pPr>
        <w:pStyle w:val="NurText"/>
        <w:tabs>
          <w:tab w:val="left" w:pos="993"/>
        </w:tabs>
        <w:spacing w:after="60"/>
        <w:ind w:left="993" w:hanging="426"/>
        <w:jc w:val="both"/>
        <w:rPr>
          <w:rFonts w:ascii="Times New Roman" w:hAnsi="Times New Roman" w:cs="Times New Roman"/>
          <w:sz w:val="22"/>
          <w:szCs w:val="22"/>
          <w:lang w:val="en-US"/>
        </w:rPr>
      </w:pPr>
      <w:r w:rsidRPr="00D709BD">
        <w:rPr>
          <w:rFonts w:ascii="Times New Roman" w:hAnsi="Times New Roman" w:cs="Times New Roman"/>
          <w:noProof/>
          <w:sz w:val="22"/>
          <w:szCs w:val="22"/>
          <w:lang w:val="en-US"/>
        </w:rPr>
        <w:t>Ü:</w:t>
      </w:r>
      <w:r w:rsidRPr="00D709BD">
        <w:rPr>
          <w:rFonts w:ascii="Times New Roman" w:hAnsi="Times New Roman" w:cs="Times New Roman"/>
          <w:noProof/>
          <w:sz w:val="22"/>
          <w:szCs w:val="22"/>
          <w:lang w:val="en-US"/>
        </w:rPr>
        <w:tab/>
      </w:r>
      <w:r w:rsidR="002B2273" w:rsidRPr="002D6D97">
        <w:rPr>
          <w:rFonts w:ascii="Times New Roman" w:hAnsi="Times New Roman" w:cs="Times New Roman"/>
          <w:noProof/>
          <w:sz w:val="22"/>
          <w:szCs w:val="22"/>
          <w:lang w:val="en-US" w:eastAsia="en-US"/>
        </w:rPr>
        <w:drawing>
          <wp:inline distT="0" distB="0" distL="0" distR="0" wp14:anchorId="369BB06A" wp14:editId="0DCBA84E">
            <wp:extent cx="6350" cy="6350"/>
            <wp:effectExtent l="0" t="0" r="0" b="0"/>
            <wp:docPr id="36" name="Bild 2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2B2273" w:rsidRPr="002D6D97">
        <w:rPr>
          <w:rFonts w:ascii="Times New Roman" w:hAnsi="Times New Roman" w:cs="Times New Roman"/>
          <w:sz w:val="22"/>
          <w:szCs w:val="22"/>
          <w:lang w:val="en-GB"/>
        </w:rPr>
        <w:t>The Works of the Emperor Julian</w:t>
      </w:r>
      <w:r w:rsidR="002B2273" w:rsidRPr="00D709BD">
        <w:rPr>
          <w:rFonts w:ascii="Times New Roman" w:hAnsi="Times New Roman" w:cs="Times New Roman"/>
          <w:sz w:val="22"/>
          <w:szCs w:val="22"/>
          <w:lang w:val="en-US"/>
        </w:rPr>
        <w:t>, gr</w:t>
      </w:r>
      <w:proofErr w:type="gramStart"/>
      <w:r w:rsidR="002B2273" w:rsidRPr="00D709BD">
        <w:rPr>
          <w:rFonts w:ascii="Times New Roman" w:hAnsi="Times New Roman" w:cs="Times New Roman"/>
          <w:sz w:val="22"/>
          <w:szCs w:val="22"/>
          <w:lang w:val="en-US"/>
        </w:rPr>
        <w:t>./</w:t>
      </w:r>
      <w:proofErr w:type="gramEnd"/>
      <w:r w:rsidR="002B2273" w:rsidRPr="00D709BD">
        <w:rPr>
          <w:rFonts w:ascii="Times New Roman" w:hAnsi="Times New Roman" w:cs="Times New Roman"/>
          <w:sz w:val="22"/>
          <w:szCs w:val="22"/>
          <w:lang w:val="en-US"/>
        </w:rPr>
        <w:t xml:space="preserve">engl., hg. </w:t>
      </w:r>
      <w:proofErr w:type="gramStart"/>
      <w:r w:rsidR="002B2273" w:rsidRPr="00D709BD">
        <w:rPr>
          <w:rFonts w:ascii="Times New Roman" w:hAnsi="Times New Roman" w:cs="Times New Roman"/>
          <w:sz w:val="22"/>
          <w:szCs w:val="22"/>
          <w:lang w:val="en-US"/>
        </w:rPr>
        <w:t>u</w:t>
      </w:r>
      <w:proofErr w:type="gramEnd"/>
      <w:r w:rsidR="002B2273" w:rsidRPr="00D709BD">
        <w:rPr>
          <w:rFonts w:ascii="Times New Roman" w:hAnsi="Times New Roman" w:cs="Times New Roman"/>
          <w:sz w:val="22"/>
          <w:szCs w:val="22"/>
          <w:lang w:val="en-US"/>
        </w:rPr>
        <w:t xml:space="preserve">. übers. </w:t>
      </w:r>
      <w:proofErr w:type="gramStart"/>
      <w:r w:rsidR="002B2273" w:rsidRPr="00D709BD">
        <w:rPr>
          <w:rFonts w:ascii="Times New Roman" w:hAnsi="Times New Roman" w:cs="Times New Roman"/>
          <w:sz w:val="22"/>
          <w:szCs w:val="22"/>
          <w:lang w:val="en-US"/>
        </w:rPr>
        <w:t>v</w:t>
      </w:r>
      <w:proofErr w:type="gramEnd"/>
      <w:r w:rsidR="002B2273" w:rsidRPr="00D709BD">
        <w:rPr>
          <w:rFonts w:ascii="Times New Roman" w:hAnsi="Times New Roman" w:cs="Times New Roman"/>
          <w:sz w:val="22"/>
          <w:szCs w:val="22"/>
          <w:lang w:val="en-US"/>
        </w:rPr>
        <w:t xml:space="preserve">. </w:t>
      </w:r>
      <w:r w:rsidR="002B2273" w:rsidRPr="00D709BD">
        <w:rPr>
          <w:rFonts w:ascii="Times New Roman" w:hAnsi="Times New Roman" w:cs="Times New Roman"/>
          <w:smallCaps/>
          <w:sz w:val="22"/>
          <w:szCs w:val="22"/>
          <w:lang w:val="en-US"/>
        </w:rPr>
        <w:t>W.</w:t>
      </w:r>
      <w:r w:rsidR="00E32FD5">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C. </w:t>
      </w:r>
      <w:r w:rsidR="002B2273" w:rsidRPr="00D709BD">
        <w:rPr>
          <w:rFonts w:ascii="Times New Roman" w:hAnsi="Times New Roman" w:cs="Times New Roman"/>
          <w:smallCaps/>
          <w:sz w:val="22"/>
          <w:szCs w:val="22"/>
          <w:lang w:val="en-US"/>
        </w:rPr>
        <w:t>Wright</w:t>
      </w:r>
      <w:r w:rsidR="007B5B78">
        <w:rPr>
          <w:rFonts w:ascii="Times New Roman" w:hAnsi="Times New Roman" w:cs="Times New Roman"/>
          <w:sz w:val="22"/>
          <w:szCs w:val="22"/>
          <w:lang w:val="en-US"/>
        </w:rPr>
        <w:t>, 3. </w:t>
      </w:r>
      <w:proofErr w:type="gramStart"/>
      <w:r w:rsidR="002B2273" w:rsidRPr="00D709BD">
        <w:rPr>
          <w:rFonts w:ascii="Times New Roman" w:hAnsi="Times New Roman" w:cs="Times New Roman"/>
          <w:sz w:val="22"/>
          <w:szCs w:val="22"/>
          <w:lang w:val="en-US"/>
        </w:rPr>
        <w:t>Bde.,</w:t>
      </w:r>
      <w:proofErr w:type="gramEnd"/>
      <w:r w:rsidR="002B2273" w:rsidRPr="00D709BD">
        <w:rPr>
          <w:rFonts w:ascii="Times New Roman" w:hAnsi="Times New Roman" w:cs="Times New Roman"/>
          <w:sz w:val="22"/>
          <w:szCs w:val="22"/>
          <w:lang w:val="en-US"/>
        </w:rPr>
        <w:t xml:space="preserve"> London 1959 (Loeb Classical Library).</w:t>
      </w:r>
    </w:p>
    <w:p w:rsidR="00C2043D" w:rsidRPr="008D63BF" w:rsidRDefault="00471A1B" w:rsidP="00C2043D">
      <w:pPr>
        <w:pStyle w:val="NurText"/>
        <w:tabs>
          <w:tab w:val="left" w:pos="851"/>
        </w:tabs>
        <w:spacing w:before="200"/>
        <w:ind w:left="567" w:hanging="567"/>
        <w:jc w:val="both"/>
        <w:rPr>
          <w:rFonts w:ascii="Times New Roman" w:hAnsi="Times New Roman" w:cs="Times New Roman"/>
          <w:noProof/>
          <w:sz w:val="22"/>
          <w:szCs w:val="22"/>
          <w:lang w:val="en-US"/>
        </w:rPr>
      </w:pPr>
      <w:r>
        <w:rPr>
          <w:rFonts w:ascii="Times New Roman" w:hAnsi="Times New Roman" w:cs="Times New Roman"/>
          <w:smallCaps/>
          <w:noProof/>
          <w:sz w:val="22"/>
          <w:szCs w:val="22"/>
          <w:lang w:val="en-US"/>
        </w:rPr>
        <w:t>S. </w:t>
      </w:r>
      <w:r w:rsidR="00C2043D" w:rsidRPr="008D63BF">
        <w:rPr>
          <w:rFonts w:ascii="Times New Roman" w:hAnsi="Times New Roman" w:cs="Times New Roman"/>
          <w:smallCaps/>
          <w:noProof/>
          <w:sz w:val="22"/>
          <w:szCs w:val="22"/>
          <w:lang w:val="en-US"/>
        </w:rPr>
        <w:t>Iulius Frontinus:</w:t>
      </w:r>
    </w:p>
    <w:p w:rsidR="00C2043D" w:rsidRPr="007C63D3" w:rsidRDefault="00C2043D" w:rsidP="00C2043D">
      <w:pPr>
        <w:pStyle w:val="NurText"/>
        <w:tabs>
          <w:tab w:val="left" w:pos="993"/>
        </w:tabs>
        <w:spacing w:after="60"/>
        <w:ind w:left="993" w:hanging="426"/>
        <w:jc w:val="both"/>
        <w:rPr>
          <w:rFonts w:ascii="Times New Roman" w:hAnsi="Times New Roman" w:cs="Times New Roman"/>
          <w:noProof/>
          <w:sz w:val="22"/>
          <w:szCs w:val="22"/>
        </w:rPr>
      </w:pPr>
      <w:r w:rsidRPr="007C63D3">
        <w:rPr>
          <w:rFonts w:ascii="Times New Roman" w:hAnsi="Times New Roman" w:cs="Times New Roman"/>
          <w:noProof/>
          <w:sz w:val="22"/>
          <w:szCs w:val="22"/>
        </w:rPr>
        <w:t>Ed.:</w:t>
      </w:r>
      <w:r w:rsidRPr="007C63D3">
        <w:rPr>
          <w:rFonts w:ascii="Times New Roman" w:hAnsi="Times New Roman" w:cs="Times New Roman"/>
          <w:noProof/>
          <w:sz w:val="22"/>
          <w:szCs w:val="22"/>
        </w:rPr>
        <w:tab/>
      </w:r>
      <w:r w:rsidRPr="009539F1">
        <w:rPr>
          <w:noProof/>
          <w:sz w:val="22"/>
          <w:szCs w:val="22"/>
          <w:lang w:val="en-US" w:eastAsia="en-US"/>
        </w:rPr>
        <w:drawing>
          <wp:inline distT="0" distB="0" distL="0" distR="0" wp14:anchorId="59046AFC" wp14:editId="19893DA9">
            <wp:extent cx="6350" cy="6350"/>
            <wp:effectExtent l="0" t="0" r="0" b="0"/>
            <wp:docPr id="19" name="Bild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D03295">
        <w:rPr>
          <w:rFonts w:ascii="Times New Roman" w:hAnsi="Times New Roman" w:cs="Times New Roman"/>
          <w:i/>
          <w:sz w:val="22"/>
          <w:szCs w:val="22"/>
          <w:lang w:val="la-Latn"/>
        </w:rPr>
        <w:t>Iuli Frontini Strategemata</w:t>
      </w:r>
      <w:r w:rsidRPr="007C63D3">
        <w:rPr>
          <w:rFonts w:ascii="Times New Roman" w:hAnsi="Times New Roman" w:cs="Times New Roman"/>
          <w:sz w:val="22"/>
          <w:szCs w:val="22"/>
        </w:rPr>
        <w:t xml:space="preserve">, hg. v. </w:t>
      </w:r>
      <w:r w:rsidRPr="007C63D3">
        <w:rPr>
          <w:rFonts w:ascii="Times New Roman" w:hAnsi="Times New Roman" w:cs="Times New Roman"/>
          <w:smallCaps/>
          <w:sz w:val="22"/>
          <w:szCs w:val="22"/>
        </w:rPr>
        <w:t>R. </w:t>
      </w:r>
      <w:r w:rsidR="00471A1B" w:rsidRPr="007C63D3">
        <w:rPr>
          <w:rFonts w:ascii="Times New Roman" w:hAnsi="Times New Roman" w:cs="Times New Roman"/>
          <w:smallCaps/>
          <w:sz w:val="22"/>
          <w:szCs w:val="22"/>
        </w:rPr>
        <w:t>I. </w:t>
      </w:r>
      <w:r w:rsidRPr="007C63D3">
        <w:rPr>
          <w:rFonts w:ascii="Times New Roman" w:hAnsi="Times New Roman" w:cs="Times New Roman"/>
          <w:smallCaps/>
          <w:sz w:val="22"/>
          <w:szCs w:val="22"/>
        </w:rPr>
        <w:t>Ireland</w:t>
      </w:r>
      <w:r w:rsidRPr="007C63D3">
        <w:rPr>
          <w:rFonts w:ascii="Times New Roman" w:hAnsi="Times New Roman" w:cs="Times New Roman"/>
          <w:sz w:val="22"/>
          <w:szCs w:val="22"/>
        </w:rPr>
        <w:t>, Leipzig 1990 (Bibliotheca Teubneriana).</w:t>
      </w:r>
    </w:p>
    <w:p w:rsidR="00C2043D" w:rsidRPr="007C63D3" w:rsidRDefault="00C2043D" w:rsidP="00C2043D">
      <w:pPr>
        <w:pStyle w:val="NurText"/>
        <w:tabs>
          <w:tab w:val="left" w:pos="993"/>
        </w:tabs>
        <w:spacing w:after="60"/>
        <w:ind w:left="993" w:hanging="426"/>
        <w:jc w:val="both"/>
        <w:rPr>
          <w:rFonts w:ascii="Times New Roman" w:hAnsi="Times New Roman" w:cs="Times New Roman"/>
          <w:noProof/>
          <w:sz w:val="22"/>
          <w:szCs w:val="22"/>
        </w:rPr>
      </w:pPr>
      <w:r w:rsidRPr="007C63D3">
        <w:rPr>
          <w:rFonts w:ascii="Times New Roman" w:hAnsi="Times New Roman" w:cs="Times New Roman"/>
          <w:noProof/>
          <w:sz w:val="22"/>
          <w:szCs w:val="22"/>
        </w:rPr>
        <w:t>Ü:</w:t>
      </w:r>
      <w:r w:rsidRPr="007C63D3">
        <w:rPr>
          <w:rFonts w:ascii="Times New Roman" w:hAnsi="Times New Roman" w:cs="Times New Roman"/>
          <w:noProof/>
          <w:sz w:val="22"/>
          <w:szCs w:val="22"/>
        </w:rPr>
        <w:tab/>
      </w:r>
      <w:r w:rsidRPr="009539F1">
        <w:rPr>
          <w:rFonts w:ascii="Times New Roman" w:hAnsi="Times New Roman" w:cs="Times New Roman"/>
          <w:noProof/>
          <w:sz w:val="22"/>
          <w:szCs w:val="22"/>
          <w:lang w:val="en-US" w:eastAsia="en-US"/>
        </w:rPr>
        <w:drawing>
          <wp:inline distT="0" distB="0" distL="0" distR="0" wp14:anchorId="410F3664" wp14:editId="7FA6646E">
            <wp:extent cx="6350" cy="6350"/>
            <wp:effectExtent l="0" t="0" r="0" b="0"/>
            <wp:docPr id="22" name="Bild 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7C63D3">
        <w:rPr>
          <w:rFonts w:ascii="Times New Roman" w:hAnsi="Times New Roman" w:cs="Times New Roman"/>
          <w:sz w:val="22"/>
          <w:szCs w:val="22"/>
        </w:rPr>
        <w:t xml:space="preserve">Kriegslisten, lat./dt., hg. u. übers. v. </w:t>
      </w:r>
      <w:r w:rsidRPr="007C63D3">
        <w:rPr>
          <w:rFonts w:ascii="Times New Roman" w:hAnsi="Times New Roman" w:cs="Times New Roman"/>
          <w:smallCaps/>
          <w:sz w:val="22"/>
          <w:szCs w:val="22"/>
        </w:rPr>
        <w:t xml:space="preserve">G. </w:t>
      </w:r>
      <w:bookmarkStart w:id="1" w:name="_GoBack"/>
      <w:bookmarkEnd w:id="1"/>
      <w:r w:rsidRPr="007C63D3">
        <w:rPr>
          <w:rFonts w:ascii="Times New Roman" w:hAnsi="Times New Roman" w:cs="Times New Roman"/>
          <w:smallCaps/>
          <w:sz w:val="22"/>
          <w:szCs w:val="22"/>
        </w:rPr>
        <w:t>Bendz</w:t>
      </w:r>
      <w:r w:rsidRPr="007C63D3">
        <w:rPr>
          <w:rFonts w:ascii="Times New Roman" w:hAnsi="Times New Roman" w:cs="Times New Roman"/>
          <w:sz w:val="22"/>
          <w:szCs w:val="22"/>
        </w:rPr>
        <w:t>, Berlin (Ost) 1979 (Schriften und Quellen der Alten Welt).</w:t>
      </w:r>
    </w:p>
    <w:p w:rsidR="00FD7E3B" w:rsidRPr="00F570ED" w:rsidRDefault="00471A1B" w:rsidP="00FF3119">
      <w:pPr>
        <w:pStyle w:val="NurText"/>
        <w:spacing w:before="200"/>
        <w:ind w:left="567" w:hanging="567"/>
        <w:jc w:val="both"/>
        <w:rPr>
          <w:rFonts w:ascii="Times New Roman" w:hAnsi="Times New Roman" w:cs="Times New Roman"/>
          <w:noProof/>
          <w:sz w:val="22"/>
          <w:szCs w:val="22"/>
          <w:lang w:val="en-US"/>
        </w:rPr>
      </w:pPr>
      <w:r w:rsidRPr="00F570ED">
        <w:rPr>
          <w:rFonts w:ascii="Times New Roman" w:hAnsi="Times New Roman" w:cs="Times New Roman"/>
          <w:noProof/>
          <w:sz w:val="22"/>
          <w:szCs w:val="22"/>
          <w:lang w:val="en-US"/>
        </w:rPr>
        <w:t>L. </w:t>
      </w:r>
      <w:r w:rsidR="009119A4" w:rsidRPr="00F570ED">
        <w:rPr>
          <w:rFonts w:ascii="Times New Roman" w:hAnsi="Times New Roman" w:cs="Times New Roman"/>
          <w:smallCaps/>
          <w:noProof/>
          <w:sz w:val="22"/>
          <w:szCs w:val="22"/>
          <w:lang w:val="en-US"/>
        </w:rPr>
        <w:t>Iunius Moderatus Columella</w:t>
      </w:r>
      <w:r w:rsidR="00FD7E3B" w:rsidRPr="00F570ED">
        <w:rPr>
          <w:rFonts w:ascii="Times New Roman" w:hAnsi="Times New Roman" w:cs="Times New Roman"/>
          <w:smallCaps/>
          <w:noProof/>
          <w:sz w:val="22"/>
          <w:szCs w:val="22"/>
          <w:lang w:val="en-US"/>
        </w:rPr>
        <w:t>:</w:t>
      </w:r>
      <w:r w:rsidR="009119A4" w:rsidRPr="00F570ED">
        <w:rPr>
          <w:rFonts w:ascii="Times New Roman" w:hAnsi="Times New Roman" w:cs="Times New Roman"/>
          <w:noProof/>
          <w:sz w:val="22"/>
          <w:szCs w:val="22"/>
          <w:lang w:val="en-US"/>
        </w:rPr>
        <w:t xml:space="preserve"> </w:t>
      </w:r>
    </w:p>
    <w:p w:rsidR="00351294" w:rsidRPr="00F570ED" w:rsidRDefault="008254E0" w:rsidP="00C90803">
      <w:pPr>
        <w:pStyle w:val="NurText"/>
        <w:tabs>
          <w:tab w:val="left" w:pos="993"/>
        </w:tabs>
        <w:spacing w:after="60"/>
        <w:ind w:left="993" w:hanging="426"/>
        <w:jc w:val="both"/>
        <w:rPr>
          <w:rFonts w:ascii="Times New Roman" w:hAnsi="Times New Roman" w:cs="Times New Roman"/>
          <w:noProof/>
          <w:sz w:val="22"/>
          <w:szCs w:val="22"/>
          <w:lang w:val="en-US"/>
        </w:rPr>
      </w:pPr>
      <w:r w:rsidRPr="00F570ED">
        <w:rPr>
          <w:rFonts w:ascii="Times New Roman" w:hAnsi="Times New Roman" w:cs="Times New Roman"/>
          <w:noProof/>
          <w:sz w:val="22"/>
          <w:szCs w:val="22"/>
          <w:lang w:val="en-US"/>
        </w:rPr>
        <w:t>Ed.</w:t>
      </w:r>
      <w:r w:rsidR="00351294" w:rsidRPr="00F570ED">
        <w:rPr>
          <w:rFonts w:ascii="Times New Roman" w:hAnsi="Times New Roman" w:cs="Times New Roman"/>
          <w:noProof/>
          <w:sz w:val="22"/>
          <w:szCs w:val="22"/>
          <w:lang w:val="en-US"/>
        </w:rPr>
        <w:t>:</w:t>
      </w:r>
      <w:r w:rsidR="00C90803" w:rsidRPr="00F570ED">
        <w:rPr>
          <w:rFonts w:ascii="Times New Roman" w:hAnsi="Times New Roman" w:cs="Times New Roman"/>
          <w:noProof/>
          <w:sz w:val="22"/>
          <w:szCs w:val="22"/>
          <w:lang w:val="en-US"/>
        </w:rPr>
        <w:tab/>
      </w:r>
      <w:r w:rsidR="00410557" w:rsidRPr="00410557">
        <w:rPr>
          <w:rFonts w:ascii="Times New Roman" w:hAnsi="Times New Roman" w:cs="Times New Roman"/>
          <w:i/>
          <w:noProof/>
          <w:sz w:val="22"/>
          <w:szCs w:val="22"/>
          <w:lang w:val="en-US" w:eastAsia="en-US"/>
        </w:rPr>
        <w:drawing>
          <wp:inline distT="0" distB="0" distL="0" distR="0" wp14:anchorId="2D67C274" wp14:editId="009BA49A">
            <wp:extent cx="6350" cy="6350"/>
            <wp:effectExtent l="0" t="0" r="0" b="0"/>
            <wp:docPr id="37" name="Bild 2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L. </w:t>
      </w:r>
      <w:r w:rsidR="00410557" w:rsidRPr="00410557">
        <w:rPr>
          <w:rFonts w:ascii="Times New Roman" w:hAnsi="Times New Roman" w:cs="Times New Roman"/>
          <w:i/>
          <w:sz w:val="22"/>
          <w:szCs w:val="22"/>
          <w:lang w:val="la-Latn"/>
        </w:rPr>
        <w:t>Iuni Moderati Columellae Res rustica. Incerti auctoris Liber de arboribus</w:t>
      </w:r>
      <w:r w:rsidR="00410557" w:rsidRPr="00F570ED">
        <w:rPr>
          <w:rFonts w:ascii="Times New Roman" w:hAnsi="Times New Roman" w:cs="Times New Roman"/>
          <w:sz w:val="22"/>
          <w:szCs w:val="22"/>
          <w:lang w:val="en-US"/>
        </w:rPr>
        <w:t xml:space="preserve">, hg. </w:t>
      </w:r>
      <w:proofErr w:type="gramStart"/>
      <w:r w:rsidR="00410557" w:rsidRPr="00F570ED">
        <w:rPr>
          <w:rFonts w:ascii="Times New Roman" w:hAnsi="Times New Roman" w:cs="Times New Roman"/>
          <w:sz w:val="22"/>
          <w:szCs w:val="22"/>
          <w:lang w:val="en-US"/>
        </w:rPr>
        <w:t>v</w:t>
      </w:r>
      <w:proofErr w:type="gramEnd"/>
      <w:r w:rsidR="00410557" w:rsidRPr="00F570ED">
        <w:rPr>
          <w:rFonts w:ascii="Times New Roman" w:hAnsi="Times New Roman" w:cs="Times New Roman"/>
          <w:sz w:val="22"/>
          <w:szCs w:val="22"/>
          <w:lang w:val="en-US"/>
        </w:rPr>
        <w:t xml:space="preserve">. </w:t>
      </w:r>
      <w:r w:rsidR="00410557" w:rsidRPr="00F570ED">
        <w:rPr>
          <w:rFonts w:ascii="Times New Roman" w:hAnsi="Times New Roman" w:cs="Times New Roman"/>
          <w:smallCaps/>
          <w:sz w:val="22"/>
          <w:szCs w:val="22"/>
          <w:lang w:val="en-US"/>
        </w:rPr>
        <w:t>R.</w:t>
      </w:r>
      <w:r w:rsidR="00E32FD5" w:rsidRPr="00F570ED">
        <w:rPr>
          <w:rFonts w:ascii="Times New Roman" w:hAnsi="Times New Roman" w:cs="Times New Roman"/>
          <w:smallCaps/>
          <w:sz w:val="22"/>
          <w:szCs w:val="22"/>
          <w:lang w:val="en-US"/>
        </w:rPr>
        <w:t> </w:t>
      </w:r>
      <w:r w:rsidR="00471A1B" w:rsidRPr="00F570ED">
        <w:rPr>
          <w:rFonts w:ascii="Times New Roman" w:hAnsi="Times New Roman" w:cs="Times New Roman"/>
          <w:smallCaps/>
          <w:sz w:val="22"/>
          <w:szCs w:val="22"/>
          <w:lang w:val="en-US"/>
        </w:rPr>
        <w:t>H. </w:t>
      </w:r>
      <w:r w:rsidR="00410557" w:rsidRPr="00F570ED">
        <w:rPr>
          <w:rFonts w:ascii="Times New Roman" w:hAnsi="Times New Roman" w:cs="Times New Roman"/>
          <w:smallCaps/>
          <w:sz w:val="22"/>
          <w:szCs w:val="22"/>
          <w:lang w:val="en-US"/>
        </w:rPr>
        <w:t>Rodgers</w:t>
      </w:r>
      <w:r w:rsidR="00410557" w:rsidRPr="00F570ED">
        <w:rPr>
          <w:rFonts w:ascii="Times New Roman" w:hAnsi="Times New Roman" w:cs="Times New Roman"/>
          <w:sz w:val="22"/>
          <w:szCs w:val="22"/>
          <w:lang w:val="en-US"/>
        </w:rPr>
        <w:t xml:space="preserve">, Oxford 2010 </w:t>
      </w:r>
      <w:r w:rsidR="00E6710D" w:rsidRPr="00F570ED">
        <w:rPr>
          <w:rFonts w:ascii="Times New Roman" w:hAnsi="Times New Roman" w:cs="Times New Roman"/>
          <w:sz w:val="22"/>
          <w:szCs w:val="22"/>
          <w:lang w:val="en-US"/>
        </w:rPr>
        <w:t>(Scriptorum classicorum bibliotheca Oxoniensis).</w:t>
      </w:r>
    </w:p>
    <w:p w:rsidR="009119A4" w:rsidRPr="001B03AB" w:rsidRDefault="00351294" w:rsidP="00C90803">
      <w:pPr>
        <w:pStyle w:val="NurText"/>
        <w:tabs>
          <w:tab w:val="left" w:pos="993"/>
        </w:tabs>
        <w:spacing w:after="60"/>
        <w:ind w:left="993" w:hanging="426"/>
        <w:jc w:val="both"/>
        <w:rPr>
          <w:rFonts w:ascii="Times New Roman" w:hAnsi="Times New Roman" w:cs="Times New Roman"/>
          <w:smallCaps/>
          <w:noProof/>
          <w:sz w:val="22"/>
          <w:szCs w:val="22"/>
        </w:rPr>
      </w:pPr>
      <w:r w:rsidRPr="00E32FD5">
        <w:rPr>
          <w:rFonts w:ascii="Times New Roman" w:hAnsi="Times New Roman" w:cs="Times New Roman"/>
          <w:noProof/>
          <w:sz w:val="22"/>
          <w:szCs w:val="22"/>
          <w:lang w:val="fr-FR"/>
        </w:rPr>
        <w:t>Ü:</w:t>
      </w:r>
      <w:r w:rsidRPr="00E32FD5">
        <w:rPr>
          <w:rFonts w:ascii="Times New Roman" w:hAnsi="Times New Roman" w:cs="Times New Roman"/>
          <w:noProof/>
          <w:sz w:val="22"/>
          <w:szCs w:val="22"/>
          <w:lang w:val="fr-FR"/>
        </w:rPr>
        <w:tab/>
      </w:r>
      <w:r w:rsidR="008C7658" w:rsidRPr="00E32FD5">
        <w:rPr>
          <w:rFonts w:ascii="Times New Roman" w:hAnsi="Times New Roman" w:cs="Times New Roman"/>
          <w:i/>
          <w:iCs/>
          <w:noProof/>
          <w:sz w:val="22"/>
          <w:szCs w:val="22"/>
          <w:lang w:val="fr-FR"/>
        </w:rPr>
        <w:t>De re rustica libri duodecim</w:t>
      </w:r>
      <w:r w:rsidR="008C7658" w:rsidRPr="00E32FD5">
        <w:rPr>
          <w:rFonts w:ascii="Times New Roman" w:hAnsi="Times New Roman" w:cs="Times New Roman"/>
          <w:noProof/>
          <w:sz w:val="22"/>
          <w:szCs w:val="22"/>
          <w:lang w:val="fr-FR"/>
        </w:rPr>
        <w:t xml:space="preserve">. </w:t>
      </w:r>
      <w:r w:rsidR="008C7658" w:rsidRPr="001B03AB">
        <w:rPr>
          <w:rFonts w:ascii="Times New Roman" w:hAnsi="Times New Roman" w:cs="Times New Roman"/>
          <w:i/>
          <w:iCs/>
          <w:noProof/>
          <w:sz w:val="22"/>
          <w:szCs w:val="22"/>
        </w:rPr>
        <w:t>Incerti auctoris liber de arboribus</w:t>
      </w:r>
      <w:r w:rsidR="008C7658" w:rsidRPr="001B03AB">
        <w:rPr>
          <w:rFonts w:ascii="Times New Roman" w:hAnsi="Times New Roman" w:cs="Times New Roman"/>
          <w:noProof/>
          <w:sz w:val="22"/>
          <w:szCs w:val="22"/>
        </w:rPr>
        <w:t xml:space="preserve"> / </w:t>
      </w:r>
      <w:r w:rsidR="009119A4" w:rsidRPr="001B03AB">
        <w:rPr>
          <w:rFonts w:ascii="Times New Roman" w:hAnsi="Times New Roman" w:cs="Times New Roman"/>
          <w:noProof/>
          <w:sz w:val="22"/>
          <w:szCs w:val="22"/>
        </w:rPr>
        <w:t xml:space="preserve">Zwölf Bücher über Landwirtschaft. Buch eines Unbekannten über Baumzüchtung, lat./dt., hg. u. übers. v. </w:t>
      </w:r>
      <w:r w:rsidR="00471A1B">
        <w:rPr>
          <w:rFonts w:ascii="Times New Roman" w:hAnsi="Times New Roman" w:cs="Times New Roman"/>
          <w:noProof/>
          <w:sz w:val="22"/>
          <w:szCs w:val="22"/>
        </w:rPr>
        <w:t>W. </w:t>
      </w:r>
      <w:r w:rsidR="009119A4" w:rsidRPr="001B03AB">
        <w:rPr>
          <w:rFonts w:ascii="Times New Roman" w:hAnsi="Times New Roman" w:cs="Times New Roman"/>
          <w:smallCaps/>
          <w:noProof/>
          <w:sz w:val="22"/>
          <w:szCs w:val="22"/>
        </w:rPr>
        <w:t>Richter</w:t>
      </w:r>
      <w:r w:rsidR="007B5B78">
        <w:rPr>
          <w:rFonts w:ascii="Times New Roman" w:hAnsi="Times New Roman" w:cs="Times New Roman"/>
          <w:noProof/>
          <w:sz w:val="22"/>
          <w:szCs w:val="22"/>
        </w:rPr>
        <w:t>, 3 Bde</w:t>
      </w:r>
      <w:r w:rsidR="009119A4" w:rsidRPr="001B03AB">
        <w:rPr>
          <w:rFonts w:ascii="Times New Roman" w:hAnsi="Times New Roman" w:cs="Times New Roman"/>
          <w:noProof/>
          <w:sz w:val="22"/>
          <w:szCs w:val="22"/>
        </w:rPr>
        <w:t>., München 1981</w:t>
      </w:r>
      <w:r w:rsidR="00754F64">
        <w:rPr>
          <w:rFonts w:ascii="Times New Roman" w:hAnsi="Times New Roman" w:cs="Times New Roman"/>
          <w:noProof/>
          <w:sz w:val="22"/>
          <w:szCs w:val="22"/>
        </w:rPr>
        <w:t>–</w:t>
      </w:r>
      <w:r w:rsidR="009119A4" w:rsidRPr="001B03AB">
        <w:rPr>
          <w:rFonts w:ascii="Times New Roman" w:hAnsi="Times New Roman" w:cs="Times New Roman"/>
          <w:noProof/>
          <w:sz w:val="22"/>
          <w:szCs w:val="22"/>
        </w:rPr>
        <w:t>1983 (Sammlung Tusculum</w:t>
      </w:r>
      <w:r w:rsidR="009119A4" w:rsidRPr="001B03AB">
        <w:rPr>
          <w:rFonts w:ascii="Times New Roman" w:hAnsi="Times New Roman" w:cs="Times New Roman"/>
          <w:smallCaps/>
          <w:noProof/>
          <w:sz w:val="22"/>
          <w:szCs w:val="22"/>
        </w:rPr>
        <w:t>).</w:t>
      </w:r>
    </w:p>
    <w:p w:rsidR="009119A4" w:rsidRPr="008D63BF" w:rsidRDefault="009119A4" w:rsidP="0078588D">
      <w:pPr>
        <w:pStyle w:val="NurText"/>
        <w:spacing w:before="120" w:after="120" w:line="360" w:lineRule="auto"/>
        <w:ind w:left="567" w:hanging="567"/>
        <w:jc w:val="both"/>
        <w:rPr>
          <w:rFonts w:ascii="Times New Roman" w:hAnsi="Times New Roman" w:cs="Times New Roman"/>
          <w:smallCaps/>
          <w:noProof/>
          <w:sz w:val="22"/>
          <w:szCs w:val="22"/>
        </w:rPr>
      </w:pPr>
    </w:p>
    <w:p w:rsidR="00FD7E3B" w:rsidRPr="00471A1B" w:rsidRDefault="009119A4" w:rsidP="00FF3119">
      <w:pPr>
        <w:pStyle w:val="NurText"/>
        <w:spacing w:before="200"/>
        <w:ind w:left="567" w:hanging="567"/>
        <w:jc w:val="both"/>
        <w:rPr>
          <w:rFonts w:ascii="Times New Roman" w:hAnsi="Times New Roman" w:cs="Times New Roman"/>
          <w:smallCaps/>
          <w:noProof/>
          <w:sz w:val="22"/>
          <w:szCs w:val="22"/>
        </w:rPr>
      </w:pPr>
      <w:r w:rsidRPr="00471A1B">
        <w:rPr>
          <w:rFonts w:ascii="Times New Roman" w:hAnsi="Times New Roman" w:cs="Times New Roman"/>
          <w:smallCaps/>
          <w:noProof/>
          <w:sz w:val="22"/>
          <w:szCs w:val="22"/>
        </w:rPr>
        <w:t>Lactanz</w:t>
      </w:r>
      <w:r w:rsidR="00FD7E3B" w:rsidRPr="00471A1B">
        <w:rPr>
          <w:rFonts w:ascii="Times New Roman" w:hAnsi="Times New Roman" w:cs="Times New Roman"/>
          <w:smallCaps/>
          <w:noProof/>
          <w:sz w:val="22"/>
          <w:szCs w:val="22"/>
        </w:rPr>
        <w:t>:</w:t>
      </w:r>
    </w:p>
    <w:p w:rsidR="00351294" w:rsidRPr="00471A1B" w:rsidRDefault="008254E0" w:rsidP="00C90803">
      <w:pPr>
        <w:pStyle w:val="NurText"/>
        <w:tabs>
          <w:tab w:val="left" w:pos="993"/>
        </w:tabs>
        <w:spacing w:after="60"/>
        <w:ind w:left="993" w:hanging="426"/>
        <w:jc w:val="both"/>
        <w:rPr>
          <w:rFonts w:ascii="Times New Roman" w:hAnsi="Times New Roman" w:cs="Times New Roman"/>
          <w:iCs/>
          <w:noProof/>
          <w:sz w:val="22"/>
          <w:szCs w:val="22"/>
        </w:rPr>
      </w:pPr>
      <w:r w:rsidRPr="00471A1B">
        <w:rPr>
          <w:rFonts w:ascii="Times New Roman" w:hAnsi="Times New Roman" w:cs="Times New Roman"/>
          <w:iCs/>
          <w:noProof/>
          <w:sz w:val="22"/>
          <w:szCs w:val="22"/>
        </w:rPr>
        <w:t>Ed.</w:t>
      </w:r>
      <w:r w:rsidR="00351294" w:rsidRPr="00471A1B">
        <w:rPr>
          <w:rFonts w:ascii="Times New Roman" w:hAnsi="Times New Roman" w:cs="Times New Roman"/>
          <w:iCs/>
          <w:noProof/>
          <w:sz w:val="22"/>
          <w:szCs w:val="22"/>
        </w:rPr>
        <w:t>:</w:t>
      </w:r>
      <w:r w:rsidR="00C90803" w:rsidRPr="00471A1B">
        <w:rPr>
          <w:rFonts w:ascii="Times New Roman" w:hAnsi="Times New Roman" w:cs="Times New Roman"/>
          <w:iCs/>
          <w:noProof/>
          <w:sz w:val="22"/>
          <w:szCs w:val="22"/>
        </w:rPr>
        <w:tab/>
      </w:r>
      <w:r w:rsidR="006156A0" w:rsidRPr="00013069">
        <w:rPr>
          <w:rFonts w:ascii="Times New Roman" w:hAnsi="Times New Roman" w:cs="Times New Roman"/>
          <w:noProof/>
          <w:sz w:val="22"/>
          <w:szCs w:val="22"/>
          <w:lang w:val="en-US" w:eastAsia="en-US"/>
        </w:rPr>
        <w:drawing>
          <wp:inline distT="0" distB="0" distL="0" distR="0" wp14:anchorId="6E064DDB" wp14:editId="02E5C752">
            <wp:extent cx="6350" cy="6350"/>
            <wp:effectExtent l="0" t="0" r="0" b="0"/>
            <wp:docPr id="59" name="Bild 5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L. </w:t>
      </w:r>
      <w:r w:rsidR="006156A0" w:rsidRPr="00013069">
        <w:rPr>
          <w:rFonts w:ascii="Times New Roman" w:hAnsi="Times New Roman" w:cs="Times New Roman"/>
          <w:i/>
          <w:sz w:val="22"/>
          <w:szCs w:val="22"/>
          <w:lang w:val="la-Latn"/>
        </w:rPr>
        <w:t>Caecilii qui inscriptus est de mortibus persecutorum liber vulgo Lactantio tributus</w:t>
      </w:r>
      <w:r w:rsidR="00013069" w:rsidRPr="00471A1B">
        <w:rPr>
          <w:rFonts w:ascii="Times New Roman" w:hAnsi="Times New Roman" w:cs="Times New Roman"/>
          <w:sz w:val="22"/>
          <w:szCs w:val="22"/>
        </w:rPr>
        <w:t xml:space="preserve">, hg. v. </w:t>
      </w:r>
      <w:r w:rsidR="00471A1B">
        <w:rPr>
          <w:rFonts w:ascii="Times New Roman" w:hAnsi="Times New Roman" w:cs="Times New Roman"/>
          <w:smallCaps/>
          <w:sz w:val="22"/>
          <w:szCs w:val="22"/>
        </w:rPr>
        <w:t>S. </w:t>
      </w:r>
      <w:r w:rsidR="006156A0" w:rsidRPr="00471A1B">
        <w:rPr>
          <w:rFonts w:ascii="Times New Roman" w:hAnsi="Times New Roman" w:cs="Times New Roman"/>
          <w:smallCaps/>
          <w:sz w:val="22"/>
          <w:szCs w:val="22"/>
        </w:rPr>
        <w:t>Brandt</w:t>
      </w:r>
      <w:r w:rsidR="006156A0" w:rsidRPr="00471A1B">
        <w:rPr>
          <w:rFonts w:ascii="Times New Roman" w:hAnsi="Times New Roman" w:cs="Times New Roman"/>
          <w:sz w:val="22"/>
          <w:szCs w:val="22"/>
        </w:rPr>
        <w:t xml:space="preserve"> </w:t>
      </w:r>
      <w:proofErr w:type="gramStart"/>
      <w:r w:rsidR="00290047" w:rsidRPr="00471A1B">
        <w:rPr>
          <w:rFonts w:ascii="Times New Roman" w:hAnsi="Times New Roman" w:cs="Times New Roman"/>
          <w:sz w:val="22"/>
          <w:szCs w:val="22"/>
        </w:rPr>
        <w:t>u. a.</w:t>
      </w:r>
      <w:r w:rsidR="00013069" w:rsidRPr="00471A1B">
        <w:rPr>
          <w:rFonts w:ascii="Times New Roman" w:hAnsi="Times New Roman" w:cs="Times New Roman"/>
          <w:sz w:val="22"/>
          <w:szCs w:val="22"/>
        </w:rPr>
        <w:t>,</w:t>
      </w:r>
      <w:proofErr w:type="gramEnd"/>
      <w:r w:rsidR="00013069" w:rsidRPr="00471A1B">
        <w:rPr>
          <w:rFonts w:ascii="Times New Roman" w:hAnsi="Times New Roman" w:cs="Times New Roman"/>
          <w:sz w:val="22"/>
          <w:szCs w:val="22"/>
        </w:rPr>
        <w:t xml:space="preserve"> Wien </w:t>
      </w:r>
      <w:r w:rsidR="00290047" w:rsidRPr="00471A1B">
        <w:rPr>
          <w:rFonts w:ascii="Times New Roman" w:hAnsi="Times New Roman" w:cs="Times New Roman"/>
          <w:sz w:val="22"/>
          <w:szCs w:val="22"/>
        </w:rPr>
        <w:t>u. a.</w:t>
      </w:r>
      <w:r w:rsidR="00013069" w:rsidRPr="00471A1B">
        <w:rPr>
          <w:rFonts w:ascii="Times New Roman" w:hAnsi="Times New Roman" w:cs="Times New Roman"/>
          <w:sz w:val="22"/>
          <w:szCs w:val="22"/>
        </w:rPr>
        <w:t xml:space="preserve"> 1897 (Corpus scriptorum ecclesiasticorum Latinorum 27,2).</w:t>
      </w:r>
    </w:p>
    <w:p w:rsidR="009119A4" w:rsidRPr="001B03AB" w:rsidRDefault="00351294" w:rsidP="00C90803">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iCs/>
          <w:noProof/>
          <w:sz w:val="22"/>
          <w:szCs w:val="22"/>
        </w:rPr>
        <w:t>Ü:</w:t>
      </w:r>
      <w:r w:rsidRPr="001B03AB">
        <w:rPr>
          <w:rFonts w:ascii="Times New Roman" w:hAnsi="Times New Roman" w:cs="Times New Roman"/>
          <w:iCs/>
          <w:noProof/>
          <w:sz w:val="22"/>
          <w:szCs w:val="22"/>
        </w:rPr>
        <w:tab/>
      </w:r>
      <w:r w:rsidR="009119A4" w:rsidRPr="001B03AB">
        <w:rPr>
          <w:rFonts w:ascii="Times New Roman" w:hAnsi="Times New Roman" w:cs="Times New Roman"/>
          <w:i/>
          <w:iCs/>
          <w:noProof/>
          <w:sz w:val="22"/>
          <w:szCs w:val="22"/>
        </w:rPr>
        <w:t>De mortibus persecutorum</w:t>
      </w:r>
      <w:r w:rsidR="009119A4" w:rsidRPr="001B03AB">
        <w:rPr>
          <w:rFonts w:ascii="Times New Roman" w:hAnsi="Times New Roman" w:cs="Times New Roman"/>
          <w:noProof/>
          <w:sz w:val="22"/>
          <w:szCs w:val="22"/>
        </w:rPr>
        <w:t xml:space="preserve"> / Die Todesarten der Verfolger, lat./dt., hg. u.übers. v. </w:t>
      </w:r>
      <w:r w:rsidR="00471A1B">
        <w:rPr>
          <w:rFonts w:ascii="Times New Roman" w:hAnsi="Times New Roman" w:cs="Times New Roman"/>
          <w:smallCaps/>
          <w:noProof/>
          <w:sz w:val="22"/>
          <w:szCs w:val="22"/>
        </w:rPr>
        <w:t>A. </w:t>
      </w:r>
      <w:r w:rsidR="009119A4" w:rsidRPr="001B03AB">
        <w:rPr>
          <w:rFonts w:ascii="Times New Roman" w:hAnsi="Times New Roman" w:cs="Times New Roman"/>
          <w:smallCaps/>
          <w:noProof/>
          <w:sz w:val="22"/>
          <w:szCs w:val="22"/>
        </w:rPr>
        <w:t>Städele</w:t>
      </w:r>
      <w:r w:rsidR="009119A4" w:rsidRPr="001B03AB">
        <w:rPr>
          <w:rFonts w:ascii="Times New Roman" w:hAnsi="Times New Roman" w:cs="Times New Roman"/>
          <w:noProof/>
          <w:sz w:val="22"/>
          <w:szCs w:val="22"/>
        </w:rPr>
        <w:t>, Turnhout 2003 (Fontes Christiani 43).</w:t>
      </w:r>
    </w:p>
    <w:p w:rsidR="00FD7E3B" w:rsidRPr="00E32FD5" w:rsidRDefault="00471A1B" w:rsidP="00FF3119">
      <w:pPr>
        <w:pStyle w:val="NurText"/>
        <w:spacing w:before="200"/>
        <w:ind w:left="567" w:hanging="567"/>
        <w:jc w:val="both"/>
        <w:rPr>
          <w:rFonts w:ascii="Times New Roman" w:hAnsi="Times New Roman" w:cs="Times New Roman"/>
          <w:smallCaps/>
          <w:noProof/>
          <w:sz w:val="22"/>
          <w:szCs w:val="22"/>
        </w:rPr>
      </w:pPr>
      <w:r>
        <w:rPr>
          <w:rFonts w:ascii="Times New Roman" w:hAnsi="Times New Roman" w:cs="Times New Roman"/>
          <w:smallCaps/>
          <w:noProof/>
          <w:sz w:val="22"/>
          <w:szCs w:val="22"/>
        </w:rPr>
        <w:t>T. </w:t>
      </w:r>
      <w:r w:rsidR="009119A4" w:rsidRPr="00E32FD5">
        <w:rPr>
          <w:rFonts w:ascii="Times New Roman" w:hAnsi="Times New Roman" w:cs="Times New Roman"/>
          <w:smallCaps/>
          <w:noProof/>
          <w:sz w:val="22"/>
          <w:szCs w:val="22"/>
        </w:rPr>
        <w:t>Livius</w:t>
      </w:r>
      <w:r w:rsidR="00FD7E3B" w:rsidRPr="00E32FD5">
        <w:rPr>
          <w:rFonts w:ascii="Times New Roman" w:hAnsi="Times New Roman" w:cs="Times New Roman"/>
          <w:smallCaps/>
          <w:noProof/>
          <w:sz w:val="22"/>
          <w:szCs w:val="22"/>
        </w:rPr>
        <w:t>:</w:t>
      </w:r>
    </w:p>
    <w:p w:rsidR="00351294" w:rsidRPr="00D347E9" w:rsidRDefault="008254E0" w:rsidP="00C90803">
      <w:pPr>
        <w:pStyle w:val="NurText"/>
        <w:tabs>
          <w:tab w:val="left" w:pos="993"/>
        </w:tabs>
        <w:spacing w:after="60"/>
        <w:ind w:left="993" w:hanging="426"/>
        <w:jc w:val="both"/>
        <w:rPr>
          <w:rFonts w:ascii="Times New Roman" w:hAnsi="Times New Roman" w:cs="Times New Roman"/>
          <w:noProof/>
          <w:sz w:val="22"/>
          <w:szCs w:val="22"/>
        </w:rPr>
      </w:pPr>
      <w:r w:rsidRPr="00D347E9">
        <w:rPr>
          <w:rFonts w:ascii="Times New Roman" w:hAnsi="Times New Roman" w:cs="Times New Roman"/>
          <w:noProof/>
          <w:sz w:val="22"/>
          <w:szCs w:val="22"/>
        </w:rPr>
        <w:t>Ed.</w:t>
      </w:r>
      <w:r w:rsidR="00351294" w:rsidRPr="00D347E9">
        <w:rPr>
          <w:rFonts w:ascii="Times New Roman" w:hAnsi="Times New Roman" w:cs="Times New Roman"/>
          <w:noProof/>
          <w:sz w:val="22"/>
          <w:szCs w:val="22"/>
        </w:rPr>
        <w:t>:</w:t>
      </w:r>
      <w:r w:rsidR="00C90803" w:rsidRPr="00D347E9">
        <w:rPr>
          <w:rFonts w:ascii="Times New Roman" w:hAnsi="Times New Roman" w:cs="Times New Roman"/>
          <w:noProof/>
          <w:sz w:val="22"/>
          <w:szCs w:val="22"/>
        </w:rPr>
        <w:tab/>
      </w:r>
      <w:r w:rsidR="00E6710D" w:rsidRPr="00E6710D">
        <w:rPr>
          <w:rFonts w:ascii="Times New Roman" w:hAnsi="Times New Roman" w:cs="Times New Roman"/>
          <w:i/>
          <w:sz w:val="22"/>
          <w:szCs w:val="22"/>
          <w:lang w:val="la-Latn"/>
        </w:rPr>
        <w:t xml:space="preserve">Titi Livi </w:t>
      </w:r>
      <w:r w:rsidR="00E6710D" w:rsidRPr="00D347E9">
        <w:rPr>
          <w:rStyle w:val="textmarked"/>
          <w:rFonts w:ascii="Times New Roman" w:hAnsi="Times New Roman" w:cs="Times New Roman"/>
          <w:i/>
          <w:sz w:val="22"/>
          <w:szCs w:val="22"/>
        </w:rPr>
        <w:t>A</w:t>
      </w:r>
      <w:r w:rsidR="00E6710D" w:rsidRPr="00E6710D">
        <w:rPr>
          <w:rStyle w:val="textmarked"/>
          <w:rFonts w:ascii="Times New Roman" w:hAnsi="Times New Roman" w:cs="Times New Roman"/>
          <w:i/>
          <w:sz w:val="22"/>
          <w:szCs w:val="22"/>
          <w:lang w:val="la-Latn"/>
        </w:rPr>
        <w:t>b</w:t>
      </w:r>
      <w:r w:rsidR="00E6710D" w:rsidRPr="00E6710D">
        <w:rPr>
          <w:rFonts w:ascii="Times New Roman" w:hAnsi="Times New Roman" w:cs="Times New Roman"/>
          <w:i/>
          <w:sz w:val="22"/>
          <w:szCs w:val="22"/>
          <w:lang w:val="la-Latn"/>
        </w:rPr>
        <w:t xml:space="preserve"> </w:t>
      </w:r>
      <w:r w:rsidR="00E6710D" w:rsidRPr="00E6710D">
        <w:rPr>
          <w:rStyle w:val="textmarked"/>
          <w:rFonts w:ascii="Times New Roman" w:hAnsi="Times New Roman" w:cs="Times New Roman"/>
          <w:i/>
          <w:sz w:val="22"/>
          <w:szCs w:val="22"/>
          <w:lang w:val="la-Latn"/>
        </w:rPr>
        <w:t>urbe</w:t>
      </w:r>
      <w:r w:rsidR="00E6710D" w:rsidRPr="00E6710D">
        <w:rPr>
          <w:rFonts w:ascii="Times New Roman" w:hAnsi="Times New Roman" w:cs="Times New Roman"/>
          <w:i/>
          <w:sz w:val="22"/>
          <w:szCs w:val="22"/>
          <w:lang w:val="la-Latn"/>
        </w:rPr>
        <w:t xml:space="preserve"> condita</w:t>
      </w:r>
      <w:r w:rsidR="00E6710D" w:rsidRPr="00D347E9">
        <w:rPr>
          <w:rFonts w:ascii="Times New Roman" w:hAnsi="Times New Roman" w:cs="Times New Roman"/>
          <w:sz w:val="22"/>
          <w:szCs w:val="22"/>
        </w:rPr>
        <w:t xml:space="preserve">, hg. v. </w:t>
      </w:r>
      <w:r w:rsidR="00E6710D" w:rsidRPr="00D347E9">
        <w:rPr>
          <w:rFonts w:ascii="Times New Roman" w:hAnsi="Times New Roman" w:cs="Times New Roman"/>
          <w:smallCaps/>
          <w:sz w:val="22"/>
          <w:szCs w:val="22"/>
        </w:rPr>
        <w:t>R.</w:t>
      </w:r>
      <w:r w:rsidR="00E32FD5" w:rsidRPr="00D347E9">
        <w:rPr>
          <w:rFonts w:ascii="Times New Roman" w:hAnsi="Times New Roman" w:cs="Times New Roman"/>
          <w:smallCaps/>
          <w:sz w:val="22"/>
          <w:szCs w:val="22"/>
        </w:rPr>
        <w:t> </w:t>
      </w:r>
      <w:r w:rsidR="00471A1B">
        <w:rPr>
          <w:rFonts w:ascii="Times New Roman" w:hAnsi="Times New Roman" w:cs="Times New Roman"/>
          <w:smallCaps/>
          <w:sz w:val="22"/>
          <w:szCs w:val="22"/>
        </w:rPr>
        <w:t>S. </w:t>
      </w:r>
      <w:r w:rsidR="00E6710D" w:rsidRPr="00D347E9">
        <w:rPr>
          <w:rFonts w:ascii="Times New Roman" w:hAnsi="Times New Roman" w:cs="Times New Roman"/>
          <w:smallCaps/>
          <w:sz w:val="22"/>
          <w:szCs w:val="22"/>
        </w:rPr>
        <w:t>Conway</w:t>
      </w:r>
      <w:r w:rsidR="00E6710D" w:rsidRPr="00D347E9">
        <w:rPr>
          <w:rFonts w:ascii="Times New Roman" w:hAnsi="Times New Roman" w:cs="Times New Roman"/>
          <w:sz w:val="22"/>
          <w:szCs w:val="22"/>
        </w:rPr>
        <w:t xml:space="preserve"> </w:t>
      </w:r>
      <w:proofErr w:type="gramStart"/>
      <w:r w:rsidR="00290047" w:rsidRPr="00D347E9">
        <w:rPr>
          <w:rFonts w:ascii="Times New Roman" w:hAnsi="Times New Roman" w:cs="Times New Roman"/>
          <w:sz w:val="22"/>
          <w:szCs w:val="22"/>
        </w:rPr>
        <w:t>u. a.</w:t>
      </w:r>
      <w:r w:rsidR="00E6710D" w:rsidRPr="00D347E9">
        <w:rPr>
          <w:rFonts w:ascii="Times New Roman" w:hAnsi="Times New Roman" w:cs="Times New Roman"/>
          <w:sz w:val="22"/>
          <w:szCs w:val="22"/>
        </w:rPr>
        <w:t>,</w:t>
      </w:r>
      <w:proofErr w:type="gramEnd"/>
      <w:r w:rsidR="00E6710D" w:rsidRPr="00D347E9">
        <w:rPr>
          <w:rFonts w:ascii="Times New Roman" w:hAnsi="Times New Roman" w:cs="Times New Roman"/>
          <w:sz w:val="22"/>
          <w:szCs w:val="22"/>
        </w:rPr>
        <w:t xml:space="preserve"> </w:t>
      </w:r>
      <w:r w:rsidR="00E6710D" w:rsidRPr="00D347E9">
        <w:rPr>
          <w:rFonts w:ascii="Times New Roman" w:hAnsi="Times New Roman" w:cs="Times New Roman"/>
          <w:noProof/>
          <w:sz w:val="22"/>
          <w:szCs w:val="22"/>
        </w:rPr>
        <w:t xml:space="preserve">Oxford </w:t>
      </w:r>
      <w:r w:rsidR="00DC6B2A" w:rsidRPr="00D347E9">
        <w:rPr>
          <w:rFonts w:ascii="Times New Roman" w:hAnsi="Times New Roman" w:cs="Times New Roman"/>
          <w:noProof/>
          <w:sz w:val="22"/>
          <w:szCs w:val="22"/>
        </w:rPr>
        <w:t>1964</w:t>
      </w:r>
      <w:r w:rsidR="00754F64" w:rsidRPr="00D347E9">
        <w:rPr>
          <w:rFonts w:ascii="Times New Roman" w:hAnsi="Times New Roman" w:cs="Times New Roman"/>
          <w:noProof/>
          <w:sz w:val="22"/>
          <w:szCs w:val="22"/>
        </w:rPr>
        <w:t>–</w:t>
      </w:r>
      <w:r w:rsidR="00E6710D" w:rsidRPr="00D347E9">
        <w:rPr>
          <w:rFonts w:ascii="Times New Roman" w:hAnsi="Times New Roman" w:cs="Times New Roman"/>
          <w:noProof/>
          <w:sz w:val="22"/>
          <w:szCs w:val="22"/>
        </w:rPr>
        <w:t>1969</w:t>
      </w:r>
      <w:r w:rsidR="00DC6B2A" w:rsidRPr="00D347E9">
        <w:rPr>
          <w:rFonts w:ascii="Times New Roman" w:hAnsi="Times New Roman" w:cs="Times New Roman"/>
          <w:noProof/>
          <w:sz w:val="22"/>
          <w:szCs w:val="22"/>
        </w:rPr>
        <w:t xml:space="preserve"> </w:t>
      </w:r>
      <w:r w:rsidR="00E6710D" w:rsidRPr="00D347E9">
        <w:rPr>
          <w:rFonts w:ascii="Times New Roman" w:hAnsi="Times New Roman" w:cs="Times New Roman"/>
          <w:sz w:val="22"/>
          <w:szCs w:val="22"/>
        </w:rPr>
        <w:t>(Scriptorum classicorum bibliotheca Oxoniensis).</w:t>
      </w:r>
    </w:p>
    <w:p w:rsidR="009119A4" w:rsidRPr="00290047" w:rsidRDefault="00351294" w:rsidP="00C90803">
      <w:pPr>
        <w:pStyle w:val="NurText"/>
        <w:tabs>
          <w:tab w:val="left" w:pos="993"/>
        </w:tabs>
        <w:spacing w:after="60"/>
        <w:ind w:left="993" w:hanging="426"/>
        <w:jc w:val="both"/>
        <w:rPr>
          <w:rFonts w:ascii="Times New Roman" w:hAnsi="Times New Roman" w:cs="Times New Roman"/>
          <w:noProof/>
          <w:sz w:val="22"/>
          <w:szCs w:val="22"/>
        </w:rPr>
      </w:pPr>
      <w:r w:rsidRPr="00290047">
        <w:rPr>
          <w:rFonts w:ascii="Times New Roman" w:hAnsi="Times New Roman" w:cs="Times New Roman"/>
          <w:noProof/>
          <w:sz w:val="22"/>
          <w:szCs w:val="22"/>
        </w:rPr>
        <w:t>Ü:</w:t>
      </w:r>
      <w:r w:rsidRPr="00290047">
        <w:rPr>
          <w:rFonts w:ascii="Times New Roman" w:hAnsi="Times New Roman" w:cs="Times New Roman"/>
          <w:noProof/>
          <w:sz w:val="22"/>
          <w:szCs w:val="22"/>
        </w:rPr>
        <w:tab/>
      </w:r>
      <w:r w:rsidR="009119A4" w:rsidRPr="00290047">
        <w:rPr>
          <w:rFonts w:ascii="Times New Roman" w:hAnsi="Times New Roman" w:cs="Times New Roman"/>
          <w:noProof/>
          <w:sz w:val="22"/>
          <w:szCs w:val="22"/>
        </w:rPr>
        <w:t xml:space="preserve">Römische Geschichte, lat./dt., hg. u. übers. v. </w:t>
      </w:r>
      <w:r w:rsidR="009119A4" w:rsidRPr="00290047">
        <w:rPr>
          <w:rFonts w:ascii="Times New Roman" w:hAnsi="Times New Roman" w:cs="Times New Roman"/>
          <w:smallCaps/>
          <w:noProof/>
          <w:sz w:val="22"/>
          <w:szCs w:val="22"/>
        </w:rPr>
        <w:t>H.</w:t>
      </w:r>
      <w:r w:rsidR="00E32FD5">
        <w:rPr>
          <w:rFonts w:ascii="Times New Roman" w:hAnsi="Times New Roman" w:cs="Times New Roman"/>
          <w:smallCaps/>
          <w:noProof/>
          <w:sz w:val="22"/>
          <w:szCs w:val="22"/>
        </w:rPr>
        <w:t> </w:t>
      </w:r>
      <w:r w:rsidR="00471A1B">
        <w:rPr>
          <w:rFonts w:ascii="Times New Roman" w:hAnsi="Times New Roman" w:cs="Times New Roman"/>
          <w:smallCaps/>
          <w:noProof/>
          <w:sz w:val="22"/>
          <w:szCs w:val="22"/>
        </w:rPr>
        <w:t>J. </w:t>
      </w:r>
      <w:r w:rsidR="009119A4" w:rsidRPr="00290047">
        <w:rPr>
          <w:rFonts w:ascii="Times New Roman" w:hAnsi="Times New Roman" w:cs="Times New Roman"/>
          <w:smallCaps/>
          <w:noProof/>
          <w:sz w:val="22"/>
          <w:szCs w:val="22"/>
        </w:rPr>
        <w:t>Hillen</w:t>
      </w:r>
      <w:r w:rsidR="009119A4" w:rsidRPr="00290047">
        <w:rPr>
          <w:rFonts w:ascii="Times New Roman" w:hAnsi="Times New Roman" w:cs="Times New Roman"/>
          <w:noProof/>
          <w:sz w:val="22"/>
          <w:szCs w:val="22"/>
        </w:rPr>
        <w:t xml:space="preserve"> </w:t>
      </w:r>
      <w:r w:rsidR="00290047" w:rsidRPr="00290047">
        <w:rPr>
          <w:rFonts w:ascii="Times New Roman" w:hAnsi="Times New Roman" w:cs="Times New Roman"/>
          <w:noProof/>
          <w:sz w:val="22"/>
          <w:szCs w:val="22"/>
        </w:rPr>
        <w:t>u. a.</w:t>
      </w:r>
      <w:r w:rsidR="007B5B78">
        <w:rPr>
          <w:rFonts w:ascii="Times New Roman" w:hAnsi="Times New Roman" w:cs="Times New Roman"/>
          <w:noProof/>
          <w:sz w:val="22"/>
          <w:szCs w:val="22"/>
        </w:rPr>
        <w:t>, 11 </w:t>
      </w:r>
      <w:r w:rsidR="009119A4" w:rsidRPr="00290047">
        <w:rPr>
          <w:rFonts w:ascii="Times New Roman" w:hAnsi="Times New Roman" w:cs="Times New Roman"/>
          <w:noProof/>
          <w:sz w:val="22"/>
          <w:szCs w:val="22"/>
        </w:rPr>
        <w:t xml:space="preserve">Bde., München </w:t>
      </w:r>
      <w:r w:rsidR="00290047" w:rsidRPr="00290047">
        <w:rPr>
          <w:rFonts w:ascii="Times New Roman" w:hAnsi="Times New Roman" w:cs="Times New Roman"/>
          <w:noProof/>
          <w:sz w:val="22"/>
          <w:szCs w:val="22"/>
        </w:rPr>
        <w:t>u. a.</w:t>
      </w:r>
      <w:r w:rsidR="009119A4" w:rsidRPr="00290047">
        <w:rPr>
          <w:rFonts w:ascii="Times New Roman" w:hAnsi="Times New Roman" w:cs="Times New Roman"/>
          <w:noProof/>
          <w:sz w:val="22"/>
          <w:szCs w:val="22"/>
        </w:rPr>
        <w:t xml:space="preserve"> 1987</w:t>
      </w:r>
      <w:r w:rsidR="00754F64">
        <w:rPr>
          <w:rFonts w:ascii="Times New Roman" w:hAnsi="Times New Roman" w:cs="Times New Roman"/>
          <w:noProof/>
          <w:sz w:val="22"/>
          <w:szCs w:val="22"/>
        </w:rPr>
        <w:t>–</w:t>
      </w:r>
      <w:r w:rsidR="009119A4" w:rsidRPr="00290047">
        <w:rPr>
          <w:rFonts w:ascii="Times New Roman" w:hAnsi="Times New Roman" w:cs="Times New Roman"/>
          <w:noProof/>
          <w:sz w:val="22"/>
          <w:szCs w:val="22"/>
        </w:rPr>
        <w:t>2000 (Sammlung Tusculum).</w:t>
      </w:r>
    </w:p>
    <w:p w:rsidR="00D9070A" w:rsidRPr="00D709BD" w:rsidRDefault="00C90803" w:rsidP="00C90803">
      <w:pPr>
        <w:pStyle w:val="NurText"/>
        <w:tabs>
          <w:tab w:val="left" w:pos="993"/>
        </w:tabs>
        <w:spacing w:after="60"/>
        <w:ind w:left="993" w:hanging="426"/>
        <w:jc w:val="both"/>
        <w:rPr>
          <w:rFonts w:ascii="Times New Roman" w:hAnsi="Times New Roman" w:cs="Times New Roman"/>
          <w:sz w:val="22"/>
          <w:szCs w:val="22"/>
          <w:lang w:val="en-US"/>
        </w:rPr>
      </w:pPr>
      <w:r w:rsidRPr="00D709BD">
        <w:rPr>
          <w:rFonts w:ascii="Times New Roman" w:hAnsi="Times New Roman" w:cs="Times New Roman"/>
          <w:noProof/>
          <w:sz w:val="22"/>
          <w:szCs w:val="22"/>
          <w:lang w:val="en-US"/>
        </w:rPr>
        <w:t>K:</w:t>
      </w:r>
      <w:r w:rsidRPr="00D709BD">
        <w:rPr>
          <w:rFonts w:ascii="Times New Roman" w:hAnsi="Times New Roman" w:cs="Times New Roman"/>
          <w:noProof/>
          <w:sz w:val="22"/>
          <w:szCs w:val="22"/>
          <w:lang w:val="en-US"/>
        </w:rPr>
        <w:tab/>
      </w:r>
      <w:r w:rsidR="00D9070A" w:rsidRPr="00D709BD">
        <w:rPr>
          <w:rFonts w:ascii="Times New Roman" w:hAnsi="Times New Roman" w:cs="Times New Roman"/>
          <w:smallCaps/>
          <w:sz w:val="22"/>
          <w:szCs w:val="22"/>
          <w:lang w:val="en-US"/>
        </w:rPr>
        <w:t>R.</w:t>
      </w:r>
      <w:r w:rsidR="0005106F">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M. </w:t>
      </w:r>
      <w:r w:rsidR="00D9070A" w:rsidRPr="00D709BD">
        <w:rPr>
          <w:rFonts w:ascii="Times New Roman" w:hAnsi="Times New Roman" w:cs="Times New Roman"/>
          <w:smallCaps/>
          <w:sz w:val="22"/>
          <w:szCs w:val="22"/>
          <w:lang w:val="en-US"/>
        </w:rPr>
        <w:t>Ogilvie</w:t>
      </w:r>
      <w:r w:rsidR="00D9070A" w:rsidRPr="00D709BD">
        <w:rPr>
          <w:rFonts w:ascii="Times New Roman" w:hAnsi="Times New Roman" w:cs="Times New Roman"/>
          <w:sz w:val="22"/>
          <w:szCs w:val="22"/>
          <w:lang w:val="en-US"/>
        </w:rPr>
        <w:t xml:space="preserve">, </w:t>
      </w:r>
      <w:r w:rsidR="00D9070A" w:rsidRPr="00D9070A">
        <w:rPr>
          <w:rFonts w:ascii="Times New Roman" w:hAnsi="Times New Roman" w:cs="Times New Roman"/>
          <w:noProof/>
          <w:sz w:val="22"/>
          <w:szCs w:val="22"/>
          <w:lang w:val="en-US" w:eastAsia="en-US"/>
        </w:rPr>
        <w:drawing>
          <wp:inline distT="0" distB="0" distL="0" distR="0" wp14:anchorId="441C3DED" wp14:editId="0A807C3A">
            <wp:extent cx="6350" cy="6350"/>
            <wp:effectExtent l="0" t="0" r="0" b="0"/>
            <wp:docPr id="44" name="Bild 3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D9070A" w:rsidRPr="00D709BD">
        <w:rPr>
          <w:rFonts w:ascii="Times New Roman" w:hAnsi="Times New Roman" w:cs="Times New Roman"/>
          <w:sz w:val="22"/>
          <w:szCs w:val="22"/>
          <w:lang w:val="en-US"/>
        </w:rPr>
        <w:t xml:space="preserve">A </w:t>
      </w:r>
      <w:r w:rsidR="00D9070A" w:rsidRPr="00D709BD">
        <w:rPr>
          <w:rStyle w:val="textmarked"/>
          <w:rFonts w:ascii="Times New Roman" w:hAnsi="Times New Roman" w:cs="Times New Roman"/>
          <w:sz w:val="22"/>
          <w:szCs w:val="22"/>
          <w:lang w:val="en-US"/>
        </w:rPr>
        <w:t>Commentary</w:t>
      </w:r>
      <w:r w:rsidR="00D9070A" w:rsidRPr="00D709BD">
        <w:rPr>
          <w:rFonts w:ascii="Times New Roman" w:hAnsi="Times New Roman" w:cs="Times New Roman"/>
          <w:sz w:val="22"/>
          <w:szCs w:val="22"/>
          <w:lang w:val="en-US"/>
        </w:rPr>
        <w:t xml:space="preserve"> on Livy, Books 1</w:t>
      </w:r>
      <w:r w:rsidR="00754F64">
        <w:rPr>
          <w:rFonts w:ascii="Times New Roman" w:hAnsi="Times New Roman" w:cs="Times New Roman"/>
          <w:sz w:val="22"/>
          <w:szCs w:val="22"/>
          <w:lang w:val="en-US"/>
        </w:rPr>
        <w:t>–</w:t>
      </w:r>
      <w:r w:rsidR="00D9070A" w:rsidRPr="00D709BD">
        <w:rPr>
          <w:rFonts w:ascii="Times New Roman" w:hAnsi="Times New Roman" w:cs="Times New Roman"/>
          <w:sz w:val="22"/>
          <w:szCs w:val="22"/>
          <w:lang w:val="en-US"/>
        </w:rPr>
        <w:t>5</w:t>
      </w:r>
      <w:r w:rsidR="00D9070A" w:rsidRPr="00D709BD">
        <w:rPr>
          <w:rStyle w:val="Hyperlink"/>
          <w:rFonts w:ascii="Times New Roman" w:hAnsi="Times New Roman" w:cs="Times New Roman"/>
          <w:color w:val="auto"/>
          <w:sz w:val="22"/>
          <w:szCs w:val="22"/>
          <w:u w:val="none"/>
          <w:lang w:val="en-US"/>
        </w:rPr>
        <w:t xml:space="preserve">, </w:t>
      </w:r>
      <w:r w:rsidR="00D9070A" w:rsidRPr="00D709BD">
        <w:rPr>
          <w:rFonts w:ascii="Times New Roman" w:hAnsi="Times New Roman" w:cs="Times New Roman"/>
          <w:sz w:val="22"/>
          <w:szCs w:val="22"/>
          <w:lang w:val="en-US"/>
        </w:rPr>
        <w:t>Oxford 1965 (ND 1984).</w:t>
      </w:r>
    </w:p>
    <w:p w:rsidR="00E6710D" w:rsidRPr="00D709BD" w:rsidRDefault="00D9070A" w:rsidP="00C90803">
      <w:pPr>
        <w:pStyle w:val="NurText"/>
        <w:tabs>
          <w:tab w:val="left" w:pos="993"/>
        </w:tabs>
        <w:spacing w:after="60"/>
        <w:ind w:left="993" w:hanging="426"/>
        <w:jc w:val="both"/>
        <w:rPr>
          <w:rFonts w:ascii="Times New Roman" w:hAnsi="Times New Roman" w:cs="Times New Roman"/>
          <w:sz w:val="22"/>
          <w:szCs w:val="22"/>
          <w:lang w:val="en-US"/>
        </w:rPr>
      </w:pPr>
      <w:r w:rsidRPr="00D709BD">
        <w:rPr>
          <w:rFonts w:ascii="Times New Roman" w:hAnsi="Times New Roman" w:cs="Times New Roman"/>
          <w:noProof/>
          <w:sz w:val="22"/>
          <w:szCs w:val="22"/>
          <w:lang w:val="en-US"/>
        </w:rPr>
        <w:lastRenderedPageBreak/>
        <w:tab/>
      </w:r>
      <w:r w:rsidRPr="00D709BD">
        <w:rPr>
          <w:rFonts w:ascii="Times New Roman" w:hAnsi="Times New Roman" w:cs="Times New Roman"/>
          <w:smallCaps/>
          <w:sz w:val="22"/>
          <w:szCs w:val="22"/>
          <w:lang w:val="en-US"/>
        </w:rPr>
        <w:t>S.</w:t>
      </w:r>
      <w:r w:rsidR="00D1230D">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P. </w:t>
      </w:r>
      <w:r w:rsidRPr="00D709BD">
        <w:rPr>
          <w:rFonts w:ascii="Times New Roman" w:hAnsi="Times New Roman" w:cs="Times New Roman"/>
          <w:smallCaps/>
          <w:sz w:val="22"/>
          <w:szCs w:val="22"/>
          <w:lang w:val="en-US"/>
        </w:rPr>
        <w:t>Oakley</w:t>
      </w:r>
      <w:r w:rsidRPr="00D709BD">
        <w:rPr>
          <w:rFonts w:ascii="Times New Roman" w:hAnsi="Times New Roman" w:cs="Times New Roman"/>
          <w:sz w:val="22"/>
          <w:szCs w:val="22"/>
          <w:lang w:val="en-US"/>
        </w:rPr>
        <w:t xml:space="preserve">, </w:t>
      </w:r>
      <w:r w:rsidR="00E6710D" w:rsidRPr="00D9070A">
        <w:rPr>
          <w:rFonts w:ascii="Times New Roman" w:hAnsi="Times New Roman" w:cs="Times New Roman"/>
          <w:noProof/>
          <w:sz w:val="22"/>
          <w:szCs w:val="22"/>
          <w:lang w:val="en-US" w:eastAsia="en-US"/>
        </w:rPr>
        <w:drawing>
          <wp:inline distT="0" distB="0" distL="0" distR="0" wp14:anchorId="7E2A805A" wp14:editId="3F8B013E">
            <wp:extent cx="6350" cy="6350"/>
            <wp:effectExtent l="0" t="0" r="0" b="0"/>
            <wp:docPr id="41" name="Bild 3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E6710D" w:rsidRPr="00D709BD">
        <w:rPr>
          <w:rFonts w:ascii="Times New Roman" w:hAnsi="Times New Roman" w:cs="Times New Roman"/>
          <w:sz w:val="22"/>
          <w:szCs w:val="22"/>
          <w:lang w:val="en-US"/>
        </w:rPr>
        <w:t xml:space="preserve">A </w:t>
      </w:r>
      <w:r w:rsidRPr="00D709BD">
        <w:rPr>
          <w:rFonts w:ascii="Times New Roman" w:hAnsi="Times New Roman" w:cs="Times New Roman"/>
          <w:sz w:val="22"/>
          <w:szCs w:val="22"/>
          <w:lang w:val="en-US"/>
        </w:rPr>
        <w:t>C</w:t>
      </w:r>
      <w:r w:rsidR="00E6710D" w:rsidRPr="00D709BD">
        <w:rPr>
          <w:rStyle w:val="textmarked"/>
          <w:rFonts w:ascii="Times New Roman" w:hAnsi="Times New Roman" w:cs="Times New Roman"/>
          <w:sz w:val="22"/>
          <w:szCs w:val="22"/>
          <w:lang w:val="en-US"/>
        </w:rPr>
        <w:t>ommentary</w:t>
      </w:r>
      <w:r w:rsidRPr="00D709BD">
        <w:rPr>
          <w:rFonts w:ascii="Times New Roman" w:hAnsi="Times New Roman" w:cs="Times New Roman"/>
          <w:sz w:val="22"/>
          <w:szCs w:val="22"/>
          <w:lang w:val="en-US"/>
        </w:rPr>
        <w:t xml:space="preserve"> on Livy, Books 6</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 xml:space="preserve">10, </w:t>
      </w:r>
      <w:r w:rsidR="007B5B78">
        <w:rPr>
          <w:rFonts w:ascii="Times New Roman" w:hAnsi="Times New Roman" w:cs="Times New Roman"/>
          <w:sz w:val="22"/>
          <w:szCs w:val="22"/>
          <w:lang w:val="en-US"/>
        </w:rPr>
        <w:t>4 </w:t>
      </w:r>
      <w:proofErr w:type="gramStart"/>
      <w:r w:rsidR="00E6710D" w:rsidRPr="00D709BD">
        <w:rPr>
          <w:rFonts w:ascii="Times New Roman" w:hAnsi="Times New Roman" w:cs="Times New Roman"/>
          <w:sz w:val="22"/>
          <w:szCs w:val="22"/>
          <w:lang w:val="en-US"/>
        </w:rPr>
        <w:t>Bde.,</w:t>
      </w:r>
      <w:proofErr w:type="gramEnd"/>
      <w:r w:rsidR="00E6710D" w:rsidRPr="00D709BD">
        <w:rPr>
          <w:rFonts w:ascii="Times New Roman" w:hAnsi="Times New Roman" w:cs="Times New Roman"/>
          <w:sz w:val="22"/>
          <w:szCs w:val="22"/>
          <w:lang w:val="en-US"/>
        </w:rPr>
        <w:t xml:space="preserve"> Oxford 1997</w:t>
      </w:r>
      <w:r w:rsidR="00754F64">
        <w:rPr>
          <w:rFonts w:ascii="Times New Roman" w:hAnsi="Times New Roman" w:cs="Times New Roman"/>
          <w:sz w:val="22"/>
          <w:szCs w:val="22"/>
          <w:lang w:val="en-US"/>
        </w:rPr>
        <w:t>–</w:t>
      </w:r>
      <w:r w:rsidR="00E6710D" w:rsidRPr="00D709BD">
        <w:rPr>
          <w:rFonts w:ascii="Times New Roman" w:hAnsi="Times New Roman" w:cs="Times New Roman"/>
          <w:sz w:val="22"/>
          <w:szCs w:val="22"/>
          <w:lang w:val="en-US"/>
        </w:rPr>
        <w:t>2005</w:t>
      </w:r>
      <w:r w:rsidRPr="00D709BD">
        <w:rPr>
          <w:rFonts w:ascii="Times New Roman" w:hAnsi="Times New Roman" w:cs="Times New Roman"/>
          <w:sz w:val="22"/>
          <w:szCs w:val="22"/>
          <w:lang w:val="en-US"/>
        </w:rPr>
        <w:t>.</w:t>
      </w:r>
    </w:p>
    <w:p w:rsidR="00D9070A" w:rsidRPr="00D709BD" w:rsidRDefault="00D9070A" w:rsidP="00C90803">
      <w:pPr>
        <w:pStyle w:val="NurText"/>
        <w:tabs>
          <w:tab w:val="left" w:pos="993"/>
        </w:tabs>
        <w:spacing w:after="60"/>
        <w:ind w:left="993" w:hanging="426"/>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ab/>
      </w:r>
      <w:r w:rsidRPr="00D9070A">
        <w:rPr>
          <w:rFonts w:ascii="Times New Roman" w:hAnsi="Times New Roman" w:cs="Times New Roman"/>
          <w:noProof/>
          <w:sz w:val="22"/>
          <w:szCs w:val="22"/>
          <w:lang w:val="en-US" w:eastAsia="en-US"/>
        </w:rPr>
        <w:drawing>
          <wp:inline distT="0" distB="0" distL="0" distR="0" wp14:anchorId="52BB8DCD" wp14:editId="003BC8FE">
            <wp:extent cx="6350" cy="6350"/>
            <wp:effectExtent l="0" t="0" r="0" b="0"/>
            <wp:docPr id="42" name="Bild 3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smallCaps/>
          <w:sz w:val="22"/>
          <w:szCs w:val="22"/>
          <w:lang w:val="en-US"/>
        </w:rPr>
        <w:t>J. </w:t>
      </w:r>
      <w:r w:rsidRPr="00D709BD">
        <w:rPr>
          <w:rFonts w:ascii="Times New Roman" w:hAnsi="Times New Roman" w:cs="Times New Roman"/>
          <w:smallCaps/>
          <w:sz w:val="22"/>
          <w:szCs w:val="22"/>
          <w:lang w:val="en-US"/>
        </w:rPr>
        <w:t>Briscoe</w:t>
      </w:r>
      <w:r w:rsidRPr="00D709BD">
        <w:rPr>
          <w:rFonts w:ascii="Times New Roman" w:hAnsi="Times New Roman" w:cs="Times New Roman"/>
          <w:sz w:val="22"/>
          <w:szCs w:val="22"/>
          <w:lang w:val="en-US"/>
        </w:rPr>
        <w:t xml:space="preserve">, A </w:t>
      </w:r>
      <w:r w:rsidR="006A307B" w:rsidRPr="00D709BD">
        <w:rPr>
          <w:rStyle w:val="textmarked"/>
          <w:rFonts w:ascii="Times New Roman" w:hAnsi="Times New Roman" w:cs="Times New Roman"/>
          <w:sz w:val="22"/>
          <w:szCs w:val="22"/>
          <w:lang w:val="en-US"/>
        </w:rPr>
        <w:t>C</w:t>
      </w:r>
      <w:r w:rsidRPr="00D709BD">
        <w:rPr>
          <w:rStyle w:val="textmarked"/>
          <w:rFonts w:ascii="Times New Roman" w:hAnsi="Times New Roman" w:cs="Times New Roman"/>
          <w:sz w:val="22"/>
          <w:szCs w:val="22"/>
          <w:lang w:val="en-US"/>
        </w:rPr>
        <w:t>ommentary</w:t>
      </w:r>
      <w:r w:rsidRPr="00D709BD">
        <w:rPr>
          <w:rFonts w:ascii="Times New Roman" w:hAnsi="Times New Roman" w:cs="Times New Roman"/>
          <w:sz w:val="22"/>
          <w:szCs w:val="22"/>
          <w:lang w:val="en-US"/>
        </w:rPr>
        <w:t xml:space="preserve"> on Livy, Books 34</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37, Oxford 1981.</w:t>
      </w:r>
    </w:p>
    <w:p w:rsidR="00D9070A" w:rsidRPr="00D709BD" w:rsidRDefault="00D9070A"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sz w:val="22"/>
          <w:szCs w:val="22"/>
          <w:lang w:val="en-US"/>
        </w:rPr>
        <w:tab/>
      </w:r>
      <w:r w:rsidRPr="00D9070A">
        <w:rPr>
          <w:rFonts w:ascii="Times New Roman" w:hAnsi="Times New Roman" w:cs="Times New Roman"/>
          <w:smallCaps/>
          <w:noProof/>
          <w:sz w:val="22"/>
          <w:szCs w:val="22"/>
          <w:lang w:val="en-US" w:eastAsia="en-US"/>
        </w:rPr>
        <w:drawing>
          <wp:inline distT="0" distB="0" distL="0" distR="0" wp14:anchorId="109A71BF" wp14:editId="100A6C15">
            <wp:extent cx="6350" cy="6350"/>
            <wp:effectExtent l="0" t="0" r="0" b="0"/>
            <wp:docPr id="43" name="Bild 3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smallCaps/>
          <w:sz w:val="22"/>
          <w:szCs w:val="22"/>
          <w:lang w:val="en-US"/>
        </w:rPr>
        <w:t>J. </w:t>
      </w:r>
      <w:r w:rsidRPr="00D709BD">
        <w:rPr>
          <w:rFonts w:ascii="Times New Roman" w:hAnsi="Times New Roman" w:cs="Times New Roman"/>
          <w:smallCaps/>
          <w:sz w:val="22"/>
          <w:szCs w:val="22"/>
          <w:lang w:val="en-US"/>
        </w:rPr>
        <w:t>Briscoe</w:t>
      </w:r>
      <w:r w:rsidRPr="00D709BD">
        <w:rPr>
          <w:rFonts w:ascii="Times New Roman" w:hAnsi="Times New Roman" w:cs="Times New Roman"/>
          <w:sz w:val="22"/>
          <w:szCs w:val="22"/>
          <w:lang w:val="en-US"/>
        </w:rPr>
        <w:t xml:space="preserve">, A </w:t>
      </w:r>
      <w:r w:rsidRPr="00D709BD">
        <w:rPr>
          <w:rStyle w:val="textmarked"/>
          <w:rFonts w:ascii="Times New Roman" w:hAnsi="Times New Roman" w:cs="Times New Roman"/>
          <w:sz w:val="22"/>
          <w:szCs w:val="22"/>
          <w:lang w:val="en-US"/>
        </w:rPr>
        <w:t>Commentary</w:t>
      </w:r>
      <w:r w:rsidRPr="00D709BD">
        <w:rPr>
          <w:rFonts w:ascii="Times New Roman" w:hAnsi="Times New Roman" w:cs="Times New Roman"/>
          <w:sz w:val="22"/>
          <w:szCs w:val="22"/>
          <w:lang w:val="en-US"/>
        </w:rPr>
        <w:t xml:space="preserve"> on Livy, Books 31</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33, Oxford 1973</w:t>
      </w:r>
    </w:p>
    <w:p w:rsidR="00C90803" w:rsidRPr="00D709BD" w:rsidRDefault="00E6710D"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ab/>
      </w:r>
      <w:r w:rsidRPr="00D9070A">
        <w:rPr>
          <w:rFonts w:ascii="Times New Roman" w:hAnsi="Times New Roman" w:cs="Times New Roman"/>
          <w:noProof/>
          <w:sz w:val="22"/>
          <w:szCs w:val="22"/>
          <w:lang w:val="en-US" w:eastAsia="en-US"/>
        </w:rPr>
        <w:drawing>
          <wp:inline distT="0" distB="0" distL="0" distR="0" wp14:anchorId="7AE10C3E" wp14:editId="269F95C6">
            <wp:extent cx="6350" cy="6350"/>
            <wp:effectExtent l="0" t="0" r="0" b="0"/>
            <wp:docPr id="40" name="Bild 2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smallCaps/>
          <w:sz w:val="22"/>
          <w:szCs w:val="22"/>
          <w:lang w:val="en-US"/>
        </w:rPr>
        <w:t>J. </w:t>
      </w:r>
      <w:r w:rsidR="00D9070A" w:rsidRPr="00D709BD">
        <w:rPr>
          <w:rFonts w:ascii="Times New Roman" w:hAnsi="Times New Roman" w:cs="Times New Roman"/>
          <w:smallCaps/>
          <w:sz w:val="22"/>
          <w:szCs w:val="22"/>
          <w:lang w:val="en-US"/>
        </w:rPr>
        <w:t>Briscoe</w:t>
      </w:r>
      <w:r w:rsidR="00D9070A" w:rsidRPr="00D709BD">
        <w:rPr>
          <w:rFonts w:ascii="Times New Roman" w:hAnsi="Times New Roman" w:cs="Times New Roman"/>
          <w:sz w:val="22"/>
          <w:szCs w:val="22"/>
          <w:lang w:val="en-US"/>
        </w:rPr>
        <w:t xml:space="preserve">, </w:t>
      </w:r>
      <w:r w:rsidRPr="00D709BD">
        <w:rPr>
          <w:rFonts w:ascii="Times New Roman" w:hAnsi="Times New Roman" w:cs="Times New Roman"/>
          <w:sz w:val="22"/>
          <w:szCs w:val="22"/>
          <w:lang w:val="en-US"/>
        </w:rPr>
        <w:t xml:space="preserve">A </w:t>
      </w:r>
      <w:r w:rsidR="00D9070A" w:rsidRPr="00D709BD">
        <w:rPr>
          <w:rStyle w:val="textmarked"/>
          <w:rFonts w:ascii="Times New Roman" w:hAnsi="Times New Roman" w:cs="Times New Roman"/>
          <w:sz w:val="22"/>
          <w:szCs w:val="22"/>
          <w:lang w:val="en-US"/>
        </w:rPr>
        <w:t>C</w:t>
      </w:r>
      <w:r w:rsidRPr="00D709BD">
        <w:rPr>
          <w:rStyle w:val="textmarked"/>
          <w:rFonts w:ascii="Times New Roman" w:hAnsi="Times New Roman" w:cs="Times New Roman"/>
          <w:sz w:val="22"/>
          <w:szCs w:val="22"/>
          <w:lang w:val="en-US"/>
        </w:rPr>
        <w:t>ommentary</w:t>
      </w:r>
      <w:r w:rsidR="00D9070A" w:rsidRPr="00D709BD">
        <w:rPr>
          <w:rFonts w:ascii="Times New Roman" w:hAnsi="Times New Roman" w:cs="Times New Roman"/>
          <w:sz w:val="22"/>
          <w:szCs w:val="22"/>
          <w:lang w:val="en-US"/>
        </w:rPr>
        <w:t xml:space="preserve"> on Livy, B</w:t>
      </w:r>
      <w:r w:rsidRPr="00D709BD">
        <w:rPr>
          <w:rFonts w:ascii="Times New Roman" w:hAnsi="Times New Roman" w:cs="Times New Roman"/>
          <w:sz w:val="22"/>
          <w:szCs w:val="22"/>
          <w:lang w:val="en-US"/>
        </w:rPr>
        <w:t>ooks 38</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40</w:t>
      </w:r>
      <w:r w:rsidR="00D9070A" w:rsidRPr="00D709BD">
        <w:rPr>
          <w:rFonts w:ascii="Times New Roman" w:hAnsi="Times New Roman" w:cs="Times New Roman"/>
          <w:sz w:val="22"/>
          <w:szCs w:val="22"/>
          <w:lang w:val="en-US"/>
        </w:rPr>
        <w:t xml:space="preserve">, </w:t>
      </w:r>
      <w:r w:rsidRPr="00D709BD">
        <w:rPr>
          <w:rFonts w:ascii="Times New Roman" w:hAnsi="Times New Roman" w:cs="Times New Roman"/>
          <w:sz w:val="22"/>
          <w:szCs w:val="22"/>
          <w:lang w:val="en-US"/>
        </w:rPr>
        <w:t>Oxford 2008.</w:t>
      </w:r>
    </w:p>
    <w:p w:rsidR="00FD7E3B" w:rsidRPr="00F570ED" w:rsidRDefault="00471A1B" w:rsidP="00FF3119">
      <w:pPr>
        <w:pStyle w:val="NurText"/>
        <w:spacing w:before="200"/>
        <w:ind w:left="567" w:hanging="567"/>
        <w:jc w:val="both"/>
        <w:rPr>
          <w:rFonts w:ascii="Times New Roman" w:hAnsi="Times New Roman" w:cs="Times New Roman"/>
          <w:sz w:val="22"/>
          <w:szCs w:val="22"/>
          <w:lang w:val="en-US"/>
        </w:rPr>
      </w:pPr>
      <w:r w:rsidRPr="00F570ED">
        <w:rPr>
          <w:rFonts w:ascii="Times New Roman" w:hAnsi="Times New Roman" w:cs="Times New Roman"/>
          <w:smallCaps/>
          <w:sz w:val="22"/>
          <w:szCs w:val="22"/>
          <w:lang w:val="en-US"/>
        </w:rPr>
        <w:t>T. </w:t>
      </w:r>
      <w:r w:rsidR="00436876" w:rsidRPr="00F570ED">
        <w:rPr>
          <w:rFonts w:ascii="Times New Roman" w:hAnsi="Times New Roman" w:cs="Times New Roman"/>
          <w:smallCaps/>
          <w:sz w:val="22"/>
          <w:szCs w:val="22"/>
          <w:lang w:val="en-US"/>
        </w:rPr>
        <w:t>Lucretius Carus</w:t>
      </w:r>
      <w:r w:rsidR="00FD7E3B" w:rsidRPr="00F570ED">
        <w:rPr>
          <w:rFonts w:ascii="Times New Roman" w:hAnsi="Times New Roman" w:cs="Times New Roman"/>
          <w:smallCaps/>
          <w:sz w:val="22"/>
          <w:szCs w:val="22"/>
          <w:lang w:val="en-US"/>
        </w:rPr>
        <w:t>:</w:t>
      </w:r>
    </w:p>
    <w:p w:rsidR="00351294" w:rsidRPr="00F570ED" w:rsidRDefault="008254E0" w:rsidP="00C90803">
      <w:pPr>
        <w:pStyle w:val="NurText"/>
        <w:tabs>
          <w:tab w:val="left" w:pos="993"/>
        </w:tabs>
        <w:spacing w:after="60"/>
        <w:ind w:left="993" w:hanging="426"/>
        <w:jc w:val="both"/>
        <w:rPr>
          <w:rFonts w:ascii="Times New Roman" w:hAnsi="Times New Roman" w:cs="Times New Roman"/>
          <w:sz w:val="22"/>
          <w:szCs w:val="22"/>
          <w:lang w:val="en-US"/>
        </w:rPr>
      </w:pPr>
      <w:r w:rsidRPr="00F570ED">
        <w:rPr>
          <w:rFonts w:ascii="Times New Roman" w:hAnsi="Times New Roman" w:cs="Times New Roman"/>
          <w:sz w:val="22"/>
          <w:szCs w:val="22"/>
          <w:lang w:val="en-US"/>
        </w:rPr>
        <w:t>Ed.</w:t>
      </w:r>
      <w:r w:rsidR="00351294" w:rsidRPr="00F570ED">
        <w:rPr>
          <w:rFonts w:ascii="Times New Roman" w:hAnsi="Times New Roman" w:cs="Times New Roman"/>
          <w:sz w:val="22"/>
          <w:szCs w:val="22"/>
          <w:lang w:val="en-US"/>
        </w:rPr>
        <w:t>:</w:t>
      </w:r>
      <w:r w:rsidR="00C90803" w:rsidRPr="00F570ED">
        <w:rPr>
          <w:rFonts w:ascii="Times New Roman" w:hAnsi="Times New Roman" w:cs="Times New Roman"/>
          <w:sz w:val="22"/>
          <w:szCs w:val="22"/>
          <w:lang w:val="en-US"/>
        </w:rPr>
        <w:tab/>
      </w:r>
      <w:r w:rsidR="00013069" w:rsidRPr="00013069">
        <w:rPr>
          <w:rFonts w:ascii="Times New Roman" w:hAnsi="Times New Roman" w:cs="Times New Roman"/>
          <w:noProof/>
          <w:sz w:val="22"/>
          <w:szCs w:val="22"/>
          <w:lang w:val="en-US" w:eastAsia="en-US"/>
        </w:rPr>
        <w:drawing>
          <wp:inline distT="0" distB="0" distL="0" distR="0" wp14:anchorId="5341A485" wp14:editId="1851691F">
            <wp:extent cx="6350" cy="6350"/>
            <wp:effectExtent l="0" t="0" r="0" b="0"/>
            <wp:docPr id="61" name="Bild 6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T. </w:t>
      </w:r>
      <w:r w:rsidR="00013069" w:rsidRPr="00013069">
        <w:rPr>
          <w:rFonts w:ascii="Times New Roman" w:hAnsi="Times New Roman" w:cs="Times New Roman"/>
          <w:i/>
          <w:sz w:val="22"/>
          <w:szCs w:val="22"/>
          <w:lang w:val="la-Latn"/>
        </w:rPr>
        <w:t xml:space="preserve">Lucretii Cari De rerum </w:t>
      </w:r>
      <w:r w:rsidR="00013069" w:rsidRPr="00013069">
        <w:rPr>
          <w:rStyle w:val="textmarked"/>
          <w:rFonts w:ascii="Times New Roman" w:hAnsi="Times New Roman" w:cs="Times New Roman"/>
          <w:i/>
          <w:sz w:val="22"/>
          <w:szCs w:val="22"/>
          <w:lang w:val="la-Latn"/>
        </w:rPr>
        <w:t>natura</w:t>
      </w:r>
      <w:r w:rsidR="00013069" w:rsidRPr="00013069">
        <w:rPr>
          <w:rFonts w:ascii="Times New Roman" w:hAnsi="Times New Roman" w:cs="Times New Roman"/>
          <w:i/>
          <w:sz w:val="22"/>
          <w:szCs w:val="22"/>
          <w:lang w:val="la-Latn"/>
        </w:rPr>
        <w:t xml:space="preserve"> libri VI</w:t>
      </w:r>
      <w:r w:rsidR="00013069" w:rsidRPr="00F570ED">
        <w:rPr>
          <w:rFonts w:ascii="Times New Roman" w:hAnsi="Times New Roman" w:cs="Times New Roman"/>
          <w:sz w:val="22"/>
          <w:szCs w:val="22"/>
          <w:lang w:val="en-US"/>
        </w:rPr>
        <w:t xml:space="preserve">, hg. </w:t>
      </w:r>
      <w:proofErr w:type="gramStart"/>
      <w:r w:rsidR="00013069" w:rsidRPr="00F570ED">
        <w:rPr>
          <w:rFonts w:ascii="Times New Roman" w:hAnsi="Times New Roman" w:cs="Times New Roman"/>
          <w:sz w:val="22"/>
          <w:szCs w:val="22"/>
          <w:lang w:val="en-US"/>
        </w:rPr>
        <w:t>v</w:t>
      </w:r>
      <w:proofErr w:type="gramEnd"/>
      <w:r w:rsidR="00013069" w:rsidRPr="00F570ED">
        <w:rPr>
          <w:rFonts w:ascii="Times New Roman" w:hAnsi="Times New Roman" w:cs="Times New Roman"/>
          <w:sz w:val="22"/>
          <w:szCs w:val="22"/>
          <w:lang w:val="en-US"/>
        </w:rPr>
        <w:t xml:space="preserve">. </w:t>
      </w:r>
      <w:r w:rsidR="00471A1B" w:rsidRPr="00F570ED">
        <w:rPr>
          <w:rFonts w:ascii="Times New Roman" w:hAnsi="Times New Roman" w:cs="Times New Roman"/>
          <w:smallCaps/>
          <w:sz w:val="22"/>
          <w:szCs w:val="22"/>
          <w:lang w:val="en-US"/>
        </w:rPr>
        <w:t>K. </w:t>
      </w:r>
      <w:r w:rsidR="00013069" w:rsidRPr="00F570ED">
        <w:rPr>
          <w:rFonts w:ascii="Times New Roman" w:hAnsi="Times New Roman" w:cs="Times New Roman"/>
          <w:smallCaps/>
          <w:sz w:val="22"/>
          <w:szCs w:val="22"/>
          <w:lang w:val="en-US"/>
        </w:rPr>
        <w:t>Müller</w:t>
      </w:r>
      <w:r w:rsidR="00013069" w:rsidRPr="00F570ED">
        <w:rPr>
          <w:rFonts w:ascii="Times New Roman" w:hAnsi="Times New Roman" w:cs="Times New Roman"/>
          <w:sz w:val="22"/>
          <w:szCs w:val="22"/>
          <w:lang w:val="en-US"/>
        </w:rPr>
        <w:t xml:space="preserve">, 2. </w:t>
      </w:r>
      <w:proofErr w:type="gramStart"/>
      <w:r w:rsidR="00013069" w:rsidRPr="00F570ED">
        <w:rPr>
          <w:rFonts w:ascii="Times New Roman" w:hAnsi="Times New Roman" w:cs="Times New Roman"/>
          <w:sz w:val="22"/>
          <w:szCs w:val="22"/>
          <w:lang w:val="en-US"/>
        </w:rPr>
        <w:t>überarb</w:t>
      </w:r>
      <w:proofErr w:type="gramEnd"/>
      <w:r w:rsidR="00013069" w:rsidRPr="00F570ED">
        <w:rPr>
          <w:rFonts w:ascii="Times New Roman" w:hAnsi="Times New Roman" w:cs="Times New Roman"/>
          <w:sz w:val="22"/>
          <w:szCs w:val="22"/>
          <w:lang w:val="en-US"/>
        </w:rPr>
        <w:t xml:space="preserve">. </w:t>
      </w:r>
      <w:proofErr w:type="gramStart"/>
      <w:r w:rsidR="00013069" w:rsidRPr="00F570ED">
        <w:rPr>
          <w:rFonts w:ascii="Times New Roman" w:hAnsi="Times New Roman" w:cs="Times New Roman"/>
          <w:sz w:val="22"/>
          <w:szCs w:val="22"/>
          <w:lang w:val="en-US"/>
        </w:rPr>
        <w:t>Aufl.,</w:t>
      </w:r>
      <w:proofErr w:type="gramEnd"/>
      <w:r w:rsidR="00013069" w:rsidRPr="00F570ED">
        <w:rPr>
          <w:rFonts w:ascii="Times New Roman" w:hAnsi="Times New Roman" w:cs="Times New Roman"/>
          <w:sz w:val="22"/>
          <w:szCs w:val="22"/>
          <w:lang w:val="en-US"/>
        </w:rPr>
        <w:t xml:space="preserve"> München 2001 (Bibliotheca Teubneriana).</w:t>
      </w:r>
    </w:p>
    <w:p w:rsidR="00436876" w:rsidRPr="001B03AB" w:rsidRDefault="00351294" w:rsidP="00C90803">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sz w:val="22"/>
          <w:szCs w:val="22"/>
        </w:rPr>
        <w:t>Ü:</w:t>
      </w:r>
      <w:r w:rsidRPr="001B03AB">
        <w:rPr>
          <w:rFonts w:ascii="Times New Roman" w:hAnsi="Times New Roman" w:cs="Times New Roman"/>
          <w:sz w:val="22"/>
          <w:szCs w:val="22"/>
        </w:rPr>
        <w:tab/>
      </w:r>
      <w:r w:rsidR="00436876" w:rsidRPr="001B03AB">
        <w:rPr>
          <w:rFonts w:ascii="Times New Roman" w:hAnsi="Times New Roman" w:cs="Times New Roman"/>
          <w:i/>
          <w:sz w:val="22"/>
          <w:szCs w:val="22"/>
        </w:rPr>
        <w:t>De natura</w:t>
      </w:r>
      <w:r w:rsidR="00436876" w:rsidRPr="001B03AB">
        <w:rPr>
          <w:rFonts w:ascii="Times New Roman" w:hAnsi="Times New Roman" w:cs="Times New Roman"/>
          <w:sz w:val="22"/>
          <w:szCs w:val="22"/>
        </w:rPr>
        <w:t xml:space="preserve"> / Von der Natur, lat./dt., hg. u. übers. v. </w:t>
      </w:r>
      <w:r w:rsidR="00471A1B">
        <w:rPr>
          <w:rFonts w:ascii="Times New Roman" w:hAnsi="Times New Roman" w:cs="Times New Roman"/>
          <w:sz w:val="22"/>
          <w:szCs w:val="22"/>
        </w:rPr>
        <w:t>H. </w:t>
      </w:r>
      <w:r w:rsidR="00436876" w:rsidRPr="001B03AB">
        <w:rPr>
          <w:rFonts w:ascii="Times New Roman" w:hAnsi="Times New Roman" w:cs="Times New Roman"/>
          <w:smallCaps/>
          <w:sz w:val="22"/>
          <w:szCs w:val="22"/>
        </w:rPr>
        <w:t>Diels</w:t>
      </w:r>
      <w:r w:rsidR="00436876" w:rsidRPr="001B03AB">
        <w:rPr>
          <w:rFonts w:ascii="Times New Roman" w:hAnsi="Times New Roman" w:cs="Times New Roman"/>
          <w:sz w:val="22"/>
          <w:szCs w:val="22"/>
        </w:rPr>
        <w:t>, Darmstadt 1993.</w:t>
      </w:r>
    </w:p>
    <w:p w:rsidR="009119A4" w:rsidRPr="001B03AB" w:rsidRDefault="009119A4" w:rsidP="0078588D">
      <w:pPr>
        <w:pStyle w:val="NurText"/>
        <w:spacing w:before="120" w:after="120" w:line="360" w:lineRule="auto"/>
        <w:ind w:left="567" w:hanging="567"/>
        <w:jc w:val="both"/>
        <w:rPr>
          <w:rFonts w:ascii="Times New Roman" w:hAnsi="Times New Roman" w:cs="Times New Roman"/>
          <w:smallCaps/>
          <w:noProof/>
          <w:sz w:val="22"/>
          <w:szCs w:val="22"/>
        </w:rPr>
      </w:pPr>
    </w:p>
    <w:p w:rsidR="00FD7E3B" w:rsidRPr="00D709BD" w:rsidRDefault="00471A1B" w:rsidP="00FF3119">
      <w:pPr>
        <w:pStyle w:val="NurText"/>
        <w:spacing w:before="200"/>
        <w:ind w:left="567" w:hanging="567"/>
        <w:jc w:val="both"/>
        <w:rPr>
          <w:rFonts w:ascii="Times New Roman" w:hAnsi="Times New Roman" w:cs="Times New Roman"/>
          <w:noProof/>
          <w:sz w:val="22"/>
          <w:szCs w:val="22"/>
          <w:lang w:val="en-US"/>
        </w:rPr>
      </w:pPr>
      <w:r>
        <w:rPr>
          <w:rFonts w:ascii="Times New Roman" w:hAnsi="Times New Roman" w:cs="Times New Roman"/>
          <w:smallCaps/>
          <w:noProof/>
          <w:sz w:val="22"/>
          <w:szCs w:val="22"/>
          <w:lang w:val="en-US"/>
        </w:rPr>
        <w:t>P. </w:t>
      </w:r>
      <w:r w:rsidR="009119A4" w:rsidRPr="00D709BD">
        <w:rPr>
          <w:rFonts w:ascii="Times New Roman" w:hAnsi="Times New Roman" w:cs="Times New Roman"/>
          <w:smallCaps/>
          <w:noProof/>
          <w:sz w:val="22"/>
          <w:szCs w:val="22"/>
          <w:lang w:val="en-US"/>
        </w:rPr>
        <w:t>Ovidius Naso</w:t>
      </w:r>
      <w:r w:rsidR="00FD7E3B" w:rsidRPr="00D709BD">
        <w:rPr>
          <w:rFonts w:ascii="Times New Roman" w:hAnsi="Times New Roman" w:cs="Times New Roman"/>
          <w:smallCaps/>
          <w:noProof/>
          <w:sz w:val="22"/>
          <w:szCs w:val="22"/>
          <w:lang w:val="en-US"/>
        </w:rPr>
        <w:t>:</w:t>
      </w:r>
      <w:r w:rsidR="009119A4" w:rsidRPr="00D709BD">
        <w:rPr>
          <w:rFonts w:ascii="Times New Roman" w:hAnsi="Times New Roman" w:cs="Times New Roman"/>
          <w:noProof/>
          <w:sz w:val="22"/>
          <w:szCs w:val="22"/>
          <w:lang w:val="en-US"/>
        </w:rPr>
        <w:t xml:space="preserve"> </w:t>
      </w:r>
    </w:p>
    <w:p w:rsidR="00FF3119" w:rsidRPr="00D709BD" w:rsidRDefault="008254E0" w:rsidP="00C90803">
      <w:pPr>
        <w:pStyle w:val="NurText"/>
        <w:tabs>
          <w:tab w:val="left" w:pos="993"/>
        </w:tabs>
        <w:spacing w:after="60"/>
        <w:ind w:left="993" w:hanging="426"/>
        <w:jc w:val="both"/>
        <w:rPr>
          <w:rFonts w:ascii="Times New Roman" w:hAnsi="Times New Roman" w:cs="Times New Roman"/>
          <w:sz w:val="22"/>
          <w:szCs w:val="22"/>
          <w:lang w:val="en-US"/>
        </w:rPr>
      </w:pPr>
      <w:r w:rsidRPr="00D709BD">
        <w:rPr>
          <w:rFonts w:ascii="Times New Roman" w:hAnsi="Times New Roman" w:cs="Times New Roman"/>
          <w:noProof/>
          <w:sz w:val="22"/>
          <w:szCs w:val="22"/>
          <w:lang w:val="en-US"/>
        </w:rPr>
        <w:t>Ed.</w:t>
      </w:r>
      <w:r w:rsidR="00FF3119" w:rsidRPr="00D709BD">
        <w:rPr>
          <w:rFonts w:ascii="Times New Roman" w:hAnsi="Times New Roman" w:cs="Times New Roman"/>
          <w:noProof/>
          <w:sz w:val="22"/>
          <w:szCs w:val="22"/>
          <w:lang w:val="en-US"/>
        </w:rPr>
        <w:t>:</w:t>
      </w:r>
      <w:r w:rsidR="00FF3119" w:rsidRPr="00D709BD">
        <w:rPr>
          <w:rFonts w:ascii="Times New Roman" w:hAnsi="Times New Roman" w:cs="Times New Roman"/>
          <w:noProof/>
          <w:sz w:val="22"/>
          <w:szCs w:val="22"/>
          <w:lang w:val="en-US"/>
        </w:rPr>
        <w:tab/>
      </w:r>
      <w:r w:rsidR="00B91E19" w:rsidRPr="00985541">
        <w:rPr>
          <w:rFonts w:ascii="Times New Roman" w:hAnsi="Times New Roman" w:cs="Times New Roman"/>
          <w:noProof/>
          <w:sz w:val="22"/>
          <w:szCs w:val="22"/>
          <w:lang w:val="en-US" w:eastAsia="en-US"/>
        </w:rPr>
        <w:drawing>
          <wp:inline distT="0" distB="0" distL="0" distR="0" wp14:anchorId="063A85D5" wp14:editId="0E2CFF5E">
            <wp:extent cx="6350" cy="6350"/>
            <wp:effectExtent l="0" t="0" r="0" b="0"/>
            <wp:docPr id="39" name="Bild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P. </w:t>
      </w:r>
      <w:r w:rsidR="00B91E19" w:rsidRPr="00985541">
        <w:rPr>
          <w:rFonts w:ascii="Times New Roman" w:hAnsi="Times New Roman" w:cs="Times New Roman"/>
          <w:i/>
          <w:sz w:val="22"/>
          <w:szCs w:val="22"/>
          <w:lang w:val="la-Latn"/>
        </w:rPr>
        <w:t>Ovidi Nasonis Fastorum libri VI</w:t>
      </w:r>
      <w:r w:rsidR="00B91E19" w:rsidRPr="00D709BD">
        <w:rPr>
          <w:rFonts w:ascii="Times New Roman" w:hAnsi="Times New Roman" w:cs="Times New Roman"/>
          <w:sz w:val="22"/>
          <w:szCs w:val="22"/>
          <w:lang w:val="en-US"/>
        </w:rPr>
        <w:t xml:space="preserve">, hg. </w:t>
      </w:r>
      <w:proofErr w:type="gramStart"/>
      <w:r w:rsidR="00B91E19" w:rsidRPr="00D709BD">
        <w:rPr>
          <w:rFonts w:ascii="Times New Roman" w:hAnsi="Times New Roman" w:cs="Times New Roman"/>
          <w:sz w:val="22"/>
          <w:szCs w:val="22"/>
          <w:lang w:val="en-US"/>
        </w:rPr>
        <w:t>v</w:t>
      </w:r>
      <w:proofErr w:type="gramEnd"/>
      <w:r w:rsidR="00B91E19" w:rsidRPr="00D709BD">
        <w:rPr>
          <w:rFonts w:ascii="Times New Roman" w:hAnsi="Times New Roman" w:cs="Times New Roman"/>
          <w:sz w:val="22"/>
          <w:szCs w:val="22"/>
          <w:lang w:val="en-US"/>
        </w:rPr>
        <w:t xml:space="preserve">. </w:t>
      </w:r>
      <w:r w:rsidR="00B91E19" w:rsidRPr="00D709BD">
        <w:rPr>
          <w:rFonts w:ascii="Times New Roman" w:hAnsi="Times New Roman" w:cs="Times New Roman"/>
          <w:smallCaps/>
          <w:sz w:val="22"/>
          <w:szCs w:val="22"/>
          <w:lang w:val="en-US"/>
        </w:rPr>
        <w:t>E.</w:t>
      </w:r>
      <w:r w:rsidR="00D1230D">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H. </w:t>
      </w:r>
      <w:r w:rsidR="00B91E19" w:rsidRPr="00D709BD">
        <w:rPr>
          <w:rFonts w:ascii="Times New Roman" w:hAnsi="Times New Roman" w:cs="Times New Roman"/>
          <w:smallCaps/>
          <w:sz w:val="22"/>
          <w:szCs w:val="22"/>
          <w:lang w:val="en-US"/>
        </w:rPr>
        <w:t>Alton</w:t>
      </w:r>
      <w:r w:rsidR="00B91E19" w:rsidRPr="00D709BD">
        <w:rPr>
          <w:rFonts w:ascii="Times New Roman" w:hAnsi="Times New Roman" w:cs="Times New Roman"/>
          <w:sz w:val="22"/>
          <w:szCs w:val="22"/>
          <w:lang w:val="en-US"/>
        </w:rPr>
        <w:t xml:space="preserve"> </w:t>
      </w:r>
      <w:r w:rsidR="00290047">
        <w:rPr>
          <w:rFonts w:ascii="Times New Roman" w:hAnsi="Times New Roman" w:cs="Times New Roman"/>
          <w:sz w:val="22"/>
          <w:szCs w:val="22"/>
          <w:lang w:val="en-US"/>
        </w:rPr>
        <w:t>u. a.</w:t>
      </w:r>
      <w:r w:rsidR="00B91E19" w:rsidRPr="00D709BD">
        <w:rPr>
          <w:rFonts w:ascii="Times New Roman" w:hAnsi="Times New Roman" w:cs="Times New Roman"/>
          <w:sz w:val="22"/>
          <w:szCs w:val="22"/>
          <w:lang w:val="en-US"/>
        </w:rPr>
        <w:t xml:space="preserve">, </w:t>
      </w:r>
      <w:r w:rsidR="007B5B78">
        <w:rPr>
          <w:rFonts w:ascii="Times New Roman" w:hAnsi="Times New Roman" w:cs="Times New Roman"/>
          <w:sz w:val="22"/>
          <w:szCs w:val="22"/>
          <w:lang w:val="en-US"/>
        </w:rPr>
        <w:t>4. </w:t>
      </w:r>
      <w:proofErr w:type="gramStart"/>
      <w:r w:rsidR="007B5B78">
        <w:rPr>
          <w:rFonts w:ascii="Times New Roman" w:hAnsi="Times New Roman" w:cs="Times New Roman"/>
          <w:sz w:val="22"/>
          <w:szCs w:val="22"/>
          <w:lang w:val="en-US"/>
        </w:rPr>
        <w:t>Aufl.</w:t>
      </w:r>
      <w:r w:rsidR="00B91E19" w:rsidRPr="00D709BD">
        <w:rPr>
          <w:rFonts w:ascii="Times New Roman" w:hAnsi="Times New Roman" w:cs="Times New Roman"/>
          <w:sz w:val="22"/>
          <w:szCs w:val="22"/>
          <w:lang w:val="en-US"/>
        </w:rPr>
        <w:t>,</w:t>
      </w:r>
      <w:proofErr w:type="gramEnd"/>
      <w:r w:rsidR="00B91E19" w:rsidRPr="00D709BD">
        <w:rPr>
          <w:rFonts w:ascii="Times New Roman" w:hAnsi="Times New Roman" w:cs="Times New Roman"/>
          <w:sz w:val="22"/>
          <w:szCs w:val="22"/>
          <w:lang w:val="en-US"/>
        </w:rPr>
        <w:t xml:space="preserve"> Leipzig 1997 (Bibliotheca Teubneriana).</w:t>
      </w:r>
    </w:p>
    <w:p w:rsidR="00985541" w:rsidRPr="00D709BD" w:rsidRDefault="00985541" w:rsidP="00C90803">
      <w:pPr>
        <w:pStyle w:val="NurText"/>
        <w:tabs>
          <w:tab w:val="left" w:pos="993"/>
        </w:tabs>
        <w:spacing w:after="60"/>
        <w:ind w:left="993" w:hanging="426"/>
        <w:jc w:val="both"/>
        <w:rPr>
          <w:rFonts w:ascii="Times New Roman" w:hAnsi="Times New Roman" w:cs="Times New Roman"/>
          <w:sz w:val="22"/>
          <w:szCs w:val="22"/>
          <w:lang w:val="en-US"/>
        </w:rPr>
      </w:pPr>
      <w:r w:rsidRPr="00D709BD">
        <w:rPr>
          <w:rFonts w:ascii="Times New Roman" w:hAnsi="Times New Roman" w:cs="Times New Roman"/>
          <w:noProof/>
          <w:sz w:val="22"/>
          <w:szCs w:val="22"/>
          <w:lang w:val="en-US"/>
        </w:rPr>
        <w:tab/>
      </w:r>
      <w:r w:rsidR="00471A1B">
        <w:rPr>
          <w:rFonts w:ascii="Times New Roman" w:hAnsi="Times New Roman" w:cs="Times New Roman"/>
          <w:i/>
          <w:sz w:val="22"/>
          <w:szCs w:val="22"/>
          <w:lang w:val="la-Latn"/>
        </w:rPr>
        <w:t>P. </w:t>
      </w:r>
      <w:r w:rsidRPr="00985541">
        <w:rPr>
          <w:rFonts w:ascii="Times New Roman" w:hAnsi="Times New Roman" w:cs="Times New Roman"/>
          <w:i/>
          <w:sz w:val="22"/>
          <w:szCs w:val="22"/>
          <w:lang w:val="la-Latn"/>
        </w:rPr>
        <w:t>Ovidii Nasonis Metamorphoses</w:t>
      </w:r>
      <w:r w:rsidRPr="00D709BD">
        <w:rPr>
          <w:rFonts w:ascii="Times New Roman" w:hAnsi="Times New Roman" w:cs="Times New Roman"/>
          <w:sz w:val="22"/>
          <w:szCs w:val="22"/>
          <w:lang w:val="en-US"/>
        </w:rPr>
        <w:t xml:space="preserve">, hg. </w:t>
      </w:r>
      <w:proofErr w:type="gramStart"/>
      <w:r w:rsidRPr="00D709BD">
        <w:rPr>
          <w:rFonts w:ascii="Times New Roman" w:hAnsi="Times New Roman" w:cs="Times New Roman"/>
          <w:sz w:val="22"/>
          <w:szCs w:val="22"/>
          <w:lang w:val="en-US"/>
        </w:rPr>
        <w:t>v</w:t>
      </w:r>
      <w:proofErr w:type="gramEnd"/>
      <w:r w:rsidRPr="00D709BD">
        <w:rPr>
          <w:rFonts w:ascii="Times New Roman" w:hAnsi="Times New Roman" w:cs="Times New Roman"/>
          <w:sz w:val="22"/>
          <w:szCs w:val="22"/>
          <w:lang w:val="en-US"/>
        </w:rPr>
        <w:t xml:space="preserve">. </w:t>
      </w:r>
      <w:r w:rsidRPr="00D709BD">
        <w:rPr>
          <w:rFonts w:ascii="Times New Roman" w:hAnsi="Times New Roman" w:cs="Times New Roman"/>
          <w:smallCaps/>
          <w:sz w:val="22"/>
          <w:szCs w:val="22"/>
          <w:lang w:val="en-US"/>
        </w:rPr>
        <w:t>W.</w:t>
      </w:r>
      <w:r w:rsidR="0005106F">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S. </w:t>
      </w:r>
      <w:r w:rsidRPr="00D709BD">
        <w:rPr>
          <w:rFonts w:ascii="Times New Roman" w:hAnsi="Times New Roman" w:cs="Times New Roman"/>
          <w:smallCaps/>
          <w:sz w:val="22"/>
          <w:szCs w:val="22"/>
          <w:lang w:val="en-US"/>
        </w:rPr>
        <w:t>Anderson</w:t>
      </w:r>
      <w:r w:rsidRPr="00D709BD">
        <w:rPr>
          <w:rFonts w:ascii="Times New Roman" w:hAnsi="Times New Roman" w:cs="Times New Roman"/>
          <w:sz w:val="22"/>
          <w:szCs w:val="22"/>
          <w:lang w:val="en-US"/>
        </w:rPr>
        <w:t xml:space="preserve">, </w:t>
      </w:r>
      <w:r w:rsidR="007B5B78">
        <w:rPr>
          <w:rFonts w:ascii="Times New Roman" w:hAnsi="Times New Roman" w:cs="Times New Roman"/>
          <w:sz w:val="22"/>
          <w:szCs w:val="22"/>
          <w:lang w:val="en-US"/>
        </w:rPr>
        <w:t>4. </w:t>
      </w:r>
      <w:proofErr w:type="gramStart"/>
      <w:r w:rsidR="007B5B78">
        <w:rPr>
          <w:rFonts w:ascii="Times New Roman" w:hAnsi="Times New Roman" w:cs="Times New Roman"/>
          <w:sz w:val="22"/>
          <w:szCs w:val="22"/>
          <w:lang w:val="en-US"/>
        </w:rPr>
        <w:t>Aufl.</w:t>
      </w:r>
      <w:r w:rsidRPr="00D709BD">
        <w:rPr>
          <w:rFonts w:ascii="Times New Roman" w:hAnsi="Times New Roman" w:cs="Times New Roman"/>
          <w:sz w:val="22"/>
          <w:szCs w:val="22"/>
          <w:lang w:val="en-US"/>
        </w:rPr>
        <w:t>,</w:t>
      </w:r>
      <w:proofErr w:type="gramEnd"/>
      <w:r w:rsidRPr="00D709BD">
        <w:rPr>
          <w:rFonts w:ascii="Times New Roman" w:hAnsi="Times New Roman" w:cs="Times New Roman"/>
          <w:sz w:val="22"/>
          <w:szCs w:val="22"/>
          <w:lang w:val="en-US"/>
        </w:rPr>
        <w:t xml:space="preserve"> Leipzig 1988.</w:t>
      </w:r>
    </w:p>
    <w:p w:rsidR="00985541" w:rsidRPr="00D709BD" w:rsidRDefault="00985541" w:rsidP="00C90803">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i/>
          <w:sz w:val="22"/>
          <w:szCs w:val="22"/>
          <w:lang w:val="en-US"/>
        </w:rPr>
        <w:tab/>
      </w:r>
      <w:r w:rsidR="00471A1B">
        <w:rPr>
          <w:rFonts w:ascii="Times New Roman" w:hAnsi="Times New Roman" w:cs="Times New Roman"/>
          <w:i/>
          <w:sz w:val="22"/>
          <w:szCs w:val="22"/>
          <w:lang w:val="la-Latn"/>
        </w:rPr>
        <w:t>P. </w:t>
      </w:r>
      <w:r w:rsidRPr="00985541">
        <w:rPr>
          <w:rFonts w:ascii="Times New Roman" w:hAnsi="Times New Roman" w:cs="Times New Roman"/>
          <w:i/>
          <w:sz w:val="22"/>
          <w:szCs w:val="22"/>
          <w:lang w:val="la-Latn"/>
        </w:rPr>
        <w:t>Ovidi Nasonis Ex ponto libri quattuor</w:t>
      </w:r>
      <w:r w:rsidRPr="00D709BD">
        <w:rPr>
          <w:rFonts w:ascii="Times New Roman" w:hAnsi="Times New Roman" w:cs="Times New Roman"/>
          <w:sz w:val="22"/>
          <w:szCs w:val="22"/>
          <w:lang w:val="en-US"/>
        </w:rPr>
        <w:t xml:space="preserve">, hg. </w:t>
      </w:r>
      <w:proofErr w:type="gramStart"/>
      <w:r w:rsidRPr="00D709BD">
        <w:rPr>
          <w:rFonts w:ascii="Times New Roman" w:hAnsi="Times New Roman" w:cs="Times New Roman"/>
          <w:sz w:val="22"/>
          <w:szCs w:val="22"/>
          <w:lang w:val="en-US"/>
        </w:rPr>
        <w:t>v</w:t>
      </w:r>
      <w:proofErr w:type="gramEnd"/>
      <w:r w:rsidRPr="00D709BD">
        <w:rPr>
          <w:rFonts w:ascii="Times New Roman" w:hAnsi="Times New Roman" w:cs="Times New Roman"/>
          <w:sz w:val="22"/>
          <w:szCs w:val="22"/>
          <w:lang w:val="en-US"/>
        </w:rPr>
        <w:t xml:space="preserve">. </w:t>
      </w:r>
      <w:r w:rsidRPr="00D709BD">
        <w:rPr>
          <w:rFonts w:ascii="Times New Roman" w:hAnsi="Times New Roman" w:cs="Times New Roman"/>
          <w:smallCaps/>
          <w:sz w:val="22"/>
          <w:szCs w:val="22"/>
          <w:lang w:val="en-US"/>
        </w:rPr>
        <w:t>J.</w:t>
      </w:r>
      <w:r w:rsidR="0005106F">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A. </w:t>
      </w:r>
      <w:r w:rsidRPr="00D709BD">
        <w:rPr>
          <w:rFonts w:ascii="Times New Roman" w:hAnsi="Times New Roman" w:cs="Times New Roman"/>
          <w:smallCaps/>
          <w:sz w:val="22"/>
          <w:szCs w:val="22"/>
          <w:lang w:val="en-US"/>
        </w:rPr>
        <w:t>Richmond</w:t>
      </w:r>
      <w:r w:rsidRPr="00D709BD">
        <w:rPr>
          <w:rFonts w:ascii="Times New Roman" w:hAnsi="Times New Roman" w:cs="Times New Roman"/>
          <w:sz w:val="22"/>
          <w:szCs w:val="22"/>
          <w:lang w:val="en-US"/>
        </w:rPr>
        <w:t>, Leipzig 1990 (Bibliotheca Teubneriana).</w:t>
      </w:r>
    </w:p>
    <w:p w:rsidR="00FF3119" w:rsidRPr="001B03AB" w:rsidRDefault="00FF3119" w:rsidP="00C90803">
      <w:pPr>
        <w:pStyle w:val="NurText"/>
        <w:tabs>
          <w:tab w:val="left" w:pos="993"/>
        </w:tabs>
        <w:spacing w:after="60"/>
        <w:ind w:left="993" w:hanging="426"/>
        <w:jc w:val="both"/>
        <w:rPr>
          <w:rFonts w:ascii="Times New Roman" w:hAnsi="Times New Roman" w:cs="Times New Roman"/>
          <w:noProof/>
          <w:sz w:val="22"/>
          <w:szCs w:val="22"/>
        </w:rPr>
      </w:pPr>
      <w:r w:rsidRPr="00F570ED">
        <w:rPr>
          <w:rFonts w:ascii="Times New Roman" w:hAnsi="Times New Roman" w:cs="Times New Roman"/>
          <w:noProof/>
          <w:sz w:val="22"/>
          <w:szCs w:val="22"/>
        </w:rPr>
        <w:t>Ü:</w:t>
      </w:r>
      <w:r w:rsidRPr="00F570ED">
        <w:rPr>
          <w:rFonts w:ascii="Times New Roman" w:hAnsi="Times New Roman" w:cs="Times New Roman"/>
          <w:noProof/>
          <w:sz w:val="22"/>
          <w:szCs w:val="22"/>
        </w:rPr>
        <w:tab/>
      </w:r>
      <w:r w:rsidR="00841C8A" w:rsidRPr="00F570ED">
        <w:rPr>
          <w:rFonts w:ascii="Times New Roman" w:hAnsi="Times New Roman" w:cs="Times New Roman"/>
          <w:i/>
          <w:iCs/>
          <w:noProof/>
          <w:sz w:val="22"/>
          <w:szCs w:val="22"/>
        </w:rPr>
        <w:t>Fasti</w:t>
      </w:r>
      <w:r w:rsidR="00841C8A" w:rsidRPr="00F570ED">
        <w:rPr>
          <w:rFonts w:ascii="Times New Roman" w:hAnsi="Times New Roman" w:cs="Times New Roman"/>
          <w:noProof/>
          <w:sz w:val="22"/>
          <w:szCs w:val="22"/>
        </w:rPr>
        <w:t xml:space="preserve"> / Festkalender</w:t>
      </w:r>
      <w:r w:rsidRPr="00F570ED">
        <w:rPr>
          <w:rFonts w:ascii="Times New Roman" w:hAnsi="Times New Roman" w:cs="Times New Roman"/>
          <w:noProof/>
          <w:sz w:val="22"/>
          <w:szCs w:val="22"/>
        </w:rPr>
        <w:t xml:space="preserve">, lat./dt., hg. u. übers. v. </w:t>
      </w:r>
      <w:r w:rsidR="00471A1B" w:rsidRPr="00F570ED">
        <w:rPr>
          <w:rFonts w:ascii="Times New Roman" w:hAnsi="Times New Roman" w:cs="Times New Roman"/>
          <w:smallCaps/>
          <w:noProof/>
          <w:sz w:val="22"/>
          <w:szCs w:val="22"/>
        </w:rPr>
        <w:t>N. </w:t>
      </w:r>
      <w:r w:rsidRPr="00F570ED">
        <w:rPr>
          <w:rFonts w:ascii="Times New Roman" w:hAnsi="Times New Roman" w:cs="Times New Roman"/>
          <w:smallCaps/>
          <w:noProof/>
          <w:sz w:val="22"/>
          <w:szCs w:val="22"/>
        </w:rPr>
        <w:t>Holzberg</w:t>
      </w:r>
      <w:r w:rsidRPr="00F570ED">
        <w:rPr>
          <w:rFonts w:ascii="Times New Roman" w:hAnsi="Times New Roman" w:cs="Times New Roman"/>
          <w:noProof/>
          <w:sz w:val="22"/>
          <w:szCs w:val="22"/>
        </w:rPr>
        <w:t xml:space="preserve">, </w:t>
      </w:r>
      <w:r w:rsidR="007B5B78" w:rsidRPr="00F570ED">
        <w:rPr>
          <w:rFonts w:ascii="Times New Roman" w:hAnsi="Times New Roman" w:cs="Times New Roman"/>
          <w:noProof/>
          <w:sz w:val="22"/>
          <w:szCs w:val="22"/>
        </w:rPr>
        <w:t>3. </w:t>
      </w:r>
      <w:r w:rsidR="007B5B78">
        <w:rPr>
          <w:rFonts w:ascii="Times New Roman" w:hAnsi="Times New Roman" w:cs="Times New Roman"/>
          <w:noProof/>
          <w:sz w:val="22"/>
          <w:szCs w:val="22"/>
        </w:rPr>
        <w:t>Aufl.</w:t>
      </w:r>
      <w:r w:rsidRPr="001B03AB">
        <w:rPr>
          <w:rFonts w:ascii="Times New Roman" w:hAnsi="Times New Roman" w:cs="Times New Roman"/>
          <w:noProof/>
          <w:sz w:val="22"/>
          <w:szCs w:val="22"/>
        </w:rPr>
        <w:t>, Düsseldorf 2006 (Sammlung Tusculum).</w:t>
      </w:r>
    </w:p>
    <w:p w:rsidR="00FF3119" w:rsidRPr="001B03AB" w:rsidRDefault="00FF3119" w:rsidP="00C90803">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ab/>
        <w:t xml:space="preserve">Metamorphosen, lat./dt., hg. u. übers. v. </w:t>
      </w:r>
      <w:r w:rsidR="00471A1B">
        <w:rPr>
          <w:rFonts w:ascii="Times New Roman" w:hAnsi="Times New Roman" w:cs="Times New Roman"/>
          <w:smallCaps/>
          <w:noProof/>
          <w:sz w:val="22"/>
          <w:szCs w:val="22"/>
        </w:rPr>
        <w:t>E. </w:t>
      </w:r>
      <w:r w:rsidRPr="001B03AB">
        <w:rPr>
          <w:rFonts w:ascii="Times New Roman" w:hAnsi="Times New Roman" w:cs="Times New Roman"/>
          <w:smallCaps/>
          <w:noProof/>
          <w:sz w:val="22"/>
          <w:szCs w:val="22"/>
        </w:rPr>
        <w:t>Rösch</w:t>
      </w:r>
      <w:r w:rsidRPr="001B03AB">
        <w:rPr>
          <w:rFonts w:ascii="Times New Roman" w:hAnsi="Times New Roman" w:cs="Times New Roman"/>
          <w:noProof/>
          <w:sz w:val="22"/>
          <w:szCs w:val="22"/>
        </w:rPr>
        <w:t xml:space="preserve">, 9. Aufl., München 1980 (Sammlung Tusculum). </w:t>
      </w:r>
    </w:p>
    <w:p w:rsidR="009119A4" w:rsidRPr="001B03AB" w:rsidRDefault="00351294" w:rsidP="00C90803">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ab/>
      </w:r>
      <w:r w:rsidR="00841C8A" w:rsidRPr="001B03AB">
        <w:rPr>
          <w:rFonts w:ascii="Times New Roman" w:hAnsi="Times New Roman" w:cs="Times New Roman"/>
          <w:i/>
          <w:iCs/>
          <w:noProof/>
          <w:sz w:val="22"/>
          <w:szCs w:val="22"/>
        </w:rPr>
        <w:t>Tristia. Epistulae ex Ponto</w:t>
      </w:r>
      <w:r w:rsidR="00841C8A" w:rsidRPr="001B03AB">
        <w:rPr>
          <w:rFonts w:ascii="Times New Roman" w:hAnsi="Times New Roman" w:cs="Times New Roman"/>
          <w:noProof/>
          <w:sz w:val="22"/>
          <w:szCs w:val="22"/>
        </w:rPr>
        <w:t xml:space="preserve"> / Briefe aus der Verbannung</w:t>
      </w:r>
      <w:r w:rsidR="009119A4" w:rsidRPr="001B03AB">
        <w:rPr>
          <w:rFonts w:ascii="Times New Roman" w:hAnsi="Times New Roman" w:cs="Times New Roman"/>
          <w:noProof/>
          <w:sz w:val="22"/>
          <w:szCs w:val="22"/>
        </w:rPr>
        <w:t xml:space="preserve">, hg. u. übers. v. </w:t>
      </w:r>
      <w:r w:rsidR="00471A1B">
        <w:rPr>
          <w:rFonts w:ascii="Times New Roman" w:hAnsi="Times New Roman" w:cs="Times New Roman"/>
          <w:smallCaps/>
          <w:noProof/>
          <w:sz w:val="22"/>
          <w:szCs w:val="22"/>
        </w:rPr>
        <w:t>W. </w:t>
      </w:r>
      <w:r w:rsidR="009119A4" w:rsidRPr="001B03AB">
        <w:rPr>
          <w:rFonts w:ascii="Times New Roman" w:hAnsi="Times New Roman" w:cs="Times New Roman"/>
          <w:smallCaps/>
          <w:noProof/>
          <w:sz w:val="22"/>
          <w:szCs w:val="22"/>
        </w:rPr>
        <w:t>Willige</w:t>
      </w:r>
      <w:r w:rsidR="009119A4" w:rsidRPr="001B03AB">
        <w:rPr>
          <w:rFonts w:ascii="Times New Roman" w:hAnsi="Times New Roman" w:cs="Times New Roman"/>
          <w:noProof/>
          <w:sz w:val="22"/>
          <w:szCs w:val="22"/>
        </w:rPr>
        <w:t xml:space="preserve">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4. Aufl.</w:t>
      </w:r>
      <w:r w:rsidR="009119A4" w:rsidRPr="001B03AB">
        <w:rPr>
          <w:rFonts w:ascii="Times New Roman" w:hAnsi="Times New Roman" w:cs="Times New Roman"/>
          <w:noProof/>
          <w:sz w:val="22"/>
          <w:szCs w:val="22"/>
        </w:rPr>
        <w:t xml:space="preserve">, Düsseldorf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2005 (Sammlung Tusculum).</w:t>
      </w:r>
    </w:p>
    <w:p w:rsidR="009119A4" w:rsidRPr="001B03AB" w:rsidRDefault="009119A4" w:rsidP="0078588D">
      <w:pPr>
        <w:pStyle w:val="NurText"/>
        <w:spacing w:before="120" w:after="120" w:line="360" w:lineRule="auto"/>
        <w:ind w:left="567" w:hanging="567"/>
        <w:jc w:val="both"/>
        <w:rPr>
          <w:rFonts w:ascii="Times New Roman" w:hAnsi="Times New Roman" w:cs="Times New Roman"/>
          <w:smallCaps/>
          <w:noProof/>
          <w:sz w:val="22"/>
          <w:szCs w:val="22"/>
        </w:rPr>
      </w:pPr>
    </w:p>
    <w:p w:rsidR="00FD7E3B" w:rsidRPr="001B03AB" w:rsidRDefault="00471A1B" w:rsidP="00FF3119">
      <w:pPr>
        <w:pStyle w:val="NurText"/>
        <w:spacing w:before="200"/>
        <w:ind w:left="567" w:hanging="567"/>
        <w:jc w:val="both"/>
        <w:rPr>
          <w:rFonts w:ascii="Times New Roman" w:hAnsi="Times New Roman" w:cs="Times New Roman"/>
          <w:smallCaps/>
          <w:sz w:val="22"/>
          <w:szCs w:val="22"/>
        </w:rPr>
      </w:pPr>
      <w:r>
        <w:rPr>
          <w:rFonts w:ascii="Times New Roman" w:hAnsi="Times New Roman" w:cs="Times New Roman"/>
          <w:smallCaps/>
          <w:sz w:val="22"/>
          <w:szCs w:val="22"/>
        </w:rPr>
        <w:t>P. </w:t>
      </w:r>
      <w:r w:rsidR="00436876" w:rsidRPr="001B03AB">
        <w:rPr>
          <w:rFonts w:ascii="Times New Roman" w:hAnsi="Times New Roman" w:cs="Times New Roman"/>
          <w:smallCaps/>
          <w:sz w:val="22"/>
          <w:szCs w:val="22"/>
        </w:rPr>
        <w:t>Papinius Statius</w:t>
      </w:r>
      <w:r w:rsidR="00FD7E3B" w:rsidRPr="001B03AB">
        <w:rPr>
          <w:rFonts w:ascii="Times New Roman" w:hAnsi="Times New Roman" w:cs="Times New Roman"/>
          <w:smallCaps/>
          <w:sz w:val="22"/>
          <w:szCs w:val="22"/>
        </w:rPr>
        <w:t>:</w:t>
      </w:r>
    </w:p>
    <w:p w:rsidR="00351294" w:rsidRPr="00ED7B89" w:rsidRDefault="008254E0" w:rsidP="00395446">
      <w:pPr>
        <w:pStyle w:val="NurText"/>
        <w:tabs>
          <w:tab w:val="left" w:pos="993"/>
        </w:tabs>
        <w:spacing w:after="60"/>
        <w:ind w:left="993" w:hanging="426"/>
        <w:jc w:val="both"/>
        <w:rPr>
          <w:rFonts w:ascii="Times New Roman" w:hAnsi="Times New Roman" w:cs="Times New Roman"/>
          <w:sz w:val="22"/>
          <w:szCs w:val="22"/>
        </w:rPr>
      </w:pPr>
      <w:r w:rsidRPr="00ED7B89">
        <w:rPr>
          <w:rFonts w:ascii="Times New Roman" w:hAnsi="Times New Roman" w:cs="Times New Roman"/>
          <w:sz w:val="22"/>
          <w:szCs w:val="22"/>
        </w:rPr>
        <w:t>Ed.</w:t>
      </w:r>
      <w:r w:rsidR="00351294" w:rsidRPr="00ED7B89">
        <w:rPr>
          <w:rFonts w:ascii="Times New Roman" w:hAnsi="Times New Roman" w:cs="Times New Roman"/>
          <w:sz w:val="22"/>
          <w:szCs w:val="22"/>
        </w:rPr>
        <w:t>:</w:t>
      </w:r>
      <w:r w:rsidR="00351294" w:rsidRPr="00ED7B89">
        <w:rPr>
          <w:rFonts w:ascii="Times New Roman" w:hAnsi="Times New Roman" w:cs="Times New Roman"/>
          <w:sz w:val="22"/>
          <w:szCs w:val="22"/>
        </w:rPr>
        <w:tab/>
      </w:r>
      <w:r w:rsidR="00ED7B89" w:rsidRPr="00ED7B89">
        <w:rPr>
          <w:rFonts w:ascii="Times New Roman" w:hAnsi="Times New Roman" w:cs="Times New Roman"/>
          <w:noProof/>
          <w:sz w:val="22"/>
          <w:szCs w:val="22"/>
          <w:lang w:val="en-US" w:eastAsia="en-US"/>
        </w:rPr>
        <w:drawing>
          <wp:inline distT="0" distB="0" distL="0" distR="0" wp14:anchorId="6F4D7B75" wp14:editId="0A862E32">
            <wp:extent cx="6350" cy="6350"/>
            <wp:effectExtent l="0" t="0" r="0" b="0"/>
            <wp:docPr id="48" name="Bild 4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P. </w:t>
      </w:r>
      <w:r w:rsidR="00ED7B89" w:rsidRPr="00ED7B89">
        <w:rPr>
          <w:rFonts w:ascii="Times New Roman" w:hAnsi="Times New Roman" w:cs="Times New Roman"/>
          <w:i/>
          <w:sz w:val="22"/>
          <w:szCs w:val="22"/>
          <w:lang w:val="la-Latn"/>
        </w:rPr>
        <w:t>Papini Stati Silvae</w:t>
      </w:r>
      <w:r w:rsidR="00ED7B89" w:rsidRPr="00ED7B89">
        <w:rPr>
          <w:rFonts w:ascii="Times New Roman" w:hAnsi="Times New Roman" w:cs="Times New Roman"/>
          <w:sz w:val="22"/>
          <w:szCs w:val="22"/>
        </w:rPr>
        <w:t xml:space="preserve">, hg. v. </w:t>
      </w:r>
      <w:r w:rsidR="00471A1B">
        <w:rPr>
          <w:rFonts w:ascii="Times New Roman" w:hAnsi="Times New Roman" w:cs="Times New Roman"/>
          <w:smallCaps/>
          <w:sz w:val="22"/>
          <w:szCs w:val="22"/>
        </w:rPr>
        <w:t>E. </w:t>
      </w:r>
      <w:r w:rsidR="00ED7B89" w:rsidRPr="00ED7B89">
        <w:rPr>
          <w:rFonts w:ascii="Times New Roman" w:hAnsi="Times New Roman" w:cs="Times New Roman"/>
          <w:smallCaps/>
          <w:sz w:val="22"/>
          <w:szCs w:val="22"/>
        </w:rPr>
        <w:t>Courtney</w:t>
      </w:r>
      <w:r w:rsidR="00ED7B89" w:rsidRPr="00ED7B89">
        <w:rPr>
          <w:rFonts w:ascii="Times New Roman" w:hAnsi="Times New Roman" w:cs="Times New Roman"/>
          <w:sz w:val="22"/>
          <w:szCs w:val="22"/>
        </w:rPr>
        <w:t>, Oxford 2008 (Scriptorum classicorum Bibliotheca Oxoniensis).</w:t>
      </w:r>
    </w:p>
    <w:p w:rsidR="00436876" w:rsidRPr="00F570ED" w:rsidRDefault="00351294" w:rsidP="00395446">
      <w:pPr>
        <w:pStyle w:val="NurText"/>
        <w:tabs>
          <w:tab w:val="left" w:pos="993"/>
        </w:tabs>
        <w:spacing w:after="60"/>
        <w:ind w:left="993" w:hanging="426"/>
        <w:jc w:val="both"/>
        <w:rPr>
          <w:rFonts w:ascii="Times New Roman" w:hAnsi="Times New Roman" w:cs="Times New Roman"/>
          <w:noProof/>
          <w:sz w:val="22"/>
          <w:szCs w:val="22"/>
          <w:lang w:val="en-US"/>
        </w:rPr>
      </w:pPr>
      <w:r w:rsidRPr="00F570ED">
        <w:rPr>
          <w:rFonts w:ascii="Times New Roman" w:hAnsi="Times New Roman" w:cs="Times New Roman"/>
          <w:sz w:val="22"/>
          <w:szCs w:val="22"/>
          <w:lang w:val="en-US"/>
        </w:rPr>
        <w:t>Ü:</w:t>
      </w:r>
      <w:r w:rsidRPr="00F570ED">
        <w:rPr>
          <w:rFonts w:ascii="Times New Roman" w:hAnsi="Times New Roman" w:cs="Times New Roman"/>
          <w:sz w:val="22"/>
          <w:szCs w:val="22"/>
          <w:lang w:val="en-US"/>
        </w:rPr>
        <w:tab/>
      </w:r>
      <w:r w:rsidR="00436876" w:rsidRPr="00F570ED">
        <w:rPr>
          <w:rFonts w:ascii="Times New Roman" w:hAnsi="Times New Roman" w:cs="Times New Roman"/>
          <w:sz w:val="22"/>
          <w:szCs w:val="22"/>
          <w:lang w:val="en-US"/>
        </w:rPr>
        <w:t>Statius, lat</w:t>
      </w:r>
      <w:proofErr w:type="gramStart"/>
      <w:r w:rsidR="00436876" w:rsidRPr="00F570ED">
        <w:rPr>
          <w:rFonts w:ascii="Times New Roman" w:hAnsi="Times New Roman" w:cs="Times New Roman"/>
          <w:sz w:val="22"/>
          <w:szCs w:val="22"/>
          <w:lang w:val="en-US"/>
        </w:rPr>
        <w:t>./</w:t>
      </w:r>
      <w:proofErr w:type="gramEnd"/>
      <w:r w:rsidR="00436876" w:rsidRPr="00F570ED">
        <w:rPr>
          <w:rFonts w:ascii="Times New Roman" w:hAnsi="Times New Roman" w:cs="Times New Roman"/>
          <w:sz w:val="22"/>
          <w:szCs w:val="22"/>
          <w:lang w:val="en-US"/>
        </w:rPr>
        <w:t xml:space="preserve">engl., hg. </w:t>
      </w:r>
      <w:proofErr w:type="gramStart"/>
      <w:r w:rsidR="00436876" w:rsidRPr="00F570ED">
        <w:rPr>
          <w:rFonts w:ascii="Times New Roman" w:hAnsi="Times New Roman" w:cs="Times New Roman"/>
          <w:sz w:val="22"/>
          <w:szCs w:val="22"/>
          <w:lang w:val="en-US"/>
        </w:rPr>
        <w:t>u</w:t>
      </w:r>
      <w:proofErr w:type="gramEnd"/>
      <w:r w:rsidR="00436876" w:rsidRPr="00F570ED">
        <w:rPr>
          <w:rFonts w:ascii="Times New Roman" w:hAnsi="Times New Roman" w:cs="Times New Roman"/>
          <w:sz w:val="22"/>
          <w:szCs w:val="22"/>
          <w:lang w:val="en-US"/>
        </w:rPr>
        <w:t>. übers.</w:t>
      </w:r>
      <w:r w:rsidR="005246F3" w:rsidRPr="00F570ED">
        <w:rPr>
          <w:rFonts w:ascii="Times New Roman" w:hAnsi="Times New Roman" w:cs="Times New Roman"/>
          <w:sz w:val="22"/>
          <w:szCs w:val="22"/>
          <w:lang w:val="en-US"/>
        </w:rPr>
        <w:t xml:space="preserve"> </w:t>
      </w:r>
      <w:proofErr w:type="gramStart"/>
      <w:r w:rsidR="005246F3" w:rsidRPr="00F570ED">
        <w:rPr>
          <w:rFonts w:ascii="Times New Roman" w:hAnsi="Times New Roman" w:cs="Times New Roman"/>
          <w:sz w:val="22"/>
          <w:szCs w:val="22"/>
          <w:lang w:val="en-US"/>
        </w:rPr>
        <w:t>v</w:t>
      </w:r>
      <w:proofErr w:type="gramEnd"/>
      <w:r w:rsidR="005246F3" w:rsidRPr="00F570ED">
        <w:rPr>
          <w:rFonts w:ascii="Times New Roman" w:hAnsi="Times New Roman" w:cs="Times New Roman"/>
          <w:sz w:val="22"/>
          <w:szCs w:val="22"/>
          <w:lang w:val="en-US"/>
        </w:rPr>
        <w:t xml:space="preserve">. </w:t>
      </w:r>
      <w:r w:rsidR="00ED7B89" w:rsidRPr="00F570ED">
        <w:rPr>
          <w:rFonts w:ascii="Times New Roman" w:hAnsi="Times New Roman" w:cs="Times New Roman"/>
          <w:smallCaps/>
          <w:sz w:val="22"/>
          <w:szCs w:val="22"/>
          <w:lang w:val="en-US"/>
        </w:rPr>
        <w:t>D.</w:t>
      </w:r>
      <w:r w:rsidR="001E64CB" w:rsidRPr="00F570ED">
        <w:rPr>
          <w:rFonts w:ascii="Times New Roman" w:hAnsi="Times New Roman" w:cs="Times New Roman"/>
          <w:smallCaps/>
          <w:sz w:val="22"/>
          <w:szCs w:val="22"/>
          <w:lang w:val="en-US"/>
        </w:rPr>
        <w:t> </w:t>
      </w:r>
      <w:r w:rsidR="00ED7B89" w:rsidRPr="00F570ED">
        <w:rPr>
          <w:rFonts w:ascii="Times New Roman" w:hAnsi="Times New Roman" w:cs="Times New Roman"/>
          <w:smallCaps/>
          <w:sz w:val="22"/>
          <w:szCs w:val="22"/>
          <w:lang w:val="en-US"/>
        </w:rPr>
        <w:t>R. Shackelton Bailey</w:t>
      </w:r>
      <w:r w:rsidR="00ED7B89" w:rsidRPr="00F570ED">
        <w:rPr>
          <w:rFonts w:ascii="Times New Roman" w:hAnsi="Times New Roman" w:cs="Times New Roman"/>
          <w:sz w:val="22"/>
          <w:szCs w:val="22"/>
          <w:lang w:val="en-US"/>
        </w:rPr>
        <w:t xml:space="preserve">, </w:t>
      </w:r>
      <w:r w:rsidR="00436876" w:rsidRPr="00F570ED">
        <w:rPr>
          <w:rFonts w:ascii="Times New Roman" w:hAnsi="Times New Roman" w:cs="Times New Roman"/>
          <w:sz w:val="22"/>
          <w:szCs w:val="22"/>
          <w:lang w:val="en-US"/>
        </w:rPr>
        <w:t xml:space="preserve">Cambridge (Mass.) </w:t>
      </w:r>
      <w:r w:rsidR="00290047" w:rsidRPr="00F570ED">
        <w:rPr>
          <w:rFonts w:ascii="Times New Roman" w:hAnsi="Times New Roman" w:cs="Times New Roman"/>
          <w:sz w:val="22"/>
          <w:szCs w:val="22"/>
          <w:lang w:val="en-US"/>
        </w:rPr>
        <w:t>u. a.</w:t>
      </w:r>
      <w:r w:rsidR="00436876" w:rsidRPr="00F570ED">
        <w:rPr>
          <w:rFonts w:ascii="Times New Roman" w:hAnsi="Times New Roman" w:cs="Times New Roman"/>
          <w:smallCaps/>
          <w:sz w:val="22"/>
          <w:szCs w:val="22"/>
          <w:lang w:val="en-US"/>
        </w:rPr>
        <w:t xml:space="preserve"> </w:t>
      </w:r>
      <w:r w:rsidR="00ED7B89" w:rsidRPr="00F570ED">
        <w:rPr>
          <w:rFonts w:ascii="Times New Roman" w:hAnsi="Times New Roman" w:cs="Times New Roman"/>
          <w:smallCaps/>
          <w:sz w:val="22"/>
          <w:szCs w:val="22"/>
          <w:lang w:val="en-US"/>
        </w:rPr>
        <w:t>2003</w:t>
      </w:r>
      <w:r w:rsidR="00ED7B89" w:rsidRPr="00F570ED">
        <w:rPr>
          <w:rFonts w:ascii="Times New Roman" w:hAnsi="Times New Roman" w:cs="Times New Roman"/>
          <w:sz w:val="22"/>
          <w:szCs w:val="22"/>
          <w:lang w:val="en-US"/>
        </w:rPr>
        <w:t xml:space="preserve">f. </w:t>
      </w:r>
      <w:proofErr w:type="gramStart"/>
      <w:r w:rsidR="00ED7B89" w:rsidRPr="00F570ED">
        <w:rPr>
          <w:rFonts w:ascii="Times New Roman" w:hAnsi="Times New Roman" w:cs="Times New Roman"/>
          <w:sz w:val="22"/>
          <w:szCs w:val="22"/>
          <w:lang w:val="en-US"/>
        </w:rPr>
        <w:t>(Loeb Classical Library).</w:t>
      </w:r>
      <w:proofErr w:type="gramEnd"/>
    </w:p>
    <w:p w:rsidR="00FD7E3B" w:rsidRPr="00F570ED" w:rsidRDefault="009119A4" w:rsidP="00FF3119">
      <w:pPr>
        <w:pStyle w:val="NurText"/>
        <w:spacing w:before="200"/>
        <w:ind w:left="567" w:hanging="567"/>
        <w:jc w:val="both"/>
        <w:rPr>
          <w:rFonts w:ascii="Times New Roman" w:hAnsi="Times New Roman" w:cs="Times New Roman"/>
          <w:noProof/>
          <w:sz w:val="22"/>
          <w:szCs w:val="22"/>
          <w:lang w:val="en-US"/>
        </w:rPr>
      </w:pPr>
      <w:r w:rsidRPr="00F570ED">
        <w:rPr>
          <w:rFonts w:ascii="Times New Roman" w:hAnsi="Times New Roman" w:cs="Times New Roman"/>
          <w:smallCaps/>
          <w:noProof/>
          <w:sz w:val="22"/>
          <w:szCs w:val="22"/>
          <w:lang w:val="en-US"/>
        </w:rPr>
        <w:t>Paulus Orosius</w:t>
      </w:r>
      <w:r w:rsidR="00FD7E3B" w:rsidRPr="00F570ED">
        <w:rPr>
          <w:rFonts w:ascii="Times New Roman" w:hAnsi="Times New Roman" w:cs="Times New Roman"/>
          <w:smallCaps/>
          <w:noProof/>
          <w:sz w:val="22"/>
          <w:szCs w:val="22"/>
          <w:lang w:val="en-US"/>
        </w:rPr>
        <w:t>:</w:t>
      </w:r>
      <w:r w:rsidRPr="00F570ED">
        <w:rPr>
          <w:rFonts w:ascii="Times New Roman" w:hAnsi="Times New Roman" w:cs="Times New Roman"/>
          <w:noProof/>
          <w:sz w:val="22"/>
          <w:szCs w:val="22"/>
          <w:lang w:val="en-US"/>
        </w:rPr>
        <w:t xml:space="preserve"> </w:t>
      </w:r>
    </w:p>
    <w:p w:rsidR="004926DF" w:rsidRPr="00F570ED" w:rsidRDefault="008254E0" w:rsidP="00395446">
      <w:pPr>
        <w:pStyle w:val="NurText"/>
        <w:tabs>
          <w:tab w:val="left" w:pos="993"/>
        </w:tabs>
        <w:spacing w:after="60"/>
        <w:ind w:left="993" w:hanging="426"/>
        <w:jc w:val="both"/>
        <w:rPr>
          <w:rFonts w:ascii="Times New Roman" w:hAnsi="Times New Roman" w:cs="Times New Roman"/>
          <w:noProof/>
          <w:sz w:val="22"/>
          <w:szCs w:val="22"/>
          <w:lang w:val="en-US"/>
        </w:rPr>
      </w:pPr>
      <w:r w:rsidRPr="00F570ED">
        <w:rPr>
          <w:rFonts w:ascii="Times New Roman" w:hAnsi="Times New Roman" w:cs="Times New Roman"/>
          <w:noProof/>
          <w:sz w:val="22"/>
          <w:szCs w:val="22"/>
          <w:lang w:val="en-US"/>
        </w:rPr>
        <w:t>Ed.</w:t>
      </w:r>
      <w:r w:rsidR="004926DF" w:rsidRPr="00F570ED">
        <w:rPr>
          <w:rFonts w:ascii="Times New Roman" w:hAnsi="Times New Roman" w:cs="Times New Roman"/>
          <w:noProof/>
          <w:sz w:val="22"/>
          <w:szCs w:val="22"/>
          <w:lang w:val="en-US"/>
        </w:rPr>
        <w:t>:</w:t>
      </w:r>
      <w:r w:rsidR="004926DF" w:rsidRPr="00F570ED">
        <w:rPr>
          <w:rFonts w:ascii="Times New Roman" w:hAnsi="Times New Roman" w:cs="Times New Roman"/>
          <w:noProof/>
          <w:sz w:val="22"/>
          <w:szCs w:val="22"/>
          <w:lang w:val="en-US"/>
        </w:rPr>
        <w:tab/>
      </w:r>
      <w:r w:rsidR="00600AA1" w:rsidRPr="00600AA1">
        <w:rPr>
          <w:rFonts w:ascii="Times New Roman" w:hAnsi="Times New Roman" w:cs="Times New Roman"/>
          <w:noProof/>
          <w:sz w:val="22"/>
          <w:szCs w:val="22"/>
          <w:lang w:val="en-US" w:eastAsia="en-US"/>
        </w:rPr>
        <w:drawing>
          <wp:inline distT="0" distB="0" distL="0" distR="0" wp14:anchorId="58A6DCD9" wp14:editId="147362E0">
            <wp:extent cx="6350" cy="6350"/>
            <wp:effectExtent l="0" t="0" r="0" b="0"/>
            <wp:docPr id="49" name="Bild 4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600AA1" w:rsidRPr="00600AA1">
        <w:rPr>
          <w:rFonts w:ascii="Times New Roman" w:hAnsi="Times New Roman" w:cs="Times New Roman"/>
          <w:i/>
          <w:sz w:val="22"/>
          <w:szCs w:val="22"/>
          <w:lang w:val="la-Latn"/>
        </w:rPr>
        <w:t xml:space="preserve">Pauli Orosii Historiarum adversum </w:t>
      </w:r>
      <w:r w:rsidR="00600AA1" w:rsidRPr="00600AA1">
        <w:rPr>
          <w:rStyle w:val="textmarked"/>
          <w:rFonts w:ascii="Times New Roman" w:hAnsi="Times New Roman" w:cs="Times New Roman"/>
          <w:i/>
          <w:sz w:val="22"/>
          <w:szCs w:val="22"/>
          <w:lang w:val="la-Latn"/>
        </w:rPr>
        <w:t>paganos</w:t>
      </w:r>
      <w:r w:rsidR="00600AA1" w:rsidRPr="00600AA1">
        <w:rPr>
          <w:rFonts w:ascii="Times New Roman" w:hAnsi="Times New Roman" w:cs="Times New Roman"/>
          <w:i/>
          <w:sz w:val="22"/>
          <w:szCs w:val="22"/>
          <w:lang w:val="la-Latn"/>
        </w:rPr>
        <w:t xml:space="preserve"> libri VII</w:t>
      </w:r>
      <w:r w:rsidR="00600AA1" w:rsidRPr="00F570ED">
        <w:rPr>
          <w:rFonts w:ascii="Times New Roman" w:hAnsi="Times New Roman" w:cs="Times New Roman"/>
          <w:sz w:val="22"/>
          <w:szCs w:val="22"/>
          <w:lang w:val="en-US"/>
        </w:rPr>
        <w:t xml:space="preserve">, hg. </w:t>
      </w:r>
      <w:proofErr w:type="gramStart"/>
      <w:r w:rsidR="00600AA1" w:rsidRPr="00F570ED">
        <w:rPr>
          <w:rFonts w:ascii="Times New Roman" w:hAnsi="Times New Roman" w:cs="Times New Roman"/>
          <w:sz w:val="22"/>
          <w:szCs w:val="22"/>
          <w:lang w:val="en-US"/>
        </w:rPr>
        <w:t>v</w:t>
      </w:r>
      <w:proofErr w:type="gramEnd"/>
      <w:r w:rsidR="00600AA1" w:rsidRPr="00F570ED">
        <w:rPr>
          <w:rFonts w:ascii="Times New Roman" w:hAnsi="Times New Roman" w:cs="Times New Roman"/>
          <w:sz w:val="22"/>
          <w:szCs w:val="22"/>
          <w:lang w:val="en-US"/>
        </w:rPr>
        <w:t xml:space="preserve">. </w:t>
      </w:r>
      <w:r w:rsidR="00471A1B" w:rsidRPr="00F570ED">
        <w:rPr>
          <w:rFonts w:ascii="Times New Roman" w:hAnsi="Times New Roman" w:cs="Times New Roman"/>
          <w:smallCaps/>
          <w:sz w:val="22"/>
          <w:szCs w:val="22"/>
          <w:lang w:val="en-US"/>
        </w:rPr>
        <w:t>C. </w:t>
      </w:r>
      <w:r w:rsidR="00600AA1" w:rsidRPr="00F570ED">
        <w:rPr>
          <w:rFonts w:ascii="Times New Roman" w:hAnsi="Times New Roman" w:cs="Times New Roman"/>
          <w:smallCaps/>
          <w:sz w:val="22"/>
          <w:szCs w:val="22"/>
          <w:lang w:val="en-US"/>
        </w:rPr>
        <w:t>Zangemeister</w:t>
      </w:r>
      <w:r w:rsidR="00600AA1" w:rsidRPr="00F570ED">
        <w:rPr>
          <w:rFonts w:ascii="Times New Roman" w:hAnsi="Times New Roman" w:cs="Times New Roman"/>
          <w:sz w:val="22"/>
          <w:szCs w:val="22"/>
          <w:lang w:val="en-US"/>
        </w:rPr>
        <w:t>, Leipzig 1879; ND London 1980 (Bibliotheca Teubneriana).</w:t>
      </w:r>
    </w:p>
    <w:p w:rsidR="009119A4" w:rsidRPr="007B5B78" w:rsidRDefault="00351294" w:rsidP="00395446">
      <w:pPr>
        <w:pStyle w:val="NurText"/>
        <w:tabs>
          <w:tab w:val="left" w:pos="993"/>
        </w:tabs>
        <w:spacing w:after="60"/>
        <w:ind w:left="993" w:hanging="426"/>
        <w:jc w:val="both"/>
        <w:rPr>
          <w:rFonts w:ascii="Times New Roman" w:hAnsi="Times New Roman" w:cs="Times New Roman"/>
          <w:noProof/>
          <w:sz w:val="22"/>
          <w:szCs w:val="22"/>
        </w:rPr>
      </w:pPr>
      <w:r w:rsidRPr="007B5B78">
        <w:rPr>
          <w:rFonts w:ascii="Times New Roman" w:hAnsi="Times New Roman" w:cs="Times New Roman"/>
          <w:noProof/>
          <w:sz w:val="22"/>
          <w:szCs w:val="22"/>
        </w:rPr>
        <w:t>Ü:</w:t>
      </w:r>
      <w:r w:rsidRPr="007B5B78">
        <w:rPr>
          <w:rFonts w:ascii="Times New Roman" w:hAnsi="Times New Roman" w:cs="Times New Roman"/>
          <w:noProof/>
          <w:sz w:val="22"/>
          <w:szCs w:val="22"/>
        </w:rPr>
        <w:tab/>
      </w:r>
      <w:r w:rsidR="009119A4" w:rsidRPr="007B5B78">
        <w:rPr>
          <w:rFonts w:ascii="Times New Roman" w:hAnsi="Times New Roman" w:cs="Times New Roman"/>
          <w:noProof/>
          <w:sz w:val="22"/>
          <w:szCs w:val="22"/>
        </w:rPr>
        <w:t xml:space="preserve">Die antike Weltgeschichte in christlicher Sicht </w:t>
      </w:r>
      <w:r w:rsidR="009119A4" w:rsidRPr="007B5B78">
        <w:rPr>
          <w:rFonts w:ascii="Times New Roman" w:hAnsi="Times New Roman" w:cs="Times New Roman"/>
          <w:i/>
          <w:noProof/>
          <w:sz w:val="22"/>
          <w:szCs w:val="22"/>
        </w:rPr>
        <w:t>[</w:t>
      </w:r>
      <w:r w:rsidR="00600AA1" w:rsidRPr="007B5B78">
        <w:rPr>
          <w:rFonts w:ascii="Times New Roman" w:hAnsi="Times New Roman" w:cs="Times New Roman"/>
          <w:i/>
          <w:iCs/>
          <w:noProof/>
          <w:sz w:val="22"/>
          <w:szCs w:val="22"/>
        </w:rPr>
        <w:t>historia adversu</w:t>
      </w:r>
      <w:r w:rsidR="009119A4" w:rsidRPr="007B5B78">
        <w:rPr>
          <w:rFonts w:ascii="Times New Roman" w:hAnsi="Times New Roman" w:cs="Times New Roman"/>
          <w:i/>
          <w:iCs/>
          <w:noProof/>
          <w:sz w:val="22"/>
          <w:szCs w:val="22"/>
        </w:rPr>
        <w:t>s paganos</w:t>
      </w:r>
      <w:r w:rsidR="009119A4" w:rsidRPr="007B5B78">
        <w:rPr>
          <w:rFonts w:ascii="Times New Roman" w:hAnsi="Times New Roman" w:cs="Times New Roman"/>
          <w:noProof/>
          <w:sz w:val="22"/>
          <w:szCs w:val="22"/>
        </w:rPr>
        <w:t xml:space="preserve">], übers. u. erl. v. </w:t>
      </w:r>
      <w:r w:rsidR="00471A1B">
        <w:rPr>
          <w:rFonts w:ascii="Times New Roman" w:hAnsi="Times New Roman" w:cs="Times New Roman"/>
          <w:smallCaps/>
          <w:noProof/>
          <w:sz w:val="22"/>
          <w:szCs w:val="22"/>
        </w:rPr>
        <w:t>A. </w:t>
      </w:r>
      <w:r w:rsidR="009119A4" w:rsidRPr="007B5B78">
        <w:rPr>
          <w:rFonts w:ascii="Times New Roman" w:hAnsi="Times New Roman" w:cs="Times New Roman"/>
          <w:smallCaps/>
          <w:noProof/>
          <w:sz w:val="22"/>
          <w:szCs w:val="22"/>
        </w:rPr>
        <w:t>Lippold</w:t>
      </w:r>
      <w:r w:rsidR="009119A4" w:rsidRPr="007B5B78">
        <w:rPr>
          <w:rFonts w:ascii="Times New Roman" w:hAnsi="Times New Roman" w:cs="Times New Roman"/>
          <w:noProof/>
          <w:sz w:val="22"/>
          <w:szCs w:val="22"/>
        </w:rPr>
        <w:t xml:space="preserve">, </w:t>
      </w:r>
      <w:r w:rsidR="007B5B78" w:rsidRPr="007B5B78">
        <w:rPr>
          <w:rFonts w:ascii="Times New Roman" w:hAnsi="Times New Roman" w:cs="Times New Roman"/>
          <w:noProof/>
          <w:sz w:val="22"/>
          <w:szCs w:val="22"/>
        </w:rPr>
        <w:t>2 Bde</w:t>
      </w:r>
      <w:r w:rsidR="009119A4" w:rsidRPr="007B5B78">
        <w:rPr>
          <w:rFonts w:ascii="Times New Roman" w:hAnsi="Times New Roman" w:cs="Times New Roman"/>
          <w:noProof/>
          <w:sz w:val="22"/>
          <w:szCs w:val="22"/>
        </w:rPr>
        <w:t xml:space="preserve">., Zürich </w:t>
      </w:r>
      <w:r w:rsidR="00290047" w:rsidRPr="007B5B78">
        <w:rPr>
          <w:rFonts w:ascii="Times New Roman" w:hAnsi="Times New Roman" w:cs="Times New Roman"/>
          <w:noProof/>
          <w:sz w:val="22"/>
          <w:szCs w:val="22"/>
        </w:rPr>
        <w:t>u. a.</w:t>
      </w:r>
      <w:r w:rsidR="009119A4" w:rsidRPr="007B5B78">
        <w:rPr>
          <w:rFonts w:ascii="Times New Roman" w:hAnsi="Times New Roman" w:cs="Times New Roman"/>
          <w:noProof/>
          <w:sz w:val="22"/>
          <w:szCs w:val="22"/>
        </w:rPr>
        <w:t xml:space="preserve"> 1985</w:t>
      </w:r>
      <w:r w:rsidR="00754F64" w:rsidRPr="007B5B78">
        <w:rPr>
          <w:rFonts w:ascii="Times New Roman" w:hAnsi="Times New Roman" w:cs="Times New Roman"/>
          <w:noProof/>
          <w:sz w:val="22"/>
          <w:szCs w:val="22"/>
        </w:rPr>
        <w:t>–</w:t>
      </w:r>
      <w:r w:rsidR="009119A4" w:rsidRPr="007B5B78">
        <w:rPr>
          <w:rFonts w:ascii="Times New Roman" w:hAnsi="Times New Roman" w:cs="Times New Roman"/>
          <w:noProof/>
          <w:sz w:val="22"/>
          <w:szCs w:val="22"/>
        </w:rPr>
        <w:t>1986 (Bibliothek der Alten Welt).</w:t>
      </w:r>
    </w:p>
    <w:p w:rsidR="00FD7E3B" w:rsidRPr="00D347E9" w:rsidRDefault="00471A1B" w:rsidP="00FF3119">
      <w:pPr>
        <w:pStyle w:val="NurText"/>
        <w:spacing w:before="200"/>
        <w:ind w:left="567" w:hanging="567"/>
        <w:jc w:val="both"/>
        <w:rPr>
          <w:rFonts w:ascii="Times New Roman" w:hAnsi="Times New Roman" w:cs="Times New Roman"/>
          <w:noProof/>
          <w:sz w:val="22"/>
          <w:szCs w:val="22"/>
        </w:rPr>
      </w:pPr>
      <w:r>
        <w:rPr>
          <w:rFonts w:ascii="Times New Roman" w:hAnsi="Times New Roman" w:cs="Times New Roman"/>
          <w:smallCaps/>
          <w:noProof/>
          <w:sz w:val="22"/>
          <w:szCs w:val="22"/>
        </w:rPr>
        <w:t>C. </w:t>
      </w:r>
      <w:r w:rsidR="009119A4" w:rsidRPr="00D347E9">
        <w:rPr>
          <w:rFonts w:ascii="Times New Roman" w:hAnsi="Times New Roman" w:cs="Times New Roman"/>
          <w:smallCaps/>
          <w:noProof/>
          <w:sz w:val="22"/>
          <w:szCs w:val="22"/>
        </w:rPr>
        <w:t>Plinius Secundus (Maior)</w:t>
      </w:r>
      <w:r w:rsidR="00FD7E3B" w:rsidRPr="00D347E9">
        <w:rPr>
          <w:rFonts w:ascii="Times New Roman" w:hAnsi="Times New Roman" w:cs="Times New Roman"/>
          <w:smallCaps/>
          <w:noProof/>
          <w:sz w:val="22"/>
          <w:szCs w:val="22"/>
        </w:rPr>
        <w:t>:</w:t>
      </w:r>
      <w:r w:rsidR="009119A4" w:rsidRPr="00D347E9">
        <w:rPr>
          <w:rFonts w:ascii="Times New Roman" w:hAnsi="Times New Roman" w:cs="Times New Roman"/>
          <w:noProof/>
          <w:sz w:val="22"/>
          <w:szCs w:val="22"/>
        </w:rPr>
        <w:t xml:space="preserve"> </w:t>
      </w:r>
    </w:p>
    <w:p w:rsidR="006003D9" w:rsidRPr="00D347E9" w:rsidRDefault="008254E0" w:rsidP="00395446">
      <w:pPr>
        <w:pStyle w:val="NurText"/>
        <w:tabs>
          <w:tab w:val="left" w:pos="993"/>
        </w:tabs>
        <w:spacing w:after="60"/>
        <w:ind w:left="993" w:hanging="426"/>
        <w:jc w:val="both"/>
        <w:rPr>
          <w:rFonts w:ascii="Times New Roman" w:hAnsi="Times New Roman" w:cs="Times New Roman"/>
          <w:noProof/>
          <w:sz w:val="22"/>
          <w:szCs w:val="22"/>
        </w:rPr>
      </w:pPr>
      <w:r w:rsidRPr="00D347E9">
        <w:rPr>
          <w:rFonts w:ascii="Times New Roman" w:hAnsi="Times New Roman" w:cs="Times New Roman"/>
          <w:noProof/>
          <w:sz w:val="22"/>
          <w:szCs w:val="22"/>
        </w:rPr>
        <w:t>Ed.</w:t>
      </w:r>
      <w:r w:rsidR="006003D9" w:rsidRPr="00D347E9">
        <w:rPr>
          <w:rFonts w:ascii="Times New Roman" w:hAnsi="Times New Roman" w:cs="Times New Roman"/>
          <w:noProof/>
          <w:sz w:val="22"/>
          <w:szCs w:val="22"/>
        </w:rPr>
        <w:t>:</w:t>
      </w:r>
      <w:r w:rsidR="006003D9" w:rsidRPr="00D347E9">
        <w:rPr>
          <w:rFonts w:ascii="Times New Roman" w:hAnsi="Times New Roman" w:cs="Times New Roman"/>
          <w:noProof/>
          <w:sz w:val="22"/>
          <w:szCs w:val="22"/>
        </w:rPr>
        <w:tab/>
      </w:r>
      <w:r w:rsidR="00B05863" w:rsidRPr="00B05863">
        <w:rPr>
          <w:rFonts w:ascii="Times New Roman" w:hAnsi="Times New Roman" w:cs="Times New Roman"/>
          <w:noProof/>
          <w:sz w:val="22"/>
          <w:szCs w:val="22"/>
          <w:lang w:val="en-US" w:eastAsia="en-US"/>
        </w:rPr>
        <w:drawing>
          <wp:inline distT="0" distB="0" distL="0" distR="0" wp14:anchorId="29A4F063" wp14:editId="37A6C49B">
            <wp:extent cx="6350" cy="6350"/>
            <wp:effectExtent l="0" t="0" r="0" b="0"/>
            <wp:docPr id="50" name="Bild 4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C. </w:t>
      </w:r>
      <w:r w:rsidR="00B05863" w:rsidRPr="00B05863">
        <w:rPr>
          <w:rFonts w:ascii="Times New Roman" w:hAnsi="Times New Roman" w:cs="Times New Roman"/>
          <w:i/>
          <w:sz w:val="22"/>
          <w:szCs w:val="22"/>
          <w:lang w:val="la-Latn"/>
        </w:rPr>
        <w:t xml:space="preserve">Plini Secundi </w:t>
      </w:r>
      <w:r w:rsidR="00B05863" w:rsidRPr="00B05863">
        <w:rPr>
          <w:rStyle w:val="textmarked"/>
          <w:rFonts w:ascii="Times New Roman" w:hAnsi="Times New Roman" w:cs="Times New Roman"/>
          <w:i/>
          <w:sz w:val="22"/>
          <w:szCs w:val="22"/>
          <w:lang w:val="la-Latn"/>
        </w:rPr>
        <w:t>Naturalis</w:t>
      </w:r>
      <w:r w:rsidR="00B05863" w:rsidRPr="00B05863">
        <w:rPr>
          <w:rFonts w:ascii="Times New Roman" w:hAnsi="Times New Roman" w:cs="Times New Roman"/>
          <w:i/>
          <w:sz w:val="22"/>
          <w:szCs w:val="22"/>
          <w:lang w:val="la-Latn"/>
        </w:rPr>
        <w:t xml:space="preserve"> historiae libri XXXVII</w:t>
      </w:r>
      <w:r w:rsidR="00B05863" w:rsidRPr="00D347E9">
        <w:rPr>
          <w:rFonts w:ascii="Times New Roman" w:hAnsi="Times New Roman" w:cs="Times New Roman"/>
          <w:sz w:val="22"/>
          <w:szCs w:val="22"/>
        </w:rPr>
        <w:t xml:space="preserve">, hg. v. </w:t>
      </w:r>
      <w:r w:rsidR="00471A1B">
        <w:rPr>
          <w:rFonts w:ascii="Times New Roman" w:hAnsi="Times New Roman" w:cs="Times New Roman"/>
          <w:smallCaps/>
          <w:sz w:val="22"/>
          <w:szCs w:val="22"/>
        </w:rPr>
        <w:t>C. </w:t>
      </w:r>
      <w:r w:rsidR="00B05863" w:rsidRPr="00D347E9">
        <w:rPr>
          <w:rFonts w:ascii="Times New Roman" w:hAnsi="Times New Roman" w:cs="Times New Roman"/>
          <w:smallCaps/>
          <w:sz w:val="22"/>
          <w:szCs w:val="22"/>
        </w:rPr>
        <w:t>Mayhoff</w:t>
      </w:r>
      <w:r w:rsidR="00B05863" w:rsidRPr="00D347E9">
        <w:rPr>
          <w:rFonts w:ascii="Times New Roman" w:hAnsi="Times New Roman" w:cs="Times New Roman"/>
          <w:sz w:val="22"/>
          <w:szCs w:val="22"/>
        </w:rPr>
        <w:t>, Stuttgart 1875ff. (Bibliotheca Teubneriana).</w:t>
      </w:r>
    </w:p>
    <w:p w:rsidR="009119A4" w:rsidRPr="001B03AB" w:rsidRDefault="006003D9" w:rsidP="00395446">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00841C8A" w:rsidRPr="001B03AB">
        <w:rPr>
          <w:rFonts w:ascii="Times New Roman" w:hAnsi="Times New Roman" w:cs="Times New Roman"/>
          <w:i/>
          <w:iCs/>
          <w:noProof/>
          <w:sz w:val="22"/>
          <w:szCs w:val="22"/>
        </w:rPr>
        <w:t>Naturalis historiae libri XXXVII</w:t>
      </w:r>
      <w:r w:rsidR="00841C8A" w:rsidRPr="001B03AB">
        <w:rPr>
          <w:rFonts w:ascii="Times New Roman" w:hAnsi="Times New Roman" w:cs="Times New Roman"/>
          <w:noProof/>
          <w:sz w:val="22"/>
          <w:szCs w:val="22"/>
        </w:rPr>
        <w:t xml:space="preserve"> / Naturkunde</w:t>
      </w:r>
      <w:r w:rsidR="009119A4" w:rsidRPr="001B03AB">
        <w:rPr>
          <w:rFonts w:ascii="Times New Roman" w:hAnsi="Times New Roman" w:cs="Times New Roman"/>
          <w:noProof/>
          <w:sz w:val="22"/>
          <w:szCs w:val="22"/>
        </w:rPr>
        <w:t xml:space="preserve">, lat./dt., hg. u. übers. v. R. </w:t>
      </w:r>
      <w:r w:rsidR="009119A4" w:rsidRPr="001B03AB">
        <w:rPr>
          <w:rFonts w:ascii="Times New Roman" w:hAnsi="Times New Roman" w:cs="Times New Roman"/>
          <w:smallCaps/>
          <w:noProof/>
          <w:sz w:val="22"/>
          <w:szCs w:val="22"/>
        </w:rPr>
        <w:t>König</w:t>
      </w:r>
      <w:r w:rsidR="009119A4" w:rsidRPr="001B03AB">
        <w:rPr>
          <w:rFonts w:ascii="Times New Roman" w:hAnsi="Times New Roman" w:cs="Times New Roman"/>
          <w:noProof/>
          <w:sz w:val="22"/>
          <w:szCs w:val="22"/>
        </w:rPr>
        <w:t xml:space="preserve">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37 Bde. mit Register, Zürich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1973</w:t>
      </w:r>
      <w:r w:rsidR="00754F64">
        <w:rPr>
          <w:rFonts w:ascii="Times New Roman" w:hAnsi="Times New Roman" w:cs="Times New Roman"/>
          <w:noProof/>
          <w:sz w:val="22"/>
          <w:szCs w:val="22"/>
        </w:rPr>
        <w:t>–</w:t>
      </w:r>
      <w:r w:rsidR="009119A4" w:rsidRPr="001B03AB">
        <w:rPr>
          <w:rFonts w:ascii="Times New Roman" w:hAnsi="Times New Roman" w:cs="Times New Roman"/>
          <w:noProof/>
          <w:sz w:val="22"/>
          <w:szCs w:val="22"/>
        </w:rPr>
        <w:t>2004 (Sammlung Tusculum).</w:t>
      </w:r>
    </w:p>
    <w:p w:rsidR="00035D55" w:rsidRPr="00D347E9" w:rsidRDefault="00471A1B" w:rsidP="00FF3119">
      <w:pPr>
        <w:pStyle w:val="NurText"/>
        <w:spacing w:before="200"/>
        <w:ind w:left="567" w:hanging="567"/>
        <w:jc w:val="both"/>
        <w:rPr>
          <w:rFonts w:ascii="Times New Roman" w:hAnsi="Times New Roman" w:cs="Times New Roman"/>
          <w:smallCaps/>
          <w:noProof/>
          <w:sz w:val="22"/>
          <w:szCs w:val="22"/>
        </w:rPr>
      </w:pPr>
      <w:r>
        <w:rPr>
          <w:rFonts w:ascii="Times New Roman" w:hAnsi="Times New Roman" w:cs="Times New Roman"/>
          <w:smallCaps/>
          <w:noProof/>
          <w:sz w:val="22"/>
          <w:szCs w:val="22"/>
        </w:rPr>
        <w:t>C. </w:t>
      </w:r>
      <w:r w:rsidR="00035D55" w:rsidRPr="00D347E9">
        <w:rPr>
          <w:rFonts w:ascii="Times New Roman" w:hAnsi="Times New Roman" w:cs="Times New Roman"/>
          <w:smallCaps/>
          <w:noProof/>
          <w:sz w:val="22"/>
          <w:szCs w:val="22"/>
        </w:rPr>
        <w:t xml:space="preserve">Plinius </w:t>
      </w:r>
      <w:r w:rsidR="003B2A64" w:rsidRPr="00D347E9">
        <w:rPr>
          <w:rFonts w:ascii="Times New Roman" w:hAnsi="Times New Roman" w:cs="Times New Roman"/>
          <w:smallCaps/>
          <w:noProof/>
          <w:sz w:val="22"/>
          <w:szCs w:val="22"/>
        </w:rPr>
        <w:t xml:space="preserve">Caecilius </w:t>
      </w:r>
      <w:r w:rsidR="00035D55" w:rsidRPr="00D347E9">
        <w:rPr>
          <w:rFonts w:ascii="Times New Roman" w:hAnsi="Times New Roman" w:cs="Times New Roman"/>
          <w:smallCaps/>
          <w:noProof/>
          <w:sz w:val="22"/>
          <w:szCs w:val="22"/>
        </w:rPr>
        <w:t>Secundus</w:t>
      </w:r>
      <w:r w:rsidR="00B05863" w:rsidRPr="00D347E9">
        <w:rPr>
          <w:rFonts w:ascii="Times New Roman" w:hAnsi="Times New Roman" w:cs="Times New Roman"/>
          <w:smallCaps/>
          <w:noProof/>
          <w:sz w:val="22"/>
          <w:szCs w:val="22"/>
        </w:rPr>
        <w:t xml:space="preserve"> (Minor</w:t>
      </w:r>
      <w:r w:rsidR="00E3041A" w:rsidRPr="00D347E9">
        <w:rPr>
          <w:rFonts w:ascii="Times New Roman" w:hAnsi="Times New Roman" w:cs="Times New Roman"/>
          <w:smallCaps/>
          <w:noProof/>
          <w:sz w:val="22"/>
          <w:szCs w:val="22"/>
        </w:rPr>
        <w:t>)</w:t>
      </w:r>
      <w:r w:rsidR="00035D55" w:rsidRPr="00D347E9">
        <w:rPr>
          <w:rFonts w:ascii="Times New Roman" w:hAnsi="Times New Roman" w:cs="Times New Roman"/>
          <w:smallCaps/>
          <w:noProof/>
          <w:sz w:val="22"/>
          <w:szCs w:val="22"/>
        </w:rPr>
        <w:t>:</w:t>
      </w:r>
    </w:p>
    <w:p w:rsidR="00E3041A" w:rsidRPr="00D709BD" w:rsidRDefault="008254E0" w:rsidP="00395446">
      <w:pPr>
        <w:pStyle w:val="NurText"/>
        <w:tabs>
          <w:tab w:val="left" w:pos="993"/>
        </w:tabs>
        <w:spacing w:after="60"/>
        <w:ind w:left="993" w:hanging="426"/>
        <w:jc w:val="both"/>
        <w:rPr>
          <w:rFonts w:ascii="Times New Roman" w:hAnsi="Times New Roman" w:cs="Times New Roman"/>
          <w:noProof/>
          <w:sz w:val="22"/>
          <w:szCs w:val="22"/>
          <w:lang w:val="la-Latn"/>
        </w:rPr>
      </w:pPr>
      <w:r w:rsidRPr="00D347E9">
        <w:rPr>
          <w:rFonts w:ascii="Times New Roman" w:hAnsi="Times New Roman" w:cs="Times New Roman"/>
          <w:noProof/>
          <w:sz w:val="22"/>
          <w:szCs w:val="22"/>
        </w:rPr>
        <w:t>Ed.</w:t>
      </w:r>
      <w:r w:rsidR="006003D9" w:rsidRPr="00D347E9">
        <w:rPr>
          <w:rFonts w:ascii="Times New Roman" w:hAnsi="Times New Roman" w:cs="Times New Roman"/>
          <w:noProof/>
          <w:sz w:val="22"/>
          <w:szCs w:val="22"/>
        </w:rPr>
        <w:t>:</w:t>
      </w:r>
      <w:r w:rsidR="006003D9" w:rsidRPr="00D347E9">
        <w:rPr>
          <w:rFonts w:ascii="Times New Roman" w:hAnsi="Times New Roman" w:cs="Times New Roman"/>
          <w:noProof/>
          <w:sz w:val="22"/>
          <w:szCs w:val="22"/>
        </w:rPr>
        <w:tab/>
      </w:r>
      <w:r w:rsidR="00B05863" w:rsidRPr="00E3041A">
        <w:rPr>
          <w:rFonts w:ascii="Times New Roman" w:hAnsi="Times New Roman" w:cs="Times New Roman"/>
          <w:noProof/>
          <w:sz w:val="22"/>
          <w:szCs w:val="22"/>
          <w:lang w:val="en-US" w:eastAsia="en-US"/>
        </w:rPr>
        <w:drawing>
          <wp:inline distT="0" distB="0" distL="0" distR="0" wp14:anchorId="13D14275" wp14:editId="5DEF354E">
            <wp:extent cx="6350" cy="6350"/>
            <wp:effectExtent l="0" t="0" r="0" b="0"/>
            <wp:docPr id="51" name="Bild 4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E3041A" w:rsidRPr="00D347E9">
        <w:rPr>
          <w:rFonts w:ascii="Times New Roman" w:hAnsi="Times New Roman" w:cs="Times New Roman"/>
          <w:sz w:val="22"/>
          <w:szCs w:val="22"/>
        </w:rPr>
        <w:t xml:space="preserve"> </w:t>
      </w:r>
      <w:r w:rsidR="00E3041A" w:rsidRPr="00E3041A">
        <w:rPr>
          <w:rFonts w:ascii="Times New Roman" w:hAnsi="Times New Roman" w:cs="Times New Roman"/>
          <w:i/>
          <w:noProof/>
          <w:sz w:val="22"/>
          <w:szCs w:val="22"/>
          <w:lang w:val="en-US" w:eastAsia="en-US"/>
        </w:rPr>
        <w:drawing>
          <wp:inline distT="0" distB="0" distL="0" distR="0" wp14:anchorId="3CDCD105" wp14:editId="7E4B84EE">
            <wp:extent cx="6350" cy="6350"/>
            <wp:effectExtent l="0" t="0" r="0" b="0"/>
            <wp:docPr id="53" name="Bild 5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C. </w:t>
      </w:r>
      <w:r w:rsidR="00E3041A" w:rsidRPr="00E3041A">
        <w:rPr>
          <w:rStyle w:val="textmarked"/>
          <w:rFonts w:ascii="Times New Roman" w:hAnsi="Times New Roman" w:cs="Times New Roman"/>
          <w:i/>
          <w:sz w:val="22"/>
          <w:szCs w:val="22"/>
          <w:lang w:val="la-Latn"/>
        </w:rPr>
        <w:t>Plini</w:t>
      </w:r>
      <w:r w:rsidR="00E3041A" w:rsidRPr="00E3041A">
        <w:rPr>
          <w:rFonts w:ascii="Times New Roman" w:hAnsi="Times New Roman" w:cs="Times New Roman"/>
          <w:i/>
          <w:sz w:val="22"/>
          <w:szCs w:val="22"/>
          <w:lang w:val="la-Latn"/>
        </w:rPr>
        <w:t xml:space="preserve"> Caecili Secundi Epistularum libri IX. Epistularum ad Traianum liber. </w:t>
      </w:r>
      <w:r w:rsidR="00E3041A" w:rsidRPr="00E3041A">
        <w:rPr>
          <w:rStyle w:val="textmarked"/>
          <w:rFonts w:ascii="Times New Roman" w:hAnsi="Times New Roman" w:cs="Times New Roman"/>
          <w:i/>
          <w:sz w:val="22"/>
          <w:szCs w:val="22"/>
          <w:lang w:val="la-Latn"/>
        </w:rPr>
        <w:t>Panegyricus</w:t>
      </w:r>
      <w:r w:rsidR="00E3041A" w:rsidRPr="00D709BD">
        <w:rPr>
          <w:rStyle w:val="textmarked"/>
          <w:rFonts w:ascii="Times New Roman" w:hAnsi="Times New Roman" w:cs="Times New Roman"/>
          <w:sz w:val="22"/>
          <w:szCs w:val="22"/>
          <w:lang w:val="la-Latn"/>
        </w:rPr>
        <w:t xml:space="preserve">, hg. v. </w:t>
      </w:r>
      <w:r w:rsidR="00471A1B">
        <w:rPr>
          <w:rStyle w:val="textmarked"/>
          <w:rFonts w:ascii="Times New Roman" w:hAnsi="Times New Roman" w:cs="Times New Roman"/>
          <w:smallCaps/>
          <w:sz w:val="22"/>
          <w:szCs w:val="22"/>
          <w:lang w:val="la-Latn"/>
        </w:rPr>
        <w:t>E. </w:t>
      </w:r>
      <w:r w:rsidR="00E3041A" w:rsidRPr="00D709BD">
        <w:rPr>
          <w:rStyle w:val="textmarked"/>
          <w:rFonts w:ascii="Times New Roman" w:hAnsi="Times New Roman" w:cs="Times New Roman"/>
          <w:smallCaps/>
          <w:sz w:val="22"/>
          <w:szCs w:val="22"/>
          <w:lang w:val="la-Latn"/>
        </w:rPr>
        <w:t>Gaar</w:t>
      </w:r>
      <w:r w:rsidR="00E3041A" w:rsidRPr="00D709BD">
        <w:rPr>
          <w:rStyle w:val="textmarked"/>
          <w:rFonts w:ascii="Times New Roman" w:hAnsi="Times New Roman" w:cs="Times New Roman"/>
          <w:sz w:val="22"/>
          <w:szCs w:val="22"/>
          <w:lang w:val="la-Latn"/>
        </w:rPr>
        <w:t xml:space="preserve"> </w:t>
      </w:r>
      <w:r w:rsidR="00290047">
        <w:rPr>
          <w:rStyle w:val="textmarked"/>
          <w:rFonts w:ascii="Times New Roman" w:hAnsi="Times New Roman" w:cs="Times New Roman"/>
          <w:sz w:val="22"/>
          <w:szCs w:val="22"/>
          <w:lang w:val="la-Latn"/>
        </w:rPr>
        <w:t>u. a.</w:t>
      </w:r>
      <w:r w:rsidR="00E3041A" w:rsidRPr="00D709BD">
        <w:rPr>
          <w:rStyle w:val="textmarked"/>
          <w:rFonts w:ascii="Times New Roman" w:hAnsi="Times New Roman" w:cs="Times New Roman"/>
          <w:sz w:val="22"/>
          <w:szCs w:val="22"/>
          <w:lang w:val="la-Latn"/>
        </w:rPr>
        <w:t>, 2. überarb. Aufl., Leipzig 1952 (Bibliotheca Teubneriana).</w:t>
      </w:r>
    </w:p>
    <w:p w:rsidR="00B05863" w:rsidRDefault="006003D9" w:rsidP="00395446">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00B05863" w:rsidRPr="00B05863">
        <w:rPr>
          <w:rFonts w:ascii="Times New Roman" w:hAnsi="Times New Roman" w:cs="Times New Roman"/>
          <w:i/>
          <w:noProof/>
          <w:sz w:val="22"/>
          <w:szCs w:val="22"/>
          <w:lang w:val="la-Latn"/>
        </w:rPr>
        <w:t>Epistularum libri X</w:t>
      </w:r>
      <w:r w:rsidR="00B05863">
        <w:rPr>
          <w:rFonts w:ascii="Times New Roman" w:hAnsi="Times New Roman" w:cs="Times New Roman"/>
          <w:noProof/>
          <w:sz w:val="22"/>
          <w:szCs w:val="22"/>
        </w:rPr>
        <w:t xml:space="preserve"> / Briefe, lat./dt., hg. u. übers. v. </w:t>
      </w:r>
      <w:r w:rsidR="00471A1B">
        <w:rPr>
          <w:rFonts w:ascii="Times New Roman" w:hAnsi="Times New Roman" w:cs="Times New Roman"/>
          <w:smallCaps/>
          <w:noProof/>
          <w:sz w:val="22"/>
          <w:szCs w:val="22"/>
        </w:rPr>
        <w:t>H. </w:t>
      </w:r>
      <w:r w:rsidR="00B05863" w:rsidRPr="00B05863">
        <w:rPr>
          <w:rFonts w:ascii="Times New Roman" w:hAnsi="Times New Roman" w:cs="Times New Roman"/>
          <w:smallCaps/>
          <w:noProof/>
          <w:sz w:val="22"/>
          <w:szCs w:val="22"/>
        </w:rPr>
        <w:t>Kasten</w:t>
      </w:r>
      <w:r w:rsidR="00B05863">
        <w:rPr>
          <w:rFonts w:ascii="Times New Roman" w:hAnsi="Times New Roman" w:cs="Times New Roman"/>
          <w:noProof/>
          <w:sz w:val="22"/>
          <w:szCs w:val="22"/>
        </w:rPr>
        <w:t xml:space="preserve">, 8. Aufl., Düsseldorf </w:t>
      </w:r>
      <w:r w:rsidR="00290047">
        <w:rPr>
          <w:rFonts w:ascii="Times New Roman" w:hAnsi="Times New Roman" w:cs="Times New Roman"/>
          <w:noProof/>
          <w:sz w:val="22"/>
          <w:szCs w:val="22"/>
        </w:rPr>
        <w:t>u. a.</w:t>
      </w:r>
      <w:r w:rsidR="00B05863">
        <w:rPr>
          <w:rFonts w:ascii="Times New Roman" w:hAnsi="Times New Roman" w:cs="Times New Roman"/>
          <w:noProof/>
          <w:sz w:val="22"/>
          <w:szCs w:val="22"/>
        </w:rPr>
        <w:t xml:space="preserve"> 2003 (Sammlung Tusculum).</w:t>
      </w:r>
    </w:p>
    <w:p w:rsidR="006003D9" w:rsidRPr="001B03AB" w:rsidRDefault="00B05863" w:rsidP="00395446">
      <w:pPr>
        <w:pStyle w:val="NurText"/>
        <w:tabs>
          <w:tab w:val="left" w:pos="993"/>
        </w:tabs>
        <w:spacing w:after="60"/>
        <w:ind w:left="993" w:hanging="426"/>
        <w:jc w:val="both"/>
        <w:rPr>
          <w:rFonts w:ascii="Times New Roman" w:hAnsi="Times New Roman" w:cs="Times New Roman"/>
          <w:noProof/>
          <w:sz w:val="22"/>
          <w:szCs w:val="22"/>
        </w:rPr>
      </w:pPr>
      <w:r>
        <w:rPr>
          <w:rFonts w:ascii="Times New Roman" w:hAnsi="Times New Roman" w:cs="Times New Roman"/>
          <w:noProof/>
          <w:sz w:val="22"/>
          <w:szCs w:val="22"/>
        </w:rPr>
        <w:lastRenderedPageBreak/>
        <w:tab/>
      </w:r>
      <w:r w:rsidRPr="001B03AB">
        <w:rPr>
          <w:rFonts w:ascii="Times New Roman" w:hAnsi="Times New Roman" w:cs="Times New Roman"/>
          <w:noProof/>
          <w:sz w:val="22"/>
          <w:szCs w:val="22"/>
        </w:rPr>
        <w:t xml:space="preserve">Panegyrikus. Lobrede auf den Kaiser Trajan, lat./dt., hg. u. übers. v. </w:t>
      </w:r>
      <w:r w:rsidR="00471A1B">
        <w:rPr>
          <w:rFonts w:ascii="Times New Roman" w:hAnsi="Times New Roman" w:cs="Times New Roman"/>
          <w:smallCaps/>
          <w:noProof/>
          <w:sz w:val="22"/>
          <w:szCs w:val="22"/>
        </w:rPr>
        <w:t>W. </w:t>
      </w:r>
      <w:r w:rsidRPr="001B03AB">
        <w:rPr>
          <w:rFonts w:ascii="Times New Roman" w:hAnsi="Times New Roman" w:cs="Times New Roman"/>
          <w:smallCaps/>
          <w:noProof/>
          <w:sz w:val="22"/>
          <w:szCs w:val="22"/>
        </w:rPr>
        <w:t>Kühn</w:t>
      </w:r>
      <w:r w:rsidRPr="001B03AB">
        <w:rPr>
          <w:rFonts w:ascii="Times New Roman" w:hAnsi="Times New Roman" w:cs="Times New Roman"/>
          <w:noProof/>
          <w:sz w:val="22"/>
          <w:szCs w:val="22"/>
        </w:rPr>
        <w:t>, 2.</w:t>
      </w:r>
      <w:r w:rsidR="007B5B78">
        <w:rPr>
          <w:rFonts w:ascii="Times New Roman" w:hAnsi="Times New Roman" w:cs="Times New Roman"/>
          <w:noProof/>
          <w:sz w:val="22"/>
          <w:szCs w:val="22"/>
        </w:rPr>
        <w:t> </w:t>
      </w:r>
      <w:r w:rsidRPr="001B03AB">
        <w:rPr>
          <w:rFonts w:ascii="Times New Roman" w:hAnsi="Times New Roman" w:cs="Times New Roman"/>
          <w:noProof/>
          <w:sz w:val="22"/>
          <w:szCs w:val="22"/>
        </w:rPr>
        <w:t>überarb. Aufl., Darmstadt 2008 (Texte zur Forschung, 51).</w:t>
      </w:r>
    </w:p>
    <w:p w:rsidR="00395446" w:rsidRPr="00D347E9" w:rsidRDefault="00395446" w:rsidP="00395446">
      <w:pPr>
        <w:pStyle w:val="NurText"/>
        <w:tabs>
          <w:tab w:val="left" w:pos="993"/>
        </w:tabs>
        <w:spacing w:after="60"/>
        <w:ind w:left="993" w:hanging="426"/>
        <w:jc w:val="both"/>
        <w:rPr>
          <w:rFonts w:ascii="Times New Roman" w:hAnsi="Times New Roman" w:cs="Times New Roman"/>
          <w:noProof/>
          <w:sz w:val="22"/>
          <w:szCs w:val="22"/>
          <w:lang w:val="en-US"/>
        </w:rPr>
      </w:pPr>
      <w:r w:rsidRPr="00471A1B">
        <w:rPr>
          <w:rFonts w:ascii="Times New Roman" w:hAnsi="Times New Roman" w:cs="Times New Roman"/>
          <w:noProof/>
          <w:sz w:val="22"/>
          <w:szCs w:val="22"/>
          <w:lang w:val="en-US"/>
        </w:rPr>
        <w:t>K:</w:t>
      </w:r>
      <w:r w:rsidRPr="00471A1B">
        <w:rPr>
          <w:rFonts w:ascii="Times New Roman" w:hAnsi="Times New Roman" w:cs="Times New Roman"/>
          <w:noProof/>
          <w:sz w:val="22"/>
          <w:szCs w:val="22"/>
          <w:lang w:val="en-US"/>
        </w:rPr>
        <w:tab/>
      </w:r>
      <w:r w:rsidR="00E3041A" w:rsidRPr="00471A1B">
        <w:rPr>
          <w:rFonts w:ascii="Times New Roman" w:hAnsi="Times New Roman" w:cs="Times New Roman"/>
          <w:smallCaps/>
          <w:sz w:val="22"/>
          <w:szCs w:val="22"/>
          <w:lang w:val="en-US"/>
        </w:rPr>
        <w:t>A.</w:t>
      </w:r>
      <w:r w:rsidR="0005106F" w:rsidRPr="00471A1B">
        <w:rPr>
          <w:rFonts w:ascii="Times New Roman" w:hAnsi="Times New Roman" w:cs="Times New Roman"/>
          <w:smallCaps/>
          <w:sz w:val="22"/>
          <w:szCs w:val="22"/>
          <w:lang w:val="en-US"/>
        </w:rPr>
        <w:t> </w:t>
      </w:r>
      <w:r w:rsidR="00471A1B" w:rsidRPr="00471A1B">
        <w:rPr>
          <w:rFonts w:ascii="Times New Roman" w:hAnsi="Times New Roman" w:cs="Times New Roman"/>
          <w:smallCaps/>
          <w:sz w:val="22"/>
          <w:szCs w:val="22"/>
          <w:lang w:val="en-US"/>
        </w:rPr>
        <w:t>N. </w:t>
      </w:r>
      <w:r w:rsidR="00E3041A" w:rsidRPr="00471A1B">
        <w:rPr>
          <w:rFonts w:ascii="Times New Roman" w:hAnsi="Times New Roman" w:cs="Times New Roman"/>
          <w:smallCaps/>
          <w:sz w:val="22"/>
          <w:szCs w:val="22"/>
          <w:lang w:val="en-US"/>
        </w:rPr>
        <w:t>Sherwin-White</w:t>
      </w:r>
      <w:r w:rsidR="00E3041A" w:rsidRPr="00471A1B">
        <w:rPr>
          <w:rFonts w:ascii="Times New Roman" w:hAnsi="Times New Roman" w:cs="Times New Roman"/>
          <w:sz w:val="22"/>
          <w:szCs w:val="22"/>
          <w:lang w:val="en-US"/>
        </w:rPr>
        <w:t>,</w:t>
      </w:r>
      <w:r w:rsidR="00E3041A" w:rsidRPr="00471A1B">
        <w:rPr>
          <w:rFonts w:ascii="Times New Roman" w:hAnsi="Times New Roman" w:cs="Times New Roman"/>
          <w:noProof/>
          <w:sz w:val="22"/>
          <w:szCs w:val="22"/>
          <w:lang w:val="en-US" w:eastAsia="zh-TW"/>
        </w:rPr>
        <w:t xml:space="preserve"> </w:t>
      </w:r>
      <w:r w:rsidR="00E3041A" w:rsidRPr="00E3041A">
        <w:rPr>
          <w:rFonts w:ascii="Times New Roman" w:hAnsi="Times New Roman" w:cs="Times New Roman"/>
          <w:noProof/>
          <w:sz w:val="22"/>
          <w:szCs w:val="22"/>
          <w:lang w:val="en-US" w:eastAsia="en-US"/>
        </w:rPr>
        <w:drawing>
          <wp:inline distT="0" distB="0" distL="0" distR="0" wp14:anchorId="32378FAE" wp14:editId="188FCB5F">
            <wp:extent cx="6350" cy="6350"/>
            <wp:effectExtent l="0" t="0" r="0" b="0"/>
            <wp:docPr id="52" name="Bild 4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proofErr w:type="gramStart"/>
      <w:r w:rsidR="00E3041A" w:rsidRPr="00471A1B">
        <w:rPr>
          <w:rFonts w:ascii="Times New Roman" w:hAnsi="Times New Roman" w:cs="Times New Roman"/>
          <w:sz w:val="22"/>
          <w:szCs w:val="22"/>
          <w:lang w:val="en-US"/>
        </w:rPr>
        <w:t>The</w:t>
      </w:r>
      <w:proofErr w:type="gramEnd"/>
      <w:r w:rsidR="00E3041A" w:rsidRPr="00471A1B">
        <w:rPr>
          <w:rFonts w:ascii="Times New Roman" w:hAnsi="Times New Roman" w:cs="Times New Roman"/>
          <w:sz w:val="22"/>
          <w:szCs w:val="22"/>
          <w:lang w:val="en-US"/>
        </w:rPr>
        <w:t xml:space="preserve"> </w:t>
      </w:r>
      <w:r w:rsidR="00E3041A" w:rsidRPr="00471A1B">
        <w:rPr>
          <w:rStyle w:val="textmarked"/>
          <w:rFonts w:ascii="Times New Roman" w:hAnsi="Times New Roman" w:cs="Times New Roman"/>
          <w:sz w:val="22"/>
          <w:szCs w:val="22"/>
          <w:lang w:val="en-US"/>
        </w:rPr>
        <w:t>Letters</w:t>
      </w:r>
      <w:r w:rsidR="00E3041A" w:rsidRPr="00471A1B">
        <w:rPr>
          <w:rFonts w:ascii="Times New Roman" w:hAnsi="Times New Roman" w:cs="Times New Roman"/>
          <w:sz w:val="22"/>
          <w:szCs w:val="22"/>
          <w:lang w:val="en-US"/>
        </w:rPr>
        <w:t xml:space="preserve"> of </w:t>
      </w:r>
      <w:r w:rsidR="00E3041A" w:rsidRPr="00471A1B">
        <w:rPr>
          <w:rStyle w:val="textmarked"/>
          <w:rFonts w:ascii="Times New Roman" w:hAnsi="Times New Roman" w:cs="Times New Roman"/>
          <w:sz w:val="22"/>
          <w:szCs w:val="22"/>
          <w:lang w:val="en-US"/>
        </w:rPr>
        <w:t xml:space="preserve">Pliny. </w:t>
      </w:r>
      <w:proofErr w:type="gramStart"/>
      <w:r w:rsidR="00E3041A" w:rsidRPr="00D347E9">
        <w:rPr>
          <w:rStyle w:val="textmarked"/>
          <w:rFonts w:ascii="Times New Roman" w:hAnsi="Times New Roman" w:cs="Times New Roman"/>
          <w:sz w:val="22"/>
          <w:szCs w:val="22"/>
          <w:lang w:val="en-US"/>
        </w:rPr>
        <w:t>A</w:t>
      </w:r>
      <w:r w:rsidR="00E3041A" w:rsidRPr="00D347E9">
        <w:rPr>
          <w:rFonts w:ascii="Times New Roman" w:hAnsi="Times New Roman" w:cs="Times New Roman"/>
          <w:sz w:val="22"/>
          <w:szCs w:val="22"/>
          <w:lang w:val="en-US"/>
        </w:rPr>
        <w:t xml:space="preserve"> Historical and Social Commentary</w:t>
      </w:r>
      <w:r w:rsidR="007B5B78" w:rsidRPr="00D347E9">
        <w:rPr>
          <w:rFonts w:ascii="Times New Roman" w:hAnsi="Times New Roman" w:cs="Times New Roman"/>
          <w:sz w:val="22"/>
          <w:szCs w:val="22"/>
          <w:lang w:val="en-US"/>
        </w:rPr>
        <w:t>, 3.</w:t>
      </w:r>
      <w:proofErr w:type="gramEnd"/>
      <w:r w:rsidR="007B5B78" w:rsidRPr="00D347E9">
        <w:rPr>
          <w:rFonts w:ascii="Times New Roman" w:hAnsi="Times New Roman" w:cs="Times New Roman"/>
          <w:sz w:val="22"/>
          <w:szCs w:val="22"/>
          <w:lang w:val="en-US"/>
        </w:rPr>
        <w:t> </w:t>
      </w:r>
      <w:proofErr w:type="gramStart"/>
      <w:r w:rsidR="00E3041A" w:rsidRPr="00D347E9">
        <w:rPr>
          <w:rFonts w:ascii="Times New Roman" w:hAnsi="Times New Roman" w:cs="Times New Roman"/>
          <w:sz w:val="22"/>
          <w:szCs w:val="22"/>
          <w:lang w:val="en-US"/>
        </w:rPr>
        <w:t>überarb</w:t>
      </w:r>
      <w:proofErr w:type="gramEnd"/>
      <w:r w:rsidR="00E3041A" w:rsidRPr="00D347E9">
        <w:rPr>
          <w:rFonts w:ascii="Times New Roman" w:hAnsi="Times New Roman" w:cs="Times New Roman"/>
          <w:sz w:val="22"/>
          <w:szCs w:val="22"/>
          <w:lang w:val="en-US"/>
        </w:rPr>
        <w:t xml:space="preserve">. </w:t>
      </w:r>
      <w:proofErr w:type="gramStart"/>
      <w:r w:rsidR="00E3041A" w:rsidRPr="00D347E9">
        <w:rPr>
          <w:rFonts w:ascii="Times New Roman" w:hAnsi="Times New Roman" w:cs="Times New Roman"/>
          <w:sz w:val="22"/>
          <w:szCs w:val="22"/>
          <w:lang w:val="en-US"/>
        </w:rPr>
        <w:t>Aufl.,</w:t>
      </w:r>
      <w:proofErr w:type="gramEnd"/>
      <w:r w:rsidR="00E3041A" w:rsidRPr="00D347E9">
        <w:rPr>
          <w:rFonts w:ascii="Times New Roman" w:hAnsi="Times New Roman" w:cs="Times New Roman"/>
          <w:sz w:val="22"/>
          <w:szCs w:val="22"/>
          <w:lang w:val="en-US"/>
        </w:rPr>
        <w:t xml:space="preserve"> Oxford 1985.</w:t>
      </w:r>
    </w:p>
    <w:p w:rsidR="00FD7E3B" w:rsidRPr="00D347E9" w:rsidRDefault="009119A4" w:rsidP="00FF3119">
      <w:pPr>
        <w:pStyle w:val="NurText"/>
        <w:spacing w:before="200"/>
        <w:ind w:left="567" w:hanging="567"/>
        <w:jc w:val="both"/>
        <w:rPr>
          <w:rFonts w:ascii="Times New Roman" w:hAnsi="Times New Roman" w:cs="Times New Roman"/>
          <w:noProof/>
          <w:sz w:val="22"/>
          <w:szCs w:val="22"/>
          <w:lang w:val="en-US"/>
        </w:rPr>
      </w:pPr>
      <w:r w:rsidRPr="00D347E9">
        <w:rPr>
          <w:rFonts w:ascii="Times New Roman" w:hAnsi="Times New Roman" w:cs="Times New Roman"/>
          <w:smallCaps/>
          <w:noProof/>
          <w:sz w:val="22"/>
          <w:szCs w:val="22"/>
          <w:lang w:val="en-US"/>
        </w:rPr>
        <w:t>Plutarch</w:t>
      </w:r>
      <w:r w:rsidR="00FD7E3B" w:rsidRPr="00D347E9">
        <w:rPr>
          <w:rFonts w:ascii="Times New Roman" w:hAnsi="Times New Roman" w:cs="Times New Roman"/>
          <w:smallCaps/>
          <w:noProof/>
          <w:sz w:val="22"/>
          <w:szCs w:val="22"/>
          <w:lang w:val="en-US"/>
        </w:rPr>
        <w:t>:</w:t>
      </w:r>
      <w:r w:rsidRPr="00D347E9">
        <w:rPr>
          <w:rFonts w:ascii="Times New Roman" w:hAnsi="Times New Roman" w:cs="Times New Roman"/>
          <w:noProof/>
          <w:sz w:val="22"/>
          <w:szCs w:val="22"/>
          <w:lang w:val="en-US"/>
        </w:rPr>
        <w:t xml:space="preserve"> </w:t>
      </w:r>
    </w:p>
    <w:p w:rsidR="006003D9" w:rsidRPr="00D709BD" w:rsidRDefault="008254E0" w:rsidP="00395446">
      <w:pPr>
        <w:pStyle w:val="NurText"/>
        <w:tabs>
          <w:tab w:val="left" w:pos="993"/>
        </w:tabs>
        <w:spacing w:after="60"/>
        <w:ind w:left="993" w:hanging="426"/>
        <w:jc w:val="both"/>
        <w:rPr>
          <w:rFonts w:ascii="Times New Roman" w:hAnsi="Times New Roman" w:cs="Times New Roman"/>
          <w:sz w:val="22"/>
          <w:szCs w:val="22"/>
          <w:lang w:val="en-US"/>
        </w:rPr>
      </w:pPr>
      <w:r w:rsidRPr="00D347E9">
        <w:rPr>
          <w:rFonts w:ascii="Times New Roman" w:hAnsi="Times New Roman" w:cs="Times New Roman"/>
          <w:noProof/>
          <w:sz w:val="22"/>
          <w:szCs w:val="22"/>
          <w:lang w:val="en-US"/>
        </w:rPr>
        <w:t>E</w:t>
      </w:r>
      <w:r w:rsidRPr="007B5B78">
        <w:rPr>
          <w:rFonts w:ascii="Times New Roman" w:hAnsi="Times New Roman" w:cs="Times New Roman"/>
          <w:noProof/>
          <w:sz w:val="22"/>
          <w:szCs w:val="22"/>
          <w:lang w:val="en-GB"/>
        </w:rPr>
        <w:t>d.</w:t>
      </w:r>
      <w:r w:rsidR="006003D9" w:rsidRPr="007B5B78">
        <w:rPr>
          <w:rFonts w:ascii="Times New Roman" w:hAnsi="Times New Roman" w:cs="Times New Roman"/>
          <w:noProof/>
          <w:sz w:val="22"/>
          <w:szCs w:val="22"/>
          <w:lang w:val="en-GB"/>
        </w:rPr>
        <w:t>:</w:t>
      </w:r>
      <w:r w:rsidR="006003D9" w:rsidRPr="007B5B78">
        <w:rPr>
          <w:rFonts w:ascii="Times New Roman" w:hAnsi="Times New Roman" w:cs="Times New Roman"/>
          <w:noProof/>
          <w:sz w:val="22"/>
          <w:szCs w:val="22"/>
          <w:lang w:val="en-GB"/>
        </w:rPr>
        <w:tab/>
      </w:r>
      <w:r w:rsidR="00985541" w:rsidRPr="004A6FF3">
        <w:rPr>
          <w:rFonts w:ascii="Times New Roman" w:hAnsi="Times New Roman" w:cs="Times New Roman"/>
          <w:noProof/>
          <w:sz w:val="22"/>
          <w:szCs w:val="22"/>
          <w:lang w:val="en-US" w:eastAsia="en-US"/>
        </w:rPr>
        <w:drawing>
          <wp:inline distT="0" distB="0" distL="0" distR="0" wp14:anchorId="5F79C816" wp14:editId="5DFDE642">
            <wp:extent cx="6350" cy="6350"/>
            <wp:effectExtent l="0" t="0" r="0" b="0"/>
            <wp:docPr id="56" name="Bild 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A6FF3" w:rsidRPr="004D47D2">
        <w:rPr>
          <w:rFonts w:ascii="Times New Roman" w:hAnsi="Times New Roman" w:cs="Times New Roman"/>
          <w:i/>
          <w:noProof/>
          <w:sz w:val="22"/>
          <w:szCs w:val="22"/>
          <w:lang w:val="la-Latn"/>
        </w:rPr>
        <w:t xml:space="preserve">Plutarchi </w:t>
      </w:r>
      <w:r w:rsidR="00985541" w:rsidRPr="004D47D2">
        <w:rPr>
          <w:rStyle w:val="textmarked"/>
          <w:rFonts w:ascii="Times New Roman" w:hAnsi="Times New Roman" w:cs="Times New Roman"/>
          <w:i/>
          <w:sz w:val="22"/>
          <w:szCs w:val="22"/>
          <w:lang w:val="la-Latn"/>
        </w:rPr>
        <w:t>Vitae</w:t>
      </w:r>
      <w:r w:rsidR="00985541" w:rsidRPr="004D47D2">
        <w:rPr>
          <w:rFonts w:ascii="Times New Roman" w:hAnsi="Times New Roman" w:cs="Times New Roman"/>
          <w:i/>
          <w:sz w:val="22"/>
          <w:szCs w:val="22"/>
          <w:lang w:val="la-Latn"/>
        </w:rPr>
        <w:t xml:space="preserve"> parallelae</w:t>
      </w:r>
      <w:r w:rsidR="00985541" w:rsidRPr="007B5B78">
        <w:rPr>
          <w:rFonts w:ascii="Times New Roman" w:hAnsi="Times New Roman" w:cs="Times New Roman"/>
          <w:sz w:val="22"/>
          <w:szCs w:val="22"/>
          <w:lang w:val="en-GB"/>
        </w:rPr>
        <w:t xml:space="preserve">, hg. </w:t>
      </w:r>
      <w:proofErr w:type="gramStart"/>
      <w:r w:rsidR="00985541" w:rsidRPr="007B5B78">
        <w:rPr>
          <w:rFonts w:ascii="Times New Roman" w:hAnsi="Times New Roman" w:cs="Times New Roman"/>
          <w:sz w:val="22"/>
          <w:szCs w:val="22"/>
          <w:lang w:val="en-GB"/>
        </w:rPr>
        <w:t>v</w:t>
      </w:r>
      <w:proofErr w:type="gramEnd"/>
      <w:r w:rsidR="00985541" w:rsidRPr="007B5B78">
        <w:rPr>
          <w:rFonts w:ascii="Times New Roman" w:hAnsi="Times New Roman" w:cs="Times New Roman"/>
          <w:sz w:val="22"/>
          <w:szCs w:val="22"/>
          <w:lang w:val="en-GB"/>
        </w:rPr>
        <w:t xml:space="preserve">. </w:t>
      </w:r>
      <w:r w:rsidR="00471A1B">
        <w:rPr>
          <w:rFonts w:ascii="Times New Roman" w:hAnsi="Times New Roman" w:cs="Times New Roman"/>
          <w:smallCaps/>
          <w:sz w:val="22"/>
          <w:szCs w:val="22"/>
          <w:lang w:val="en-GB"/>
        </w:rPr>
        <w:t>K. </w:t>
      </w:r>
      <w:r w:rsidR="00985541" w:rsidRPr="007B5B78">
        <w:rPr>
          <w:rFonts w:ascii="Times New Roman" w:hAnsi="Times New Roman" w:cs="Times New Roman"/>
          <w:smallCaps/>
          <w:sz w:val="22"/>
          <w:szCs w:val="22"/>
          <w:lang w:val="en-GB"/>
        </w:rPr>
        <w:t>Ziegler</w:t>
      </w:r>
      <w:r w:rsidR="004A6FF3" w:rsidRPr="007B5B78">
        <w:rPr>
          <w:rFonts w:ascii="Times New Roman" w:hAnsi="Times New Roman" w:cs="Times New Roman"/>
          <w:sz w:val="22"/>
          <w:szCs w:val="22"/>
          <w:lang w:val="en-GB"/>
        </w:rPr>
        <w:t xml:space="preserve"> </w:t>
      </w:r>
      <w:r w:rsidR="00290047" w:rsidRPr="007B5B78">
        <w:rPr>
          <w:rFonts w:ascii="Times New Roman" w:hAnsi="Times New Roman" w:cs="Times New Roman"/>
          <w:sz w:val="22"/>
          <w:szCs w:val="22"/>
          <w:lang w:val="en-GB"/>
        </w:rPr>
        <w:t>u. a.</w:t>
      </w:r>
      <w:r w:rsidR="004A6FF3" w:rsidRPr="007B5B78">
        <w:rPr>
          <w:rFonts w:ascii="Times New Roman" w:hAnsi="Times New Roman" w:cs="Times New Roman"/>
          <w:sz w:val="22"/>
          <w:szCs w:val="22"/>
          <w:lang w:val="en-GB"/>
        </w:rPr>
        <w:t xml:space="preserve"> </w:t>
      </w:r>
      <w:r w:rsidR="00985541" w:rsidRPr="007B5B78">
        <w:rPr>
          <w:rFonts w:ascii="Times New Roman" w:hAnsi="Times New Roman" w:cs="Times New Roman"/>
          <w:sz w:val="22"/>
          <w:szCs w:val="22"/>
          <w:lang w:val="en-GB"/>
        </w:rPr>
        <w:t>, 7 Bde., Leipzig 1914ff.</w:t>
      </w:r>
      <w:r w:rsidR="004A6FF3" w:rsidRPr="007B5B78">
        <w:rPr>
          <w:rFonts w:ascii="Times New Roman" w:hAnsi="Times New Roman" w:cs="Times New Roman"/>
          <w:sz w:val="22"/>
          <w:szCs w:val="22"/>
          <w:lang w:val="en-GB"/>
        </w:rPr>
        <w:t xml:space="preserve"> </w:t>
      </w:r>
      <w:r w:rsidR="004A6FF3" w:rsidRPr="00D709BD">
        <w:rPr>
          <w:rFonts w:ascii="Times New Roman" w:hAnsi="Times New Roman" w:cs="Times New Roman"/>
          <w:sz w:val="22"/>
          <w:szCs w:val="22"/>
          <w:lang w:val="en-US"/>
        </w:rPr>
        <w:t>(Bibliotheca Teubneriana).</w:t>
      </w:r>
    </w:p>
    <w:p w:rsidR="009119A4" w:rsidRPr="00D709BD" w:rsidRDefault="006003D9" w:rsidP="00395446">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Ü:</w:t>
      </w:r>
      <w:r w:rsidRPr="00D709BD">
        <w:rPr>
          <w:rFonts w:ascii="Times New Roman" w:hAnsi="Times New Roman" w:cs="Times New Roman"/>
          <w:noProof/>
          <w:sz w:val="22"/>
          <w:szCs w:val="22"/>
          <w:lang w:val="en-US"/>
        </w:rPr>
        <w:tab/>
      </w:r>
      <w:r w:rsidR="009119A4" w:rsidRPr="00D709BD">
        <w:rPr>
          <w:rFonts w:ascii="Times New Roman" w:hAnsi="Times New Roman" w:cs="Times New Roman"/>
          <w:noProof/>
          <w:sz w:val="22"/>
          <w:szCs w:val="22"/>
          <w:lang w:val="en-US"/>
        </w:rPr>
        <w:t xml:space="preserve">Lives, gr./engl., hg. u. übers. v. </w:t>
      </w:r>
      <w:r w:rsidR="009119A4" w:rsidRPr="00D709BD">
        <w:rPr>
          <w:rFonts w:ascii="Times New Roman" w:hAnsi="Times New Roman" w:cs="Times New Roman"/>
          <w:smallCaps/>
          <w:noProof/>
          <w:sz w:val="22"/>
          <w:szCs w:val="22"/>
          <w:lang w:val="en-US"/>
        </w:rPr>
        <w:t>B. Perrin</w:t>
      </w:r>
      <w:r w:rsidR="009119A4" w:rsidRPr="00D709BD">
        <w:rPr>
          <w:rFonts w:ascii="Times New Roman" w:hAnsi="Times New Roman" w:cs="Times New Roman"/>
          <w:noProof/>
          <w:sz w:val="22"/>
          <w:szCs w:val="22"/>
          <w:lang w:val="en-US"/>
        </w:rPr>
        <w:t xml:space="preserve">, 11 Bde., London </w:t>
      </w:r>
      <w:r w:rsidR="00290047">
        <w:rPr>
          <w:rFonts w:ascii="Times New Roman" w:hAnsi="Times New Roman" w:cs="Times New Roman"/>
          <w:noProof/>
          <w:sz w:val="22"/>
          <w:szCs w:val="22"/>
          <w:lang w:val="en-US"/>
        </w:rPr>
        <w:t>u. a.</w:t>
      </w:r>
      <w:r w:rsidR="009119A4" w:rsidRPr="00D709BD">
        <w:rPr>
          <w:rFonts w:ascii="Times New Roman" w:hAnsi="Times New Roman" w:cs="Times New Roman"/>
          <w:noProof/>
          <w:sz w:val="22"/>
          <w:szCs w:val="22"/>
          <w:lang w:val="en-US"/>
        </w:rPr>
        <w:t xml:space="preserve"> 1929 [ND 2006] (Loeb Classical Library).</w:t>
      </w:r>
    </w:p>
    <w:p w:rsidR="004A6FF3" w:rsidRPr="004D47D2" w:rsidRDefault="004A6FF3" w:rsidP="00395446">
      <w:pPr>
        <w:pStyle w:val="NurText"/>
        <w:tabs>
          <w:tab w:val="left" w:pos="993"/>
        </w:tabs>
        <w:spacing w:after="60"/>
        <w:ind w:left="993" w:hanging="426"/>
        <w:jc w:val="both"/>
        <w:rPr>
          <w:rFonts w:ascii="Times New Roman" w:hAnsi="Times New Roman" w:cs="Times New Roman"/>
          <w:noProof/>
          <w:sz w:val="22"/>
          <w:szCs w:val="22"/>
        </w:rPr>
      </w:pPr>
      <w:r w:rsidRPr="00D709BD">
        <w:rPr>
          <w:rFonts w:ascii="Times New Roman" w:hAnsi="Times New Roman" w:cs="Times New Roman"/>
          <w:noProof/>
          <w:sz w:val="22"/>
          <w:szCs w:val="22"/>
          <w:lang w:val="en-US"/>
        </w:rPr>
        <w:tab/>
      </w:r>
      <w:r w:rsidRPr="004D47D2">
        <w:rPr>
          <w:rFonts w:ascii="Times New Roman" w:hAnsi="Times New Roman" w:cs="Times New Roman"/>
          <w:noProof/>
          <w:sz w:val="22"/>
          <w:szCs w:val="22"/>
          <w:lang w:val="en-US" w:eastAsia="en-US"/>
        </w:rPr>
        <w:drawing>
          <wp:inline distT="0" distB="0" distL="0" distR="0" wp14:anchorId="70774BE3" wp14:editId="2BA74278">
            <wp:extent cx="6350" cy="6350"/>
            <wp:effectExtent l="0" t="0" r="0" b="0"/>
            <wp:docPr id="60" name="Bild 1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D47D2">
        <w:rPr>
          <w:rFonts w:ascii="Times New Roman" w:hAnsi="Times New Roman" w:cs="Times New Roman"/>
          <w:sz w:val="22"/>
          <w:szCs w:val="22"/>
        </w:rPr>
        <w:t>Groß</w:t>
      </w:r>
      <w:r w:rsidRPr="004D47D2">
        <w:rPr>
          <w:rFonts w:ascii="Times New Roman" w:hAnsi="Times New Roman" w:cs="Times New Roman"/>
          <w:sz w:val="22"/>
          <w:szCs w:val="22"/>
        </w:rPr>
        <w:t xml:space="preserve">e Griechen und </w:t>
      </w:r>
      <w:r w:rsidRPr="004D47D2">
        <w:rPr>
          <w:rStyle w:val="textmarked"/>
          <w:rFonts w:ascii="Times New Roman" w:hAnsi="Times New Roman" w:cs="Times New Roman"/>
          <w:sz w:val="22"/>
          <w:szCs w:val="22"/>
        </w:rPr>
        <w:t xml:space="preserve">Römer, hg. u. </w:t>
      </w:r>
      <w:r w:rsidRPr="004D47D2">
        <w:rPr>
          <w:rFonts w:ascii="Times New Roman" w:hAnsi="Times New Roman" w:cs="Times New Roman"/>
          <w:sz w:val="22"/>
          <w:szCs w:val="22"/>
        </w:rPr>
        <w:t xml:space="preserve">übers. v. </w:t>
      </w:r>
      <w:r w:rsidR="00471A1B">
        <w:rPr>
          <w:rFonts w:ascii="Times New Roman" w:hAnsi="Times New Roman" w:cs="Times New Roman"/>
          <w:smallCaps/>
          <w:sz w:val="22"/>
          <w:szCs w:val="22"/>
        </w:rPr>
        <w:t>K. </w:t>
      </w:r>
      <w:r w:rsidRPr="004D47D2">
        <w:rPr>
          <w:rFonts w:ascii="Times New Roman" w:hAnsi="Times New Roman" w:cs="Times New Roman"/>
          <w:smallCaps/>
          <w:sz w:val="22"/>
          <w:szCs w:val="22"/>
        </w:rPr>
        <w:t>Ziegler</w:t>
      </w:r>
      <w:r w:rsidRPr="004D47D2">
        <w:rPr>
          <w:rFonts w:ascii="Times New Roman" w:hAnsi="Times New Roman" w:cs="Times New Roman"/>
          <w:sz w:val="22"/>
          <w:szCs w:val="22"/>
        </w:rPr>
        <w:t xml:space="preserve"> </w:t>
      </w:r>
      <w:r w:rsidR="00290047">
        <w:rPr>
          <w:rFonts w:ascii="Times New Roman" w:hAnsi="Times New Roman" w:cs="Times New Roman"/>
          <w:sz w:val="22"/>
          <w:szCs w:val="22"/>
        </w:rPr>
        <w:t>u. a.</w:t>
      </w:r>
      <w:r w:rsidRPr="004D47D2">
        <w:rPr>
          <w:rFonts w:ascii="Times New Roman" w:hAnsi="Times New Roman" w:cs="Times New Roman"/>
          <w:sz w:val="22"/>
          <w:szCs w:val="22"/>
        </w:rPr>
        <w:t>, 6 Bde., Zürich 1954</w:t>
      </w:r>
      <w:r w:rsidR="00754F64">
        <w:rPr>
          <w:rFonts w:ascii="Times New Roman" w:hAnsi="Times New Roman" w:cs="Times New Roman"/>
          <w:sz w:val="22"/>
          <w:szCs w:val="22"/>
        </w:rPr>
        <w:t>–</w:t>
      </w:r>
      <w:r w:rsidRPr="004D47D2">
        <w:rPr>
          <w:rFonts w:ascii="Times New Roman" w:hAnsi="Times New Roman" w:cs="Times New Roman"/>
          <w:sz w:val="22"/>
          <w:szCs w:val="22"/>
        </w:rPr>
        <w:t>1980 (Bibliothek der Alten Welt</w:t>
      </w:r>
      <w:r w:rsidR="004D47D2" w:rsidRPr="004D47D2">
        <w:rPr>
          <w:rFonts w:ascii="Times New Roman" w:hAnsi="Times New Roman" w:cs="Times New Roman"/>
          <w:sz w:val="22"/>
          <w:szCs w:val="22"/>
        </w:rPr>
        <w:t>).</w:t>
      </w:r>
    </w:p>
    <w:p w:rsidR="00FD7E3B" w:rsidRPr="00D347E9" w:rsidRDefault="00784425" w:rsidP="00FF3119">
      <w:pPr>
        <w:spacing w:before="200"/>
        <w:ind w:left="567" w:hanging="567"/>
        <w:jc w:val="both"/>
        <w:rPr>
          <w:sz w:val="22"/>
          <w:szCs w:val="22"/>
        </w:rPr>
      </w:pPr>
      <w:r>
        <w:rPr>
          <w:smallCaps/>
          <w:sz w:val="22"/>
          <w:szCs w:val="22"/>
        </w:rPr>
        <w:t>Polybiu</w:t>
      </w:r>
      <w:r w:rsidR="00436876" w:rsidRPr="00D347E9">
        <w:rPr>
          <w:smallCaps/>
          <w:sz w:val="22"/>
          <w:szCs w:val="22"/>
        </w:rPr>
        <w:t>s</w:t>
      </w:r>
      <w:r w:rsidR="00FD7E3B" w:rsidRPr="00D347E9">
        <w:rPr>
          <w:smallCaps/>
          <w:sz w:val="22"/>
          <w:szCs w:val="22"/>
        </w:rPr>
        <w:t>:</w:t>
      </w:r>
      <w:r w:rsidR="00436876" w:rsidRPr="00D347E9">
        <w:rPr>
          <w:sz w:val="22"/>
          <w:szCs w:val="22"/>
        </w:rPr>
        <w:t xml:space="preserve"> </w:t>
      </w:r>
    </w:p>
    <w:p w:rsidR="006003D9" w:rsidRPr="00D347E9" w:rsidRDefault="008254E0" w:rsidP="00395446">
      <w:pPr>
        <w:tabs>
          <w:tab w:val="left" w:pos="993"/>
        </w:tabs>
        <w:spacing w:after="60"/>
        <w:ind w:left="993" w:hanging="426"/>
        <w:jc w:val="both"/>
        <w:rPr>
          <w:sz w:val="22"/>
          <w:szCs w:val="22"/>
        </w:rPr>
      </w:pPr>
      <w:r w:rsidRPr="00D347E9">
        <w:rPr>
          <w:sz w:val="22"/>
          <w:szCs w:val="22"/>
        </w:rPr>
        <w:t>Ed.</w:t>
      </w:r>
      <w:r w:rsidR="006003D9" w:rsidRPr="00D347E9">
        <w:rPr>
          <w:sz w:val="22"/>
          <w:szCs w:val="22"/>
        </w:rPr>
        <w:t>:</w:t>
      </w:r>
      <w:r w:rsidR="006003D9" w:rsidRPr="00D347E9">
        <w:rPr>
          <w:sz w:val="22"/>
          <w:szCs w:val="22"/>
        </w:rPr>
        <w:tab/>
      </w:r>
      <w:r w:rsidR="0068048F" w:rsidRPr="0068048F">
        <w:rPr>
          <w:noProof/>
          <w:sz w:val="22"/>
          <w:szCs w:val="22"/>
          <w:lang w:val="en-US" w:eastAsia="en-US"/>
        </w:rPr>
        <w:drawing>
          <wp:inline distT="0" distB="0" distL="0" distR="0" wp14:anchorId="4AADCAF0" wp14:editId="084F2EC2">
            <wp:extent cx="6350" cy="6350"/>
            <wp:effectExtent l="0" t="0" r="0" b="0"/>
            <wp:docPr id="63" name="Bild 1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68048F" w:rsidRPr="0068048F">
        <w:rPr>
          <w:i/>
          <w:sz w:val="22"/>
          <w:szCs w:val="22"/>
          <w:lang w:val="la-Latn"/>
        </w:rPr>
        <w:t>Polybii Historiae</w:t>
      </w:r>
      <w:r w:rsidR="0068048F" w:rsidRPr="00D347E9">
        <w:rPr>
          <w:sz w:val="22"/>
          <w:szCs w:val="22"/>
        </w:rPr>
        <w:t xml:space="preserve">, hg. v. </w:t>
      </w:r>
      <w:r w:rsidR="00471A1B">
        <w:rPr>
          <w:smallCaps/>
          <w:sz w:val="22"/>
          <w:szCs w:val="22"/>
        </w:rPr>
        <w:t>L. </w:t>
      </w:r>
      <w:r w:rsidR="0068048F" w:rsidRPr="00D347E9">
        <w:rPr>
          <w:smallCaps/>
          <w:sz w:val="22"/>
          <w:szCs w:val="22"/>
        </w:rPr>
        <w:t>Dindorf</w:t>
      </w:r>
      <w:r w:rsidR="0068048F" w:rsidRPr="00D347E9">
        <w:rPr>
          <w:sz w:val="22"/>
          <w:szCs w:val="22"/>
        </w:rPr>
        <w:t xml:space="preserve"> </w:t>
      </w:r>
      <w:r w:rsidR="00290047" w:rsidRPr="00D347E9">
        <w:rPr>
          <w:sz w:val="22"/>
          <w:szCs w:val="22"/>
        </w:rPr>
        <w:t>u. a.</w:t>
      </w:r>
      <w:r w:rsidR="0068048F" w:rsidRPr="00D347E9">
        <w:rPr>
          <w:sz w:val="22"/>
          <w:szCs w:val="22"/>
        </w:rPr>
        <w:t xml:space="preserve">, </w:t>
      </w:r>
      <w:r w:rsidR="007B5B78" w:rsidRPr="00D347E9">
        <w:rPr>
          <w:sz w:val="22"/>
          <w:szCs w:val="22"/>
        </w:rPr>
        <w:t>5 Bde</w:t>
      </w:r>
      <w:r w:rsidR="0068048F" w:rsidRPr="00D347E9">
        <w:rPr>
          <w:sz w:val="22"/>
          <w:szCs w:val="22"/>
        </w:rPr>
        <w:t>., Leipzig 1889ff.; ND 1965 (Bibliotheca Teubneriana).</w:t>
      </w:r>
    </w:p>
    <w:p w:rsidR="00436876" w:rsidRPr="004D47D2" w:rsidRDefault="006003D9" w:rsidP="00395446">
      <w:pPr>
        <w:tabs>
          <w:tab w:val="left" w:pos="993"/>
        </w:tabs>
        <w:spacing w:after="60"/>
        <w:ind w:left="993" w:hanging="426"/>
        <w:jc w:val="both"/>
        <w:rPr>
          <w:sz w:val="22"/>
          <w:szCs w:val="22"/>
        </w:rPr>
      </w:pPr>
      <w:r w:rsidRPr="0068048F">
        <w:rPr>
          <w:sz w:val="22"/>
          <w:szCs w:val="22"/>
        </w:rPr>
        <w:t>Ü:</w:t>
      </w:r>
      <w:r w:rsidRPr="0068048F">
        <w:rPr>
          <w:sz w:val="22"/>
          <w:szCs w:val="22"/>
        </w:rPr>
        <w:tab/>
      </w:r>
      <w:r w:rsidR="004D47D2" w:rsidRPr="0068048F">
        <w:rPr>
          <w:noProof/>
          <w:sz w:val="22"/>
          <w:szCs w:val="22"/>
          <w:lang w:val="en-US" w:eastAsia="en-US"/>
        </w:rPr>
        <w:drawing>
          <wp:inline distT="0" distB="0" distL="0" distR="0" wp14:anchorId="60C18C96" wp14:editId="7C3B3499">
            <wp:extent cx="6350" cy="6350"/>
            <wp:effectExtent l="0" t="0" r="0" b="0"/>
            <wp:docPr id="62" name="Bild 1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D47D2" w:rsidRPr="0068048F">
        <w:rPr>
          <w:sz w:val="22"/>
          <w:szCs w:val="22"/>
        </w:rPr>
        <w:t xml:space="preserve">Geschichte. Gesamtausgabe in 2 Bänden, hg. v. </w:t>
      </w:r>
      <w:r w:rsidR="00471A1B">
        <w:rPr>
          <w:smallCaps/>
          <w:sz w:val="22"/>
          <w:szCs w:val="22"/>
        </w:rPr>
        <w:t>H. </w:t>
      </w:r>
      <w:r w:rsidR="004D47D2" w:rsidRPr="0068048F">
        <w:rPr>
          <w:smallCaps/>
          <w:sz w:val="22"/>
          <w:szCs w:val="22"/>
        </w:rPr>
        <w:t>Drexler</w:t>
      </w:r>
      <w:r w:rsidR="004D47D2" w:rsidRPr="0068048F">
        <w:rPr>
          <w:sz w:val="22"/>
          <w:szCs w:val="22"/>
        </w:rPr>
        <w:t xml:space="preserve">, </w:t>
      </w:r>
      <w:r w:rsidR="007B5B78">
        <w:rPr>
          <w:sz w:val="22"/>
          <w:szCs w:val="22"/>
        </w:rPr>
        <w:t>2 Bde</w:t>
      </w:r>
      <w:r w:rsidR="004D47D2" w:rsidRPr="0068048F">
        <w:rPr>
          <w:sz w:val="22"/>
          <w:szCs w:val="22"/>
        </w:rPr>
        <w:t>., Zürich 1961</w:t>
      </w:r>
      <w:r w:rsidR="00754F64">
        <w:rPr>
          <w:sz w:val="22"/>
          <w:szCs w:val="22"/>
        </w:rPr>
        <w:t>–</w:t>
      </w:r>
      <w:r w:rsidR="004D47D2" w:rsidRPr="0068048F">
        <w:rPr>
          <w:sz w:val="22"/>
          <w:szCs w:val="22"/>
        </w:rPr>
        <w:t>1963 (Bibliothek der Alten Welt).</w:t>
      </w:r>
    </w:p>
    <w:p w:rsidR="00FD7E3B" w:rsidRPr="00D347E9" w:rsidRDefault="00471A1B" w:rsidP="00FF3119">
      <w:pPr>
        <w:pStyle w:val="NurText"/>
        <w:spacing w:before="200"/>
        <w:ind w:left="567" w:hanging="567"/>
        <w:jc w:val="both"/>
        <w:rPr>
          <w:rFonts w:ascii="Times New Roman" w:hAnsi="Times New Roman" w:cs="Times New Roman"/>
          <w:noProof/>
          <w:sz w:val="22"/>
          <w:szCs w:val="22"/>
        </w:rPr>
      </w:pPr>
      <w:r>
        <w:rPr>
          <w:rFonts w:ascii="Times New Roman" w:hAnsi="Times New Roman" w:cs="Times New Roman"/>
          <w:noProof/>
          <w:sz w:val="22"/>
          <w:szCs w:val="22"/>
        </w:rPr>
        <w:t>M. </w:t>
      </w:r>
      <w:r w:rsidR="009119A4" w:rsidRPr="00D347E9">
        <w:rPr>
          <w:rFonts w:ascii="Times New Roman" w:hAnsi="Times New Roman" w:cs="Times New Roman"/>
          <w:smallCaps/>
          <w:noProof/>
          <w:sz w:val="22"/>
          <w:szCs w:val="22"/>
        </w:rPr>
        <w:t>Porcius Cato</w:t>
      </w:r>
      <w:r w:rsidR="00FD7E3B" w:rsidRPr="00D347E9">
        <w:rPr>
          <w:rFonts w:ascii="Times New Roman" w:hAnsi="Times New Roman" w:cs="Times New Roman"/>
          <w:smallCaps/>
          <w:noProof/>
          <w:sz w:val="22"/>
          <w:szCs w:val="22"/>
        </w:rPr>
        <w:t>:</w:t>
      </w:r>
      <w:r w:rsidR="009119A4" w:rsidRPr="00D347E9">
        <w:rPr>
          <w:rFonts w:ascii="Times New Roman" w:hAnsi="Times New Roman" w:cs="Times New Roman"/>
          <w:noProof/>
          <w:sz w:val="22"/>
          <w:szCs w:val="22"/>
        </w:rPr>
        <w:t xml:space="preserve"> </w:t>
      </w:r>
    </w:p>
    <w:p w:rsidR="006003D9" w:rsidRPr="00CD766D" w:rsidRDefault="008254E0" w:rsidP="005E7AE7">
      <w:pPr>
        <w:pStyle w:val="NurText"/>
        <w:tabs>
          <w:tab w:val="left" w:pos="993"/>
        </w:tabs>
        <w:spacing w:after="60"/>
        <w:ind w:left="992" w:hanging="425"/>
        <w:jc w:val="both"/>
        <w:rPr>
          <w:rFonts w:ascii="Times New Roman" w:hAnsi="Times New Roman" w:cs="Times New Roman"/>
          <w:noProof/>
          <w:sz w:val="22"/>
          <w:szCs w:val="22"/>
        </w:rPr>
      </w:pPr>
      <w:r w:rsidRPr="00F570ED">
        <w:rPr>
          <w:rFonts w:ascii="Times New Roman" w:hAnsi="Times New Roman" w:cs="Times New Roman"/>
          <w:noProof/>
          <w:sz w:val="22"/>
          <w:szCs w:val="22"/>
        </w:rPr>
        <w:t>Ed.</w:t>
      </w:r>
      <w:r w:rsidR="006003D9" w:rsidRPr="00F570ED">
        <w:rPr>
          <w:rFonts w:ascii="Times New Roman" w:hAnsi="Times New Roman" w:cs="Times New Roman"/>
          <w:noProof/>
          <w:sz w:val="22"/>
          <w:szCs w:val="22"/>
        </w:rPr>
        <w:t>:</w:t>
      </w:r>
      <w:r w:rsidR="006003D9" w:rsidRPr="00F570ED">
        <w:rPr>
          <w:rFonts w:ascii="Times New Roman" w:hAnsi="Times New Roman" w:cs="Times New Roman"/>
          <w:noProof/>
          <w:sz w:val="22"/>
          <w:szCs w:val="22"/>
        </w:rPr>
        <w:tab/>
      </w:r>
      <w:r w:rsidR="00CD766D" w:rsidRPr="00CD766D">
        <w:rPr>
          <w:rFonts w:ascii="Times New Roman" w:hAnsi="Times New Roman" w:cs="Times New Roman"/>
          <w:noProof/>
          <w:sz w:val="22"/>
          <w:szCs w:val="22"/>
          <w:lang w:val="en-US" w:eastAsia="en-US"/>
        </w:rPr>
        <w:drawing>
          <wp:inline distT="0" distB="0" distL="0" distR="0" wp14:anchorId="065DD72F" wp14:editId="5914D474">
            <wp:extent cx="6350" cy="6350"/>
            <wp:effectExtent l="0" t="0" r="0" b="0"/>
            <wp:docPr id="54" name="Bild 5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M. </w:t>
      </w:r>
      <w:r w:rsidR="00CD766D" w:rsidRPr="00CD766D">
        <w:rPr>
          <w:rFonts w:ascii="Times New Roman" w:hAnsi="Times New Roman" w:cs="Times New Roman"/>
          <w:i/>
          <w:sz w:val="22"/>
          <w:szCs w:val="22"/>
          <w:lang w:val="la-Latn"/>
        </w:rPr>
        <w:t>Porci Catonis De agri cultura:</w:t>
      </w:r>
      <w:r w:rsidR="00CD766D" w:rsidRPr="00F570ED">
        <w:rPr>
          <w:rFonts w:ascii="Times New Roman" w:hAnsi="Times New Roman" w:cs="Times New Roman"/>
          <w:i/>
          <w:sz w:val="22"/>
          <w:szCs w:val="22"/>
        </w:rPr>
        <w:t xml:space="preserve"> </w:t>
      </w:r>
      <w:r w:rsidR="00CD766D" w:rsidRPr="00CD766D">
        <w:rPr>
          <w:rFonts w:ascii="Times New Roman" w:hAnsi="Times New Roman" w:cs="Times New Roman"/>
          <w:i/>
          <w:sz w:val="22"/>
          <w:szCs w:val="22"/>
          <w:lang w:val="la-Latn"/>
        </w:rPr>
        <w:t>ad fidem Florentini codicis deperditi</w:t>
      </w:r>
      <w:r w:rsidR="00CD766D" w:rsidRPr="00F570ED">
        <w:rPr>
          <w:rFonts w:ascii="Times New Roman" w:hAnsi="Times New Roman" w:cs="Times New Roman"/>
          <w:sz w:val="22"/>
          <w:szCs w:val="22"/>
        </w:rPr>
        <w:t xml:space="preserve">, hg. v. </w:t>
      </w:r>
      <w:r w:rsidR="00471A1B" w:rsidRPr="00F570ED">
        <w:rPr>
          <w:rFonts w:ascii="Times New Roman" w:hAnsi="Times New Roman" w:cs="Times New Roman"/>
          <w:smallCaps/>
          <w:sz w:val="22"/>
          <w:szCs w:val="22"/>
        </w:rPr>
        <w:t>A. </w:t>
      </w:r>
      <w:r w:rsidR="00CD766D" w:rsidRPr="00F570ED">
        <w:rPr>
          <w:rFonts w:ascii="Times New Roman" w:hAnsi="Times New Roman" w:cs="Times New Roman"/>
          <w:smallCaps/>
          <w:sz w:val="22"/>
          <w:szCs w:val="22"/>
        </w:rPr>
        <w:t>Mazzarino</w:t>
      </w:r>
      <w:r w:rsidR="00CD766D" w:rsidRPr="00F570ED">
        <w:rPr>
          <w:rFonts w:ascii="Times New Roman" w:hAnsi="Times New Roman" w:cs="Times New Roman"/>
          <w:sz w:val="22"/>
          <w:szCs w:val="22"/>
        </w:rPr>
        <w:t xml:space="preserve">, </w:t>
      </w:r>
      <w:r w:rsidR="007B5B78" w:rsidRPr="00F570ED">
        <w:rPr>
          <w:rFonts w:ascii="Times New Roman" w:hAnsi="Times New Roman" w:cs="Times New Roman"/>
          <w:sz w:val="22"/>
          <w:szCs w:val="22"/>
        </w:rPr>
        <w:t>2. </w:t>
      </w:r>
      <w:r w:rsidR="007B5B78" w:rsidRPr="00D347E9">
        <w:rPr>
          <w:rFonts w:ascii="Times New Roman" w:hAnsi="Times New Roman" w:cs="Times New Roman"/>
          <w:sz w:val="22"/>
          <w:szCs w:val="22"/>
        </w:rPr>
        <w:t>Aufl.</w:t>
      </w:r>
      <w:r w:rsidR="00CD766D" w:rsidRPr="00CD766D">
        <w:rPr>
          <w:rStyle w:val="Hyperlink"/>
          <w:rFonts w:ascii="Times New Roman" w:hAnsi="Times New Roman" w:cs="Times New Roman"/>
          <w:color w:val="auto"/>
          <w:sz w:val="22"/>
          <w:szCs w:val="22"/>
          <w:u w:val="none"/>
        </w:rPr>
        <w:t>, Leipzig 1982 (Bibliotheca Teubneriana).</w:t>
      </w:r>
    </w:p>
    <w:p w:rsidR="009119A4" w:rsidRPr="001B03AB" w:rsidRDefault="006003D9" w:rsidP="00395446">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009119A4" w:rsidRPr="001B03AB">
        <w:rPr>
          <w:rFonts w:ascii="Times New Roman" w:hAnsi="Times New Roman" w:cs="Times New Roman"/>
          <w:noProof/>
          <w:sz w:val="22"/>
          <w:szCs w:val="22"/>
        </w:rPr>
        <w:t xml:space="preserve">Über den Ackerbau, lat./dt., hg., übers. u. erl. v. </w:t>
      </w:r>
      <w:r w:rsidR="00471A1B">
        <w:rPr>
          <w:rFonts w:ascii="Times New Roman" w:hAnsi="Times New Roman" w:cs="Times New Roman"/>
          <w:noProof/>
          <w:sz w:val="22"/>
          <w:szCs w:val="22"/>
        </w:rPr>
        <w:t>D. </w:t>
      </w:r>
      <w:r w:rsidR="009119A4" w:rsidRPr="001B03AB">
        <w:rPr>
          <w:rFonts w:ascii="Times New Roman" w:hAnsi="Times New Roman" w:cs="Times New Roman"/>
          <w:smallCaps/>
          <w:noProof/>
          <w:sz w:val="22"/>
          <w:szCs w:val="22"/>
        </w:rPr>
        <w:t>Flach</w:t>
      </w:r>
      <w:r w:rsidR="009119A4" w:rsidRPr="001B03AB">
        <w:rPr>
          <w:rFonts w:ascii="Times New Roman" w:hAnsi="Times New Roman" w:cs="Times New Roman"/>
          <w:noProof/>
          <w:sz w:val="22"/>
          <w:szCs w:val="22"/>
        </w:rPr>
        <w:t>, Stuttgart 2005.</w:t>
      </w:r>
    </w:p>
    <w:p w:rsidR="00A0557F" w:rsidRPr="00CD766D" w:rsidRDefault="00471A1B" w:rsidP="00CD766D">
      <w:pPr>
        <w:pStyle w:val="NurText"/>
        <w:tabs>
          <w:tab w:val="left" w:pos="3190"/>
        </w:tabs>
        <w:spacing w:before="120"/>
        <w:ind w:left="567" w:hanging="567"/>
        <w:jc w:val="both"/>
        <w:rPr>
          <w:rFonts w:ascii="Times New Roman" w:hAnsi="Times New Roman" w:cs="Times New Roman"/>
          <w:sz w:val="22"/>
          <w:szCs w:val="22"/>
          <w:lang w:val="de-CH"/>
        </w:rPr>
      </w:pPr>
      <w:r>
        <w:rPr>
          <w:rFonts w:ascii="Times New Roman" w:hAnsi="Times New Roman" w:cs="Times New Roman"/>
          <w:smallCaps/>
          <w:sz w:val="22"/>
          <w:szCs w:val="22"/>
        </w:rPr>
        <w:t>S. </w:t>
      </w:r>
      <w:r w:rsidR="00A0557F" w:rsidRPr="00CD766D">
        <w:rPr>
          <w:rFonts w:ascii="Times New Roman" w:hAnsi="Times New Roman" w:cs="Times New Roman"/>
          <w:smallCaps/>
          <w:sz w:val="22"/>
          <w:szCs w:val="22"/>
        </w:rPr>
        <w:t>Propertius:</w:t>
      </w:r>
      <w:r w:rsidR="00A0557F" w:rsidRPr="00CD766D">
        <w:rPr>
          <w:rFonts w:ascii="Times New Roman" w:hAnsi="Times New Roman" w:cs="Times New Roman"/>
          <w:sz w:val="22"/>
          <w:szCs w:val="22"/>
        </w:rPr>
        <w:t xml:space="preserve"> </w:t>
      </w:r>
    </w:p>
    <w:p w:rsidR="00A0557F" w:rsidRPr="00CD766D" w:rsidRDefault="00A0557F" w:rsidP="00A0557F">
      <w:pPr>
        <w:pStyle w:val="NurText"/>
        <w:tabs>
          <w:tab w:val="left" w:pos="993"/>
        </w:tabs>
        <w:spacing w:after="60"/>
        <w:ind w:left="993" w:hanging="426"/>
        <w:jc w:val="both"/>
        <w:rPr>
          <w:rFonts w:ascii="Times New Roman" w:hAnsi="Times New Roman" w:cs="Times New Roman"/>
          <w:sz w:val="22"/>
          <w:szCs w:val="22"/>
        </w:rPr>
      </w:pPr>
      <w:r w:rsidRPr="00CD766D">
        <w:rPr>
          <w:rFonts w:ascii="Times New Roman" w:hAnsi="Times New Roman" w:cs="Times New Roman"/>
          <w:sz w:val="22"/>
          <w:szCs w:val="22"/>
          <w:lang w:val="la-Latn"/>
        </w:rPr>
        <w:t>Ed.:</w:t>
      </w:r>
      <w:r w:rsidRPr="00CD766D">
        <w:rPr>
          <w:rFonts w:ascii="Times New Roman" w:hAnsi="Times New Roman" w:cs="Times New Roman"/>
          <w:sz w:val="22"/>
          <w:szCs w:val="22"/>
          <w:lang w:val="la-Latn"/>
        </w:rPr>
        <w:tab/>
      </w:r>
      <w:r w:rsidR="00CD766D" w:rsidRPr="00CD766D">
        <w:rPr>
          <w:rFonts w:ascii="Times New Roman" w:hAnsi="Times New Roman" w:cs="Times New Roman"/>
          <w:noProof/>
          <w:sz w:val="22"/>
          <w:szCs w:val="22"/>
          <w:lang w:val="en-US" w:eastAsia="en-US"/>
        </w:rPr>
        <w:drawing>
          <wp:inline distT="0" distB="0" distL="0" distR="0" wp14:anchorId="0F2750B1" wp14:editId="724F5503">
            <wp:extent cx="6350" cy="6350"/>
            <wp:effectExtent l="0" t="0" r="0" b="0"/>
            <wp:docPr id="55" name="Bild 5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CD766D" w:rsidRPr="00CD766D">
        <w:rPr>
          <w:rFonts w:ascii="Times New Roman" w:hAnsi="Times New Roman" w:cs="Times New Roman"/>
          <w:i/>
          <w:sz w:val="22"/>
          <w:szCs w:val="22"/>
          <w:lang w:val="la-Latn"/>
        </w:rPr>
        <w:t>Sexti Properti Elegiarum libri IV</w:t>
      </w:r>
      <w:r w:rsidR="00CD766D" w:rsidRPr="00CD766D">
        <w:rPr>
          <w:rFonts w:ascii="Times New Roman" w:hAnsi="Times New Roman" w:cs="Times New Roman"/>
          <w:sz w:val="22"/>
          <w:szCs w:val="22"/>
        </w:rPr>
        <w:t xml:space="preserve">, hg. v. </w:t>
      </w:r>
      <w:r w:rsidR="00471A1B">
        <w:rPr>
          <w:rFonts w:ascii="Times New Roman" w:hAnsi="Times New Roman" w:cs="Times New Roman"/>
          <w:smallCaps/>
          <w:sz w:val="22"/>
          <w:szCs w:val="22"/>
        </w:rPr>
        <w:t>P. </w:t>
      </w:r>
      <w:r w:rsidR="00CD766D" w:rsidRPr="00CD766D">
        <w:rPr>
          <w:rFonts w:ascii="Times New Roman" w:hAnsi="Times New Roman" w:cs="Times New Roman"/>
          <w:smallCaps/>
          <w:sz w:val="22"/>
          <w:szCs w:val="22"/>
        </w:rPr>
        <w:t>Fedeli</w:t>
      </w:r>
      <w:r w:rsidR="00CD766D" w:rsidRPr="00CD766D">
        <w:rPr>
          <w:rFonts w:ascii="Times New Roman" w:hAnsi="Times New Roman" w:cs="Times New Roman"/>
          <w:sz w:val="22"/>
          <w:szCs w:val="22"/>
        </w:rPr>
        <w:t xml:space="preserve">, </w:t>
      </w:r>
      <w:r w:rsidR="007B5B78">
        <w:rPr>
          <w:rFonts w:ascii="Times New Roman" w:hAnsi="Times New Roman" w:cs="Times New Roman"/>
          <w:sz w:val="22"/>
          <w:szCs w:val="22"/>
        </w:rPr>
        <w:t>2. </w:t>
      </w:r>
      <w:r w:rsidR="00CD766D">
        <w:rPr>
          <w:rFonts w:ascii="Times New Roman" w:hAnsi="Times New Roman" w:cs="Times New Roman"/>
          <w:sz w:val="22"/>
          <w:szCs w:val="22"/>
        </w:rPr>
        <w:t xml:space="preserve">überarb. Aufl., </w:t>
      </w:r>
      <w:r w:rsidR="00CD766D" w:rsidRPr="00CD766D">
        <w:rPr>
          <w:rFonts w:ascii="Times New Roman" w:hAnsi="Times New Roman" w:cs="Times New Roman"/>
          <w:sz w:val="22"/>
          <w:szCs w:val="22"/>
        </w:rPr>
        <w:t xml:space="preserve">Stuttgart </w:t>
      </w:r>
      <w:r w:rsidR="00CD766D">
        <w:rPr>
          <w:rFonts w:ascii="Times New Roman" w:hAnsi="Times New Roman" w:cs="Times New Roman"/>
          <w:sz w:val="22"/>
          <w:szCs w:val="22"/>
        </w:rPr>
        <w:t>199</w:t>
      </w:r>
      <w:r w:rsidR="00CD766D" w:rsidRPr="00CD766D">
        <w:rPr>
          <w:rFonts w:ascii="Times New Roman" w:hAnsi="Times New Roman" w:cs="Times New Roman"/>
          <w:sz w:val="22"/>
          <w:szCs w:val="22"/>
        </w:rPr>
        <w:t>4 (Bibliotheca Teubneriana).</w:t>
      </w:r>
    </w:p>
    <w:p w:rsidR="00A0557F" w:rsidRDefault="00A0557F" w:rsidP="00A0557F">
      <w:pPr>
        <w:pStyle w:val="NurText"/>
        <w:tabs>
          <w:tab w:val="left" w:pos="993"/>
        </w:tabs>
        <w:spacing w:after="60"/>
        <w:ind w:left="993" w:hanging="426"/>
        <w:jc w:val="both"/>
        <w:rPr>
          <w:rFonts w:ascii="Times New Roman" w:hAnsi="Times New Roman" w:cs="Times New Roman"/>
          <w:sz w:val="22"/>
          <w:szCs w:val="22"/>
        </w:rPr>
      </w:pPr>
      <w:r w:rsidRPr="00CD766D">
        <w:rPr>
          <w:rFonts w:ascii="Times New Roman" w:hAnsi="Times New Roman" w:cs="Times New Roman"/>
          <w:sz w:val="22"/>
          <w:szCs w:val="22"/>
        </w:rPr>
        <w:t>Ü:</w:t>
      </w:r>
      <w:r w:rsidRPr="00CD766D">
        <w:rPr>
          <w:rFonts w:ascii="Times New Roman" w:hAnsi="Times New Roman" w:cs="Times New Roman"/>
          <w:sz w:val="22"/>
          <w:szCs w:val="22"/>
        </w:rPr>
        <w:tab/>
      </w:r>
      <w:r w:rsidRPr="00CD766D">
        <w:rPr>
          <w:rFonts w:ascii="Times New Roman" w:hAnsi="Times New Roman" w:cs="Times New Roman"/>
          <w:i/>
          <w:sz w:val="22"/>
          <w:szCs w:val="22"/>
        </w:rPr>
        <w:t>Carmina</w:t>
      </w:r>
      <w:r w:rsidRPr="00CD766D">
        <w:rPr>
          <w:rFonts w:ascii="Times New Roman" w:hAnsi="Times New Roman" w:cs="Times New Roman"/>
          <w:sz w:val="22"/>
          <w:szCs w:val="22"/>
        </w:rPr>
        <w:t xml:space="preserve"> / Liebeselegien, lat./dt., hg. u. übers. v. </w:t>
      </w:r>
      <w:r w:rsidR="007C63D3">
        <w:rPr>
          <w:rFonts w:ascii="Times New Roman" w:hAnsi="Times New Roman" w:cs="Times New Roman"/>
          <w:sz w:val="22"/>
          <w:szCs w:val="22"/>
        </w:rPr>
        <w:t>G. </w:t>
      </w:r>
      <w:r w:rsidRPr="00CD766D">
        <w:rPr>
          <w:rFonts w:ascii="Times New Roman" w:hAnsi="Times New Roman" w:cs="Times New Roman"/>
          <w:smallCaps/>
          <w:sz w:val="22"/>
          <w:szCs w:val="22"/>
        </w:rPr>
        <w:t>Luck</w:t>
      </w:r>
      <w:r w:rsidRPr="00CD766D">
        <w:rPr>
          <w:rFonts w:ascii="Times New Roman" w:hAnsi="Times New Roman" w:cs="Times New Roman"/>
          <w:sz w:val="22"/>
          <w:szCs w:val="22"/>
        </w:rPr>
        <w:t xml:space="preserve">, Zürich </w:t>
      </w:r>
      <w:r w:rsidR="00290047">
        <w:rPr>
          <w:rFonts w:ascii="Times New Roman" w:hAnsi="Times New Roman" w:cs="Times New Roman"/>
          <w:sz w:val="22"/>
          <w:szCs w:val="22"/>
        </w:rPr>
        <w:t>u. a.</w:t>
      </w:r>
      <w:r w:rsidRPr="00CD766D">
        <w:rPr>
          <w:rFonts w:ascii="Times New Roman" w:hAnsi="Times New Roman" w:cs="Times New Roman"/>
          <w:sz w:val="22"/>
          <w:szCs w:val="22"/>
        </w:rPr>
        <w:t xml:space="preserve"> 1996</w:t>
      </w:r>
      <w:r w:rsidR="006156A0">
        <w:rPr>
          <w:rFonts w:ascii="Times New Roman" w:hAnsi="Times New Roman" w:cs="Times New Roman"/>
          <w:sz w:val="22"/>
          <w:szCs w:val="22"/>
        </w:rPr>
        <w:t>; e</w:t>
      </w:r>
      <w:r w:rsidRPr="00CD766D">
        <w:rPr>
          <w:rFonts w:ascii="Times New Roman" w:hAnsi="Times New Roman" w:cs="Times New Roman"/>
          <w:sz w:val="22"/>
          <w:szCs w:val="22"/>
        </w:rPr>
        <w:t xml:space="preserve"> (Sammlung Tusculum)</w:t>
      </w:r>
      <w:r w:rsidR="006156A0">
        <w:rPr>
          <w:rFonts w:ascii="Times New Roman" w:hAnsi="Times New Roman" w:cs="Times New Roman"/>
          <w:sz w:val="22"/>
          <w:szCs w:val="22"/>
        </w:rPr>
        <w:t xml:space="preserve"> [enthält auch: die </w:t>
      </w:r>
      <w:r w:rsidR="006156A0">
        <w:rPr>
          <w:rFonts w:ascii="Times New Roman" w:hAnsi="Times New Roman" w:cs="Times New Roman"/>
          <w:i/>
          <w:sz w:val="22"/>
          <w:szCs w:val="22"/>
        </w:rPr>
        <w:t>C</w:t>
      </w:r>
      <w:r w:rsidR="006156A0" w:rsidRPr="006156A0">
        <w:rPr>
          <w:rFonts w:ascii="Times New Roman" w:hAnsi="Times New Roman" w:cs="Times New Roman"/>
          <w:i/>
          <w:sz w:val="22"/>
          <w:szCs w:val="22"/>
        </w:rPr>
        <w:t>armina</w:t>
      </w:r>
      <w:r w:rsidR="006156A0">
        <w:rPr>
          <w:rFonts w:ascii="Times New Roman" w:hAnsi="Times New Roman" w:cs="Times New Roman"/>
          <w:sz w:val="22"/>
          <w:szCs w:val="22"/>
        </w:rPr>
        <w:t xml:space="preserve"> des </w:t>
      </w:r>
      <w:r w:rsidR="006156A0" w:rsidRPr="006156A0">
        <w:rPr>
          <w:rFonts w:ascii="Times New Roman" w:hAnsi="Times New Roman" w:cs="Times New Roman"/>
          <w:smallCaps/>
          <w:sz w:val="22"/>
          <w:szCs w:val="22"/>
        </w:rPr>
        <w:t>Albius Tibullus</w:t>
      </w:r>
      <w:r w:rsidR="006156A0">
        <w:rPr>
          <w:rFonts w:ascii="Times New Roman" w:hAnsi="Times New Roman" w:cs="Times New Roman"/>
          <w:sz w:val="22"/>
          <w:szCs w:val="22"/>
        </w:rPr>
        <w:t>]</w:t>
      </w:r>
      <w:r w:rsidRPr="00CD766D">
        <w:rPr>
          <w:rFonts w:ascii="Times New Roman" w:hAnsi="Times New Roman" w:cs="Times New Roman"/>
          <w:sz w:val="22"/>
          <w:szCs w:val="22"/>
        </w:rPr>
        <w:t>.</w:t>
      </w:r>
    </w:p>
    <w:p w:rsidR="00C34E3C" w:rsidRPr="001B03AB" w:rsidRDefault="00C34E3C" w:rsidP="00A0557F">
      <w:pPr>
        <w:pStyle w:val="NurText"/>
        <w:numPr>
          <w:ins w:id="2" w:author="Stefan Rebenich" w:date="2015-03-15T23:35:00Z"/>
        </w:numPr>
        <w:tabs>
          <w:tab w:val="left" w:pos="993"/>
        </w:tabs>
        <w:spacing w:after="60"/>
        <w:ind w:left="993" w:hanging="426"/>
        <w:jc w:val="both"/>
        <w:rPr>
          <w:rFonts w:ascii="Times New Roman" w:hAnsi="Times New Roman" w:cs="Times New Roman"/>
          <w:smallCaps/>
          <w:noProof/>
          <w:sz w:val="22"/>
          <w:szCs w:val="22"/>
        </w:rPr>
      </w:pPr>
    </w:p>
    <w:p w:rsidR="00FD7E3B" w:rsidRPr="00D347E9" w:rsidRDefault="007C63D3" w:rsidP="00FF3119">
      <w:pPr>
        <w:pStyle w:val="NurText"/>
        <w:spacing w:before="200"/>
        <w:ind w:left="567" w:hanging="567"/>
        <w:jc w:val="both"/>
        <w:rPr>
          <w:rFonts w:ascii="Times New Roman" w:hAnsi="Times New Roman" w:cs="Times New Roman"/>
          <w:sz w:val="22"/>
          <w:szCs w:val="22"/>
        </w:rPr>
      </w:pPr>
      <w:r>
        <w:rPr>
          <w:rFonts w:ascii="Times New Roman" w:hAnsi="Times New Roman" w:cs="Times New Roman"/>
          <w:smallCaps/>
          <w:sz w:val="22"/>
          <w:szCs w:val="22"/>
        </w:rPr>
        <w:t>G. </w:t>
      </w:r>
      <w:r w:rsidR="00436876" w:rsidRPr="00D347E9">
        <w:rPr>
          <w:rFonts w:ascii="Times New Roman" w:hAnsi="Times New Roman" w:cs="Times New Roman"/>
          <w:smallCaps/>
          <w:sz w:val="22"/>
          <w:szCs w:val="22"/>
        </w:rPr>
        <w:t>Sallustius Crispus</w:t>
      </w:r>
      <w:r w:rsidR="00FD7E3B" w:rsidRPr="00D347E9">
        <w:rPr>
          <w:rFonts w:ascii="Times New Roman" w:hAnsi="Times New Roman" w:cs="Times New Roman"/>
          <w:smallCaps/>
          <w:sz w:val="22"/>
          <w:szCs w:val="22"/>
        </w:rPr>
        <w:t>:</w:t>
      </w:r>
      <w:r w:rsidR="00436876" w:rsidRPr="00D347E9">
        <w:rPr>
          <w:rFonts w:ascii="Times New Roman" w:hAnsi="Times New Roman" w:cs="Times New Roman"/>
          <w:sz w:val="22"/>
          <w:szCs w:val="22"/>
        </w:rPr>
        <w:t xml:space="preserve"> </w:t>
      </w:r>
    </w:p>
    <w:p w:rsidR="006003D9" w:rsidRPr="00D347E9" w:rsidRDefault="008254E0" w:rsidP="00395446">
      <w:pPr>
        <w:pStyle w:val="NurText"/>
        <w:tabs>
          <w:tab w:val="left" w:pos="993"/>
        </w:tabs>
        <w:spacing w:after="60"/>
        <w:ind w:left="993" w:hanging="426"/>
        <w:jc w:val="both"/>
        <w:rPr>
          <w:rFonts w:ascii="Times New Roman" w:hAnsi="Times New Roman" w:cs="Times New Roman"/>
          <w:sz w:val="22"/>
          <w:szCs w:val="22"/>
        </w:rPr>
      </w:pPr>
      <w:r w:rsidRPr="00D347E9">
        <w:rPr>
          <w:rFonts w:ascii="Times New Roman" w:hAnsi="Times New Roman" w:cs="Times New Roman"/>
          <w:sz w:val="22"/>
          <w:szCs w:val="22"/>
        </w:rPr>
        <w:t>Ed.</w:t>
      </w:r>
      <w:r w:rsidR="006003D9" w:rsidRPr="00D347E9">
        <w:rPr>
          <w:rFonts w:ascii="Times New Roman" w:hAnsi="Times New Roman" w:cs="Times New Roman"/>
          <w:sz w:val="22"/>
          <w:szCs w:val="22"/>
        </w:rPr>
        <w:t>:</w:t>
      </w:r>
      <w:r w:rsidR="006003D9" w:rsidRPr="00D347E9">
        <w:rPr>
          <w:rFonts w:ascii="Times New Roman" w:hAnsi="Times New Roman" w:cs="Times New Roman"/>
          <w:sz w:val="22"/>
          <w:szCs w:val="22"/>
        </w:rPr>
        <w:tab/>
      </w:r>
      <w:r w:rsidR="00851C4E" w:rsidRPr="00AD13FA">
        <w:rPr>
          <w:rFonts w:ascii="Times New Roman" w:hAnsi="Times New Roman" w:cs="Times New Roman"/>
          <w:noProof/>
          <w:sz w:val="22"/>
          <w:szCs w:val="22"/>
          <w:lang w:val="en-US" w:eastAsia="en-US"/>
        </w:rPr>
        <w:drawing>
          <wp:inline distT="0" distB="0" distL="0" distR="0" wp14:anchorId="687D5590" wp14:editId="2B4870B9">
            <wp:extent cx="6350" cy="6350"/>
            <wp:effectExtent l="0" t="0" r="0" b="0"/>
            <wp:docPr id="33" name="Bild 1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rPr>
        <w:t>C. </w:t>
      </w:r>
      <w:r w:rsidR="00851C4E" w:rsidRPr="00D347E9">
        <w:rPr>
          <w:rStyle w:val="textmarked"/>
          <w:rFonts w:ascii="Times New Roman" w:hAnsi="Times New Roman" w:cs="Times New Roman"/>
          <w:i/>
          <w:sz w:val="22"/>
          <w:szCs w:val="22"/>
        </w:rPr>
        <w:t>Sallusti</w:t>
      </w:r>
      <w:r w:rsidR="00851C4E" w:rsidRPr="00D347E9">
        <w:rPr>
          <w:rFonts w:ascii="Times New Roman" w:hAnsi="Times New Roman" w:cs="Times New Roman"/>
          <w:i/>
          <w:sz w:val="22"/>
          <w:szCs w:val="22"/>
        </w:rPr>
        <w:t xml:space="preserve"> Crispi Catilina, Iugurtha, Fragmenta ampliora</w:t>
      </w:r>
      <w:r w:rsidR="00851C4E" w:rsidRPr="00D347E9">
        <w:rPr>
          <w:rStyle w:val="Hyperlink"/>
          <w:rFonts w:ascii="Times New Roman" w:hAnsi="Times New Roman" w:cs="Times New Roman"/>
          <w:color w:val="auto"/>
          <w:sz w:val="22"/>
          <w:szCs w:val="22"/>
          <w:u w:val="none"/>
        </w:rPr>
        <w:t xml:space="preserve">, hg. v. </w:t>
      </w:r>
      <w:r w:rsidR="00471A1B">
        <w:rPr>
          <w:rFonts w:ascii="Times New Roman" w:hAnsi="Times New Roman" w:cs="Times New Roman"/>
          <w:smallCaps/>
          <w:sz w:val="22"/>
          <w:szCs w:val="22"/>
        </w:rPr>
        <w:t>A. </w:t>
      </w:r>
      <w:r w:rsidR="00851C4E" w:rsidRPr="00D347E9">
        <w:rPr>
          <w:rFonts w:ascii="Times New Roman" w:hAnsi="Times New Roman" w:cs="Times New Roman"/>
          <w:smallCaps/>
          <w:sz w:val="22"/>
          <w:szCs w:val="22"/>
        </w:rPr>
        <w:t>Kurfess</w:t>
      </w:r>
      <w:r w:rsidR="00851C4E" w:rsidRPr="00D347E9">
        <w:rPr>
          <w:rFonts w:ascii="Times New Roman" w:hAnsi="Times New Roman" w:cs="Times New Roman"/>
          <w:sz w:val="22"/>
          <w:szCs w:val="22"/>
        </w:rPr>
        <w:t xml:space="preserve">, </w:t>
      </w:r>
      <w:r w:rsidR="00AD13FA" w:rsidRPr="00D347E9">
        <w:rPr>
          <w:rFonts w:ascii="Times New Roman" w:hAnsi="Times New Roman" w:cs="Times New Roman"/>
          <w:sz w:val="22"/>
          <w:szCs w:val="22"/>
        </w:rPr>
        <w:t>9.</w:t>
      </w:r>
      <w:r w:rsidR="007B5B78" w:rsidRPr="00D347E9">
        <w:rPr>
          <w:rFonts w:ascii="Times New Roman" w:hAnsi="Times New Roman" w:cs="Times New Roman"/>
          <w:sz w:val="22"/>
          <w:szCs w:val="22"/>
        </w:rPr>
        <w:t> </w:t>
      </w:r>
      <w:r w:rsidR="00AD13FA" w:rsidRPr="00D347E9">
        <w:rPr>
          <w:rFonts w:ascii="Times New Roman" w:hAnsi="Times New Roman" w:cs="Times New Roman"/>
          <w:sz w:val="22"/>
          <w:szCs w:val="22"/>
        </w:rPr>
        <w:t>Aufl., Stuttgart 1981 (Bibliotheca Teubneriana).</w:t>
      </w:r>
    </w:p>
    <w:p w:rsidR="00AD13FA" w:rsidRPr="00D347E9" w:rsidRDefault="00AD13FA" w:rsidP="00395446">
      <w:pPr>
        <w:pStyle w:val="NurText"/>
        <w:tabs>
          <w:tab w:val="left" w:pos="993"/>
        </w:tabs>
        <w:spacing w:after="60"/>
        <w:ind w:left="993" w:hanging="426"/>
        <w:jc w:val="both"/>
        <w:rPr>
          <w:rFonts w:ascii="Times New Roman" w:hAnsi="Times New Roman" w:cs="Times New Roman"/>
          <w:sz w:val="22"/>
          <w:szCs w:val="22"/>
          <w:highlight w:val="yellow"/>
        </w:rPr>
      </w:pPr>
      <w:r w:rsidRPr="00D347E9">
        <w:rPr>
          <w:rFonts w:ascii="Times New Roman" w:hAnsi="Times New Roman" w:cs="Times New Roman"/>
          <w:sz w:val="22"/>
          <w:szCs w:val="22"/>
        </w:rPr>
        <w:tab/>
      </w:r>
      <w:r w:rsidRPr="00AD13FA">
        <w:rPr>
          <w:rFonts w:ascii="Times New Roman" w:hAnsi="Times New Roman" w:cs="Times New Roman"/>
          <w:noProof/>
          <w:sz w:val="22"/>
          <w:szCs w:val="22"/>
          <w:lang w:val="en-US" w:eastAsia="en-US"/>
        </w:rPr>
        <w:drawing>
          <wp:inline distT="0" distB="0" distL="0" distR="0" wp14:anchorId="151922E8" wp14:editId="005CCC84">
            <wp:extent cx="6350" cy="6350"/>
            <wp:effectExtent l="0" t="0" r="0" b="0"/>
            <wp:docPr id="34" name="Bild 1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AD13FA">
        <w:rPr>
          <w:rFonts w:ascii="Times New Roman" w:hAnsi="Times New Roman" w:cs="Times New Roman"/>
          <w:i/>
          <w:sz w:val="22"/>
          <w:szCs w:val="22"/>
          <w:lang w:val="la-Latn"/>
        </w:rPr>
        <w:t xml:space="preserve">Appendix </w:t>
      </w:r>
      <w:r w:rsidRPr="00AD13FA">
        <w:rPr>
          <w:rStyle w:val="textmarked"/>
          <w:rFonts w:ascii="Times New Roman" w:hAnsi="Times New Roman" w:cs="Times New Roman"/>
          <w:i/>
          <w:sz w:val="22"/>
          <w:szCs w:val="22"/>
          <w:lang w:val="la-Latn"/>
        </w:rPr>
        <w:t>Sallustiana</w:t>
      </w:r>
      <w:r w:rsidRPr="00D347E9">
        <w:rPr>
          <w:rStyle w:val="textmarked"/>
          <w:rFonts w:ascii="Times New Roman" w:hAnsi="Times New Roman" w:cs="Times New Roman"/>
          <w:sz w:val="22"/>
          <w:szCs w:val="22"/>
        </w:rPr>
        <w:t>, hg</w:t>
      </w:r>
      <w:r w:rsidRPr="00D347E9">
        <w:rPr>
          <w:rFonts w:ascii="Times New Roman" w:hAnsi="Times New Roman" w:cs="Times New Roman"/>
          <w:sz w:val="22"/>
          <w:szCs w:val="22"/>
        </w:rPr>
        <w:t xml:space="preserve">. v. </w:t>
      </w:r>
      <w:r w:rsidR="00471A1B">
        <w:rPr>
          <w:rFonts w:ascii="Times New Roman" w:hAnsi="Times New Roman" w:cs="Times New Roman"/>
          <w:smallCaps/>
          <w:sz w:val="22"/>
          <w:szCs w:val="22"/>
        </w:rPr>
        <w:t>A. </w:t>
      </w:r>
      <w:r w:rsidRPr="00D347E9">
        <w:rPr>
          <w:rFonts w:ascii="Times New Roman" w:hAnsi="Times New Roman" w:cs="Times New Roman"/>
          <w:smallCaps/>
          <w:sz w:val="22"/>
          <w:szCs w:val="22"/>
        </w:rPr>
        <w:t>Kurfess</w:t>
      </w:r>
      <w:r w:rsidR="007B5B78" w:rsidRPr="00D347E9">
        <w:rPr>
          <w:rFonts w:ascii="Times New Roman" w:hAnsi="Times New Roman" w:cs="Times New Roman"/>
          <w:sz w:val="22"/>
          <w:szCs w:val="22"/>
        </w:rPr>
        <w:t>, 2 Bde</w:t>
      </w:r>
      <w:r w:rsidRPr="00D347E9">
        <w:rPr>
          <w:rFonts w:ascii="Times New Roman" w:hAnsi="Times New Roman" w:cs="Times New Roman"/>
          <w:sz w:val="22"/>
          <w:szCs w:val="22"/>
        </w:rPr>
        <w:t>., 1950</w:t>
      </w:r>
      <w:r w:rsidR="00754F64" w:rsidRPr="00D347E9">
        <w:rPr>
          <w:rFonts w:ascii="Times New Roman" w:hAnsi="Times New Roman" w:cs="Times New Roman"/>
          <w:sz w:val="22"/>
          <w:szCs w:val="22"/>
        </w:rPr>
        <w:t>–</w:t>
      </w:r>
      <w:r w:rsidRPr="00D347E9">
        <w:rPr>
          <w:rFonts w:ascii="Times New Roman" w:hAnsi="Times New Roman" w:cs="Times New Roman"/>
          <w:sz w:val="22"/>
          <w:szCs w:val="22"/>
        </w:rPr>
        <w:t xml:space="preserve">1962; enthält: </w:t>
      </w:r>
      <w:r w:rsidR="00471A1B">
        <w:rPr>
          <w:rFonts w:ascii="Times New Roman" w:hAnsi="Times New Roman" w:cs="Times New Roman"/>
          <w:i/>
          <w:sz w:val="22"/>
          <w:szCs w:val="22"/>
          <w:lang w:val="la-Latn"/>
        </w:rPr>
        <w:t>C. </w:t>
      </w:r>
      <w:r w:rsidRPr="00AD13FA">
        <w:rPr>
          <w:rFonts w:ascii="Times New Roman" w:hAnsi="Times New Roman" w:cs="Times New Roman"/>
          <w:i/>
          <w:sz w:val="22"/>
          <w:szCs w:val="22"/>
          <w:lang w:val="la-Latn"/>
        </w:rPr>
        <w:t>Sallusti Crispi Epistulae ad Caesarem senem de re publica</w:t>
      </w:r>
      <w:r w:rsidRPr="00D347E9">
        <w:rPr>
          <w:rFonts w:ascii="Times New Roman" w:hAnsi="Times New Roman" w:cs="Times New Roman"/>
          <w:sz w:val="22"/>
          <w:szCs w:val="22"/>
        </w:rPr>
        <w:t xml:space="preserve">; </w:t>
      </w:r>
      <w:r w:rsidRPr="00AD13FA">
        <w:rPr>
          <w:rFonts w:ascii="Times New Roman" w:hAnsi="Times New Roman" w:cs="Times New Roman"/>
          <w:i/>
          <w:noProof/>
          <w:sz w:val="22"/>
          <w:szCs w:val="22"/>
          <w:lang w:val="en-US" w:eastAsia="en-US"/>
        </w:rPr>
        <w:drawing>
          <wp:inline distT="0" distB="0" distL="0" distR="0" wp14:anchorId="031E9A35" wp14:editId="480E83D9">
            <wp:extent cx="6350" cy="6350"/>
            <wp:effectExtent l="0" t="0" r="0" b="0"/>
            <wp:docPr id="35" name="Bild 1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AD13FA">
        <w:rPr>
          <w:rFonts w:ascii="Times New Roman" w:hAnsi="Times New Roman" w:cs="Times New Roman"/>
          <w:i/>
          <w:sz w:val="22"/>
          <w:szCs w:val="22"/>
          <w:lang w:val="la-Latn"/>
        </w:rPr>
        <w:t>(</w:t>
      </w:r>
      <w:r w:rsidRPr="00AD13FA">
        <w:rPr>
          <w:rStyle w:val="textmarked"/>
          <w:rFonts w:ascii="Times New Roman" w:hAnsi="Times New Roman" w:cs="Times New Roman"/>
          <w:i/>
          <w:sz w:val="22"/>
          <w:szCs w:val="22"/>
          <w:lang w:val="la-Latn"/>
        </w:rPr>
        <w:t>Sallusti</w:t>
      </w:r>
      <w:r w:rsidRPr="00AD13FA">
        <w:rPr>
          <w:rFonts w:ascii="Times New Roman" w:hAnsi="Times New Roman" w:cs="Times New Roman"/>
          <w:i/>
          <w:sz w:val="22"/>
          <w:szCs w:val="22"/>
          <w:lang w:val="la-Latn"/>
        </w:rPr>
        <w:t>) In Ciceronem et invicem invectivae</w:t>
      </w:r>
      <w:r w:rsidRPr="00D347E9">
        <w:rPr>
          <w:rFonts w:ascii="Times New Roman" w:hAnsi="Times New Roman" w:cs="Times New Roman"/>
          <w:sz w:val="22"/>
          <w:szCs w:val="22"/>
        </w:rPr>
        <w:t xml:space="preserve"> (Bibliotheca Teubneriana).</w:t>
      </w:r>
    </w:p>
    <w:p w:rsidR="00436876" w:rsidRPr="00471A1B" w:rsidRDefault="006003D9" w:rsidP="00395446">
      <w:pPr>
        <w:pStyle w:val="NurText"/>
        <w:tabs>
          <w:tab w:val="left" w:pos="993"/>
        </w:tabs>
        <w:spacing w:after="60"/>
        <w:ind w:left="993" w:hanging="426"/>
        <w:jc w:val="both"/>
        <w:rPr>
          <w:rFonts w:ascii="Times New Roman" w:hAnsi="Times New Roman" w:cs="Times New Roman"/>
          <w:sz w:val="22"/>
          <w:szCs w:val="22"/>
        </w:rPr>
      </w:pPr>
      <w:r w:rsidRPr="007B5B78">
        <w:rPr>
          <w:rFonts w:ascii="Times New Roman" w:hAnsi="Times New Roman" w:cs="Times New Roman"/>
          <w:sz w:val="22"/>
          <w:szCs w:val="22"/>
        </w:rPr>
        <w:t>Ü:</w:t>
      </w:r>
      <w:r w:rsidRPr="007B5B78">
        <w:rPr>
          <w:rFonts w:ascii="Times New Roman" w:hAnsi="Times New Roman" w:cs="Times New Roman"/>
          <w:sz w:val="22"/>
          <w:szCs w:val="22"/>
        </w:rPr>
        <w:tab/>
      </w:r>
      <w:r w:rsidR="00436876" w:rsidRPr="007B5B78">
        <w:rPr>
          <w:rFonts w:ascii="Times New Roman" w:hAnsi="Times New Roman" w:cs="Times New Roman"/>
          <w:sz w:val="22"/>
          <w:szCs w:val="22"/>
        </w:rPr>
        <w:t>Werke</w:t>
      </w:r>
      <w:r w:rsidR="00AD13FA" w:rsidRPr="007B5B78">
        <w:rPr>
          <w:rFonts w:ascii="Times New Roman" w:hAnsi="Times New Roman" w:cs="Times New Roman"/>
          <w:sz w:val="22"/>
          <w:szCs w:val="22"/>
        </w:rPr>
        <w:t xml:space="preserve">, </w:t>
      </w:r>
      <w:r w:rsidR="00436876" w:rsidRPr="007B5B78">
        <w:rPr>
          <w:rFonts w:ascii="Times New Roman" w:hAnsi="Times New Roman" w:cs="Times New Roman"/>
          <w:sz w:val="22"/>
          <w:szCs w:val="22"/>
        </w:rPr>
        <w:t xml:space="preserve">lat./dt., hg. u. übers. v. </w:t>
      </w:r>
      <w:r w:rsidR="00471A1B">
        <w:rPr>
          <w:rFonts w:ascii="Times New Roman" w:hAnsi="Times New Roman" w:cs="Times New Roman"/>
          <w:sz w:val="22"/>
          <w:szCs w:val="22"/>
        </w:rPr>
        <w:t>W. </w:t>
      </w:r>
      <w:r w:rsidR="00436876" w:rsidRPr="007B5B78">
        <w:rPr>
          <w:rFonts w:ascii="Times New Roman" w:hAnsi="Times New Roman" w:cs="Times New Roman"/>
          <w:smallCaps/>
          <w:sz w:val="22"/>
          <w:szCs w:val="22"/>
        </w:rPr>
        <w:t>Eisenhut</w:t>
      </w:r>
      <w:r w:rsidR="00436876" w:rsidRPr="007B5B78">
        <w:rPr>
          <w:rFonts w:ascii="Times New Roman" w:hAnsi="Times New Roman" w:cs="Times New Roman"/>
          <w:sz w:val="22"/>
          <w:szCs w:val="22"/>
        </w:rPr>
        <w:t xml:space="preserve"> u. </w:t>
      </w:r>
      <w:r w:rsidR="00471A1B">
        <w:rPr>
          <w:rFonts w:ascii="Times New Roman" w:hAnsi="Times New Roman" w:cs="Times New Roman"/>
          <w:sz w:val="22"/>
          <w:szCs w:val="22"/>
        </w:rPr>
        <w:t>W. </w:t>
      </w:r>
      <w:r w:rsidR="00436876" w:rsidRPr="007B5B78">
        <w:rPr>
          <w:rFonts w:ascii="Times New Roman" w:hAnsi="Times New Roman" w:cs="Times New Roman"/>
          <w:smallCaps/>
          <w:sz w:val="22"/>
          <w:szCs w:val="22"/>
        </w:rPr>
        <w:t>Schöne</w:t>
      </w:r>
      <w:r w:rsidR="00AD13FA" w:rsidRPr="007B5B78">
        <w:rPr>
          <w:rFonts w:ascii="Times New Roman" w:hAnsi="Times New Roman" w:cs="Times New Roman"/>
          <w:sz w:val="22"/>
          <w:szCs w:val="22"/>
        </w:rPr>
        <w:t xml:space="preserve">, </w:t>
      </w:r>
      <w:r w:rsidR="007B5B78">
        <w:rPr>
          <w:rFonts w:ascii="Times New Roman" w:hAnsi="Times New Roman" w:cs="Times New Roman"/>
          <w:sz w:val="22"/>
          <w:szCs w:val="22"/>
        </w:rPr>
        <w:t>3. Aufl.</w:t>
      </w:r>
      <w:r w:rsidR="00436876" w:rsidRPr="00471A1B">
        <w:rPr>
          <w:rFonts w:ascii="Times New Roman" w:hAnsi="Times New Roman" w:cs="Times New Roman"/>
          <w:sz w:val="22"/>
          <w:szCs w:val="22"/>
        </w:rPr>
        <w:t xml:space="preserve">, </w:t>
      </w:r>
      <w:r w:rsidR="00AD13FA" w:rsidRPr="00471A1B">
        <w:rPr>
          <w:rFonts w:ascii="Times New Roman" w:hAnsi="Times New Roman" w:cs="Times New Roman"/>
          <w:sz w:val="22"/>
          <w:szCs w:val="22"/>
        </w:rPr>
        <w:t>Düsseldorf 2006 (Sammlung Tusculum)</w:t>
      </w:r>
      <w:r w:rsidR="00436876" w:rsidRPr="00471A1B">
        <w:rPr>
          <w:rFonts w:ascii="Times New Roman" w:hAnsi="Times New Roman" w:cs="Times New Roman"/>
          <w:sz w:val="22"/>
          <w:szCs w:val="22"/>
        </w:rPr>
        <w:t>.</w:t>
      </w:r>
    </w:p>
    <w:p w:rsidR="00506439" w:rsidRPr="00E32FD5" w:rsidRDefault="00506439" w:rsidP="00192650">
      <w:pPr>
        <w:pStyle w:val="NurText"/>
        <w:spacing w:before="200"/>
        <w:ind w:left="567" w:hanging="567"/>
        <w:jc w:val="both"/>
        <w:rPr>
          <w:rFonts w:ascii="Times New Roman" w:hAnsi="Times New Roman" w:cs="Times New Roman"/>
          <w:smallCaps/>
          <w:sz w:val="22"/>
          <w:szCs w:val="22"/>
          <w:lang w:val="fr-FR"/>
        </w:rPr>
      </w:pPr>
      <w:r w:rsidRPr="00E32FD5">
        <w:rPr>
          <w:rFonts w:ascii="Times New Roman" w:hAnsi="Times New Roman" w:cs="Times New Roman"/>
          <w:smallCaps/>
          <w:sz w:val="22"/>
          <w:szCs w:val="22"/>
          <w:lang w:val="fr-FR"/>
        </w:rPr>
        <w:t>Senatus consultum de Pisone patre:</w:t>
      </w:r>
    </w:p>
    <w:p w:rsidR="00EA1431" w:rsidRPr="00290047" w:rsidRDefault="00506439" w:rsidP="00EA1431">
      <w:pPr>
        <w:pStyle w:val="NurText"/>
        <w:tabs>
          <w:tab w:val="left" w:pos="993"/>
        </w:tabs>
        <w:spacing w:after="60"/>
        <w:ind w:left="993" w:hanging="426"/>
        <w:jc w:val="both"/>
        <w:rPr>
          <w:rFonts w:ascii="Times New Roman" w:hAnsi="Times New Roman" w:cs="Times New Roman"/>
          <w:sz w:val="22"/>
          <w:szCs w:val="22"/>
          <w:lang w:val="en-GB"/>
        </w:rPr>
      </w:pPr>
      <w:r w:rsidRPr="00E32FD5">
        <w:rPr>
          <w:rFonts w:ascii="Times New Roman" w:hAnsi="Times New Roman" w:cs="Times New Roman"/>
          <w:sz w:val="22"/>
          <w:szCs w:val="22"/>
          <w:lang w:val="fr-FR"/>
        </w:rPr>
        <w:tab/>
      </w:r>
      <w:r w:rsidRPr="00506439">
        <w:rPr>
          <w:rFonts w:ascii="Times New Roman" w:hAnsi="Times New Roman" w:cs="Times New Roman"/>
          <w:noProof/>
          <w:sz w:val="22"/>
          <w:szCs w:val="22"/>
          <w:lang w:val="en-US" w:eastAsia="en-US"/>
        </w:rPr>
        <w:drawing>
          <wp:inline distT="0" distB="0" distL="0" distR="0" wp14:anchorId="6FE50491" wp14:editId="3FED2C68">
            <wp:extent cx="6350" cy="6350"/>
            <wp:effectExtent l="0" t="0" r="0" b="0"/>
            <wp:docPr id="20" name="Bild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proofErr w:type="gramStart"/>
      <w:r w:rsidRPr="00290047">
        <w:rPr>
          <w:rFonts w:ascii="Times New Roman" w:hAnsi="Times New Roman" w:cs="Times New Roman"/>
          <w:sz w:val="22"/>
          <w:szCs w:val="22"/>
          <w:lang w:val="en-GB"/>
        </w:rPr>
        <w:t xml:space="preserve">The </w:t>
      </w:r>
      <w:r w:rsidRPr="00506439">
        <w:rPr>
          <w:rStyle w:val="textmarked"/>
          <w:rFonts w:ascii="Times New Roman" w:hAnsi="Times New Roman" w:cs="Times New Roman"/>
          <w:i/>
          <w:sz w:val="22"/>
          <w:szCs w:val="22"/>
          <w:lang w:val="la-Latn"/>
        </w:rPr>
        <w:t>Senatus</w:t>
      </w:r>
      <w:r w:rsidRPr="00506439">
        <w:rPr>
          <w:rFonts w:ascii="Times New Roman" w:hAnsi="Times New Roman" w:cs="Times New Roman"/>
          <w:i/>
          <w:sz w:val="22"/>
          <w:szCs w:val="22"/>
          <w:lang w:val="la-Latn"/>
        </w:rPr>
        <w:t xml:space="preserve"> </w:t>
      </w:r>
      <w:r w:rsidRPr="00506439">
        <w:rPr>
          <w:rStyle w:val="textmarked"/>
          <w:rFonts w:ascii="Times New Roman" w:hAnsi="Times New Roman" w:cs="Times New Roman"/>
          <w:i/>
          <w:sz w:val="22"/>
          <w:szCs w:val="22"/>
          <w:lang w:val="la-Latn"/>
        </w:rPr>
        <w:t>consultum</w:t>
      </w:r>
      <w:r w:rsidRPr="00506439">
        <w:rPr>
          <w:rFonts w:ascii="Times New Roman" w:hAnsi="Times New Roman" w:cs="Times New Roman"/>
          <w:i/>
          <w:sz w:val="22"/>
          <w:szCs w:val="22"/>
          <w:lang w:val="la-Latn"/>
        </w:rPr>
        <w:t xml:space="preserve"> de </w:t>
      </w:r>
      <w:r w:rsidRPr="00506439">
        <w:rPr>
          <w:rStyle w:val="textmarked"/>
          <w:rFonts w:ascii="Times New Roman" w:hAnsi="Times New Roman" w:cs="Times New Roman"/>
          <w:i/>
          <w:sz w:val="22"/>
          <w:szCs w:val="22"/>
          <w:lang w:val="la-Latn"/>
        </w:rPr>
        <w:t>Cn</w:t>
      </w:r>
      <w:r w:rsidRPr="00506439">
        <w:rPr>
          <w:rFonts w:ascii="Times New Roman" w:hAnsi="Times New Roman" w:cs="Times New Roman"/>
          <w:i/>
          <w:sz w:val="22"/>
          <w:szCs w:val="22"/>
          <w:lang w:val="la-Latn"/>
        </w:rPr>
        <w:t xml:space="preserve">. </w:t>
      </w:r>
      <w:r w:rsidRPr="00506439">
        <w:rPr>
          <w:rStyle w:val="textmarked"/>
          <w:rFonts w:ascii="Times New Roman" w:hAnsi="Times New Roman" w:cs="Times New Roman"/>
          <w:i/>
          <w:sz w:val="22"/>
          <w:szCs w:val="22"/>
          <w:lang w:val="la-Latn"/>
        </w:rPr>
        <w:t>Pisone</w:t>
      </w:r>
      <w:r w:rsidRPr="00506439">
        <w:rPr>
          <w:rFonts w:ascii="Times New Roman" w:hAnsi="Times New Roman" w:cs="Times New Roman"/>
          <w:i/>
          <w:sz w:val="22"/>
          <w:szCs w:val="22"/>
          <w:lang w:val="la-Latn"/>
        </w:rPr>
        <w:t xml:space="preserve"> </w:t>
      </w:r>
      <w:r w:rsidRPr="00506439">
        <w:rPr>
          <w:rStyle w:val="textmarked"/>
          <w:rFonts w:ascii="Times New Roman" w:hAnsi="Times New Roman" w:cs="Times New Roman"/>
          <w:i/>
          <w:sz w:val="22"/>
          <w:szCs w:val="22"/>
          <w:lang w:val="la-Latn"/>
        </w:rPr>
        <w:t>patre</w:t>
      </w:r>
      <w:r w:rsidRPr="00290047">
        <w:rPr>
          <w:rStyle w:val="textmarked"/>
          <w:rFonts w:ascii="Times New Roman" w:hAnsi="Times New Roman" w:cs="Times New Roman"/>
          <w:sz w:val="22"/>
          <w:szCs w:val="22"/>
          <w:lang w:val="en-GB"/>
        </w:rPr>
        <w:t>.</w:t>
      </w:r>
      <w:proofErr w:type="gramEnd"/>
      <w:r w:rsidRPr="00290047">
        <w:rPr>
          <w:rStyle w:val="textmarked"/>
          <w:rFonts w:ascii="Times New Roman" w:hAnsi="Times New Roman" w:cs="Times New Roman"/>
          <w:sz w:val="22"/>
          <w:szCs w:val="22"/>
          <w:lang w:val="en-GB"/>
        </w:rPr>
        <w:t xml:space="preserve"> </w:t>
      </w:r>
      <w:proofErr w:type="gramStart"/>
      <w:r w:rsidRPr="00290047">
        <w:rPr>
          <w:rStyle w:val="textmarked"/>
          <w:rFonts w:ascii="Times New Roman" w:hAnsi="Times New Roman" w:cs="Times New Roman"/>
          <w:sz w:val="22"/>
          <w:szCs w:val="22"/>
          <w:lang w:val="en-GB"/>
        </w:rPr>
        <w:t>T</w:t>
      </w:r>
      <w:r w:rsidRPr="00290047">
        <w:rPr>
          <w:rFonts w:ascii="Times New Roman" w:hAnsi="Times New Roman" w:cs="Times New Roman"/>
          <w:sz w:val="22"/>
          <w:szCs w:val="22"/>
          <w:lang w:val="en-GB"/>
        </w:rPr>
        <w:t>ext, Translation, Discussion, hg.</w:t>
      </w:r>
      <w:proofErr w:type="gramEnd"/>
      <w:r w:rsidRPr="00290047">
        <w:rPr>
          <w:rFonts w:ascii="Times New Roman" w:hAnsi="Times New Roman" w:cs="Times New Roman"/>
          <w:sz w:val="22"/>
          <w:szCs w:val="22"/>
          <w:lang w:val="en-GB"/>
        </w:rPr>
        <w:t xml:space="preserve"> </w:t>
      </w:r>
      <w:proofErr w:type="gramStart"/>
      <w:r w:rsidRPr="00290047">
        <w:rPr>
          <w:rFonts w:ascii="Times New Roman" w:hAnsi="Times New Roman" w:cs="Times New Roman"/>
          <w:sz w:val="22"/>
          <w:szCs w:val="22"/>
          <w:lang w:val="en-GB"/>
        </w:rPr>
        <w:t>v</w:t>
      </w:r>
      <w:proofErr w:type="gramEnd"/>
      <w:r w:rsidRPr="00290047">
        <w:rPr>
          <w:rFonts w:ascii="Times New Roman" w:hAnsi="Times New Roman" w:cs="Times New Roman"/>
          <w:sz w:val="22"/>
          <w:szCs w:val="22"/>
          <w:lang w:val="en-GB"/>
        </w:rPr>
        <w:t xml:space="preserve">. </w:t>
      </w:r>
      <w:r w:rsidR="00471A1B">
        <w:rPr>
          <w:rFonts w:ascii="Times New Roman" w:hAnsi="Times New Roman" w:cs="Times New Roman"/>
          <w:smallCaps/>
          <w:sz w:val="22"/>
          <w:szCs w:val="22"/>
          <w:lang w:val="en-GB"/>
        </w:rPr>
        <w:t>C. </w:t>
      </w:r>
      <w:r w:rsidRPr="00290047">
        <w:rPr>
          <w:rFonts w:ascii="Times New Roman" w:hAnsi="Times New Roman" w:cs="Times New Roman"/>
          <w:smallCaps/>
          <w:sz w:val="22"/>
          <w:szCs w:val="22"/>
          <w:lang w:val="en-GB"/>
        </w:rPr>
        <w:t>Damon</w:t>
      </w:r>
      <w:r w:rsidRPr="00290047">
        <w:rPr>
          <w:rFonts w:ascii="Times New Roman" w:hAnsi="Times New Roman" w:cs="Times New Roman"/>
          <w:sz w:val="22"/>
          <w:szCs w:val="22"/>
          <w:lang w:val="en-GB"/>
        </w:rPr>
        <w:t xml:space="preserve"> </w:t>
      </w:r>
      <w:r w:rsidR="00290047" w:rsidRPr="00290047">
        <w:rPr>
          <w:rFonts w:ascii="Times New Roman" w:hAnsi="Times New Roman" w:cs="Times New Roman"/>
          <w:sz w:val="22"/>
          <w:szCs w:val="22"/>
          <w:lang w:val="en-GB"/>
        </w:rPr>
        <w:t>u. a.</w:t>
      </w:r>
      <w:r w:rsidRPr="00290047">
        <w:rPr>
          <w:rFonts w:ascii="Times New Roman" w:hAnsi="Times New Roman" w:cs="Times New Roman"/>
          <w:sz w:val="22"/>
          <w:szCs w:val="22"/>
          <w:lang w:val="en-GB"/>
        </w:rPr>
        <w:t>, Baltimore 1999 (= AJPh 120 [1999]).</w:t>
      </w:r>
    </w:p>
    <w:p w:rsidR="00192650" w:rsidRPr="00D709BD" w:rsidRDefault="00192650" w:rsidP="00EA1431">
      <w:pPr>
        <w:pStyle w:val="NurText"/>
        <w:tabs>
          <w:tab w:val="left" w:pos="993"/>
        </w:tabs>
        <w:spacing w:before="200"/>
        <w:ind w:left="992" w:hanging="992"/>
        <w:jc w:val="both"/>
        <w:rPr>
          <w:rFonts w:ascii="Times New Roman" w:hAnsi="Times New Roman" w:cs="Times New Roman"/>
          <w:sz w:val="22"/>
          <w:szCs w:val="22"/>
          <w:lang w:val="en-US"/>
        </w:rPr>
      </w:pPr>
      <w:r w:rsidRPr="00D709BD">
        <w:rPr>
          <w:rFonts w:ascii="Times New Roman" w:hAnsi="Times New Roman" w:cs="Times New Roman"/>
          <w:smallCaps/>
          <w:sz w:val="22"/>
          <w:szCs w:val="22"/>
          <w:lang w:val="en-US"/>
        </w:rPr>
        <w:t>Silius Italicus:</w:t>
      </w:r>
      <w:r w:rsidRPr="00D709BD">
        <w:rPr>
          <w:rFonts w:ascii="Times New Roman" w:hAnsi="Times New Roman" w:cs="Times New Roman"/>
          <w:sz w:val="22"/>
          <w:szCs w:val="22"/>
          <w:lang w:val="en-US"/>
        </w:rPr>
        <w:t xml:space="preserve"> </w:t>
      </w:r>
    </w:p>
    <w:p w:rsidR="00192650" w:rsidRPr="00E32FD5" w:rsidRDefault="00192650" w:rsidP="00192650">
      <w:pPr>
        <w:pStyle w:val="NurText"/>
        <w:tabs>
          <w:tab w:val="left" w:pos="993"/>
        </w:tabs>
        <w:spacing w:after="60"/>
        <w:ind w:left="993" w:hanging="426"/>
        <w:jc w:val="both"/>
        <w:rPr>
          <w:rFonts w:ascii="Times New Roman" w:hAnsi="Times New Roman" w:cs="Times New Roman"/>
          <w:sz w:val="22"/>
          <w:szCs w:val="22"/>
          <w:lang w:val="en-GB"/>
        </w:rPr>
      </w:pPr>
      <w:r w:rsidRPr="00E32FD5">
        <w:rPr>
          <w:rFonts w:ascii="Times New Roman" w:hAnsi="Times New Roman" w:cs="Times New Roman"/>
          <w:sz w:val="22"/>
          <w:szCs w:val="22"/>
          <w:lang w:val="en-GB"/>
        </w:rPr>
        <w:t>Ed.:</w:t>
      </w:r>
      <w:r w:rsidRPr="00E32FD5">
        <w:rPr>
          <w:rFonts w:ascii="Times New Roman" w:hAnsi="Times New Roman" w:cs="Times New Roman"/>
          <w:sz w:val="22"/>
          <w:szCs w:val="22"/>
          <w:lang w:val="en-GB"/>
        </w:rPr>
        <w:tab/>
      </w:r>
      <w:r w:rsidR="00053CD8" w:rsidRPr="00053CD8">
        <w:rPr>
          <w:rFonts w:ascii="Times New Roman" w:hAnsi="Times New Roman" w:cs="Times New Roman"/>
          <w:i/>
          <w:sz w:val="22"/>
          <w:szCs w:val="22"/>
          <w:lang w:val="la-Latn"/>
        </w:rPr>
        <w:t>Silii Italici Punica</w:t>
      </w:r>
      <w:r w:rsidR="00053CD8" w:rsidRPr="00E32FD5">
        <w:rPr>
          <w:rFonts w:ascii="Times New Roman" w:hAnsi="Times New Roman" w:cs="Times New Roman"/>
          <w:sz w:val="22"/>
          <w:szCs w:val="22"/>
          <w:lang w:val="en-GB"/>
        </w:rPr>
        <w:t xml:space="preserve">, hg. </w:t>
      </w:r>
      <w:proofErr w:type="gramStart"/>
      <w:r w:rsidR="00053CD8" w:rsidRPr="00E32FD5">
        <w:rPr>
          <w:rFonts w:ascii="Times New Roman" w:hAnsi="Times New Roman" w:cs="Times New Roman"/>
          <w:sz w:val="22"/>
          <w:szCs w:val="22"/>
          <w:lang w:val="en-GB"/>
        </w:rPr>
        <w:t>v</w:t>
      </w:r>
      <w:proofErr w:type="gramEnd"/>
      <w:r w:rsidR="00053CD8" w:rsidRPr="00E32FD5">
        <w:rPr>
          <w:rFonts w:ascii="Times New Roman" w:hAnsi="Times New Roman" w:cs="Times New Roman"/>
          <w:sz w:val="22"/>
          <w:szCs w:val="22"/>
          <w:lang w:val="en-GB"/>
        </w:rPr>
        <w:t xml:space="preserve">. </w:t>
      </w:r>
      <w:r w:rsidR="00471A1B">
        <w:rPr>
          <w:rFonts w:ascii="Times New Roman" w:hAnsi="Times New Roman" w:cs="Times New Roman"/>
          <w:sz w:val="22"/>
          <w:szCs w:val="22"/>
          <w:lang w:val="en-GB"/>
        </w:rPr>
        <w:t>J. </w:t>
      </w:r>
      <w:r w:rsidR="00053CD8" w:rsidRPr="00E32FD5">
        <w:rPr>
          <w:rFonts w:ascii="Times New Roman" w:hAnsi="Times New Roman" w:cs="Times New Roman"/>
          <w:sz w:val="22"/>
          <w:szCs w:val="22"/>
          <w:lang w:val="en-GB"/>
        </w:rPr>
        <w:t>Delz, Stuttgart 1987 (Bibliotheca Teubneriana).</w:t>
      </w:r>
    </w:p>
    <w:p w:rsidR="00192650" w:rsidRDefault="00192650" w:rsidP="00192650">
      <w:pPr>
        <w:pStyle w:val="NurText"/>
        <w:tabs>
          <w:tab w:val="left" w:pos="993"/>
        </w:tabs>
        <w:spacing w:after="60"/>
        <w:ind w:left="993" w:hanging="426"/>
        <w:jc w:val="both"/>
        <w:rPr>
          <w:rFonts w:ascii="Times New Roman" w:hAnsi="Times New Roman" w:cs="Times New Roman"/>
          <w:sz w:val="22"/>
          <w:szCs w:val="22"/>
        </w:rPr>
      </w:pPr>
      <w:r w:rsidRPr="00F570ED">
        <w:rPr>
          <w:rFonts w:ascii="Times New Roman" w:hAnsi="Times New Roman" w:cs="Times New Roman"/>
          <w:sz w:val="22"/>
          <w:szCs w:val="22"/>
          <w:lang w:val="en-US"/>
        </w:rPr>
        <w:t>Ü:</w:t>
      </w:r>
      <w:r w:rsidRPr="00F570ED">
        <w:rPr>
          <w:rFonts w:ascii="Times New Roman" w:hAnsi="Times New Roman" w:cs="Times New Roman"/>
          <w:sz w:val="22"/>
          <w:szCs w:val="22"/>
          <w:lang w:val="en-US"/>
        </w:rPr>
        <w:tab/>
      </w:r>
      <w:r w:rsidR="00735E67" w:rsidRPr="00053CD8">
        <w:rPr>
          <w:noProof/>
          <w:lang w:val="en-US" w:eastAsia="en-US"/>
        </w:rPr>
        <w:drawing>
          <wp:inline distT="0" distB="0" distL="0" distR="0" wp14:anchorId="08CD63AE" wp14:editId="4A75D224">
            <wp:extent cx="6350" cy="6350"/>
            <wp:effectExtent l="0" t="0" r="0" b="0"/>
            <wp:docPr id="27" name="Bild 2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735E67" w:rsidRPr="00053CD8">
        <w:rPr>
          <w:rStyle w:val="textmarked"/>
          <w:rFonts w:ascii="Times New Roman" w:hAnsi="Times New Roman" w:cs="Times New Roman"/>
          <w:i/>
          <w:sz w:val="22"/>
          <w:szCs w:val="22"/>
          <w:lang w:val="la-Latn"/>
        </w:rPr>
        <w:t>Punica</w:t>
      </w:r>
      <w:r w:rsidR="00735E67" w:rsidRPr="00F570ED">
        <w:rPr>
          <w:rStyle w:val="textmarked"/>
          <w:rFonts w:ascii="Times New Roman" w:hAnsi="Times New Roman" w:cs="Times New Roman"/>
          <w:sz w:val="22"/>
          <w:szCs w:val="22"/>
          <w:lang w:val="en-US"/>
        </w:rPr>
        <w:t xml:space="preserve">. </w:t>
      </w:r>
      <w:r w:rsidR="00735E67" w:rsidRPr="00053CD8">
        <w:rPr>
          <w:rStyle w:val="textmarked"/>
          <w:rFonts w:ascii="Times New Roman" w:hAnsi="Times New Roman" w:cs="Times New Roman"/>
          <w:sz w:val="22"/>
          <w:szCs w:val="22"/>
        </w:rPr>
        <w:t>D</w:t>
      </w:r>
      <w:r w:rsidR="00735E67" w:rsidRPr="00053CD8">
        <w:rPr>
          <w:rFonts w:ascii="Times New Roman" w:hAnsi="Times New Roman" w:cs="Times New Roman"/>
          <w:sz w:val="22"/>
          <w:szCs w:val="22"/>
        </w:rPr>
        <w:t xml:space="preserve">as Epos vom Zweiten Punischen Krieg, lat./dt., </w:t>
      </w:r>
      <w:proofErr w:type="gramStart"/>
      <w:r w:rsidR="00735E67" w:rsidRPr="00053CD8">
        <w:rPr>
          <w:rFonts w:ascii="Times New Roman" w:hAnsi="Times New Roman" w:cs="Times New Roman"/>
          <w:sz w:val="22"/>
          <w:szCs w:val="22"/>
        </w:rPr>
        <w:t>hg.,</w:t>
      </w:r>
      <w:proofErr w:type="gramEnd"/>
      <w:r w:rsidR="00735E67" w:rsidRPr="00053CD8">
        <w:rPr>
          <w:rFonts w:ascii="Times New Roman" w:hAnsi="Times New Roman" w:cs="Times New Roman"/>
          <w:sz w:val="22"/>
          <w:szCs w:val="22"/>
        </w:rPr>
        <w:t xml:space="preserve"> eingel., komm. u. übers. v. </w:t>
      </w:r>
      <w:r w:rsidR="00471A1B">
        <w:rPr>
          <w:rFonts w:ascii="Times New Roman" w:hAnsi="Times New Roman" w:cs="Times New Roman"/>
          <w:smallCaps/>
          <w:sz w:val="22"/>
          <w:szCs w:val="22"/>
        </w:rPr>
        <w:t>H. </w:t>
      </w:r>
      <w:r w:rsidR="00735E67" w:rsidRPr="00053CD8">
        <w:rPr>
          <w:rFonts w:ascii="Times New Roman" w:hAnsi="Times New Roman" w:cs="Times New Roman"/>
          <w:smallCaps/>
          <w:sz w:val="22"/>
          <w:szCs w:val="22"/>
        </w:rPr>
        <w:t>Rupprecht</w:t>
      </w:r>
      <w:r w:rsidR="00735E67" w:rsidRPr="00053CD8">
        <w:rPr>
          <w:rFonts w:ascii="Times New Roman" w:hAnsi="Times New Roman" w:cs="Times New Roman"/>
          <w:sz w:val="22"/>
          <w:szCs w:val="22"/>
        </w:rPr>
        <w:t xml:space="preserve">, </w:t>
      </w:r>
      <w:r w:rsidR="007B5B78">
        <w:rPr>
          <w:rFonts w:ascii="Times New Roman" w:hAnsi="Times New Roman" w:cs="Times New Roman"/>
          <w:sz w:val="22"/>
          <w:szCs w:val="22"/>
        </w:rPr>
        <w:t>2 Bde</w:t>
      </w:r>
      <w:r w:rsidR="00735E67" w:rsidRPr="00053CD8">
        <w:rPr>
          <w:rFonts w:ascii="Times New Roman" w:hAnsi="Times New Roman" w:cs="Times New Roman"/>
          <w:sz w:val="22"/>
          <w:szCs w:val="22"/>
        </w:rPr>
        <w:t>., Mitterfels 1991.</w:t>
      </w:r>
    </w:p>
    <w:p w:rsidR="00735E67" w:rsidRPr="00D709BD" w:rsidRDefault="00735E67" w:rsidP="00192650">
      <w:pPr>
        <w:pStyle w:val="NurText"/>
        <w:tabs>
          <w:tab w:val="left" w:pos="993"/>
        </w:tabs>
        <w:spacing w:after="60"/>
        <w:ind w:left="993" w:hanging="426"/>
        <w:jc w:val="both"/>
        <w:rPr>
          <w:rFonts w:ascii="Times New Roman" w:hAnsi="Times New Roman" w:cs="Times New Roman"/>
          <w:sz w:val="22"/>
          <w:szCs w:val="22"/>
          <w:lang w:val="en-US"/>
        </w:rPr>
      </w:pPr>
      <w:r>
        <w:rPr>
          <w:rFonts w:ascii="Times New Roman" w:hAnsi="Times New Roman" w:cs="Times New Roman"/>
          <w:sz w:val="22"/>
          <w:szCs w:val="22"/>
        </w:rPr>
        <w:tab/>
      </w:r>
      <w:r w:rsidRPr="00437BD0">
        <w:rPr>
          <w:rFonts w:ascii="Times New Roman" w:hAnsi="Times New Roman" w:cs="Times New Roman"/>
          <w:sz w:val="22"/>
          <w:szCs w:val="22"/>
          <w:lang w:val="de-CH"/>
        </w:rPr>
        <w:t xml:space="preserve">Punica, lat./engl., hg. u. übers. v. </w:t>
      </w:r>
      <w:r w:rsidRPr="00437BD0">
        <w:rPr>
          <w:rFonts w:ascii="Times New Roman" w:hAnsi="Times New Roman" w:cs="Times New Roman"/>
          <w:smallCaps/>
          <w:sz w:val="22"/>
          <w:szCs w:val="22"/>
          <w:lang w:val="de-CH"/>
        </w:rPr>
        <w:t>J.</w:t>
      </w:r>
      <w:r w:rsidR="001E64CB">
        <w:rPr>
          <w:rFonts w:ascii="Times New Roman" w:hAnsi="Times New Roman" w:cs="Times New Roman"/>
          <w:smallCaps/>
          <w:sz w:val="22"/>
          <w:szCs w:val="22"/>
          <w:lang w:val="de-CH"/>
        </w:rPr>
        <w:t> </w:t>
      </w:r>
      <w:r w:rsidR="00471A1B">
        <w:rPr>
          <w:rFonts w:ascii="Times New Roman" w:hAnsi="Times New Roman" w:cs="Times New Roman"/>
          <w:smallCaps/>
          <w:sz w:val="22"/>
          <w:szCs w:val="22"/>
          <w:lang w:val="de-CH"/>
        </w:rPr>
        <w:t>D. </w:t>
      </w:r>
      <w:r w:rsidRPr="00437BD0">
        <w:rPr>
          <w:rFonts w:ascii="Times New Roman" w:hAnsi="Times New Roman" w:cs="Times New Roman"/>
          <w:smallCaps/>
          <w:sz w:val="22"/>
          <w:szCs w:val="22"/>
          <w:lang w:val="de-CH"/>
        </w:rPr>
        <w:t>Duff</w:t>
      </w:r>
      <w:r w:rsidRPr="00437BD0">
        <w:rPr>
          <w:rFonts w:ascii="Times New Roman" w:hAnsi="Times New Roman" w:cs="Times New Roman"/>
          <w:sz w:val="22"/>
          <w:szCs w:val="22"/>
          <w:lang w:val="de-CH"/>
        </w:rPr>
        <w:t xml:space="preserve">, </w:t>
      </w:r>
      <w:r w:rsidR="007B5B78">
        <w:rPr>
          <w:rFonts w:ascii="Times New Roman" w:hAnsi="Times New Roman" w:cs="Times New Roman"/>
          <w:sz w:val="22"/>
          <w:szCs w:val="22"/>
          <w:lang w:val="de-CH"/>
        </w:rPr>
        <w:t>2 Bde</w:t>
      </w:r>
      <w:r w:rsidRPr="00437BD0">
        <w:rPr>
          <w:rFonts w:ascii="Times New Roman" w:hAnsi="Times New Roman" w:cs="Times New Roman"/>
          <w:sz w:val="22"/>
          <w:szCs w:val="22"/>
          <w:lang w:val="de-CH"/>
        </w:rPr>
        <w:t xml:space="preserve">., </w:t>
      </w:r>
      <w:r w:rsidR="007B5B78">
        <w:rPr>
          <w:rFonts w:ascii="Times New Roman" w:hAnsi="Times New Roman" w:cs="Times New Roman"/>
          <w:sz w:val="22"/>
          <w:szCs w:val="22"/>
          <w:lang w:val="de-CH"/>
        </w:rPr>
        <w:t>2. </w:t>
      </w:r>
      <w:r w:rsidR="007B5B78" w:rsidRPr="00D347E9">
        <w:rPr>
          <w:rFonts w:ascii="Times New Roman" w:hAnsi="Times New Roman" w:cs="Times New Roman"/>
          <w:sz w:val="22"/>
          <w:szCs w:val="22"/>
          <w:lang w:val="en-US"/>
        </w:rPr>
        <w:t>Aufl.</w:t>
      </w:r>
      <w:r w:rsidRPr="00D709BD">
        <w:rPr>
          <w:rFonts w:ascii="Times New Roman" w:hAnsi="Times New Roman" w:cs="Times New Roman"/>
          <w:sz w:val="22"/>
          <w:szCs w:val="22"/>
          <w:lang w:val="en-US"/>
        </w:rPr>
        <w:t>, London 1950; div. ND (Loeb Classical Libraray).</w:t>
      </w:r>
    </w:p>
    <w:p w:rsidR="00FD7E3B" w:rsidRPr="001B03AB" w:rsidRDefault="009119A4" w:rsidP="00192650">
      <w:pPr>
        <w:pStyle w:val="NurText"/>
        <w:tabs>
          <w:tab w:val="left" w:pos="2970"/>
        </w:tabs>
        <w:spacing w:before="200"/>
        <w:ind w:left="567" w:hanging="567"/>
        <w:jc w:val="both"/>
        <w:rPr>
          <w:rFonts w:ascii="Times New Roman" w:hAnsi="Times New Roman" w:cs="Times New Roman"/>
          <w:noProof/>
          <w:sz w:val="22"/>
          <w:szCs w:val="22"/>
        </w:rPr>
      </w:pPr>
      <w:r w:rsidRPr="001B03AB">
        <w:rPr>
          <w:rFonts w:ascii="Times New Roman" w:hAnsi="Times New Roman" w:cs="Times New Roman"/>
          <w:smallCaps/>
          <w:noProof/>
          <w:sz w:val="22"/>
          <w:szCs w:val="22"/>
        </w:rPr>
        <w:t>Strabo</w:t>
      </w:r>
      <w:r w:rsidR="00FD7E3B" w:rsidRPr="001B03AB">
        <w:rPr>
          <w:rFonts w:ascii="Times New Roman" w:hAnsi="Times New Roman" w:cs="Times New Roman"/>
          <w:smallCaps/>
          <w:noProof/>
          <w:sz w:val="22"/>
          <w:szCs w:val="22"/>
        </w:rPr>
        <w:t>:</w:t>
      </w:r>
    </w:p>
    <w:p w:rsidR="006003D9" w:rsidRPr="00F34932" w:rsidRDefault="008254E0" w:rsidP="00395446">
      <w:pPr>
        <w:pStyle w:val="NurText"/>
        <w:tabs>
          <w:tab w:val="left" w:pos="993"/>
        </w:tabs>
        <w:spacing w:after="60"/>
        <w:ind w:left="993" w:hanging="426"/>
        <w:jc w:val="both"/>
        <w:rPr>
          <w:rFonts w:ascii="Times New Roman" w:hAnsi="Times New Roman" w:cs="Times New Roman"/>
          <w:noProof/>
          <w:sz w:val="22"/>
          <w:szCs w:val="22"/>
        </w:rPr>
      </w:pPr>
      <w:r w:rsidRPr="00F34932">
        <w:rPr>
          <w:rFonts w:ascii="Times New Roman" w:hAnsi="Times New Roman" w:cs="Times New Roman"/>
          <w:noProof/>
          <w:sz w:val="22"/>
          <w:szCs w:val="22"/>
        </w:rPr>
        <w:t>Ed.</w:t>
      </w:r>
      <w:r w:rsidR="006003D9" w:rsidRPr="00F34932">
        <w:rPr>
          <w:rFonts w:ascii="Times New Roman" w:hAnsi="Times New Roman" w:cs="Times New Roman"/>
          <w:noProof/>
          <w:sz w:val="22"/>
          <w:szCs w:val="22"/>
        </w:rPr>
        <w:t>:</w:t>
      </w:r>
      <w:r w:rsidR="006003D9" w:rsidRPr="00F34932">
        <w:rPr>
          <w:rFonts w:ascii="Times New Roman" w:hAnsi="Times New Roman" w:cs="Times New Roman"/>
          <w:noProof/>
          <w:sz w:val="22"/>
          <w:szCs w:val="22"/>
        </w:rPr>
        <w:tab/>
      </w:r>
      <w:r w:rsidR="00F34932" w:rsidRPr="00F34932">
        <w:rPr>
          <w:rFonts w:ascii="Times New Roman" w:hAnsi="Times New Roman" w:cs="Times New Roman"/>
          <w:noProof/>
          <w:sz w:val="22"/>
          <w:szCs w:val="22"/>
          <w:lang w:val="en-US" w:eastAsia="en-US"/>
        </w:rPr>
        <w:drawing>
          <wp:inline distT="0" distB="0" distL="0" distR="0" wp14:anchorId="250B974E" wp14:editId="48B85836">
            <wp:extent cx="6350" cy="6350"/>
            <wp:effectExtent l="0" t="0" r="0" b="0"/>
            <wp:docPr id="25" name="Bild 2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F34932" w:rsidRPr="00735E67">
        <w:rPr>
          <w:rFonts w:ascii="Times New Roman" w:hAnsi="Times New Roman" w:cs="Times New Roman"/>
          <w:i/>
          <w:sz w:val="22"/>
          <w:szCs w:val="22"/>
          <w:lang w:val="la-Latn"/>
        </w:rPr>
        <w:t>Strabonis Geographica</w:t>
      </w:r>
      <w:r w:rsidR="00F34932">
        <w:rPr>
          <w:rFonts w:ascii="Times New Roman" w:hAnsi="Times New Roman" w:cs="Times New Roman"/>
          <w:sz w:val="22"/>
          <w:szCs w:val="22"/>
        </w:rPr>
        <w:t xml:space="preserve">, </w:t>
      </w:r>
      <w:r w:rsidR="007B5B78">
        <w:rPr>
          <w:rFonts w:ascii="Times New Roman" w:hAnsi="Times New Roman" w:cs="Times New Roman"/>
          <w:sz w:val="22"/>
          <w:szCs w:val="22"/>
        </w:rPr>
        <w:t>3 Bde</w:t>
      </w:r>
      <w:r w:rsidR="00F34932">
        <w:rPr>
          <w:rFonts w:ascii="Times New Roman" w:hAnsi="Times New Roman" w:cs="Times New Roman"/>
          <w:sz w:val="22"/>
          <w:szCs w:val="22"/>
        </w:rPr>
        <w:t xml:space="preserve">., hg. v. </w:t>
      </w:r>
      <w:r w:rsidR="00471A1B">
        <w:rPr>
          <w:rFonts w:ascii="Times New Roman" w:hAnsi="Times New Roman" w:cs="Times New Roman"/>
          <w:smallCaps/>
          <w:sz w:val="22"/>
          <w:szCs w:val="22"/>
        </w:rPr>
        <w:t>A. </w:t>
      </w:r>
      <w:r w:rsidR="00F34932" w:rsidRPr="00F34932">
        <w:rPr>
          <w:rFonts w:ascii="Times New Roman" w:hAnsi="Times New Roman" w:cs="Times New Roman"/>
          <w:smallCaps/>
          <w:sz w:val="22"/>
          <w:szCs w:val="22"/>
        </w:rPr>
        <w:t>Meineke</w:t>
      </w:r>
      <w:r w:rsidR="00F34932">
        <w:rPr>
          <w:rFonts w:ascii="Times New Roman" w:hAnsi="Times New Roman" w:cs="Times New Roman"/>
          <w:sz w:val="22"/>
          <w:szCs w:val="22"/>
        </w:rPr>
        <w:t>, Leipzig 1866</w:t>
      </w:r>
      <w:r w:rsidR="00754F64">
        <w:rPr>
          <w:rFonts w:ascii="Times New Roman" w:hAnsi="Times New Roman" w:cs="Times New Roman"/>
          <w:sz w:val="22"/>
          <w:szCs w:val="22"/>
        </w:rPr>
        <w:t>–</w:t>
      </w:r>
      <w:r w:rsidR="00F34932">
        <w:rPr>
          <w:rFonts w:ascii="Times New Roman" w:hAnsi="Times New Roman" w:cs="Times New Roman"/>
          <w:sz w:val="22"/>
          <w:szCs w:val="22"/>
        </w:rPr>
        <w:t>1877; div. ND (Bibliotheca Teubneriana)</w:t>
      </w:r>
      <w:r w:rsidR="00735E67">
        <w:rPr>
          <w:rFonts w:ascii="Times New Roman" w:hAnsi="Times New Roman" w:cs="Times New Roman"/>
          <w:sz w:val="22"/>
          <w:szCs w:val="22"/>
        </w:rPr>
        <w:t>.</w:t>
      </w:r>
    </w:p>
    <w:p w:rsidR="009119A4" w:rsidRPr="001B03AB" w:rsidRDefault="006003D9" w:rsidP="00395446">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lastRenderedPageBreak/>
        <w:t>Ü:</w:t>
      </w:r>
      <w:r w:rsidRPr="001B03AB">
        <w:rPr>
          <w:rFonts w:ascii="Times New Roman" w:hAnsi="Times New Roman" w:cs="Times New Roman"/>
          <w:noProof/>
          <w:sz w:val="22"/>
          <w:szCs w:val="22"/>
        </w:rPr>
        <w:tab/>
      </w:r>
      <w:r w:rsidR="009119A4" w:rsidRPr="001B03AB">
        <w:rPr>
          <w:rFonts w:ascii="Times New Roman" w:hAnsi="Times New Roman" w:cs="Times New Roman"/>
          <w:noProof/>
          <w:sz w:val="22"/>
          <w:szCs w:val="22"/>
        </w:rPr>
        <w:t xml:space="preserve">Geographika, gr./dt., hg., übers. u. komm. v. </w:t>
      </w:r>
      <w:r w:rsidR="00471A1B">
        <w:rPr>
          <w:rFonts w:ascii="Times New Roman" w:hAnsi="Times New Roman" w:cs="Times New Roman"/>
          <w:noProof/>
          <w:sz w:val="22"/>
          <w:szCs w:val="22"/>
        </w:rPr>
        <w:t>S. </w:t>
      </w:r>
      <w:r w:rsidR="009119A4" w:rsidRPr="001B03AB">
        <w:rPr>
          <w:rFonts w:ascii="Times New Roman" w:hAnsi="Times New Roman" w:cs="Times New Roman"/>
          <w:smallCaps/>
          <w:noProof/>
          <w:sz w:val="22"/>
          <w:szCs w:val="22"/>
        </w:rPr>
        <w:t>Radt</w:t>
      </w:r>
      <w:r w:rsidR="00395446" w:rsidRPr="001B03AB">
        <w:rPr>
          <w:rFonts w:ascii="Times New Roman" w:hAnsi="Times New Roman" w:cs="Times New Roman"/>
          <w:noProof/>
          <w:sz w:val="22"/>
          <w:szCs w:val="22"/>
        </w:rPr>
        <w:t>, 8 Bde., Göttingen 2002</w:t>
      </w:r>
      <w:r w:rsidR="00754F64">
        <w:rPr>
          <w:rFonts w:ascii="Times New Roman" w:hAnsi="Times New Roman" w:cs="Times New Roman"/>
          <w:noProof/>
          <w:sz w:val="22"/>
          <w:szCs w:val="22"/>
        </w:rPr>
        <w:t>–</w:t>
      </w:r>
      <w:r w:rsidR="00395446" w:rsidRPr="001B03AB">
        <w:rPr>
          <w:rFonts w:ascii="Times New Roman" w:hAnsi="Times New Roman" w:cs="Times New Roman"/>
          <w:noProof/>
          <w:sz w:val="22"/>
          <w:szCs w:val="22"/>
        </w:rPr>
        <w:t xml:space="preserve">2009 </w:t>
      </w:r>
      <w:r w:rsidR="00395446" w:rsidRPr="007E55E6">
        <w:rPr>
          <w:rFonts w:ascii="Times New Roman" w:hAnsi="Times New Roman" w:cs="Times New Roman"/>
          <w:i/>
          <w:noProof/>
          <w:sz w:val="22"/>
          <w:szCs w:val="22"/>
        </w:rPr>
        <w:t>[</w:t>
      </w:r>
      <w:r w:rsidR="00395446" w:rsidRPr="001B03AB">
        <w:rPr>
          <w:rFonts w:ascii="Times New Roman" w:hAnsi="Times New Roman" w:cs="Times New Roman"/>
          <w:i/>
          <w:noProof/>
          <w:sz w:val="22"/>
          <w:szCs w:val="22"/>
        </w:rPr>
        <w:t>mit historische</w:t>
      </w:r>
      <w:r w:rsidR="00B63EBB" w:rsidRPr="001B03AB">
        <w:rPr>
          <w:rFonts w:ascii="Times New Roman" w:hAnsi="Times New Roman" w:cs="Times New Roman"/>
          <w:i/>
          <w:noProof/>
          <w:sz w:val="22"/>
          <w:szCs w:val="22"/>
        </w:rPr>
        <w:t>m</w:t>
      </w:r>
      <w:r w:rsidR="00395446" w:rsidRPr="001B03AB">
        <w:rPr>
          <w:rFonts w:ascii="Times New Roman" w:hAnsi="Times New Roman" w:cs="Times New Roman"/>
          <w:i/>
          <w:noProof/>
          <w:sz w:val="22"/>
          <w:szCs w:val="22"/>
        </w:rPr>
        <w:t xml:space="preserve"> Kommentar</w:t>
      </w:r>
      <w:r w:rsidR="00395446" w:rsidRPr="007E55E6">
        <w:rPr>
          <w:rFonts w:ascii="Times New Roman" w:hAnsi="Times New Roman" w:cs="Times New Roman"/>
          <w:i/>
          <w:noProof/>
          <w:sz w:val="22"/>
          <w:szCs w:val="22"/>
        </w:rPr>
        <w:t>]</w:t>
      </w:r>
      <w:r w:rsidR="00395446" w:rsidRPr="001B03AB">
        <w:rPr>
          <w:rFonts w:ascii="Times New Roman" w:hAnsi="Times New Roman" w:cs="Times New Roman"/>
          <w:noProof/>
          <w:sz w:val="22"/>
          <w:szCs w:val="22"/>
        </w:rPr>
        <w:t>.</w:t>
      </w:r>
    </w:p>
    <w:p w:rsidR="00FD7E3B" w:rsidRPr="00D347E9" w:rsidRDefault="00471A1B" w:rsidP="00440723">
      <w:pPr>
        <w:pStyle w:val="NurText"/>
        <w:spacing w:before="200"/>
        <w:ind w:left="567" w:hanging="567"/>
        <w:jc w:val="both"/>
        <w:rPr>
          <w:rFonts w:ascii="Times New Roman" w:hAnsi="Times New Roman" w:cs="Times New Roman"/>
          <w:noProof/>
          <w:sz w:val="22"/>
          <w:szCs w:val="22"/>
        </w:rPr>
      </w:pPr>
      <w:r>
        <w:rPr>
          <w:rFonts w:ascii="Times New Roman" w:hAnsi="Times New Roman" w:cs="Times New Roman"/>
          <w:smallCaps/>
          <w:noProof/>
          <w:sz w:val="22"/>
          <w:szCs w:val="22"/>
        </w:rPr>
        <w:t>C. </w:t>
      </w:r>
      <w:r w:rsidR="009119A4" w:rsidRPr="00D347E9">
        <w:rPr>
          <w:rFonts w:ascii="Times New Roman" w:hAnsi="Times New Roman" w:cs="Times New Roman"/>
          <w:smallCaps/>
          <w:noProof/>
          <w:sz w:val="22"/>
          <w:szCs w:val="22"/>
        </w:rPr>
        <w:t>Suetonius Tranquillus</w:t>
      </w:r>
      <w:r w:rsidR="00FD7E3B" w:rsidRPr="00D347E9">
        <w:rPr>
          <w:rFonts w:ascii="Times New Roman" w:hAnsi="Times New Roman" w:cs="Times New Roman"/>
          <w:smallCaps/>
          <w:noProof/>
          <w:sz w:val="22"/>
          <w:szCs w:val="22"/>
        </w:rPr>
        <w:t>:</w:t>
      </w:r>
      <w:r w:rsidR="009119A4" w:rsidRPr="00D347E9">
        <w:rPr>
          <w:rFonts w:ascii="Times New Roman" w:hAnsi="Times New Roman" w:cs="Times New Roman"/>
          <w:noProof/>
          <w:sz w:val="22"/>
          <w:szCs w:val="22"/>
        </w:rPr>
        <w:t xml:space="preserve"> </w:t>
      </w:r>
    </w:p>
    <w:p w:rsidR="00F34932" w:rsidRPr="00D347E9" w:rsidRDefault="008254E0" w:rsidP="00395446">
      <w:pPr>
        <w:pStyle w:val="NurText"/>
        <w:tabs>
          <w:tab w:val="left" w:pos="993"/>
        </w:tabs>
        <w:spacing w:after="60"/>
        <w:ind w:left="993" w:hanging="426"/>
        <w:jc w:val="both"/>
        <w:rPr>
          <w:rFonts w:ascii="Times New Roman" w:hAnsi="Times New Roman" w:cs="Times New Roman"/>
          <w:sz w:val="22"/>
          <w:szCs w:val="22"/>
        </w:rPr>
      </w:pPr>
      <w:r w:rsidRPr="00D347E9">
        <w:rPr>
          <w:rFonts w:ascii="Times New Roman" w:hAnsi="Times New Roman" w:cs="Times New Roman"/>
          <w:noProof/>
          <w:sz w:val="22"/>
          <w:szCs w:val="22"/>
        </w:rPr>
        <w:t>Ed.</w:t>
      </w:r>
      <w:r w:rsidR="006003D9" w:rsidRPr="00D347E9">
        <w:rPr>
          <w:rFonts w:ascii="Times New Roman" w:hAnsi="Times New Roman" w:cs="Times New Roman"/>
          <w:noProof/>
          <w:sz w:val="22"/>
          <w:szCs w:val="22"/>
        </w:rPr>
        <w:t>:</w:t>
      </w:r>
      <w:r w:rsidR="006003D9" w:rsidRPr="00D347E9">
        <w:rPr>
          <w:rFonts w:ascii="Times New Roman" w:hAnsi="Times New Roman" w:cs="Times New Roman"/>
          <w:noProof/>
          <w:sz w:val="22"/>
          <w:szCs w:val="22"/>
        </w:rPr>
        <w:tab/>
      </w:r>
      <w:r w:rsidR="00F34932" w:rsidRPr="00F34932">
        <w:rPr>
          <w:rFonts w:ascii="Times New Roman" w:hAnsi="Times New Roman" w:cs="Times New Roman"/>
          <w:noProof/>
          <w:sz w:val="22"/>
          <w:szCs w:val="22"/>
          <w:lang w:val="en-US" w:eastAsia="en-US"/>
        </w:rPr>
        <w:drawing>
          <wp:inline distT="0" distB="0" distL="0" distR="0" wp14:anchorId="631CF764" wp14:editId="694BA71E">
            <wp:extent cx="6350" cy="6350"/>
            <wp:effectExtent l="0" t="0" r="0" b="0"/>
            <wp:docPr id="21" name="Bild 2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C. </w:t>
      </w:r>
      <w:r w:rsidR="00F34932" w:rsidRPr="00F34932">
        <w:rPr>
          <w:rFonts w:ascii="Times New Roman" w:hAnsi="Times New Roman" w:cs="Times New Roman"/>
          <w:i/>
          <w:sz w:val="22"/>
          <w:szCs w:val="22"/>
          <w:lang w:val="la-Latn"/>
        </w:rPr>
        <w:t>Suetonii Tranquilli opera</w:t>
      </w:r>
      <w:r w:rsidR="00F34932" w:rsidRPr="00D347E9">
        <w:rPr>
          <w:rFonts w:ascii="Times New Roman" w:hAnsi="Times New Roman" w:cs="Times New Roman"/>
          <w:i/>
          <w:sz w:val="22"/>
          <w:szCs w:val="22"/>
        </w:rPr>
        <w:t>,</w:t>
      </w:r>
      <w:r w:rsidR="00F34932" w:rsidRPr="00D347E9">
        <w:rPr>
          <w:rFonts w:ascii="Times New Roman" w:hAnsi="Times New Roman" w:cs="Times New Roman"/>
          <w:sz w:val="22"/>
          <w:szCs w:val="22"/>
        </w:rPr>
        <w:t xml:space="preserve"> Bd. 1: </w:t>
      </w:r>
      <w:r w:rsidR="00F34932" w:rsidRPr="00F34932">
        <w:rPr>
          <w:rFonts w:ascii="Times New Roman" w:hAnsi="Times New Roman" w:cs="Times New Roman"/>
          <w:i/>
          <w:sz w:val="22"/>
          <w:szCs w:val="22"/>
          <w:lang w:val="la-Latn"/>
        </w:rPr>
        <w:t>De vita Caesarum libri VIII</w:t>
      </w:r>
      <w:r w:rsidR="00F34932" w:rsidRPr="00D347E9">
        <w:rPr>
          <w:rFonts w:ascii="Times New Roman" w:hAnsi="Times New Roman" w:cs="Times New Roman"/>
          <w:sz w:val="22"/>
          <w:szCs w:val="22"/>
        </w:rPr>
        <w:t xml:space="preserve">, hg. v. </w:t>
      </w:r>
      <w:r w:rsidR="00471A1B">
        <w:rPr>
          <w:rFonts w:ascii="Times New Roman" w:hAnsi="Times New Roman" w:cs="Times New Roman"/>
          <w:smallCaps/>
          <w:sz w:val="22"/>
          <w:szCs w:val="22"/>
        </w:rPr>
        <w:t>M. </w:t>
      </w:r>
      <w:r w:rsidR="00F34932" w:rsidRPr="00D347E9">
        <w:rPr>
          <w:rFonts w:ascii="Times New Roman" w:hAnsi="Times New Roman" w:cs="Times New Roman"/>
          <w:smallCaps/>
          <w:sz w:val="22"/>
          <w:szCs w:val="22"/>
        </w:rPr>
        <w:t>Ihm</w:t>
      </w:r>
      <w:r w:rsidR="00F34932" w:rsidRPr="00D347E9">
        <w:rPr>
          <w:rFonts w:ascii="Times New Roman" w:hAnsi="Times New Roman" w:cs="Times New Roman"/>
          <w:sz w:val="22"/>
          <w:szCs w:val="22"/>
        </w:rPr>
        <w:t>, Leipzig 1908 (Bibliotheca Teubneriana).</w:t>
      </w:r>
    </w:p>
    <w:p w:rsidR="00F34932" w:rsidRPr="00D347E9" w:rsidRDefault="00F34932" w:rsidP="00395446">
      <w:pPr>
        <w:pStyle w:val="NurText"/>
        <w:tabs>
          <w:tab w:val="left" w:pos="993"/>
        </w:tabs>
        <w:spacing w:after="60"/>
        <w:ind w:left="993" w:hanging="426"/>
        <w:jc w:val="both"/>
        <w:rPr>
          <w:rFonts w:ascii="Times New Roman" w:hAnsi="Times New Roman" w:cs="Times New Roman"/>
          <w:noProof/>
          <w:sz w:val="22"/>
          <w:szCs w:val="22"/>
        </w:rPr>
      </w:pPr>
      <w:r w:rsidRPr="00D347E9">
        <w:rPr>
          <w:rFonts w:ascii="Times New Roman" w:hAnsi="Times New Roman" w:cs="Times New Roman"/>
          <w:sz w:val="22"/>
          <w:szCs w:val="22"/>
        </w:rPr>
        <w:tab/>
      </w:r>
      <w:r w:rsidRPr="00F34932">
        <w:rPr>
          <w:rFonts w:ascii="Times New Roman" w:hAnsi="Times New Roman" w:cs="Times New Roman"/>
          <w:noProof/>
          <w:sz w:val="22"/>
          <w:szCs w:val="22"/>
          <w:lang w:val="en-US" w:eastAsia="en-US"/>
        </w:rPr>
        <w:drawing>
          <wp:inline distT="0" distB="0" distL="0" distR="0" wp14:anchorId="16572A67" wp14:editId="2902789A">
            <wp:extent cx="6350" cy="6350"/>
            <wp:effectExtent l="0" t="0" r="0" b="0"/>
            <wp:docPr id="23" name="Bild 2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C. </w:t>
      </w:r>
      <w:r w:rsidRPr="00F34932">
        <w:rPr>
          <w:rFonts w:ascii="Times New Roman" w:hAnsi="Times New Roman" w:cs="Times New Roman"/>
          <w:i/>
          <w:sz w:val="22"/>
          <w:szCs w:val="22"/>
          <w:lang w:val="la-Latn"/>
        </w:rPr>
        <w:t>Suetoni Tranquilli praeter Caesarum libros reliquiae, pars I: De grammaticis et rhetoribus</w:t>
      </w:r>
      <w:r w:rsidRPr="00D347E9">
        <w:rPr>
          <w:rFonts w:ascii="Times New Roman" w:hAnsi="Times New Roman" w:cs="Times New Roman"/>
          <w:sz w:val="22"/>
          <w:szCs w:val="22"/>
        </w:rPr>
        <w:t xml:space="preserve">, hg. v. </w:t>
      </w:r>
      <w:r w:rsidR="007C63D3">
        <w:rPr>
          <w:rFonts w:ascii="Times New Roman" w:hAnsi="Times New Roman" w:cs="Times New Roman"/>
          <w:smallCaps/>
          <w:sz w:val="22"/>
          <w:szCs w:val="22"/>
        </w:rPr>
        <w:t>G. </w:t>
      </w:r>
      <w:r w:rsidRPr="00D347E9">
        <w:rPr>
          <w:rFonts w:ascii="Times New Roman" w:hAnsi="Times New Roman" w:cs="Times New Roman"/>
          <w:smallCaps/>
          <w:sz w:val="22"/>
          <w:szCs w:val="22"/>
        </w:rPr>
        <w:t>Brugnoli</w:t>
      </w:r>
      <w:r w:rsidRPr="00D347E9">
        <w:rPr>
          <w:rFonts w:ascii="Times New Roman" w:hAnsi="Times New Roman" w:cs="Times New Roman"/>
          <w:sz w:val="22"/>
          <w:szCs w:val="22"/>
        </w:rPr>
        <w:t xml:space="preserve">, Leipzig 1972 (Bibliotheca Teubneriana). </w:t>
      </w:r>
    </w:p>
    <w:p w:rsidR="009119A4" w:rsidRPr="001B03AB" w:rsidRDefault="006003D9" w:rsidP="00395446">
      <w:pPr>
        <w:pStyle w:val="NurText"/>
        <w:tabs>
          <w:tab w:val="left" w:pos="993"/>
        </w:tabs>
        <w:spacing w:after="60"/>
        <w:ind w:left="993" w:hanging="426"/>
        <w:jc w:val="both"/>
        <w:rPr>
          <w:rFonts w:ascii="Times New Roman" w:hAnsi="Times New Roman" w:cs="Times New Roman"/>
          <w:noProof/>
          <w:sz w:val="22"/>
          <w:szCs w:val="22"/>
        </w:rPr>
      </w:pPr>
      <w:r w:rsidRPr="00E32FD5">
        <w:rPr>
          <w:rFonts w:ascii="Times New Roman" w:hAnsi="Times New Roman" w:cs="Times New Roman"/>
          <w:noProof/>
          <w:sz w:val="22"/>
          <w:szCs w:val="22"/>
          <w:lang w:val="fr-FR"/>
        </w:rPr>
        <w:t>Ü:</w:t>
      </w:r>
      <w:r w:rsidRPr="00E32FD5">
        <w:rPr>
          <w:rFonts w:ascii="Times New Roman" w:hAnsi="Times New Roman" w:cs="Times New Roman"/>
          <w:noProof/>
          <w:sz w:val="22"/>
          <w:szCs w:val="22"/>
          <w:lang w:val="fr-FR"/>
        </w:rPr>
        <w:tab/>
      </w:r>
      <w:r w:rsidR="00841C8A" w:rsidRPr="00F34932">
        <w:rPr>
          <w:rFonts w:ascii="Times New Roman" w:hAnsi="Times New Roman" w:cs="Times New Roman"/>
          <w:i/>
          <w:iCs/>
          <w:sz w:val="22"/>
          <w:szCs w:val="22"/>
          <w:lang w:val="la-Latn"/>
        </w:rPr>
        <w:t>De vita caesarum. De viri illustribus</w:t>
      </w:r>
      <w:r w:rsidR="00841C8A" w:rsidRPr="00E32FD5">
        <w:rPr>
          <w:rFonts w:ascii="Times New Roman" w:hAnsi="Times New Roman" w:cs="Times New Roman"/>
          <w:noProof/>
          <w:sz w:val="22"/>
          <w:szCs w:val="22"/>
          <w:lang w:val="fr-FR"/>
        </w:rPr>
        <w:t xml:space="preserve"> / </w:t>
      </w:r>
      <w:r w:rsidR="009119A4" w:rsidRPr="00E32FD5">
        <w:rPr>
          <w:rFonts w:ascii="Times New Roman" w:hAnsi="Times New Roman" w:cs="Times New Roman"/>
          <w:noProof/>
          <w:sz w:val="22"/>
          <w:szCs w:val="22"/>
          <w:lang w:val="fr-FR"/>
        </w:rPr>
        <w:t xml:space="preserve">Die Kaiserviten. </w:t>
      </w:r>
      <w:r w:rsidR="009119A4" w:rsidRPr="001B03AB">
        <w:rPr>
          <w:rFonts w:ascii="Times New Roman" w:hAnsi="Times New Roman" w:cs="Times New Roman"/>
          <w:noProof/>
          <w:sz w:val="22"/>
          <w:szCs w:val="22"/>
        </w:rPr>
        <w:t xml:space="preserve">Berühmte Männer, lat./dt., hg. u. übers. v. </w:t>
      </w:r>
      <w:r w:rsidR="00471A1B">
        <w:rPr>
          <w:rFonts w:ascii="Times New Roman" w:hAnsi="Times New Roman" w:cs="Times New Roman"/>
          <w:noProof/>
          <w:sz w:val="22"/>
          <w:szCs w:val="22"/>
        </w:rPr>
        <w:t>H. </w:t>
      </w:r>
      <w:r w:rsidR="009119A4" w:rsidRPr="001B03AB">
        <w:rPr>
          <w:rFonts w:ascii="Times New Roman" w:hAnsi="Times New Roman" w:cs="Times New Roman"/>
          <w:smallCaps/>
          <w:noProof/>
          <w:sz w:val="22"/>
          <w:szCs w:val="22"/>
        </w:rPr>
        <w:t>Martinet</w:t>
      </w:r>
      <w:r w:rsidR="009119A4" w:rsidRPr="001B03AB">
        <w:rPr>
          <w:rFonts w:ascii="Times New Roman" w:hAnsi="Times New Roman" w:cs="Times New Roman"/>
          <w:noProof/>
          <w:sz w:val="22"/>
          <w:szCs w:val="22"/>
        </w:rPr>
        <w:t xml:space="preserve">, 2. überarb. Aufl., Zürich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2000 (Sammlung Tusculum).</w:t>
      </w:r>
    </w:p>
    <w:p w:rsidR="009119A4" w:rsidRPr="001B03AB" w:rsidRDefault="009119A4" w:rsidP="0078588D">
      <w:pPr>
        <w:pStyle w:val="NurText"/>
        <w:spacing w:before="120" w:after="120" w:line="360" w:lineRule="auto"/>
        <w:ind w:left="567" w:hanging="567"/>
        <w:jc w:val="both"/>
        <w:rPr>
          <w:rFonts w:ascii="Times New Roman" w:hAnsi="Times New Roman" w:cs="Times New Roman"/>
          <w:noProof/>
          <w:sz w:val="22"/>
          <w:szCs w:val="22"/>
        </w:rPr>
      </w:pPr>
    </w:p>
    <w:p w:rsidR="00FD7E3B" w:rsidRPr="001B03AB" w:rsidRDefault="00471A1B" w:rsidP="00440723">
      <w:pPr>
        <w:pStyle w:val="NurText"/>
        <w:spacing w:before="200"/>
        <w:ind w:left="567" w:hanging="567"/>
        <w:jc w:val="both"/>
        <w:rPr>
          <w:rFonts w:ascii="Times New Roman" w:hAnsi="Times New Roman" w:cs="Times New Roman"/>
          <w:noProof/>
          <w:sz w:val="22"/>
          <w:szCs w:val="22"/>
        </w:rPr>
      </w:pPr>
      <w:r>
        <w:rPr>
          <w:rFonts w:ascii="Times New Roman" w:hAnsi="Times New Roman" w:cs="Times New Roman"/>
          <w:noProof/>
          <w:sz w:val="22"/>
          <w:szCs w:val="22"/>
        </w:rPr>
        <w:t>M. </w:t>
      </w:r>
      <w:r w:rsidR="009119A4" w:rsidRPr="001B03AB">
        <w:rPr>
          <w:rFonts w:ascii="Times New Roman" w:hAnsi="Times New Roman" w:cs="Times New Roman"/>
          <w:smallCaps/>
          <w:noProof/>
          <w:sz w:val="22"/>
          <w:szCs w:val="22"/>
        </w:rPr>
        <w:t>Terentius Varro</w:t>
      </w:r>
      <w:r w:rsidR="00FD7E3B" w:rsidRPr="001B03AB">
        <w:rPr>
          <w:rFonts w:ascii="Times New Roman" w:hAnsi="Times New Roman" w:cs="Times New Roman"/>
          <w:smallCaps/>
          <w:noProof/>
          <w:sz w:val="22"/>
          <w:szCs w:val="22"/>
        </w:rPr>
        <w:t>:</w:t>
      </w:r>
    </w:p>
    <w:p w:rsidR="006003D9" w:rsidRPr="00340C75" w:rsidRDefault="008254E0" w:rsidP="00395446">
      <w:pPr>
        <w:pStyle w:val="NurText"/>
        <w:tabs>
          <w:tab w:val="left" w:pos="993"/>
        </w:tabs>
        <w:spacing w:after="60"/>
        <w:ind w:left="993" w:hanging="426"/>
        <w:jc w:val="both"/>
        <w:rPr>
          <w:rFonts w:ascii="Times New Roman" w:hAnsi="Times New Roman" w:cs="Times New Roman"/>
          <w:noProof/>
          <w:sz w:val="22"/>
          <w:szCs w:val="22"/>
        </w:rPr>
      </w:pPr>
      <w:r w:rsidRPr="003F643E">
        <w:rPr>
          <w:rFonts w:ascii="Times New Roman" w:hAnsi="Times New Roman" w:cs="Times New Roman"/>
          <w:noProof/>
          <w:sz w:val="22"/>
          <w:szCs w:val="22"/>
        </w:rPr>
        <w:t>Ed.</w:t>
      </w:r>
      <w:r w:rsidR="006003D9" w:rsidRPr="003F643E">
        <w:rPr>
          <w:rFonts w:ascii="Times New Roman" w:hAnsi="Times New Roman" w:cs="Times New Roman"/>
          <w:noProof/>
          <w:sz w:val="22"/>
          <w:szCs w:val="22"/>
        </w:rPr>
        <w:t>:</w:t>
      </w:r>
      <w:r w:rsidR="006003D9" w:rsidRPr="003F643E">
        <w:rPr>
          <w:rFonts w:ascii="Times New Roman" w:hAnsi="Times New Roman" w:cs="Times New Roman"/>
          <w:noProof/>
          <w:sz w:val="22"/>
          <w:szCs w:val="22"/>
        </w:rPr>
        <w:tab/>
      </w:r>
      <w:r w:rsidR="003F643E" w:rsidRPr="003F643E">
        <w:rPr>
          <w:rFonts w:ascii="Times New Roman" w:hAnsi="Times New Roman" w:cs="Times New Roman"/>
          <w:noProof/>
          <w:sz w:val="22"/>
          <w:szCs w:val="22"/>
          <w:lang w:val="en-US" w:eastAsia="en-US"/>
        </w:rPr>
        <w:drawing>
          <wp:inline distT="0" distB="0" distL="0" distR="0" wp14:anchorId="5ED974D9" wp14:editId="57649EEB">
            <wp:extent cx="6350" cy="6350"/>
            <wp:effectExtent l="0" t="0" r="0" b="0"/>
            <wp:docPr id="17" name="Bild 1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M. </w:t>
      </w:r>
      <w:r w:rsidR="006B00E0">
        <w:rPr>
          <w:rFonts w:ascii="Times New Roman" w:hAnsi="Times New Roman" w:cs="Times New Roman"/>
          <w:i/>
          <w:sz w:val="22"/>
          <w:szCs w:val="22"/>
          <w:lang w:val="la-Latn"/>
        </w:rPr>
        <w:t>Terenti Varronis R</w:t>
      </w:r>
      <w:r w:rsidR="003F643E" w:rsidRPr="003F643E">
        <w:rPr>
          <w:rFonts w:ascii="Times New Roman" w:hAnsi="Times New Roman" w:cs="Times New Roman"/>
          <w:i/>
          <w:sz w:val="22"/>
          <w:szCs w:val="22"/>
          <w:lang w:val="la-Latn"/>
        </w:rPr>
        <w:t>erum rusticarum libri tres</w:t>
      </w:r>
      <w:r w:rsidR="003F643E" w:rsidRPr="003F643E">
        <w:rPr>
          <w:rFonts w:ascii="Times New Roman" w:hAnsi="Times New Roman" w:cs="Times New Roman"/>
          <w:sz w:val="22"/>
          <w:szCs w:val="22"/>
        </w:rPr>
        <w:t>, hg. v.</w:t>
      </w:r>
      <w:r w:rsidR="003F643E">
        <w:rPr>
          <w:rFonts w:ascii="Times New Roman" w:hAnsi="Times New Roman" w:cs="Times New Roman"/>
          <w:sz w:val="22"/>
          <w:szCs w:val="22"/>
        </w:rPr>
        <w:t xml:space="preserve"> </w:t>
      </w:r>
      <w:r w:rsidR="007C63D3">
        <w:rPr>
          <w:rFonts w:ascii="Times New Roman" w:hAnsi="Times New Roman" w:cs="Times New Roman"/>
          <w:smallCaps/>
          <w:sz w:val="22"/>
          <w:szCs w:val="22"/>
        </w:rPr>
        <w:t>G. </w:t>
      </w:r>
      <w:r w:rsidR="003F643E" w:rsidRPr="003F643E">
        <w:rPr>
          <w:rFonts w:ascii="Times New Roman" w:hAnsi="Times New Roman" w:cs="Times New Roman"/>
          <w:smallCaps/>
          <w:sz w:val="22"/>
          <w:szCs w:val="22"/>
        </w:rPr>
        <w:t>Goetz</w:t>
      </w:r>
      <w:r w:rsidR="003F643E" w:rsidRPr="003F643E">
        <w:rPr>
          <w:rFonts w:ascii="Times New Roman" w:hAnsi="Times New Roman" w:cs="Times New Roman"/>
          <w:sz w:val="22"/>
          <w:szCs w:val="22"/>
        </w:rPr>
        <w:t xml:space="preserve">, </w:t>
      </w:r>
      <w:r w:rsidR="007B5B78">
        <w:rPr>
          <w:rFonts w:ascii="Times New Roman" w:hAnsi="Times New Roman" w:cs="Times New Roman"/>
          <w:sz w:val="22"/>
          <w:szCs w:val="22"/>
        </w:rPr>
        <w:t>2. Aufl.</w:t>
      </w:r>
      <w:r w:rsidR="003F643E" w:rsidRPr="00340C75">
        <w:rPr>
          <w:rFonts w:ascii="Times New Roman" w:hAnsi="Times New Roman" w:cs="Times New Roman"/>
          <w:sz w:val="22"/>
          <w:szCs w:val="22"/>
        </w:rPr>
        <w:t>, Leipzig 1929 (Bibliotheca Teubneriana).</w:t>
      </w:r>
    </w:p>
    <w:p w:rsidR="006003D9" w:rsidRPr="00340C75" w:rsidRDefault="003F643E" w:rsidP="00395446">
      <w:pPr>
        <w:pStyle w:val="NurText"/>
        <w:tabs>
          <w:tab w:val="left" w:pos="993"/>
        </w:tabs>
        <w:spacing w:after="60"/>
        <w:ind w:left="993" w:hanging="426"/>
        <w:jc w:val="both"/>
        <w:rPr>
          <w:rFonts w:ascii="Times New Roman" w:hAnsi="Times New Roman" w:cs="Times New Roman"/>
          <w:noProof/>
          <w:sz w:val="22"/>
          <w:szCs w:val="22"/>
        </w:rPr>
      </w:pPr>
      <w:r w:rsidRPr="00340C75">
        <w:rPr>
          <w:rFonts w:ascii="Times New Roman" w:hAnsi="Times New Roman" w:cs="Times New Roman"/>
          <w:noProof/>
          <w:sz w:val="22"/>
          <w:szCs w:val="22"/>
        </w:rPr>
        <w:tab/>
      </w:r>
      <w:r w:rsidR="00471A1B">
        <w:rPr>
          <w:rFonts w:ascii="Times New Roman" w:hAnsi="Times New Roman" w:cs="Times New Roman"/>
          <w:i/>
          <w:sz w:val="22"/>
          <w:szCs w:val="22"/>
          <w:lang w:val="la-Latn"/>
        </w:rPr>
        <w:t>M. </w:t>
      </w:r>
      <w:r w:rsidR="006B00E0">
        <w:rPr>
          <w:rFonts w:ascii="Times New Roman" w:hAnsi="Times New Roman" w:cs="Times New Roman"/>
          <w:i/>
          <w:sz w:val="22"/>
          <w:szCs w:val="22"/>
          <w:lang w:val="la-Latn"/>
        </w:rPr>
        <w:t>Terenti Varronis D</w:t>
      </w:r>
      <w:r w:rsidRPr="003F643E">
        <w:rPr>
          <w:rFonts w:ascii="Times New Roman" w:hAnsi="Times New Roman" w:cs="Times New Roman"/>
          <w:i/>
          <w:sz w:val="22"/>
          <w:szCs w:val="22"/>
          <w:lang w:val="la-Latn"/>
        </w:rPr>
        <w:t>e lingua latina quae supersunt</w:t>
      </w:r>
      <w:r w:rsidRPr="00340C75">
        <w:rPr>
          <w:rFonts w:ascii="Times New Roman" w:hAnsi="Times New Roman" w:cs="Times New Roman"/>
          <w:sz w:val="22"/>
          <w:szCs w:val="22"/>
        </w:rPr>
        <w:t xml:space="preserve">, hg. v. </w:t>
      </w:r>
      <w:r w:rsidR="007C63D3">
        <w:rPr>
          <w:rFonts w:ascii="Times New Roman" w:hAnsi="Times New Roman" w:cs="Times New Roman"/>
          <w:smallCaps/>
          <w:sz w:val="22"/>
          <w:szCs w:val="22"/>
        </w:rPr>
        <w:t>G. </w:t>
      </w:r>
      <w:r w:rsidRPr="00340C75">
        <w:rPr>
          <w:rFonts w:ascii="Times New Roman" w:hAnsi="Times New Roman" w:cs="Times New Roman"/>
          <w:smallCaps/>
          <w:sz w:val="22"/>
          <w:szCs w:val="22"/>
        </w:rPr>
        <w:t xml:space="preserve">Goetz </w:t>
      </w:r>
      <w:r w:rsidR="00290047" w:rsidRPr="00340C75">
        <w:rPr>
          <w:rFonts w:ascii="Times New Roman" w:hAnsi="Times New Roman" w:cs="Times New Roman"/>
          <w:sz w:val="22"/>
          <w:szCs w:val="22"/>
        </w:rPr>
        <w:t>u. a.</w:t>
      </w:r>
      <w:r w:rsidRPr="00340C75">
        <w:rPr>
          <w:rFonts w:ascii="Times New Roman" w:hAnsi="Times New Roman" w:cs="Times New Roman"/>
          <w:sz w:val="22"/>
          <w:szCs w:val="22"/>
        </w:rPr>
        <w:t>, Leipzig 1910 (Bibliotheca Teubneriana).</w:t>
      </w:r>
    </w:p>
    <w:p w:rsidR="003F643E" w:rsidRPr="00340C75" w:rsidRDefault="003F643E" w:rsidP="003F643E">
      <w:pPr>
        <w:pStyle w:val="NurText"/>
        <w:tabs>
          <w:tab w:val="left" w:pos="993"/>
        </w:tabs>
        <w:spacing w:after="60"/>
        <w:ind w:left="993" w:hanging="426"/>
        <w:jc w:val="both"/>
        <w:rPr>
          <w:rFonts w:ascii="Times New Roman" w:hAnsi="Times New Roman" w:cs="Times New Roman"/>
          <w:noProof/>
          <w:sz w:val="22"/>
          <w:szCs w:val="22"/>
        </w:rPr>
      </w:pPr>
      <w:r w:rsidRPr="00340C75">
        <w:rPr>
          <w:rFonts w:ascii="Times New Roman" w:hAnsi="Times New Roman" w:cs="Times New Roman"/>
          <w:noProof/>
          <w:sz w:val="22"/>
          <w:szCs w:val="22"/>
        </w:rPr>
        <w:t>Ü:</w:t>
      </w:r>
      <w:r w:rsidRPr="00340C75">
        <w:rPr>
          <w:rFonts w:ascii="Times New Roman" w:hAnsi="Times New Roman" w:cs="Times New Roman"/>
          <w:noProof/>
          <w:sz w:val="22"/>
          <w:szCs w:val="22"/>
        </w:rPr>
        <w:tab/>
        <w:t xml:space="preserve">Gespräche über die Landwirtschaft, lat./dt., hg., übers. u. erl. v. </w:t>
      </w:r>
      <w:r w:rsidR="00471A1B">
        <w:rPr>
          <w:rFonts w:ascii="Times New Roman" w:hAnsi="Times New Roman" w:cs="Times New Roman"/>
          <w:noProof/>
          <w:sz w:val="22"/>
          <w:szCs w:val="22"/>
        </w:rPr>
        <w:t>D. </w:t>
      </w:r>
      <w:r w:rsidRPr="00340C75">
        <w:rPr>
          <w:rFonts w:ascii="Times New Roman" w:hAnsi="Times New Roman" w:cs="Times New Roman"/>
          <w:smallCaps/>
          <w:noProof/>
          <w:sz w:val="22"/>
          <w:szCs w:val="22"/>
        </w:rPr>
        <w:t>Flach</w:t>
      </w:r>
      <w:r w:rsidRPr="00340C75">
        <w:rPr>
          <w:rFonts w:ascii="Times New Roman" w:hAnsi="Times New Roman" w:cs="Times New Roman"/>
          <w:noProof/>
          <w:sz w:val="22"/>
          <w:szCs w:val="22"/>
        </w:rPr>
        <w:t xml:space="preserve">, </w:t>
      </w:r>
      <w:r w:rsidR="007B5B78" w:rsidRPr="00340C75">
        <w:rPr>
          <w:rFonts w:ascii="Times New Roman" w:hAnsi="Times New Roman" w:cs="Times New Roman"/>
          <w:noProof/>
          <w:sz w:val="22"/>
          <w:szCs w:val="22"/>
        </w:rPr>
        <w:t>3 Bde</w:t>
      </w:r>
      <w:r w:rsidRPr="00340C75">
        <w:rPr>
          <w:rFonts w:ascii="Times New Roman" w:hAnsi="Times New Roman" w:cs="Times New Roman"/>
          <w:noProof/>
          <w:sz w:val="22"/>
          <w:szCs w:val="22"/>
        </w:rPr>
        <w:t>., Darmstadt 1996</w:t>
      </w:r>
      <w:r w:rsidR="00754F64" w:rsidRPr="00340C75">
        <w:rPr>
          <w:rFonts w:ascii="Times New Roman" w:hAnsi="Times New Roman" w:cs="Times New Roman"/>
          <w:noProof/>
          <w:sz w:val="22"/>
          <w:szCs w:val="22"/>
        </w:rPr>
        <w:t>–</w:t>
      </w:r>
      <w:r w:rsidRPr="00340C75">
        <w:rPr>
          <w:rFonts w:ascii="Times New Roman" w:hAnsi="Times New Roman" w:cs="Times New Roman"/>
          <w:noProof/>
          <w:sz w:val="22"/>
          <w:szCs w:val="22"/>
        </w:rPr>
        <w:t>2002 (Texte zur Forschung).</w:t>
      </w:r>
    </w:p>
    <w:p w:rsidR="009119A4" w:rsidRPr="00D709BD" w:rsidRDefault="003F643E" w:rsidP="00395446">
      <w:pPr>
        <w:pStyle w:val="NurText"/>
        <w:tabs>
          <w:tab w:val="left" w:pos="993"/>
        </w:tabs>
        <w:spacing w:after="60"/>
        <w:ind w:left="993" w:hanging="426"/>
        <w:jc w:val="both"/>
        <w:rPr>
          <w:rFonts w:ascii="Times New Roman" w:hAnsi="Times New Roman" w:cs="Times New Roman"/>
          <w:noProof/>
          <w:sz w:val="22"/>
          <w:szCs w:val="22"/>
          <w:lang w:val="en-US"/>
        </w:rPr>
      </w:pPr>
      <w:r w:rsidRPr="00340C75">
        <w:rPr>
          <w:rFonts w:ascii="Times New Roman" w:hAnsi="Times New Roman" w:cs="Times New Roman"/>
          <w:i/>
          <w:iCs/>
          <w:noProof/>
          <w:sz w:val="22"/>
          <w:szCs w:val="22"/>
        </w:rPr>
        <w:tab/>
      </w:r>
      <w:r w:rsidR="00841C8A" w:rsidRPr="00D709BD">
        <w:rPr>
          <w:rFonts w:ascii="Times New Roman" w:hAnsi="Times New Roman" w:cs="Times New Roman"/>
          <w:i/>
          <w:iCs/>
          <w:noProof/>
          <w:sz w:val="22"/>
          <w:szCs w:val="22"/>
          <w:lang w:val="en-US"/>
        </w:rPr>
        <w:t>De lingua Latina</w:t>
      </w:r>
      <w:r w:rsidR="00841C8A" w:rsidRPr="00D709BD">
        <w:rPr>
          <w:rFonts w:ascii="Times New Roman" w:hAnsi="Times New Roman" w:cs="Times New Roman"/>
          <w:noProof/>
          <w:sz w:val="22"/>
          <w:szCs w:val="22"/>
          <w:lang w:val="en-US"/>
        </w:rPr>
        <w:t xml:space="preserve"> / On the Latin Language</w:t>
      </w:r>
      <w:r w:rsidR="009119A4" w:rsidRPr="00D709BD">
        <w:rPr>
          <w:rFonts w:ascii="Times New Roman" w:hAnsi="Times New Roman" w:cs="Times New Roman"/>
          <w:noProof/>
          <w:sz w:val="22"/>
          <w:szCs w:val="22"/>
          <w:lang w:val="en-US"/>
        </w:rPr>
        <w:t xml:space="preserve">, lat./engl., hg. u. übers. v. </w:t>
      </w:r>
      <w:r w:rsidR="009119A4" w:rsidRPr="00D709BD">
        <w:rPr>
          <w:rFonts w:ascii="Times New Roman" w:hAnsi="Times New Roman" w:cs="Times New Roman"/>
          <w:smallCaps/>
          <w:noProof/>
          <w:sz w:val="22"/>
          <w:szCs w:val="22"/>
          <w:lang w:val="en-US"/>
        </w:rPr>
        <w:t>R.</w:t>
      </w:r>
      <w:r w:rsidR="001E64CB">
        <w:rPr>
          <w:rFonts w:ascii="Times New Roman" w:hAnsi="Times New Roman" w:cs="Times New Roman"/>
          <w:smallCaps/>
          <w:noProof/>
          <w:sz w:val="22"/>
          <w:szCs w:val="22"/>
          <w:lang w:val="en-US"/>
        </w:rPr>
        <w:t> </w:t>
      </w:r>
      <w:r w:rsidR="007C63D3">
        <w:rPr>
          <w:rFonts w:ascii="Times New Roman" w:hAnsi="Times New Roman" w:cs="Times New Roman"/>
          <w:smallCaps/>
          <w:noProof/>
          <w:sz w:val="22"/>
          <w:szCs w:val="22"/>
          <w:lang w:val="en-US"/>
        </w:rPr>
        <w:t>G. </w:t>
      </w:r>
      <w:r w:rsidR="009119A4" w:rsidRPr="00D709BD">
        <w:rPr>
          <w:rFonts w:ascii="Times New Roman" w:hAnsi="Times New Roman" w:cs="Times New Roman"/>
          <w:smallCaps/>
          <w:noProof/>
          <w:sz w:val="22"/>
          <w:szCs w:val="22"/>
          <w:lang w:val="en-US"/>
        </w:rPr>
        <w:t>Kent</w:t>
      </w:r>
      <w:r w:rsidR="009119A4" w:rsidRPr="00D709BD">
        <w:rPr>
          <w:rFonts w:ascii="Times New Roman" w:hAnsi="Times New Roman" w:cs="Times New Roman"/>
          <w:noProof/>
          <w:sz w:val="22"/>
          <w:szCs w:val="22"/>
          <w:lang w:val="en-US"/>
        </w:rPr>
        <w:t xml:space="preserve">, </w:t>
      </w:r>
      <w:r w:rsidR="007B5B78">
        <w:rPr>
          <w:rFonts w:ascii="Times New Roman" w:hAnsi="Times New Roman" w:cs="Times New Roman"/>
          <w:noProof/>
          <w:sz w:val="22"/>
          <w:szCs w:val="22"/>
          <w:lang w:val="en-US"/>
        </w:rPr>
        <w:t>2 Bde</w:t>
      </w:r>
      <w:r w:rsidR="009119A4" w:rsidRPr="00D709BD">
        <w:rPr>
          <w:rFonts w:ascii="Times New Roman" w:hAnsi="Times New Roman" w:cs="Times New Roman"/>
          <w:noProof/>
          <w:sz w:val="22"/>
          <w:szCs w:val="22"/>
          <w:lang w:val="en-US"/>
        </w:rPr>
        <w:t>., London 1958 (Loeb Classical Library).</w:t>
      </w:r>
    </w:p>
    <w:p w:rsidR="00FD7E3B" w:rsidRPr="00D709BD" w:rsidRDefault="00471A1B" w:rsidP="00440723">
      <w:pPr>
        <w:pStyle w:val="NurText"/>
        <w:spacing w:before="200"/>
        <w:ind w:left="567" w:hanging="567"/>
        <w:jc w:val="both"/>
        <w:rPr>
          <w:rFonts w:ascii="Times New Roman" w:hAnsi="Times New Roman" w:cs="Times New Roman"/>
          <w:noProof/>
          <w:sz w:val="22"/>
          <w:szCs w:val="22"/>
          <w:lang w:val="en-US"/>
        </w:rPr>
      </w:pPr>
      <w:r>
        <w:rPr>
          <w:rFonts w:ascii="Times New Roman" w:hAnsi="Times New Roman" w:cs="Times New Roman"/>
          <w:smallCaps/>
          <w:noProof/>
          <w:sz w:val="22"/>
          <w:szCs w:val="22"/>
          <w:lang w:val="en-US"/>
        </w:rPr>
        <w:t>M. </w:t>
      </w:r>
      <w:r w:rsidR="009119A4" w:rsidRPr="00D709BD">
        <w:rPr>
          <w:rFonts w:ascii="Times New Roman" w:hAnsi="Times New Roman" w:cs="Times New Roman"/>
          <w:smallCaps/>
          <w:noProof/>
          <w:sz w:val="22"/>
          <w:szCs w:val="22"/>
          <w:lang w:val="en-US"/>
        </w:rPr>
        <w:t>Tullius Cicero</w:t>
      </w:r>
      <w:r w:rsidR="00FD7E3B" w:rsidRPr="00D709BD">
        <w:rPr>
          <w:rFonts w:ascii="Times New Roman" w:hAnsi="Times New Roman" w:cs="Times New Roman"/>
          <w:smallCaps/>
          <w:noProof/>
          <w:sz w:val="22"/>
          <w:szCs w:val="22"/>
          <w:lang w:val="en-US"/>
        </w:rPr>
        <w:t>:</w:t>
      </w:r>
    </w:p>
    <w:p w:rsidR="00B7530A" w:rsidRPr="00D709BD" w:rsidRDefault="00B7530A" w:rsidP="00B7530A">
      <w:pPr>
        <w:pStyle w:val="NurText"/>
        <w:tabs>
          <w:tab w:val="left" w:pos="851"/>
        </w:tabs>
        <w:ind w:left="851" w:hanging="284"/>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w:t>
      </w:r>
      <w:r w:rsidRPr="00D709BD">
        <w:rPr>
          <w:rFonts w:ascii="Times New Roman" w:hAnsi="Times New Roman" w:cs="Times New Roman"/>
          <w:noProof/>
          <w:sz w:val="22"/>
          <w:szCs w:val="22"/>
          <w:lang w:val="en-US"/>
        </w:rPr>
        <w:tab/>
      </w:r>
      <w:r w:rsidRPr="00D709BD">
        <w:rPr>
          <w:rFonts w:ascii="Times New Roman" w:hAnsi="Times New Roman" w:cs="Times New Roman"/>
          <w:noProof/>
          <w:sz w:val="22"/>
          <w:szCs w:val="22"/>
          <w:u w:val="single"/>
          <w:lang w:val="en-US"/>
        </w:rPr>
        <w:t>Briefe</w:t>
      </w:r>
      <w:r w:rsidRPr="00D709BD">
        <w:rPr>
          <w:rFonts w:ascii="Times New Roman" w:hAnsi="Times New Roman" w:cs="Times New Roman"/>
          <w:noProof/>
          <w:sz w:val="22"/>
          <w:szCs w:val="22"/>
          <w:lang w:val="en-US"/>
        </w:rPr>
        <w:t>:</w:t>
      </w:r>
    </w:p>
    <w:p w:rsidR="00B7530A" w:rsidRPr="00D709BD" w:rsidRDefault="00425FCB" w:rsidP="00425FCB">
      <w:pPr>
        <w:pStyle w:val="NurText"/>
        <w:tabs>
          <w:tab w:val="left" w:pos="993"/>
        </w:tabs>
        <w:ind w:left="993" w:hanging="426"/>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Ed.:</w:t>
      </w:r>
      <w:r w:rsidRPr="00D709BD">
        <w:rPr>
          <w:rFonts w:ascii="Times New Roman" w:hAnsi="Times New Roman" w:cs="Times New Roman"/>
          <w:sz w:val="22"/>
          <w:szCs w:val="22"/>
          <w:lang w:val="en-US"/>
        </w:rPr>
        <w:tab/>
      </w:r>
      <w:r w:rsidR="00471A1B">
        <w:rPr>
          <w:rFonts w:ascii="Times New Roman" w:hAnsi="Times New Roman" w:cs="Times New Roman"/>
          <w:i/>
          <w:sz w:val="22"/>
          <w:szCs w:val="22"/>
          <w:lang w:val="la-Latn"/>
        </w:rPr>
        <w:t>M. </w:t>
      </w:r>
      <w:r w:rsidR="00B7530A" w:rsidRPr="00425FCB">
        <w:rPr>
          <w:rFonts w:ascii="Times New Roman" w:hAnsi="Times New Roman" w:cs="Times New Roman"/>
          <w:i/>
          <w:sz w:val="22"/>
          <w:szCs w:val="22"/>
          <w:lang w:val="la-Latn"/>
        </w:rPr>
        <w:t xml:space="preserve">Tulli Ciceronis Epistulae ad </w:t>
      </w:r>
      <w:r w:rsidR="00B7530A" w:rsidRPr="00D709BD">
        <w:rPr>
          <w:rFonts w:ascii="Times New Roman" w:hAnsi="Times New Roman" w:cs="Times New Roman"/>
          <w:i/>
          <w:sz w:val="22"/>
          <w:szCs w:val="22"/>
          <w:lang w:val="en-US"/>
        </w:rPr>
        <w:t xml:space="preserve">Atticum, </w:t>
      </w:r>
      <w:r w:rsidR="007B5B78">
        <w:rPr>
          <w:rFonts w:ascii="Times New Roman" w:hAnsi="Times New Roman" w:cs="Times New Roman"/>
          <w:sz w:val="22"/>
          <w:szCs w:val="22"/>
          <w:lang w:val="en-US"/>
        </w:rPr>
        <w:t>2 </w:t>
      </w:r>
      <w:proofErr w:type="gramStart"/>
      <w:r w:rsidR="007B5B78">
        <w:rPr>
          <w:rFonts w:ascii="Times New Roman" w:hAnsi="Times New Roman" w:cs="Times New Roman"/>
          <w:sz w:val="22"/>
          <w:szCs w:val="22"/>
          <w:lang w:val="en-US"/>
        </w:rPr>
        <w:t>Bde</w:t>
      </w:r>
      <w:r w:rsidR="00B7530A" w:rsidRPr="00D709BD">
        <w:rPr>
          <w:rFonts w:ascii="Times New Roman" w:hAnsi="Times New Roman" w:cs="Times New Roman"/>
          <w:sz w:val="22"/>
          <w:szCs w:val="22"/>
          <w:lang w:val="en-US"/>
        </w:rPr>
        <w:t>.,</w:t>
      </w:r>
      <w:proofErr w:type="gramEnd"/>
      <w:r w:rsidR="00B7530A" w:rsidRPr="00D709BD">
        <w:rPr>
          <w:rFonts w:ascii="Times New Roman" w:hAnsi="Times New Roman" w:cs="Times New Roman"/>
          <w:i/>
          <w:sz w:val="22"/>
          <w:szCs w:val="22"/>
          <w:lang w:val="en-US"/>
        </w:rPr>
        <w:t xml:space="preserve"> </w:t>
      </w:r>
      <w:r w:rsidR="00B7530A" w:rsidRPr="00D709BD">
        <w:rPr>
          <w:rFonts w:ascii="Times New Roman" w:hAnsi="Times New Roman" w:cs="Times New Roman"/>
          <w:sz w:val="22"/>
          <w:szCs w:val="22"/>
          <w:lang w:val="en-US"/>
        </w:rPr>
        <w:t xml:space="preserve">hg. </w:t>
      </w:r>
      <w:proofErr w:type="gramStart"/>
      <w:r w:rsidR="00B7530A" w:rsidRPr="00D709BD">
        <w:rPr>
          <w:rFonts w:ascii="Times New Roman" w:hAnsi="Times New Roman" w:cs="Times New Roman"/>
          <w:sz w:val="22"/>
          <w:szCs w:val="22"/>
          <w:lang w:val="en-US"/>
        </w:rPr>
        <w:t>v</w:t>
      </w:r>
      <w:proofErr w:type="gramEnd"/>
      <w:r w:rsidR="00B7530A" w:rsidRPr="00D709BD">
        <w:rPr>
          <w:rFonts w:ascii="Times New Roman" w:hAnsi="Times New Roman" w:cs="Times New Roman"/>
          <w:sz w:val="22"/>
          <w:szCs w:val="22"/>
          <w:lang w:val="en-US"/>
        </w:rPr>
        <w:t xml:space="preserve">. </w:t>
      </w:r>
      <w:r w:rsidR="00B7530A" w:rsidRPr="00D709BD">
        <w:rPr>
          <w:rFonts w:ascii="Times New Roman" w:hAnsi="Times New Roman" w:cs="Times New Roman"/>
          <w:smallCaps/>
          <w:sz w:val="22"/>
          <w:szCs w:val="22"/>
          <w:lang w:val="en-US"/>
        </w:rPr>
        <w:t>D.</w:t>
      </w:r>
      <w:r w:rsidR="001E64CB">
        <w:rPr>
          <w:rFonts w:ascii="Times New Roman" w:hAnsi="Times New Roman" w:cs="Times New Roman"/>
          <w:smallCaps/>
          <w:sz w:val="22"/>
          <w:szCs w:val="22"/>
          <w:lang w:val="en-US"/>
        </w:rPr>
        <w:t> </w:t>
      </w:r>
      <w:r w:rsidR="00B7530A" w:rsidRPr="00D709BD">
        <w:rPr>
          <w:rFonts w:ascii="Times New Roman" w:hAnsi="Times New Roman" w:cs="Times New Roman"/>
          <w:smallCaps/>
          <w:sz w:val="22"/>
          <w:szCs w:val="22"/>
          <w:lang w:val="en-US"/>
        </w:rPr>
        <w:t>R. Shackleton Bailey</w:t>
      </w:r>
      <w:r w:rsidR="00B7530A" w:rsidRPr="00D709BD">
        <w:rPr>
          <w:rFonts w:ascii="Times New Roman" w:hAnsi="Times New Roman" w:cs="Times New Roman"/>
          <w:sz w:val="22"/>
          <w:szCs w:val="22"/>
          <w:lang w:val="en-US"/>
        </w:rPr>
        <w:t>, Stuttgart 1987 (Bibliotheca Teubneriana)</w:t>
      </w:r>
      <w:r w:rsidR="00247F6C">
        <w:rPr>
          <w:rFonts w:ascii="Times New Roman" w:hAnsi="Times New Roman" w:cs="Times New Roman"/>
          <w:sz w:val="22"/>
          <w:szCs w:val="22"/>
          <w:lang w:val="en-US"/>
        </w:rPr>
        <w:t>.</w:t>
      </w:r>
    </w:p>
    <w:p w:rsidR="00B7530A" w:rsidRPr="00D709BD" w:rsidRDefault="00B7530A" w:rsidP="00425FCB">
      <w:pPr>
        <w:pStyle w:val="NurText"/>
        <w:tabs>
          <w:tab w:val="left" w:pos="993"/>
        </w:tabs>
        <w:ind w:left="993" w:hanging="426"/>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ab/>
      </w:r>
      <w:r w:rsidR="00471A1B">
        <w:rPr>
          <w:rFonts w:ascii="Times New Roman" w:hAnsi="Times New Roman" w:cs="Times New Roman"/>
          <w:i/>
          <w:sz w:val="22"/>
          <w:szCs w:val="22"/>
          <w:lang w:val="la-Latn"/>
        </w:rPr>
        <w:t>M. </w:t>
      </w:r>
      <w:r w:rsidRPr="00425FCB">
        <w:rPr>
          <w:rFonts w:ascii="Times New Roman" w:hAnsi="Times New Roman" w:cs="Times New Roman"/>
          <w:i/>
          <w:sz w:val="22"/>
          <w:szCs w:val="22"/>
          <w:lang w:val="la-Latn"/>
        </w:rPr>
        <w:t xml:space="preserve">Tulli Ciceronis Epistulae ad </w:t>
      </w:r>
      <w:r w:rsidRPr="00D709BD">
        <w:rPr>
          <w:rFonts w:ascii="Times New Roman" w:hAnsi="Times New Roman" w:cs="Times New Roman"/>
          <w:i/>
          <w:sz w:val="22"/>
          <w:szCs w:val="22"/>
          <w:lang w:val="en-US"/>
        </w:rPr>
        <w:t>familiares</w:t>
      </w:r>
      <w:r w:rsidRPr="00D709BD">
        <w:rPr>
          <w:rFonts w:ascii="Times New Roman" w:hAnsi="Times New Roman" w:cs="Times New Roman"/>
          <w:sz w:val="22"/>
          <w:szCs w:val="22"/>
          <w:lang w:val="en-US"/>
        </w:rPr>
        <w:t xml:space="preserve">, hg. </w:t>
      </w:r>
      <w:proofErr w:type="gramStart"/>
      <w:r w:rsidRPr="00D709BD">
        <w:rPr>
          <w:rFonts w:ascii="Times New Roman" w:hAnsi="Times New Roman" w:cs="Times New Roman"/>
          <w:sz w:val="22"/>
          <w:szCs w:val="22"/>
          <w:lang w:val="en-US"/>
        </w:rPr>
        <w:t>v</w:t>
      </w:r>
      <w:proofErr w:type="gramEnd"/>
      <w:r w:rsidRPr="00D709BD">
        <w:rPr>
          <w:rFonts w:ascii="Times New Roman" w:hAnsi="Times New Roman" w:cs="Times New Roman"/>
          <w:sz w:val="22"/>
          <w:szCs w:val="22"/>
          <w:lang w:val="en-US"/>
        </w:rPr>
        <w:t xml:space="preserve">. </w:t>
      </w:r>
      <w:r w:rsidRPr="00D709BD">
        <w:rPr>
          <w:rFonts w:ascii="Times New Roman" w:hAnsi="Times New Roman" w:cs="Times New Roman"/>
          <w:smallCaps/>
          <w:sz w:val="22"/>
          <w:szCs w:val="22"/>
          <w:lang w:val="en-US"/>
        </w:rPr>
        <w:t>D.</w:t>
      </w:r>
      <w:r w:rsidR="001E64CB">
        <w:rPr>
          <w:rFonts w:ascii="Times New Roman" w:hAnsi="Times New Roman" w:cs="Times New Roman"/>
          <w:smallCaps/>
          <w:sz w:val="22"/>
          <w:szCs w:val="22"/>
          <w:lang w:val="en-US"/>
        </w:rPr>
        <w:t> </w:t>
      </w:r>
      <w:r w:rsidRPr="00D709BD">
        <w:rPr>
          <w:rFonts w:ascii="Times New Roman" w:hAnsi="Times New Roman" w:cs="Times New Roman"/>
          <w:smallCaps/>
          <w:sz w:val="22"/>
          <w:szCs w:val="22"/>
          <w:lang w:val="en-US"/>
        </w:rPr>
        <w:t>R. Shackleton Bailey</w:t>
      </w:r>
      <w:r w:rsidRPr="00D709BD">
        <w:rPr>
          <w:rFonts w:ascii="Times New Roman" w:hAnsi="Times New Roman" w:cs="Times New Roman"/>
          <w:sz w:val="22"/>
          <w:szCs w:val="22"/>
          <w:lang w:val="en-US"/>
        </w:rPr>
        <w:t>, Stuttgart 1988 (Bibliotheca Teubneriana)</w:t>
      </w:r>
      <w:r w:rsidR="00425FCB" w:rsidRPr="00425FCB">
        <w:rPr>
          <w:rFonts w:ascii="Times New Roman" w:hAnsi="Times New Roman" w:cs="Times New Roman"/>
          <w:noProof/>
          <w:sz w:val="22"/>
          <w:szCs w:val="22"/>
          <w:lang w:val="en-US" w:eastAsia="en-US"/>
        </w:rPr>
        <w:drawing>
          <wp:inline distT="0" distB="0" distL="0" distR="0" wp14:anchorId="4A318166" wp14:editId="683E12B3">
            <wp:extent cx="6350" cy="6350"/>
            <wp:effectExtent l="0" t="0" r="0" b="0"/>
            <wp:docPr id="15" name="Bild 1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247F6C">
        <w:rPr>
          <w:rFonts w:ascii="Times New Roman" w:hAnsi="Times New Roman" w:cs="Times New Roman"/>
          <w:sz w:val="22"/>
          <w:szCs w:val="22"/>
          <w:lang w:val="en-US"/>
        </w:rPr>
        <w:t>.</w:t>
      </w:r>
    </w:p>
    <w:p w:rsidR="00395446" w:rsidRPr="00E32FD5" w:rsidRDefault="00B7530A" w:rsidP="00B7530A">
      <w:pPr>
        <w:pStyle w:val="NurText"/>
        <w:tabs>
          <w:tab w:val="left" w:pos="993"/>
        </w:tabs>
        <w:ind w:left="993" w:hanging="426"/>
        <w:jc w:val="both"/>
        <w:rPr>
          <w:rFonts w:ascii="Times New Roman" w:hAnsi="Times New Roman" w:cs="Times New Roman"/>
          <w:noProof/>
          <w:sz w:val="22"/>
          <w:szCs w:val="22"/>
          <w:lang w:val="la-Latn"/>
        </w:rPr>
      </w:pPr>
      <w:r w:rsidRPr="00D709BD">
        <w:rPr>
          <w:rFonts w:ascii="Times New Roman" w:hAnsi="Times New Roman" w:cs="Times New Roman"/>
          <w:sz w:val="22"/>
          <w:szCs w:val="22"/>
          <w:lang w:val="en-US"/>
        </w:rPr>
        <w:tab/>
      </w:r>
      <w:r w:rsidR="00471A1B">
        <w:rPr>
          <w:rFonts w:ascii="Times New Roman" w:hAnsi="Times New Roman" w:cs="Times New Roman"/>
          <w:i/>
          <w:sz w:val="22"/>
          <w:szCs w:val="22"/>
          <w:lang w:val="la-Latn"/>
        </w:rPr>
        <w:t>M. </w:t>
      </w:r>
      <w:r w:rsidR="00425FCB" w:rsidRPr="00425FCB">
        <w:rPr>
          <w:rFonts w:ascii="Times New Roman" w:hAnsi="Times New Roman" w:cs="Times New Roman"/>
          <w:i/>
          <w:sz w:val="22"/>
          <w:szCs w:val="22"/>
          <w:lang w:val="la-Latn"/>
        </w:rPr>
        <w:t xml:space="preserve">Tulli Ciceronis Epistulae ad Quintum fratrem. Epistulae ad </w:t>
      </w:r>
      <w:r w:rsidR="00471A1B">
        <w:rPr>
          <w:rFonts w:ascii="Times New Roman" w:hAnsi="Times New Roman" w:cs="Times New Roman"/>
          <w:i/>
          <w:sz w:val="22"/>
          <w:szCs w:val="22"/>
          <w:lang w:val="la-Latn"/>
        </w:rPr>
        <w:t>M. </w:t>
      </w:r>
      <w:r w:rsidR="00425FCB" w:rsidRPr="00425FCB">
        <w:rPr>
          <w:rFonts w:ascii="Times New Roman" w:hAnsi="Times New Roman" w:cs="Times New Roman"/>
          <w:i/>
          <w:sz w:val="22"/>
          <w:szCs w:val="22"/>
          <w:lang w:val="la-Latn"/>
        </w:rPr>
        <w:t xml:space="preserve">Brutum. Fragmenta epistularum. </w:t>
      </w:r>
      <w:r w:rsidR="00425FCB" w:rsidRPr="00425FCB">
        <w:rPr>
          <w:rStyle w:val="textmarked"/>
          <w:rFonts w:ascii="Times New Roman" w:hAnsi="Times New Roman" w:cs="Times New Roman"/>
          <w:i/>
          <w:sz w:val="22"/>
          <w:szCs w:val="22"/>
          <w:lang w:val="la-Latn"/>
        </w:rPr>
        <w:t>Commentariolum</w:t>
      </w:r>
      <w:r w:rsidR="00425FCB" w:rsidRPr="00425FCB">
        <w:rPr>
          <w:rFonts w:ascii="Times New Roman" w:hAnsi="Times New Roman" w:cs="Times New Roman"/>
          <w:i/>
          <w:sz w:val="22"/>
          <w:szCs w:val="22"/>
          <w:lang w:val="la-Latn"/>
        </w:rPr>
        <w:t xml:space="preserve"> petitionis [Quintus Tullius </w:t>
      </w:r>
      <w:r w:rsidR="00425FCB" w:rsidRPr="00425FCB">
        <w:rPr>
          <w:rStyle w:val="textmarked"/>
          <w:rFonts w:ascii="Times New Roman" w:hAnsi="Times New Roman" w:cs="Times New Roman"/>
          <w:i/>
          <w:sz w:val="22"/>
          <w:szCs w:val="22"/>
          <w:lang w:val="la-Latn"/>
        </w:rPr>
        <w:t>Cicero</w:t>
      </w:r>
      <w:r w:rsidR="00425FCB" w:rsidRPr="00425FCB">
        <w:rPr>
          <w:rFonts w:ascii="Times New Roman" w:hAnsi="Times New Roman" w:cs="Times New Roman"/>
          <w:i/>
          <w:sz w:val="22"/>
          <w:szCs w:val="22"/>
          <w:lang w:val="la-Latn"/>
        </w:rPr>
        <w:t>]</w:t>
      </w:r>
      <w:r w:rsidR="00425FCB" w:rsidRPr="00E32FD5">
        <w:rPr>
          <w:rFonts w:ascii="Times New Roman" w:hAnsi="Times New Roman" w:cs="Times New Roman"/>
          <w:sz w:val="22"/>
          <w:szCs w:val="22"/>
          <w:lang w:val="la-Latn"/>
        </w:rPr>
        <w:t xml:space="preserve">, hg. v. </w:t>
      </w:r>
      <w:r w:rsidR="00425FCB" w:rsidRPr="00E32FD5">
        <w:rPr>
          <w:rFonts w:ascii="Times New Roman" w:hAnsi="Times New Roman" w:cs="Times New Roman"/>
          <w:smallCaps/>
          <w:sz w:val="22"/>
          <w:szCs w:val="22"/>
          <w:lang w:val="la-Latn"/>
        </w:rPr>
        <w:t>D.</w:t>
      </w:r>
      <w:r w:rsidR="0005106F" w:rsidRPr="009C30FA">
        <w:rPr>
          <w:rFonts w:ascii="Times New Roman" w:hAnsi="Times New Roman" w:cs="Times New Roman"/>
          <w:smallCaps/>
          <w:sz w:val="22"/>
          <w:szCs w:val="22"/>
          <w:lang w:val="la-Latn"/>
        </w:rPr>
        <w:t> </w:t>
      </w:r>
      <w:r w:rsidR="00425FCB" w:rsidRPr="00E32FD5">
        <w:rPr>
          <w:rFonts w:ascii="Times New Roman" w:hAnsi="Times New Roman" w:cs="Times New Roman"/>
          <w:smallCaps/>
          <w:sz w:val="22"/>
          <w:szCs w:val="22"/>
          <w:lang w:val="la-Latn"/>
        </w:rPr>
        <w:t>R. Shackleton Bailey</w:t>
      </w:r>
      <w:r w:rsidR="00425FCB" w:rsidRPr="00E32FD5">
        <w:rPr>
          <w:rFonts w:ascii="Times New Roman" w:hAnsi="Times New Roman" w:cs="Times New Roman"/>
          <w:sz w:val="22"/>
          <w:szCs w:val="22"/>
          <w:lang w:val="la-Latn"/>
        </w:rPr>
        <w:t>, Stuttgart 1988 (Bibliotheca Teubneriana)</w:t>
      </w:r>
      <w:r w:rsidR="00247F6C" w:rsidRPr="00E32FD5">
        <w:rPr>
          <w:rFonts w:ascii="Times New Roman" w:hAnsi="Times New Roman" w:cs="Times New Roman"/>
          <w:sz w:val="22"/>
          <w:szCs w:val="22"/>
          <w:lang w:val="la-Latn"/>
        </w:rPr>
        <w:t>.</w:t>
      </w:r>
    </w:p>
    <w:p w:rsidR="009A65C8" w:rsidRPr="001B03AB" w:rsidRDefault="00395446" w:rsidP="00395446">
      <w:pPr>
        <w:pStyle w:val="NurText"/>
        <w:tabs>
          <w:tab w:val="left" w:pos="993"/>
        </w:tabs>
        <w:spacing w:after="60"/>
        <w:ind w:left="993" w:hanging="426"/>
        <w:jc w:val="both"/>
        <w:rPr>
          <w:rFonts w:ascii="Times New Roman" w:hAnsi="Times New Roman" w:cs="Times New Roman"/>
          <w:sz w:val="22"/>
          <w:szCs w:val="22"/>
        </w:rPr>
      </w:pPr>
      <w:r w:rsidRPr="00E32FD5">
        <w:rPr>
          <w:rFonts w:ascii="Times New Roman" w:hAnsi="Times New Roman" w:cs="Times New Roman"/>
          <w:sz w:val="22"/>
          <w:szCs w:val="22"/>
          <w:lang w:val="la-Latn"/>
        </w:rPr>
        <w:t>Ü</w:t>
      </w:r>
      <w:r w:rsidR="009A65C8" w:rsidRPr="00E32FD5">
        <w:rPr>
          <w:rFonts w:ascii="Times New Roman" w:hAnsi="Times New Roman" w:cs="Times New Roman"/>
          <w:sz w:val="22"/>
          <w:szCs w:val="22"/>
          <w:lang w:val="la-Latn"/>
        </w:rPr>
        <w:t>:</w:t>
      </w:r>
      <w:r w:rsidR="009A65C8" w:rsidRPr="00E32FD5">
        <w:rPr>
          <w:rFonts w:ascii="Times New Roman" w:hAnsi="Times New Roman" w:cs="Times New Roman"/>
          <w:sz w:val="22"/>
          <w:szCs w:val="22"/>
          <w:lang w:val="la-Latn"/>
        </w:rPr>
        <w:tab/>
      </w:r>
      <w:r w:rsidR="009A65C8" w:rsidRPr="00110D04">
        <w:rPr>
          <w:rFonts w:ascii="Times New Roman" w:hAnsi="Times New Roman" w:cs="Times New Roman"/>
          <w:i/>
          <w:sz w:val="22"/>
          <w:szCs w:val="22"/>
          <w:lang w:val="la-Latn"/>
        </w:rPr>
        <w:t>Epistulae ad Atticum</w:t>
      </w:r>
      <w:r w:rsidR="009A65C8" w:rsidRPr="00E32FD5">
        <w:rPr>
          <w:rFonts w:ascii="Times New Roman" w:hAnsi="Times New Roman" w:cs="Times New Roman"/>
          <w:sz w:val="22"/>
          <w:szCs w:val="22"/>
          <w:lang w:val="la-Latn"/>
        </w:rPr>
        <w:t xml:space="preserve"> / Atticus-Briefe, lat./dt., hg. u. übers. v. </w:t>
      </w:r>
      <w:r w:rsidR="00471A1B">
        <w:rPr>
          <w:rFonts w:ascii="Times New Roman" w:hAnsi="Times New Roman" w:cs="Times New Roman"/>
          <w:sz w:val="22"/>
          <w:szCs w:val="22"/>
          <w:lang w:val="la-Latn"/>
        </w:rPr>
        <w:t>H. </w:t>
      </w:r>
      <w:r w:rsidR="009A65C8" w:rsidRPr="00E32FD5">
        <w:rPr>
          <w:rFonts w:ascii="Times New Roman" w:hAnsi="Times New Roman" w:cs="Times New Roman"/>
          <w:smallCaps/>
          <w:sz w:val="22"/>
          <w:szCs w:val="22"/>
          <w:lang w:val="la-Latn"/>
        </w:rPr>
        <w:t>Kasten</w:t>
      </w:r>
      <w:r w:rsidR="009A65C8" w:rsidRPr="00E32FD5">
        <w:rPr>
          <w:rFonts w:ascii="Times New Roman" w:hAnsi="Times New Roman" w:cs="Times New Roman"/>
          <w:sz w:val="22"/>
          <w:szCs w:val="22"/>
          <w:lang w:val="la-Latn"/>
        </w:rPr>
        <w:t xml:space="preserve">, </w:t>
      </w:r>
      <w:r w:rsidR="007B5B78">
        <w:rPr>
          <w:rFonts w:ascii="Times New Roman" w:hAnsi="Times New Roman" w:cs="Times New Roman"/>
          <w:sz w:val="22"/>
          <w:szCs w:val="22"/>
          <w:lang w:val="la-Latn"/>
        </w:rPr>
        <w:t>4. Aufl.</w:t>
      </w:r>
      <w:r w:rsidR="009A65C8" w:rsidRPr="001B03AB">
        <w:rPr>
          <w:rFonts w:ascii="Times New Roman" w:hAnsi="Times New Roman" w:cs="Times New Roman"/>
          <w:sz w:val="22"/>
          <w:szCs w:val="22"/>
        </w:rPr>
        <w:t xml:space="preserve">, München </w:t>
      </w:r>
      <w:r w:rsidR="00290047">
        <w:rPr>
          <w:rFonts w:ascii="Times New Roman" w:hAnsi="Times New Roman" w:cs="Times New Roman"/>
          <w:sz w:val="22"/>
          <w:szCs w:val="22"/>
        </w:rPr>
        <w:t>u. a.</w:t>
      </w:r>
      <w:r w:rsidR="009A65C8" w:rsidRPr="001B03AB">
        <w:rPr>
          <w:rFonts w:ascii="Times New Roman" w:hAnsi="Times New Roman" w:cs="Times New Roman"/>
          <w:sz w:val="22"/>
          <w:szCs w:val="22"/>
        </w:rPr>
        <w:t xml:space="preserve"> 1990 (Sammlung Tusculum).</w:t>
      </w:r>
    </w:p>
    <w:p w:rsidR="009A65C8" w:rsidRDefault="009A65C8" w:rsidP="00395446">
      <w:pPr>
        <w:pStyle w:val="NurText"/>
        <w:tabs>
          <w:tab w:val="left" w:pos="993"/>
        </w:tabs>
        <w:spacing w:after="60"/>
        <w:ind w:left="993" w:hanging="426"/>
        <w:jc w:val="both"/>
        <w:rPr>
          <w:rFonts w:ascii="Times New Roman" w:hAnsi="Times New Roman" w:cs="Times New Roman"/>
          <w:sz w:val="22"/>
          <w:szCs w:val="22"/>
        </w:rPr>
      </w:pPr>
      <w:r w:rsidRPr="001B03AB">
        <w:rPr>
          <w:rFonts w:ascii="Times New Roman" w:hAnsi="Times New Roman" w:cs="Times New Roman"/>
          <w:i/>
          <w:sz w:val="22"/>
          <w:szCs w:val="22"/>
        </w:rPr>
        <w:tab/>
      </w:r>
      <w:r w:rsidRPr="00110D04">
        <w:rPr>
          <w:rFonts w:ascii="Times New Roman" w:hAnsi="Times New Roman" w:cs="Times New Roman"/>
          <w:i/>
          <w:sz w:val="22"/>
          <w:szCs w:val="22"/>
          <w:lang w:val="la-Latn"/>
        </w:rPr>
        <w:t>Epistulae ad familiares</w:t>
      </w:r>
      <w:r w:rsidRPr="001B03AB">
        <w:rPr>
          <w:rFonts w:ascii="Times New Roman" w:hAnsi="Times New Roman" w:cs="Times New Roman"/>
          <w:sz w:val="22"/>
          <w:szCs w:val="22"/>
        </w:rPr>
        <w:t xml:space="preserve"> / An seine Freunde, lat./dt., hg. u. übers. v. </w:t>
      </w:r>
      <w:r w:rsidR="00471A1B">
        <w:rPr>
          <w:rFonts w:ascii="Times New Roman" w:hAnsi="Times New Roman" w:cs="Times New Roman"/>
          <w:sz w:val="22"/>
          <w:szCs w:val="22"/>
        </w:rPr>
        <w:t>H. </w:t>
      </w:r>
      <w:r w:rsidRPr="001B03AB">
        <w:rPr>
          <w:rFonts w:ascii="Times New Roman" w:hAnsi="Times New Roman" w:cs="Times New Roman"/>
          <w:smallCaps/>
          <w:sz w:val="22"/>
          <w:szCs w:val="22"/>
        </w:rPr>
        <w:t>Kasten</w:t>
      </w:r>
      <w:r w:rsidRPr="001B03AB">
        <w:rPr>
          <w:rFonts w:ascii="Times New Roman" w:hAnsi="Times New Roman" w:cs="Times New Roman"/>
          <w:sz w:val="22"/>
          <w:szCs w:val="22"/>
        </w:rPr>
        <w:t xml:space="preserve">, </w:t>
      </w:r>
      <w:r w:rsidR="007B5B78">
        <w:rPr>
          <w:rFonts w:ascii="Times New Roman" w:hAnsi="Times New Roman" w:cs="Times New Roman"/>
          <w:sz w:val="22"/>
          <w:szCs w:val="22"/>
        </w:rPr>
        <w:t>5. Aufl.</w:t>
      </w:r>
      <w:r w:rsidRPr="001B03AB">
        <w:rPr>
          <w:rFonts w:ascii="Times New Roman" w:hAnsi="Times New Roman" w:cs="Times New Roman"/>
          <w:sz w:val="22"/>
          <w:szCs w:val="22"/>
        </w:rPr>
        <w:t xml:space="preserve">, Düsseldorf </w:t>
      </w:r>
      <w:r w:rsidR="00290047">
        <w:rPr>
          <w:rFonts w:ascii="Times New Roman" w:hAnsi="Times New Roman" w:cs="Times New Roman"/>
          <w:sz w:val="22"/>
          <w:szCs w:val="22"/>
        </w:rPr>
        <w:t>u. a.</w:t>
      </w:r>
      <w:r w:rsidRPr="001B03AB">
        <w:rPr>
          <w:rFonts w:ascii="Times New Roman" w:hAnsi="Times New Roman" w:cs="Times New Roman"/>
          <w:sz w:val="22"/>
          <w:szCs w:val="22"/>
        </w:rPr>
        <w:t xml:space="preserve"> 1997 (Sammlung Tusculum).</w:t>
      </w:r>
    </w:p>
    <w:p w:rsidR="00B7530A" w:rsidRPr="00110D04" w:rsidRDefault="00B7530A" w:rsidP="00395446">
      <w:pPr>
        <w:pStyle w:val="NurText"/>
        <w:tabs>
          <w:tab w:val="left" w:pos="993"/>
        </w:tabs>
        <w:spacing w:after="60"/>
        <w:ind w:left="993" w:hanging="426"/>
        <w:jc w:val="both"/>
        <w:rPr>
          <w:rFonts w:ascii="Times New Roman" w:hAnsi="Times New Roman" w:cs="Times New Roman"/>
          <w:sz w:val="22"/>
          <w:szCs w:val="22"/>
          <w:lang w:val="de-CH"/>
        </w:rPr>
      </w:pPr>
      <w:r>
        <w:rPr>
          <w:rFonts w:ascii="Times New Roman" w:hAnsi="Times New Roman" w:cs="Times New Roman"/>
          <w:i/>
          <w:sz w:val="22"/>
          <w:szCs w:val="22"/>
        </w:rPr>
        <w:tab/>
      </w:r>
      <w:r w:rsidR="00110D04" w:rsidRPr="00110D04">
        <w:rPr>
          <w:rFonts w:ascii="Times New Roman" w:hAnsi="Times New Roman" w:cs="Times New Roman"/>
          <w:i/>
          <w:sz w:val="22"/>
          <w:szCs w:val="22"/>
          <w:lang w:val="la-Latn"/>
        </w:rPr>
        <w:t xml:space="preserve">Epistulae ad Quintum fratrem. Epistulae ad </w:t>
      </w:r>
      <w:r w:rsidR="00471A1B">
        <w:rPr>
          <w:rFonts w:ascii="Times New Roman" w:hAnsi="Times New Roman" w:cs="Times New Roman"/>
          <w:i/>
          <w:sz w:val="22"/>
          <w:szCs w:val="22"/>
          <w:lang w:val="la-Latn"/>
        </w:rPr>
        <w:t>M. </w:t>
      </w:r>
      <w:r w:rsidR="00110D04" w:rsidRPr="00110D04">
        <w:rPr>
          <w:rFonts w:ascii="Times New Roman" w:hAnsi="Times New Roman" w:cs="Times New Roman"/>
          <w:i/>
          <w:sz w:val="22"/>
          <w:szCs w:val="22"/>
          <w:lang w:val="la-Latn"/>
        </w:rPr>
        <w:t xml:space="preserve">Brutum. Fragmenta epistularum. Accedit </w:t>
      </w:r>
      <w:r w:rsidR="00471A1B">
        <w:rPr>
          <w:rFonts w:ascii="Times New Roman" w:hAnsi="Times New Roman" w:cs="Times New Roman"/>
          <w:i/>
          <w:sz w:val="22"/>
          <w:szCs w:val="22"/>
          <w:lang w:val="la-Latn"/>
        </w:rPr>
        <w:t>Q. </w:t>
      </w:r>
      <w:r w:rsidR="00110D04" w:rsidRPr="00110D04">
        <w:rPr>
          <w:rFonts w:ascii="Times New Roman" w:hAnsi="Times New Roman" w:cs="Times New Roman"/>
          <w:i/>
          <w:sz w:val="22"/>
          <w:szCs w:val="22"/>
          <w:lang w:val="la-Latn"/>
        </w:rPr>
        <w:t xml:space="preserve">Tulli Ciceronis </w:t>
      </w:r>
      <w:r w:rsidR="00110D04" w:rsidRPr="00110D04">
        <w:rPr>
          <w:rStyle w:val="textmarked"/>
          <w:rFonts w:ascii="Times New Roman" w:hAnsi="Times New Roman" w:cs="Times New Roman"/>
          <w:i/>
          <w:sz w:val="22"/>
          <w:szCs w:val="22"/>
          <w:lang w:val="la-Latn"/>
        </w:rPr>
        <w:t>Commentariolum</w:t>
      </w:r>
      <w:r w:rsidR="00110D04" w:rsidRPr="00110D04">
        <w:rPr>
          <w:rFonts w:ascii="Times New Roman" w:hAnsi="Times New Roman" w:cs="Times New Roman"/>
          <w:i/>
          <w:sz w:val="22"/>
          <w:szCs w:val="22"/>
          <w:lang w:val="la-Latn"/>
        </w:rPr>
        <w:t xml:space="preserve"> petitionis</w:t>
      </w:r>
      <w:r w:rsidR="00110D04" w:rsidRPr="00437BD0">
        <w:rPr>
          <w:rFonts w:ascii="Times New Roman" w:hAnsi="Times New Roman" w:cs="Times New Roman"/>
          <w:i/>
          <w:sz w:val="22"/>
          <w:szCs w:val="22"/>
          <w:lang w:val="fr-CH"/>
        </w:rPr>
        <w:t xml:space="preserve"> / </w:t>
      </w:r>
      <w:r w:rsidR="00110D04" w:rsidRPr="00437BD0">
        <w:rPr>
          <w:rFonts w:ascii="Times New Roman" w:hAnsi="Times New Roman" w:cs="Times New Roman"/>
          <w:sz w:val="22"/>
          <w:szCs w:val="22"/>
          <w:lang w:val="fr-CH"/>
        </w:rPr>
        <w:t xml:space="preserve">An Bruder Quintus. </w:t>
      </w:r>
      <w:r w:rsidR="00110D04" w:rsidRPr="00F570ED">
        <w:rPr>
          <w:rFonts w:ascii="Times New Roman" w:hAnsi="Times New Roman" w:cs="Times New Roman"/>
          <w:sz w:val="22"/>
          <w:szCs w:val="22"/>
          <w:lang w:val="fr-FR"/>
        </w:rPr>
        <w:t xml:space="preserve">An Brutus. Brieffragmente. </w:t>
      </w:r>
      <w:r w:rsidR="00110D04" w:rsidRPr="00110D04">
        <w:rPr>
          <w:rFonts w:ascii="Times New Roman" w:hAnsi="Times New Roman" w:cs="Times New Roman"/>
          <w:sz w:val="22"/>
          <w:szCs w:val="22"/>
        </w:rPr>
        <w:t xml:space="preserve">Dazu </w:t>
      </w:r>
      <w:r w:rsidR="00471A1B">
        <w:rPr>
          <w:rFonts w:ascii="Times New Roman" w:hAnsi="Times New Roman" w:cs="Times New Roman"/>
          <w:sz w:val="22"/>
          <w:szCs w:val="22"/>
        </w:rPr>
        <w:t>Q. </w:t>
      </w:r>
      <w:r w:rsidR="00110D04" w:rsidRPr="00110D04">
        <w:rPr>
          <w:rFonts w:ascii="Times New Roman" w:hAnsi="Times New Roman" w:cs="Times New Roman"/>
          <w:sz w:val="22"/>
          <w:szCs w:val="22"/>
        </w:rPr>
        <w:t xml:space="preserve">Tullius Cicero Denkschrift über die Bewerbung, lat./dt., hg. u. übers. v. </w:t>
      </w:r>
      <w:r w:rsidR="00471A1B">
        <w:rPr>
          <w:rFonts w:ascii="Times New Roman" w:hAnsi="Times New Roman" w:cs="Times New Roman"/>
          <w:smallCaps/>
          <w:sz w:val="22"/>
          <w:szCs w:val="22"/>
        </w:rPr>
        <w:t>H. </w:t>
      </w:r>
      <w:r w:rsidR="00110D04" w:rsidRPr="00110D04">
        <w:rPr>
          <w:rFonts w:ascii="Times New Roman" w:hAnsi="Times New Roman" w:cs="Times New Roman"/>
          <w:smallCaps/>
          <w:sz w:val="22"/>
          <w:szCs w:val="22"/>
        </w:rPr>
        <w:t>Kasten</w:t>
      </w:r>
      <w:r w:rsidR="00110D04" w:rsidRPr="00110D04">
        <w:rPr>
          <w:rFonts w:ascii="Times New Roman" w:hAnsi="Times New Roman" w:cs="Times New Roman"/>
          <w:sz w:val="22"/>
          <w:szCs w:val="22"/>
        </w:rPr>
        <w:t>, München 1965</w:t>
      </w:r>
      <w:r w:rsidR="00110D04">
        <w:rPr>
          <w:rFonts w:ascii="Times New Roman" w:hAnsi="Times New Roman" w:cs="Times New Roman"/>
          <w:sz w:val="22"/>
          <w:szCs w:val="22"/>
        </w:rPr>
        <w:t>.</w:t>
      </w:r>
    </w:p>
    <w:p w:rsidR="009A65C8" w:rsidRPr="001B03AB" w:rsidRDefault="009A65C8" w:rsidP="00FF3119">
      <w:pPr>
        <w:pStyle w:val="NurText"/>
        <w:tabs>
          <w:tab w:val="left" w:pos="851"/>
        </w:tabs>
        <w:spacing w:before="120"/>
        <w:ind w:left="851" w:hanging="284"/>
        <w:jc w:val="both"/>
        <w:rPr>
          <w:rFonts w:ascii="Times New Roman" w:hAnsi="Times New Roman" w:cs="Times New Roman"/>
          <w:noProof/>
          <w:sz w:val="22"/>
          <w:szCs w:val="22"/>
        </w:rPr>
      </w:pPr>
      <w:r w:rsidRPr="001B03AB">
        <w:rPr>
          <w:rFonts w:ascii="Times New Roman" w:hAnsi="Times New Roman" w:cs="Times New Roman"/>
          <w:noProof/>
          <w:sz w:val="22"/>
          <w:szCs w:val="22"/>
        </w:rPr>
        <w:t>-</w:t>
      </w:r>
      <w:r w:rsidRPr="001B03AB">
        <w:rPr>
          <w:rFonts w:ascii="Times New Roman" w:hAnsi="Times New Roman" w:cs="Times New Roman"/>
          <w:noProof/>
          <w:sz w:val="22"/>
          <w:szCs w:val="22"/>
        </w:rPr>
        <w:tab/>
      </w:r>
      <w:r w:rsidRPr="001B03AB">
        <w:rPr>
          <w:rFonts w:ascii="Times New Roman" w:hAnsi="Times New Roman" w:cs="Times New Roman"/>
          <w:noProof/>
          <w:sz w:val="22"/>
          <w:szCs w:val="22"/>
          <w:u w:val="single"/>
        </w:rPr>
        <w:t>Reden</w:t>
      </w:r>
      <w:r w:rsidRPr="001B03AB">
        <w:rPr>
          <w:rFonts w:ascii="Times New Roman" w:hAnsi="Times New Roman" w:cs="Times New Roman"/>
          <w:noProof/>
          <w:sz w:val="22"/>
          <w:szCs w:val="22"/>
        </w:rPr>
        <w:t>:</w:t>
      </w:r>
    </w:p>
    <w:p w:rsidR="00F70F72" w:rsidRPr="00D709BD" w:rsidRDefault="008254E0" w:rsidP="00395446">
      <w:pPr>
        <w:pStyle w:val="NurText"/>
        <w:tabs>
          <w:tab w:val="left" w:pos="993"/>
        </w:tabs>
        <w:spacing w:after="60"/>
        <w:ind w:left="993" w:hanging="426"/>
        <w:jc w:val="both"/>
        <w:rPr>
          <w:rFonts w:ascii="Times New Roman" w:hAnsi="Times New Roman" w:cs="Times New Roman"/>
          <w:sz w:val="22"/>
          <w:szCs w:val="22"/>
          <w:lang w:val="la-Latn"/>
        </w:rPr>
      </w:pPr>
      <w:r w:rsidRPr="00F570ED">
        <w:rPr>
          <w:rFonts w:ascii="Times New Roman" w:hAnsi="Times New Roman" w:cs="Times New Roman"/>
          <w:sz w:val="22"/>
          <w:szCs w:val="22"/>
          <w:lang w:val="de-CH"/>
        </w:rPr>
        <w:t>Ed.</w:t>
      </w:r>
      <w:r w:rsidR="009A65C8" w:rsidRPr="00F570ED">
        <w:rPr>
          <w:rFonts w:ascii="Times New Roman" w:hAnsi="Times New Roman" w:cs="Times New Roman"/>
          <w:sz w:val="22"/>
          <w:szCs w:val="22"/>
          <w:lang w:val="de-CH"/>
        </w:rPr>
        <w:t>:</w:t>
      </w:r>
      <w:r w:rsidR="009A65C8" w:rsidRPr="00F570ED">
        <w:rPr>
          <w:rFonts w:ascii="Times New Roman" w:hAnsi="Times New Roman" w:cs="Times New Roman"/>
          <w:sz w:val="22"/>
          <w:szCs w:val="22"/>
          <w:lang w:val="de-CH"/>
        </w:rPr>
        <w:tab/>
      </w:r>
      <w:r w:rsidR="00F70F72" w:rsidRPr="00247F6C">
        <w:rPr>
          <w:rFonts w:ascii="Times New Roman" w:hAnsi="Times New Roman" w:cs="Times New Roman"/>
          <w:noProof/>
          <w:sz w:val="22"/>
          <w:szCs w:val="22"/>
          <w:lang w:val="en-US" w:eastAsia="en-US"/>
        </w:rPr>
        <w:drawing>
          <wp:inline distT="0" distB="0" distL="0" distR="0" wp14:anchorId="30604567" wp14:editId="78535B3A">
            <wp:extent cx="6350" cy="6350"/>
            <wp:effectExtent l="0" t="0" r="0" b="0"/>
            <wp:docPr id="83" name="Bild 58"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F70F72" w:rsidRPr="00D32BDF">
        <w:rPr>
          <w:rFonts w:ascii="Times New Roman" w:hAnsi="Times New Roman" w:cs="Times New Roman"/>
          <w:i/>
          <w:sz w:val="22"/>
          <w:szCs w:val="22"/>
          <w:lang w:val="la-Latn"/>
        </w:rPr>
        <w:t xml:space="preserve">In </w:t>
      </w:r>
      <w:r w:rsidR="00471A1B">
        <w:rPr>
          <w:rFonts w:ascii="Times New Roman" w:hAnsi="Times New Roman" w:cs="Times New Roman"/>
          <w:i/>
          <w:sz w:val="22"/>
          <w:szCs w:val="22"/>
          <w:lang w:val="la-Latn"/>
        </w:rPr>
        <w:t>Q. </w:t>
      </w:r>
      <w:r w:rsidR="00F70F72" w:rsidRPr="00D32BDF">
        <w:rPr>
          <w:rFonts w:ascii="Times New Roman" w:hAnsi="Times New Roman" w:cs="Times New Roman"/>
          <w:i/>
          <w:sz w:val="22"/>
          <w:szCs w:val="22"/>
          <w:lang w:val="la-Latn"/>
        </w:rPr>
        <w:t xml:space="preserve">Caecilium divinatio. In </w:t>
      </w:r>
      <w:r w:rsidR="00471A1B">
        <w:rPr>
          <w:rFonts w:ascii="Times New Roman" w:hAnsi="Times New Roman" w:cs="Times New Roman"/>
          <w:i/>
          <w:sz w:val="22"/>
          <w:szCs w:val="22"/>
          <w:lang w:val="la-Latn"/>
        </w:rPr>
        <w:t>C. </w:t>
      </w:r>
      <w:r w:rsidR="00F70F72" w:rsidRPr="00D32BDF">
        <w:rPr>
          <w:rFonts w:ascii="Times New Roman" w:hAnsi="Times New Roman" w:cs="Times New Roman"/>
          <w:i/>
          <w:sz w:val="22"/>
          <w:szCs w:val="22"/>
          <w:lang w:val="la-Latn"/>
        </w:rPr>
        <w:t>Verrem actio I et II</w:t>
      </w:r>
      <w:r w:rsidR="00F70F72" w:rsidRPr="00D709BD">
        <w:rPr>
          <w:rFonts w:ascii="Times New Roman" w:hAnsi="Times New Roman" w:cs="Times New Roman"/>
          <w:sz w:val="22"/>
          <w:szCs w:val="22"/>
          <w:lang w:val="la-Latn"/>
        </w:rPr>
        <w:t xml:space="preserve">, hg. v. </w:t>
      </w:r>
      <w:r w:rsidR="00471A1B" w:rsidRPr="00471A1B">
        <w:rPr>
          <w:rFonts w:ascii="Times New Roman" w:hAnsi="Times New Roman" w:cs="Times New Roman"/>
          <w:smallCaps/>
          <w:sz w:val="22"/>
          <w:szCs w:val="22"/>
          <w:lang w:val="la-Latn"/>
        </w:rPr>
        <w:t>A. </w:t>
      </w:r>
      <w:r w:rsidR="00F70F72" w:rsidRPr="00471A1B">
        <w:rPr>
          <w:rFonts w:ascii="Times New Roman" w:hAnsi="Times New Roman" w:cs="Times New Roman"/>
          <w:smallCaps/>
          <w:sz w:val="22"/>
          <w:szCs w:val="22"/>
          <w:lang w:val="la-Latn"/>
        </w:rPr>
        <w:t>Klotz</w:t>
      </w:r>
      <w:r w:rsidR="00F70F72" w:rsidRPr="00D709BD">
        <w:rPr>
          <w:rFonts w:ascii="Times New Roman" w:hAnsi="Times New Roman" w:cs="Times New Roman"/>
          <w:sz w:val="22"/>
          <w:szCs w:val="22"/>
          <w:lang w:val="la-Latn"/>
        </w:rPr>
        <w:t xml:space="preserve">, </w:t>
      </w:r>
      <w:r w:rsidR="00D32BDF" w:rsidRPr="00D709BD">
        <w:rPr>
          <w:rFonts w:ascii="Times New Roman" w:hAnsi="Times New Roman" w:cs="Times New Roman"/>
          <w:sz w:val="22"/>
          <w:szCs w:val="22"/>
          <w:lang w:val="la-Latn"/>
        </w:rPr>
        <w:t>Leipzig 1923 (Bibliotheca Teubneriana).</w:t>
      </w:r>
    </w:p>
    <w:p w:rsidR="00F70F72" w:rsidRPr="00D347E9" w:rsidRDefault="00F70F72" w:rsidP="00395446">
      <w:pPr>
        <w:pStyle w:val="NurText"/>
        <w:tabs>
          <w:tab w:val="left" w:pos="993"/>
        </w:tabs>
        <w:spacing w:after="60"/>
        <w:ind w:left="993" w:hanging="426"/>
        <w:jc w:val="both"/>
        <w:rPr>
          <w:rFonts w:ascii="Times New Roman" w:hAnsi="Times New Roman" w:cs="Times New Roman"/>
          <w:sz w:val="22"/>
          <w:szCs w:val="22"/>
        </w:rPr>
      </w:pPr>
      <w:r w:rsidRPr="00D709BD">
        <w:rPr>
          <w:rFonts w:ascii="Times New Roman" w:hAnsi="Times New Roman" w:cs="Times New Roman"/>
          <w:sz w:val="22"/>
          <w:szCs w:val="22"/>
          <w:lang w:val="la-Latn"/>
        </w:rPr>
        <w:tab/>
      </w:r>
      <w:r w:rsidRPr="00D32BDF">
        <w:rPr>
          <w:rFonts w:ascii="Times New Roman" w:hAnsi="Times New Roman" w:cs="Times New Roman"/>
          <w:i/>
          <w:noProof/>
          <w:sz w:val="22"/>
          <w:szCs w:val="22"/>
          <w:lang w:val="en-US" w:eastAsia="en-US"/>
        </w:rPr>
        <w:drawing>
          <wp:inline distT="0" distB="0" distL="0" distR="0" wp14:anchorId="30DFC5F8" wp14:editId="13BA855A">
            <wp:extent cx="6350" cy="6350"/>
            <wp:effectExtent l="0" t="0" r="0" b="0"/>
            <wp:docPr id="85" name="Bild 6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D32BDF">
        <w:rPr>
          <w:rFonts w:ascii="Times New Roman" w:hAnsi="Times New Roman" w:cs="Times New Roman"/>
          <w:i/>
          <w:sz w:val="22"/>
          <w:szCs w:val="22"/>
          <w:lang w:val="la-Latn"/>
        </w:rPr>
        <w:t xml:space="preserve">In </w:t>
      </w:r>
      <w:r w:rsidR="00471A1B">
        <w:rPr>
          <w:rFonts w:ascii="Times New Roman" w:hAnsi="Times New Roman" w:cs="Times New Roman"/>
          <w:i/>
          <w:sz w:val="22"/>
          <w:szCs w:val="22"/>
          <w:lang w:val="la-Latn"/>
        </w:rPr>
        <w:t>C. </w:t>
      </w:r>
      <w:r w:rsidRPr="00D32BDF">
        <w:rPr>
          <w:rFonts w:ascii="Times New Roman" w:hAnsi="Times New Roman" w:cs="Times New Roman"/>
          <w:i/>
          <w:sz w:val="22"/>
          <w:szCs w:val="22"/>
          <w:lang w:val="la-Latn"/>
        </w:rPr>
        <w:t>Verrem actionis secundae libri I</w:t>
      </w:r>
      <w:r w:rsidR="00754F64">
        <w:rPr>
          <w:rFonts w:ascii="Times New Roman" w:hAnsi="Times New Roman" w:cs="Times New Roman"/>
          <w:i/>
          <w:sz w:val="22"/>
          <w:szCs w:val="22"/>
          <w:lang w:val="la-Latn"/>
        </w:rPr>
        <w:t>–</w:t>
      </w:r>
      <w:r w:rsidRPr="00D32BDF">
        <w:rPr>
          <w:rFonts w:ascii="Times New Roman" w:hAnsi="Times New Roman" w:cs="Times New Roman"/>
          <w:i/>
          <w:sz w:val="22"/>
          <w:szCs w:val="22"/>
          <w:lang w:val="la-Latn"/>
        </w:rPr>
        <w:t xml:space="preserve">III. In </w:t>
      </w:r>
      <w:r w:rsidR="00471A1B">
        <w:rPr>
          <w:rFonts w:ascii="Times New Roman" w:hAnsi="Times New Roman" w:cs="Times New Roman"/>
          <w:i/>
          <w:sz w:val="22"/>
          <w:szCs w:val="22"/>
          <w:lang w:val="la-Latn"/>
        </w:rPr>
        <w:t>C. </w:t>
      </w:r>
      <w:r w:rsidRPr="00D32BDF">
        <w:rPr>
          <w:rFonts w:ascii="Times New Roman" w:hAnsi="Times New Roman" w:cs="Times New Roman"/>
          <w:i/>
          <w:sz w:val="22"/>
          <w:szCs w:val="22"/>
          <w:lang w:val="la-Latn"/>
        </w:rPr>
        <w:t>Verrem actionis secundae libri IV</w:t>
      </w:r>
      <w:r w:rsidR="00754F64">
        <w:rPr>
          <w:rFonts w:ascii="Times New Roman" w:hAnsi="Times New Roman" w:cs="Times New Roman"/>
          <w:i/>
          <w:sz w:val="22"/>
          <w:szCs w:val="22"/>
          <w:lang w:val="la-Latn"/>
        </w:rPr>
        <w:t>–</w:t>
      </w:r>
      <w:r w:rsidRPr="00D32BDF">
        <w:rPr>
          <w:rFonts w:ascii="Times New Roman" w:hAnsi="Times New Roman" w:cs="Times New Roman"/>
          <w:i/>
          <w:sz w:val="22"/>
          <w:szCs w:val="22"/>
          <w:lang w:val="la-Latn"/>
        </w:rPr>
        <w:t>V</w:t>
      </w:r>
      <w:r w:rsidRPr="00D32BDF">
        <w:rPr>
          <w:rFonts w:ascii="Times New Roman" w:hAnsi="Times New Roman" w:cs="Times New Roman"/>
          <w:sz w:val="22"/>
          <w:szCs w:val="22"/>
        </w:rPr>
        <w:t xml:space="preserve">, hg. v. recognovit </w:t>
      </w:r>
      <w:r w:rsidR="00471A1B">
        <w:rPr>
          <w:rFonts w:ascii="Times New Roman" w:hAnsi="Times New Roman" w:cs="Times New Roman"/>
          <w:smallCaps/>
          <w:sz w:val="22"/>
          <w:szCs w:val="22"/>
        </w:rPr>
        <w:t>A. </w:t>
      </w:r>
      <w:r w:rsidRPr="00E35D48">
        <w:rPr>
          <w:rFonts w:ascii="Times New Roman" w:hAnsi="Times New Roman" w:cs="Times New Roman"/>
          <w:smallCaps/>
          <w:sz w:val="22"/>
          <w:szCs w:val="22"/>
          <w:rPrChange w:id="3" w:author="Anja Konopka" w:date="2015-05-22T10:28:00Z">
            <w:rPr>
              <w:rFonts w:ascii="Times New Roman" w:hAnsi="Times New Roman" w:cs="Times New Roman"/>
              <w:sz w:val="22"/>
              <w:szCs w:val="22"/>
            </w:rPr>
          </w:rPrChange>
        </w:rPr>
        <w:t>Klotz</w:t>
      </w:r>
      <w:r w:rsidRPr="00D32BDF">
        <w:rPr>
          <w:rFonts w:ascii="Times New Roman" w:hAnsi="Times New Roman" w:cs="Times New Roman"/>
          <w:sz w:val="22"/>
          <w:szCs w:val="22"/>
        </w:rPr>
        <w:t>, Leipzig 1922f.</w:t>
      </w:r>
      <w:r w:rsidR="00D32BDF">
        <w:rPr>
          <w:rFonts w:ascii="Times New Roman" w:hAnsi="Times New Roman" w:cs="Times New Roman"/>
          <w:sz w:val="22"/>
          <w:szCs w:val="22"/>
        </w:rPr>
        <w:t xml:space="preserve"> </w:t>
      </w:r>
      <w:r w:rsidR="00D32BDF" w:rsidRPr="00D347E9">
        <w:rPr>
          <w:rFonts w:ascii="Times New Roman" w:hAnsi="Times New Roman" w:cs="Times New Roman"/>
          <w:sz w:val="22"/>
          <w:szCs w:val="22"/>
        </w:rPr>
        <w:t>(Bibliotheca Teubneriana).</w:t>
      </w:r>
    </w:p>
    <w:p w:rsidR="00F70F72" w:rsidRPr="00F570ED" w:rsidRDefault="00F70F72" w:rsidP="00395446">
      <w:pPr>
        <w:pStyle w:val="NurText"/>
        <w:tabs>
          <w:tab w:val="left" w:pos="993"/>
        </w:tabs>
        <w:spacing w:after="60"/>
        <w:ind w:left="993" w:hanging="426"/>
        <w:jc w:val="both"/>
        <w:rPr>
          <w:rFonts w:ascii="Times New Roman" w:hAnsi="Times New Roman" w:cs="Times New Roman"/>
          <w:sz w:val="22"/>
          <w:szCs w:val="22"/>
        </w:rPr>
      </w:pPr>
      <w:r w:rsidRPr="00D347E9">
        <w:rPr>
          <w:rFonts w:ascii="Times New Roman" w:hAnsi="Times New Roman" w:cs="Times New Roman"/>
          <w:sz w:val="22"/>
          <w:szCs w:val="22"/>
        </w:rPr>
        <w:tab/>
      </w:r>
      <w:r w:rsidRPr="00D32BDF">
        <w:rPr>
          <w:rFonts w:ascii="Times New Roman" w:hAnsi="Times New Roman" w:cs="Times New Roman"/>
          <w:i/>
          <w:noProof/>
          <w:sz w:val="22"/>
          <w:szCs w:val="22"/>
          <w:lang w:val="en-US" w:eastAsia="en-US"/>
        </w:rPr>
        <w:drawing>
          <wp:inline distT="0" distB="0" distL="0" distR="0" wp14:anchorId="759A8165" wp14:editId="4362E645">
            <wp:extent cx="6350" cy="6350"/>
            <wp:effectExtent l="0" t="0" r="0" b="0"/>
            <wp:docPr id="82" name="Bild 56"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D32BDF">
        <w:rPr>
          <w:rFonts w:ascii="Times New Roman" w:hAnsi="Times New Roman" w:cs="Times New Roman"/>
          <w:i/>
          <w:sz w:val="22"/>
          <w:szCs w:val="22"/>
          <w:lang w:val="la-Latn"/>
        </w:rPr>
        <w:t xml:space="preserve">Orationes de lege agraria. Oratio pro </w:t>
      </w:r>
      <w:r w:rsidR="00471A1B">
        <w:rPr>
          <w:rFonts w:ascii="Times New Roman" w:hAnsi="Times New Roman" w:cs="Times New Roman"/>
          <w:i/>
          <w:sz w:val="22"/>
          <w:szCs w:val="22"/>
          <w:lang w:val="la-Latn"/>
        </w:rPr>
        <w:t>C. </w:t>
      </w:r>
      <w:r w:rsidRPr="00D32BDF">
        <w:rPr>
          <w:rFonts w:ascii="Times New Roman" w:hAnsi="Times New Roman" w:cs="Times New Roman"/>
          <w:i/>
          <w:sz w:val="22"/>
          <w:szCs w:val="22"/>
          <w:lang w:val="la-Latn"/>
        </w:rPr>
        <w:t>Rabirio perduellionis reo</w:t>
      </w:r>
      <w:r w:rsidRPr="00F570ED">
        <w:rPr>
          <w:rFonts w:ascii="Times New Roman" w:hAnsi="Times New Roman" w:cs="Times New Roman"/>
          <w:sz w:val="22"/>
          <w:szCs w:val="22"/>
        </w:rPr>
        <w:t xml:space="preserve">, hg. v. </w:t>
      </w:r>
      <w:r w:rsidR="00471A1B" w:rsidRPr="00F570ED">
        <w:rPr>
          <w:rFonts w:ascii="Times New Roman" w:hAnsi="Times New Roman" w:cs="Times New Roman"/>
          <w:smallCaps/>
          <w:sz w:val="22"/>
          <w:szCs w:val="22"/>
        </w:rPr>
        <w:t>V. </w:t>
      </w:r>
      <w:r w:rsidRPr="00F570ED">
        <w:rPr>
          <w:rFonts w:ascii="Times New Roman" w:hAnsi="Times New Roman" w:cs="Times New Roman"/>
          <w:smallCaps/>
          <w:sz w:val="22"/>
          <w:szCs w:val="22"/>
          <w:rPrChange w:id="4" w:author="Anja Konopka" w:date="2015-05-22T10:28:00Z">
            <w:rPr>
              <w:rFonts w:ascii="Times New Roman" w:hAnsi="Times New Roman" w:cs="Times New Roman"/>
              <w:sz w:val="22"/>
              <w:szCs w:val="22"/>
            </w:rPr>
          </w:rPrChange>
        </w:rPr>
        <w:t>Marek</w:t>
      </w:r>
      <w:r w:rsidRPr="00F570ED">
        <w:rPr>
          <w:rFonts w:ascii="Times New Roman" w:hAnsi="Times New Roman" w:cs="Times New Roman"/>
          <w:sz w:val="22"/>
          <w:szCs w:val="22"/>
        </w:rPr>
        <w:t>, Leipzig 1983</w:t>
      </w:r>
      <w:r w:rsidR="00D32BDF" w:rsidRPr="00F570ED">
        <w:rPr>
          <w:rFonts w:ascii="Times New Roman" w:hAnsi="Times New Roman" w:cs="Times New Roman"/>
          <w:sz w:val="22"/>
          <w:szCs w:val="22"/>
        </w:rPr>
        <w:t xml:space="preserve"> (Bibliotheca Teubneriana).</w:t>
      </w:r>
      <w:r w:rsidRPr="00F570ED">
        <w:rPr>
          <w:rFonts w:ascii="Times New Roman" w:hAnsi="Times New Roman" w:cs="Times New Roman"/>
          <w:noProof/>
          <w:sz w:val="22"/>
          <w:szCs w:val="22"/>
          <w:lang w:eastAsia="zh-TW"/>
        </w:rPr>
        <w:t xml:space="preserve"> </w:t>
      </w:r>
      <w:r w:rsidRPr="00D32BDF">
        <w:rPr>
          <w:rFonts w:ascii="Times New Roman" w:hAnsi="Times New Roman" w:cs="Times New Roman"/>
          <w:noProof/>
          <w:sz w:val="22"/>
          <w:szCs w:val="22"/>
          <w:lang w:val="en-US" w:eastAsia="en-US"/>
        </w:rPr>
        <w:drawing>
          <wp:inline distT="0" distB="0" distL="0" distR="0" wp14:anchorId="4428B22B" wp14:editId="6847F1F0">
            <wp:extent cx="6350" cy="6350"/>
            <wp:effectExtent l="0" t="0" r="0" b="0"/>
            <wp:docPr id="81" name="Bild 54"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p>
    <w:p w:rsidR="00F70F72" w:rsidRPr="007C63D3" w:rsidRDefault="00F70F72" w:rsidP="00395446">
      <w:pPr>
        <w:pStyle w:val="NurText"/>
        <w:tabs>
          <w:tab w:val="left" w:pos="993"/>
        </w:tabs>
        <w:spacing w:after="60"/>
        <w:ind w:left="993" w:hanging="426"/>
        <w:jc w:val="both"/>
        <w:rPr>
          <w:rFonts w:ascii="Times New Roman" w:hAnsi="Times New Roman" w:cs="Times New Roman"/>
          <w:sz w:val="22"/>
          <w:szCs w:val="22"/>
          <w:lang w:val="en-US"/>
        </w:rPr>
      </w:pPr>
      <w:r w:rsidRPr="00F570ED">
        <w:rPr>
          <w:rFonts w:ascii="Times New Roman" w:hAnsi="Times New Roman" w:cs="Times New Roman"/>
          <w:sz w:val="22"/>
          <w:szCs w:val="22"/>
        </w:rPr>
        <w:tab/>
      </w:r>
      <w:r w:rsidRPr="00D32BDF">
        <w:rPr>
          <w:rFonts w:ascii="Times New Roman" w:hAnsi="Times New Roman" w:cs="Times New Roman"/>
          <w:i/>
          <w:sz w:val="22"/>
          <w:szCs w:val="22"/>
          <w:lang w:val="la-Latn"/>
        </w:rPr>
        <w:t xml:space="preserve">Orationes in </w:t>
      </w:r>
      <w:r w:rsidR="00471A1B">
        <w:rPr>
          <w:rFonts w:ascii="Times New Roman" w:hAnsi="Times New Roman" w:cs="Times New Roman"/>
          <w:i/>
          <w:sz w:val="22"/>
          <w:szCs w:val="22"/>
          <w:lang w:val="la-Latn"/>
        </w:rPr>
        <w:t>L. </w:t>
      </w:r>
      <w:r w:rsidRPr="00D32BDF">
        <w:rPr>
          <w:rFonts w:ascii="Times New Roman" w:hAnsi="Times New Roman" w:cs="Times New Roman"/>
          <w:i/>
          <w:sz w:val="22"/>
          <w:szCs w:val="22"/>
          <w:lang w:val="la-Latn"/>
        </w:rPr>
        <w:t>Catilinam quattuor</w:t>
      </w:r>
      <w:r w:rsidRPr="007C63D3">
        <w:rPr>
          <w:rFonts w:ascii="Times New Roman" w:hAnsi="Times New Roman" w:cs="Times New Roman"/>
          <w:sz w:val="22"/>
          <w:szCs w:val="22"/>
          <w:lang w:val="en-US"/>
        </w:rPr>
        <w:t xml:space="preserve">, hg. </w:t>
      </w:r>
      <w:proofErr w:type="gramStart"/>
      <w:r w:rsidRPr="007C63D3">
        <w:rPr>
          <w:rFonts w:ascii="Times New Roman" w:hAnsi="Times New Roman" w:cs="Times New Roman"/>
          <w:sz w:val="22"/>
          <w:szCs w:val="22"/>
          <w:lang w:val="en-US"/>
        </w:rPr>
        <w:t>v</w:t>
      </w:r>
      <w:proofErr w:type="gramEnd"/>
      <w:r w:rsidRPr="007C63D3">
        <w:rPr>
          <w:rFonts w:ascii="Times New Roman" w:hAnsi="Times New Roman" w:cs="Times New Roman"/>
          <w:sz w:val="22"/>
          <w:szCs w:val="22"/>
          <w:lang w:val="en-US"/>
        </w:rPr>
        <w:t xml:space="preserve">. </w:t>
      </w:r>
      <w:r w:rsidR="00471A1B" w:rsidRPr="007C63D3">
        <w:rPr>
          <w:rFonts w:ascii="Times New Roman" w:hAnsi="Times New Roman" w:cs="Times New Roman"/>
          <w:smallCaps/>
          <w:sz w:val="22"/>
          <w:szCs w:val="22"/>
          <w:lang w:val="en-US"/>
        </w:rPr>
        <w:t>T. </w:t>
      </w:r>
      <w:r w:rsidRPr="007C63D3">
        <w:rPr>
          <w:rFonts w:ascii="Times New Roman" w:hAnsi="Times New Roman" w:cs="Times New Roman"/>
          <w:smallCaps/>
          <w:sz w:val="22"/>
          <w:szCs w:val="22"/>
          <w:lang w:val="en-US"/>
          <w:rPrChange w:id="5" w:author="Anja Konopka" w:date="2015-05-22T10:28:00Z">
            <w:rPr>
              <w:rFonts w:ascii="Times New Roman" w:hAnsi="Times New Roman" w:cs="Times New Roman"/>
              <w:sz w:val="22"/>
              <w:szCs w:val="22"/>
              <w:lang w:val="en-US"/>
            </w:rPr>
          </w:rPrChange>
        </w:rPr>
        <w:t>Maslowski</w:t>
      </w:r>
      <w:r w:rsidRPr="007C63D3">
        <w:rPr>
          <w:rFonts w:ascii="Times New Roman" w:hAnsi="Times New Roman" w:cs="Times New Roman"/>
          <w:sz w:val="22"/>
          <w:szCs w:val="22"/>
          <w:lang w:val="en-US"/>
        </w:rPr>
        <w:t>, Berlin 2003</w:t>
      </w:r>
      <w:r w:rsidR="00D32BDF" w:rsidRPr="007C63D3">
        <w:rPr>
          <w:rFonts w:ascii="Times New Roman" w:hAnsi="Times New Roman" w:cs="Times New Roman"/>
          <w:sz w:val="22"/>
          <w:szCs w:val="22"/>
          <w:lang w:val="en-US"/>
        </w:rPr>
        <w:t xml:space="preserve"> (Bibliotheca Teubneriana).</w:t>
      </w:r>
    </w:p>
    <w:p w:rsidR="00222090" w:rsidRPr="00D709BD" w:rsidRDefault="00F70F72" w:rsidP="00395446">
      <w:pPr>
        <w:pStyle w:val="NurText"/>
        <w:tabs>
          <w:tab w:val="left" w:pos="993"/>
        </w:tabs>
        <w:spacing w:after="60"/>
        <w:ind w:left="993" w:hanging="426"/>
        <w:jc w:val="both"/>
        <w:rPr>
          <w:rFonts w:ascii="Times New Roman" w:hAnsi="Times New Roman" w:cs="Times New Roman"/>
          <w:sz w:val="22"/>
          <w:szCs w:val="22"/>
          <w:lang w:val="en-US"/>
        </w:rPr>
      </w:pPr>
      <w:r w:rsidRPr="007C63D3">
        <w:rPr>
          <w:rFonts w:ascii="Times New Roman" w:hAnsi="Times New Roman" w:cs="Times New Roman"/>
          <w:sz w:val="22"/>
          <w:szCs w:val="22"/>
          <w:lang w:val="en-US"/>
        </w:rPr>
        <w:tab/>
      </w:r>
      <w:r w:rsidR="00222090" w:rsidRPr="00D32BDF">
        <w:rPr>
          <w:rFonts w:ascii="Times New Roman" w:hAnsi="Times New Roman" w:cs="Times New Roman"/>
          <w:noProof/>
          <w:sz w:val="22"/>
          <w:szCs w:val="22"/>
          <w:lang w:val="en-US" w:eastAsia="en-US"/>
        </w:rPr>
        <w:drawing>
          <wp:inline distT="0" distB="0" distL="0" distR="0" wp14:anchorId="2B19679E" wp14:editId="08A8F3AA">
            <wp:extent cx="6350" cy="6350"/>
            <wp:effectExtent l="0" t="0" r="0" b="0"/>
            <wp:docPr id="80" name="Bild 52"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222090" w:rsidRPr="00D32BDF">
        <w:rPr>
          <w:rFonts w:ascii="Times New Roman" w:hAnsi="Times New Roman" w:cs="Times New Roman"/>
          <w:i/>
          <w:sz w:val="22"/>
          <w:szCs w:val="22"/>
          <w:lang w:val="la-Latn"/>
        </w:rPr>
        <w:t xml:space="preserve">Oratio pro </w:t>
      </w:r>
      <w:r w:rsidR="00471A1B">
        <w:rPr>
          <w:rFonts w:ascii="Times New Roman" w:hAnsi="Times New Roman" w:cs="Times New Roman"/>
          <w:i/>
          <w:sz w:val="22"/>
          <w:szCs w:val="22"/>
          <w:lang w:val="la-Latn"/>
        </w:rPr>
        <w:t>L. </w:t>
      </w:r>
      <w:r w:rsidR="00222090" w:rsidRPr="00D32BDF">
        <w:rPr>
          <w:rFonts w:ascii="Times New Roman" w:hAnsi="Times New Roman" w:cs="Times New Roman"/>
          <w:i/>
          <w:sz w:val="22"/>
          <w:szCs w:val="22"/>
          <w:lang w:val="la-Latn"/>
        </w:rPr>
        <w:t>Murena</w:t>
      </w:r>
      <w:r w:rsidR="00222090" w:rsidRPr="00471A1B">
        <w:rPr>
          <w:rFonts w:ascii="Times New Roman" w:hAnsi="Times New Roman" w:cs="Times New Roman"/>
          <w:sz w:val="22"/>
          <w:szCs w:val="22"/>
        </w:rPr>
        <w:t xml:space="preserve">, hg. v. </w:t>
      </w:r>
      <w:r w:rsidR="00471A1B" w:rsidRPr="00471A1B">
        <w:rPr>
          <w:rFonts w:ascii="Times New Roman" w:hAnsi="Times New Roman" w:cs="Times New Roman"/>
          <w:smallCaps/>
          <w:sz w:val="22"/>
          <w:szCs w:val="22"/>
        </w:rPr>
        <w:t>H. </w:t>
      </w:r>
      <w:r w:rsidR="00222090" w:rsidRPr="00471A1B">
        <w:rPr>
          <w:rFonts w:ascii="Times New Roman" w:hAnsi="Times New Roman" w:cs="Times New Roman"/>
          <w:smallCaps/>
          <w:sz w:val="22"/>
          <w:szCs w:val="22"/>
          <w:rPrChange w:id="6" w:author="Anja Konopka" w:date="2015-05-22T10:28:00Z">
            <w:rPr>
              <w:rFonts w:ascii="Times New Roman" w:hAnsi="Times New Roman" w:cs="Times New Roman"/>
              <w:sz w:val="22"/>
              <w:szCs w:val="22"/>
            </w:rPr>
          </w:rPrChange>
        </w:rPr>
        <w:t>Kasten</w:t>
      </w:r>
      <w:r w:rsidR="00222090" w:rsidRPr="00471A1B">
        <w:rPr>
          <w:rFonts w:ascii="Times New Roman" w:hAnsi="Times New Roman" w:cs="Times New Roman"/>
          <w:sz w:val="22"/>
          <w:szCs w:val="22"/>
        </w:rPr>
        <w:t xml:space="preserve">, </w:t>
      </w:r>
      <w:r w:rsidR="007B5B78" w:rsidRPr="00471A1B">
        <w:rPr>
          <w:rFonts w:ascii="Times New Roman" w:hAnsi="Times New Roman" w:cs="Times New Roman"/>
          <w:sz w:val="22"/>
          <w:szCs w:val="22"/>
        </w:rPr>
        <w:t>3. </w:t>
      </w:r>
      <w:r w:rsidR="007B5B78" w:rsidRPr="00340C75">
        <w:rPr>
          <w:rFonts w:ascii="Times New Roman" w:hAnsi="Times New Roman" w:cs="Times New Roman"/>
          <w:sz w:val="22"/>
          <w:szCs w:val="22"/>
          <w:lang w:val="en-US"/>
        </w:rPr>
        <w:t>Aufl.</w:t>
      </w:r>
      <w:r w:rsidR="00222090" w:rsidRPr="00D709BD">
        <w:rPr>
          <w:rFonts w:ascii="Times New Roman" w:hAnsi="Times New Roman" w:cs="Times New Roman"/>
          <w:sz w:val="22"/>
          <w:szCs w:val="22"/>
          <w:lang w:val="en-US"/>
        </w:rPr>
        <w:t xml:space="preserve">, </w:t>
      </w:r>
      <w:r w:rsidRPr="00D709BD">
        <w:rPr>
          <w:rFonts w:ascii="Times New Roman" w:hAnsi="Times New Roman" w:cs="Times New Roman"/>
          <w:sz w:val="22"/>
          <w:szCs w:val="22"/>
          <w:lang w:val="en-US"/>
        </w:rPr>
        <w:t>Leipzig 1972.</w:t>
      </w:r>
      <w:r w:rsidR="00D32BDF" w:rsidRPr="00D709BD">
        <w:rPr>
          <w:rFonts w:ascii="Times New Roman" w:hAnsi="Times New Roman" w:cs="Times New Roman"/>
          <w:sz w:val="22"/>
          <w:szCs w:val="22"/>
          <w:lang w:val="en-US"/>
        </w:rPr>
        <w:t xml:space="preserve"> (Bibliotheca Teubneriana).</w:t>
      </w:r>
      <w:r w:rsidR="00222090" w:rsidRPr="00D32BDF">
        <w:rPr>
          <w:rFonts w:ascii="Times New Roman" w:hAnsi="Times New Roman" w:cs="Times New Roman"/>
          <w:noProof/>
          <w:sz w:val="22"/>
          <w:szCs w:val="22"/>
          <w:lang w:val="en-US" w:eastAsia="en-US"/>
        </w:rPr>
        <w:drawing>
          <wp:inline distT="0" distB="0" distL="0" distR="0" wp14:anchorId="54987D60" wp14:editId="790EA3B0">
            <wp:extent cx="6350" cy="6350"/>
            <wp:effectExtent l="0" t="0" r="0" b="0"/>
            <wp:docPr id="78" name="Bild 48"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222090" w:rsidRPr="00D32BDF">
        <w:rPr>
          <w:rFonts w:ascii="Times New Roman" w:hAnsi="Times New Roman" w:cs="Times New Roman"/>
          <w:noProof/>
          <w:sz w:val="22"/>
          <w:szCs w:val="22"/>
          <w:lang w:val="en-US" w:eastAsia="en-US"/>
        </w:rPr>
        <w:drawing>
          <wp:inline distT="0" distB="0" distL="0" distR="0" wp14:anchorId="41AA92A5" wp14:editId="47C89996">
            <wp:extent cx="6350" cy="6350"/>
            <wp:effectExtent l="0" t="0" r="0" b="0"/>
            <wp:docPr id="79" name="Bild 50"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p>
    <w:p w:rsidR="00222090" w:rsidRPr="00D709BD" w:rsidRDefault="00222090" w:rsidP="00395446">
      <w:pPr>
        <w:pStyle w:val="NurText"/>
        <w:tabs>
          <w:tab w:val="left" w:pos="993"/>
        </w:tabs>
        <w:spacing w:after="60"/>
        <w:ind w:left="993" w:hanging="426"/>
        <w:jc w:val="both"/>
        <w:rPr>
          <w:rFonts w:ascii="Times New Roman" w:hAnsi="Times New Roman" w:cs="Times New Roman"/>
          <w:sz w:val="22"/>
          <w:szCs w:val="22"/>
          <w:lang w:val="la-Latn"/>
        </w:rPr>
      </w:pPr>
      <w:r w:rsidRPr="00D709BD">
        <w:rPr>
          <w:rFonts w:ascii="Times New Roman" w:hAnsi="Times New Roman" w:cs="Times New Roman"/>
          <w:sz w:val="22"/>
          <w:szCs w:val="22"/>
          <w:lang w:val="en-US"/>
        </w:rPr>
        <w:lastRenderedPageBreak/>
        <w:tab/>
      </w:r>
      <w:r w:rsidRPr="00D32BDF">
        <w:rPr>
          <w:rFonts w:ascii="Times New Roman" w:hAnsi="Times New Roman" w:cs="Times New Roman"/>
          <w:i/>
          <w:sz w:val="22"/>
          <w:szCs w:val="22"/>
          <w:lang w:val="la-Latn"/>
        </w:rPr>
        <w:t xml:space="preserve">Oratio pro </w:t>
      </w:r>
      <w:r w:rsidR="00471A1B">
        <w:rPr>
          <w:rFonts w:ascii="Times New Roman" w:hAnsi="Times New Roman" w:cs="Times New Roman"/>
          <w:i/>
          <w:sz w:val="22"/>
          <w:szCs w:val="22"/>
          <w:lang w:val="la-Latn"/>
        </w:rPr>
        <w:t>P. </w:t>
      </w:r>
      <w:r w:rsidRPr="00D32BDF">
        <w:rPr>
          <w:rFonts w:ascii="Times New Roman" w:hAnsi="Times New Roman" w:cs="Times New Roman"/>
          <w:i/>
          <w:sz w:val="22"/>
          <w:szCs w:val="22"/>
          <w:lang w:val="la-Latn"/>
        </w:rPr>
        <w:t>Sulla. Oratio pro Archia poeta</w:t>
      </w:r>
      <w:r w:rsidRPr="00D709BD">
        <w:rPr>
          <w:rFonts w:ascii="Times New Roman" w:hAnsi="Times New Roman" w:cs="Times New Roman"/>
          <w:sz w:val="22"/>
          <w:szCs w:val="22"/>
          <w:lang w:val="la-Latn"/>
        </w:rPr>
        <w:t xml:space="preserve">, hg. v. </w:t>
      </w:r>
      <w:r w:rsidR="00471A1B">
        <w:rPr>
          <w:rFonts w:ascii="Times New Roman" w:hAnsi="Times New Roman" w:cs="Times New Roman"/>
          <w:smallCaps/>
          <w:sz w:val="22"/>
          <w:szCs w:val="22"/>
          <w:lang w:val="la-Latn"/>
        </w:rPr>
        <w:t>H. </w:t>
      </w:r>
      <w:r w:rsidRPr="006D360C">
        <w:rPr>
          <w:rFonts w:ascii="Times New Roman" w:hAnsi="Times New Roman" w:cs="Times New Roman"/>
          <w:smallCaps/>
          <w:sz w:val="22"/>
          <w:szCs w:val="22"/>
          <w:lang w:val="la-Latn"/>
          <w:rPrChange w:id="7" w:author="Anja Konopka" w:date="2015-05-22T10:37:00Z">
            <w:rPr>
              <w:rFonts w:ascii="Times New Roman" w:hAnsi="Times New Roman" w:cs="Times New Roman"/>
              <w:sz w:val="22"/>
              <w:szCs w:val="22"/>
              <w:lang w:val="la-Latn"/>
            </w:rPr>
          </w:rPrChange>
        </w:rPr>
        <w:t>Kasten</w:t>
      </w:r>
      <w:r w:rsidRPr="00D709BD">
        <w:rPr>
          <w:rFonts w:ascii="Times New Roman" w:hAnsi="Times New Roman" w:cs="Times New Roman"/>
          <w:sz w:val="22"/>
          <w:szCs w:val="22"/>
          <w:lang w:val="la-Latn"/>
        </w:rPr>
        <w:t xml:space="preserve">, </w:t>
      </w:r>
      <w:r w:rsidR="007B5B78">
        <w:rPr>
          <w:rFonts w:ascii="Times New Roman" w:hAnsi="Times New Roman" w:cs="Times New Roman"/>
          <w:sz w:val="22"/>
          <w:szCs w:val="22"/>
          <w:lang w:val="la-Latn"/>
        </w:rPr>
        <w:t>3. Aufl.</w:t>
      </w:r>
      <w:r w:rsidRPr="00D709BD">
        <w:rPr>
          <w:rFonts w:ascii="Times New Roman" w:hAnsi="Times New Roman" w:cs="Times New Roman"/>
          <w:sz w:val="22"/>
          <w:szCs w:val="22"/>
          <w:lang w:val="la-Latn"/>
        </w:rPr>
        <w:t xml:space="preserve">, Leipzig 1966 </w:t>
      </w:r>
      <w:r w:rsidR="00D32BDF" w:rsidRPr="00D709BD">
        <w:rPr>
          <w:rFonts w:ascii="Times New Roman" w:hAnsi="Times New Roman" w:cs="Times New Roman"/>
          <w:sz w:val="22"/>
          <w:szCs w:val="22"/>
          <w:lang w:val="la-Latn"/>
        </w:rPr>
        <w:t>(Bibliotheca Teubneriana).</w:t>
      </w:r>
    </w:p>
    <w:p w:rsidR="00222090" w:rsidRPr="00D709BD" w:rsidRDefault="00222090" w:rsidP="00395446">
      <w:pPr>
        <w:pStyle w:val="NurText"/>
        <w:tabs>
          <w:tab w:val="left" w:pos="993"/>
        </w:tabs>
        <w:spacing w:after="60"/>
        <w:ind w:left="993" w:hanging="426"/>
        <w:jc w:val="both"/>
        <w:rPr>
          <w:rFonts w:ascii="Times New Roman" w:hAnsi="Times New Roman" w:cs="Times New Roman"/>
          <w:sz w:val="22"/>
          <w:szCs w:val="22"/>
          <w:lang w:val="la-Latn"/>
        </w:rPr>
      </w:pPr>
      <w:r w:rsidRPr="00D709BD">
        <w:rPr>
          <w:rFonts w:ascii="Times New Roman" w:hAnsi="Times New Roman" w:cs="Times New Roman"/>
          <w:sz w:val="22"/>
          <w:szCs w:val="22"/>
          <w:lang w:val="la-Latn"/>
        </w:rPr>
        <w:tab/>
      </w:r>
      <w:r w:rsidRPr="00D32BDF">
        <w:rPr>
          <w:rFonts w:ascii="Times New Roman" w:hAnsi="Times New Roman" w:cs="Times New Roman"/>
          <w:i/>
          <w:sz w:val="22"/>
          <w:szCs w:val="22"/>
          <w:lang w:val="la-Latn"/>
        </w:rPr>
        <w:t>Orationes cum senatui gratias egit. Cum populo gratias egit, De domo. De haruspicum responsis. Pro Sestio. In Vatinium. Pro Caelio. De Provinciis consularibus. Pro Balbo. In Pisonem. Pro Rabirio postumo. Pro Scauro</w:t>
      </w:r>
      <w:r w:rsidRPr="00D709BD">
        <w:rPr>
          <w:rFonts w:ascii="Times New Roman" w:hAnsi="Times New Roman" w:cs="Times New Roman"/>
          <w:sz w:val="22"/>
          <w:szCs w:val="22"/>
          <w:lang w:val="la-Latn"/>
        </w:rPr>
        <w:t xml:space="preserve">, hg. v. </w:t>
      </w:r>
      <w:r w:rsidR="00471A1B">
        <w:rPr>
          <w:rFonts w:ascii="Times New Roman" w:hAnsi="Times New Roman" w:cs="Times New Roman"/>
          <w:smallCaps/>
          <w:sz w:val="22"/>
          <w:szCs w:val="22"/>
          <w:lang w:val="la-Latn"/>
        </w:rPr>
        <w:t>A. </w:t>
      </w:r>
      <w:r w:rsidRPr="006D360C">
        <w:rPr>
          <w:rFonts w:ascii="Times New Roman" w:hAnsi="Times New Roman" w:cs="Times New Roman"/>
          <w:smallCaps/>
          <w:sz w:val="22"/>
          <w:szCs w:val="22"/>
          <w:lang w:val="la-Latn"/>
          <w:rPrChange w:id="8" w:author="Anja Konopka" w:date="2015-05-22T10:37:00Z">
            <w:rPr>
              <w:rFonts w:ascii="Times New Roman" w:hAnsi="Times New Roman" w:cs="Times New Roman"/>
              <w:sz w:val="22"/>
              <w:szCs w:val="22"/>
              <w:lang w:val="la-Latn"/>
            </w:rPr>
          </w:rPrChange>
        </w:rPr>
        <w:t>Klotz</w:t>
      </w:r>
      <w:r w:rsidR="007B5B78">
        <w:rPr>
          <w:rFonts w:ascii="Times New Roman" w:hAnsi="Times New Roman" w:cs="Times New Roman"/>
          <w:sz w:val="22"/>
          <w:szCs w:val="22"/>
          <w:lang w:val="la-Latn"/>
        </w:rPr>
        <w:t>, 7</w:t>
      </w:r>
      <w:r w:rsidR="007B5B78" w:rsidRPr="00D347E9">
        <w:rPr>
          <w:rFonts w:ascii="Times New Roman" w:hAnsi="Times New Roman" w:cs="Times New Roman"/>
          <w:sz w:val="22"/>
          <w:szCs w:val="22"/>
          <w:lang w:val="la-Latn"/>
        </w:rPr>
        <w:t> </w:t>
      </w:r>
      <w:r w:rsidRPr="00D709BD">
        <w:rPr>
          <w:rFonts w:ascii="Times New Roman" w:hAnsi="Times New Roman" w:cs="Times New Roman"/>
          <w:sz w:val="22"/>
          <w:szCs w:val="22"/>
          <w:lang w:val="la-Latn"/>
        </w:rPr>
        <w:t>Bde., Leipzig 1915</w:t>
      </w:r>
      <w:r w:rsidR="00754F64">
        <w:rPr>
          <w:rFonts w:ascii="Times New Roman" w:hAnsi="Times New Roman" w:cs="Times New Roman"/>
          <w:sz w:val="22"/>
          <w:szCs w:val="22"/>
          <w:lang w:val="la-Latn"/>
        </w:rPr>
        <w:t>–</w:t>
      </w:r>
      <w:r w:rsidRPr="00D709BD">
        <w:rPr>
          <w:rFonts w:ascii="Times New Roman" w:hAnsi="Times New Roman" w:cs="Times New Roman"/>
          <w:sz w:val="22"/>
          <w:szCs w:val="22"/>
          <w:lang w:val="la-Latn"/>
        </w:rPr>
        <w:t>1919</w:t>
      </w:r>
      <w:r w:rsidR="00D32BDF" w:rsidRPr="00D709BD">
        <w:rPr>
          <w:rFonts w:ascii="Times New Roman" w:hAnsi="Times New Roman" w:cs="Times New Roman"/>
          <w:sz w:val="22"/>
          <w:szCs w:val="22"/>
          <w:lang w:val="la-Latn"/>
        </w:rPr>
        <w:t xml:space="preserve"> (Bibliotheca Teubneriana).</w:t>
      </w:r>
      <w:r w:rsidR="003A433C" w:rsidRPr="00D32BDF">
        <w:rPr>
          <w:rFonts w:ascii="Times New Roman" w:hAnsi="Times New Roman" w:cs="Times New Roman"/>
          <w:noProof/>
          <w:sz w:val="22"/>
          <w:szCs w:val="22"/>
          <w:lang w:val="en-US" w:eastAsia="en-US"/>
        </w:rPr>
        <w:drawing>
          <wp:inline distT="0" distB="0" distL="0" distR="0" wp14:anchorId="75B8DA91" wp14:editId="4FA5ED07">
            <wp:extent cx="6350" cy="6350"/>
            <wp:effectExtent l="0" t="0" r="0" b="0"/>
            <wp:docPr id="73" name="Bild 38"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D32BDF">
        <w:rPr>
          <w:rFonts w:ascii="Times New Roman" w:hAnsi="Times New Roman" w:cs="Times New Roman"/>
          <w:noProof/>
          <w:sz w:val="22"/>
          <w:szCs w:val="22"/>
          <w:lang w:val="en-US" w:eastAsia="en-US"/>
        </w:rPr>
        <w:drawing>
          <wp:inline distT="0" distB="0" distL="0" distR="0" wp14:anchorId="2B83053A" wp14:editId="5C6C5A2F">
            <wp:extent cx="6350" cy="6350"/>
            <wp:effectExtent l="0" t="0" r="0" b="0"/>
            <wp:docPr id="77" name="Bild 46"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p>
    <w:p w:rsidR="00222090" w:rsidRPr="00D709BD" w:rsidRDefault="00222090" w:rsidP="00395446">
      <w:pPr>
        <w:pStyle w:val="NurText"/>
        <w:tabs>
          <w:tab w:val="left" w:pos="993"/>
        </w:tabs>
        <w:spacing w:after="60"/>
        <w:ind w:left="993" w:hanging="426"/>
        <w:jc w:val="both"/>
        <w:rPr>
          <w:rFonts w:ascii="Times New Roman" w:hAnsi="Times New Roman" w:cs="Times New Roman"/>
          <w:sz w:val="22"/>
          <w:szCs w:val="22"/>
          <w:lang w:val="la-Latn"/>
        </w:rPr>
      </w:pPr>
      <w:r w:rsidRPr="00D709BD">
        <w:rPr>
          <w:rFonts w:ascii="Times New Roman" w:hAnsi="Times New Roman" w:cs="Times New Roman"/>
          <w:sz w:val="22"/>
          <w:szCs w:val="22"/>
          <w:lang w:val="la-Latn"/>
        </w:rPr>
        <w:tab/>
      </w:r>
      <w:r w:rsidRPr="00D32BDF">
        <w:rPr>
          <w:rFonts w:ascii="Times New Roman" w:hAnsi="Times New Roman" w:cs="Times New Roman"/>
          <w:i/>
          <w:sz w:val="22"/>
          <w:szCs w:val="22"/>
          <w:lang w:val="la-Latn"/>
        </w:rPr>
        <w:t xml:space="preserve">Oratio pro </w:t>
      </w:r>
      <w:r w:rsidR="00471A1B">
        <w:rPr>
          <w:rFonts w:ascii="Times New Roman" w:hAnsi="Times New Roman" w:cs="Times New Roman"/>
          <w:i/>
          <w:sz w:val="22"/>
          <w:szCs w:val="22"/>
          <w:lang w:val="la-Latn"/>
        </w:rPr>
        <w:t>P. </w:t>
      </w:r>
      <w:r w:rsidRPr="00D32BDF">
        <w:rPr>
          <w:rFonts w:ascii="Times New Roman" w:hAnsi="Times New Roman" w:cs="Times New Roman"/>
          <w:i/>
          <w:sz w:val="22"/>
          <w:szCs w:val="22"/>
          <w:lang w:val="la-Latn"/>
        </w:rPr>
        <w:t>Sestio</w:t>
      </w:r>
      <w:r w:rsidRPr="00D709BD">
        <w:rPr>
          <w:rFonts w:ascii="Times New Roman" w:hAnsi="Times New Roman" w:cs="Times New Roman"/>
          <w:sz w:val="22"/>
          <w:szCs w:val="22"/>
          <w:lang w:val="la-Latn"/>
        </w:rPr>
        <w:t xml:space="preserve">, hg. v. </w:t>
      </w:r>
      <w:r w:rsidR="00471A1B">
        <w:rPr>
          <w:rFonts w:ascii="Times New Roman" w:hAnsi="Times New Roman" w:cs="Times New Roman"/>
          <w:smallCaps/>
          <w:sz w:val="22"/>
          <w:szCs w:val="22"/>
          <w:lang w:val="la-Latn"/>
        </w:rPr>
        <w:t>T. </w:t>
      </w:r>
      <w:r w:rsidRPr="0077165C">
        <w:rPr>
          <w:rFonts w:ascii="Times New Roman" w:hAnsi="Times New Roman" w:cs="Times New Roman"/>
          <w:smallCaps/>
          <w:sz w:val="22"/>
          <w:szCs w:val="22"/>
          <w:lang w:val="la-Latn"/>
          <w:rPrChange w:id="9" w:author="Anja Konopka" w:date="2015-05-22T10:37:00Z">
            <w:rPr>
              <w:rFonts w:ascii="Times New Roman" w:hAnsi="Times New Roman" w:cs="Times New Roman"/>
              <w:sz w:val="22"/>
              <w:szCs w:val="22"/>
              <w:lang w:val="la-Latn"/>
            </w:rPr>
          </w:rPrChange>
        </w:rPr>
        <w:t>Maslowski</w:t>
      </w:r>
      <w:r w:rsidRPr="00D709BD">
        <w:rPr>
          <w:rFonts w:ascii="Times New Roman" w:hAnsi="Times New Roman" w:cs="Times New Roman"/>
          <w:sz w:val="22"/>
          <w:szCs w:val="22"/>
          <w:lang w:val="la-Latn"/>
        </w:rPr>
        <w:t>, Leipzig 1986</w:t>
      </w:r>
      <w:r w:rsidR="00D32BDF" w:rsidRPr="00D709BD">
        <w:rPr>
          <w:rFonts w:ascii="Times New Roman" w:hAnsi="Times New Roman" w:cs="Times New Roman"/>
          <w:sz w:val="22"/>
          <w:szCs w:val="22"/>
          <w:lang w:val="la-Latn"/>
        </w:rPr>
        <w:t xml:space="preserve"> (Bibliotheca Teubneriana)</w:t>
      </w:r>
      <w:r w:rsidRPr="00D709BD">
        <w:rPr>
          <w:rFonts w:ascii="Times New Roman" w:hAnsi="Times New Roman" w:cs="Times New Roman"/>
          <w:sz w:val="22"/>
          <w:szCs w:val="22"/>
          <w:lang w:val="la-Latn"/>
        </w:rPr>
        <w:t>.</w:t>
      </w:r>
      <w:r w:rsidR="003A433C" w:rsidRPr="00D32BDF">
        <w:rPr>
          <w:rFonts w:ascii="Times New Roman" w:hAnsi="Times New Roman" w:cs="Times New Roman"/>
          <w:noProof/>
          <w:sz w:val="22"/>
          <w:szCs w:val="22"/>
          <w:lang w:val="en-US" w:eastAsia="en-US"/>
        </w:rPr>
        <w:drawing>
          <wp:inline distT="0" distB="0" distL="0" distR="0" wp14:anchorId="43CCAE4A" wp14:editId="1E473855">
            <wp:extent cx="6350" cy="6350"/>
            <wp:effectExtent l="0" t="0" r="0" b="0"/>
            <wp:docPr id="74" name="Bild 40"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D32BDF">
        <w:rPr>
          <w:rFonts w:ascii="Times New Roman" w:hAnsi="Times New Roman" w:cs="Times New Roman"/>
          <w:noProof/>
          <w:sz w:val="22"/>
          <w:szCs w:val="22"/>
          <w:lang w:val="en-US" w:eastAsia="en-US"/>
        </w:rPr>
        <w:drawing>
          <wp:inline distT="0" distB="0" distL="0" distR="0" wp14:anchorId="2D48DA7D" wp14:editId="5EF2BD6F">
            <wp:extent cx="6350" cy="6350"/>
            <wp:effectExtent l="0" t="0" r="0" b="0"/>
            <wp:docPr id="76" name="Bild 44"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p>
    <w:p w:rsidR="003A433C" w:rsidRPr="00A75EE7" w:rsidRDefault="00222090" w:rsidP="00395446">
      <w:pPr>
        <w:pStyle w:val="NurText"/>
        <w:tabs>
          <w:tab w:val="left" w:pos="993"/>
        </w:tabs>
        <w:spacing w:after="60"/>
        <w:ind w:left="993" w:hanging="426"/>
        <w:jc w:val="both"/>
        <w:rPr>
          <w:rFonts w:ascii="Times New Roman" w:hAnsi="Times New Roman" w:cs="Times New Roman"/>
          <w:sz w:val="22"/>
          <w:szCs w:val="22"/>
          <w:lang w:val="la-Latn"/>
        </w:rPr>
      </w:pPr>
      <w:r w:rsidRPr="00D709BD">
        <w:rPr>
          <w:rFonts w:ascii="Times New Roman" w:hAnsi="Times New Roman" w:cs="Times New Roman"/>
          <w:sz w:val="22"/>
          <w:szCs w:val="22"/>
          <w:lang w:val="la-Latn"/>
        </w:rPr>
        <w:tab/>
      </w:r>
      <w:r w:rsidRPr="00D32BDF">
        <w:rPr>
          <w:rFonts w:ascii="Times New Roman" w:hAnsi="Times New Roman" w:cs="Times New Roman"/>
          <w:i/>
          <w:sz w:val="22"/>
          <w:szCs w:val="22"/>
          <w:lang w:val="la-Latn"/>
        </w:rPr>
        <w:t xml:space="preserve">Orationes in </w:t>
      </w:r>
      <w:r w:rsidR="00471A1B">
        <w:rPr>
          <w:rFonts w:ascii="Times New Roman" w:hAnsi="Times New Roman" w:cs="Times New Roman"/>
          <w:i/>
          <w:sz w:val="22"/>
          <w:szCs w:val="22"/>
          <w:lang w:val="la-Latn"/>
        </w:rPr>
        <w:t>P. </w:t>
      </w:r>
      <w:r w:rsidRPr="00D32BDF">
        <w:rPr>
          <w:rFonts w:ascii="Times New Roman" w:hAnsi="Times New Roman" w:cs="Times New Roman"/>
          <w:i/>
          <w:sz w:val="22"/>
          <w:szCs w:val="22"/>
          <w:lang w:val="la-Latn"/>
        </w:rPr>
        <w:t xml:space="preserve">Vatinium testem. Pro </w:t>
      </w:r>
      <w:r w:rsidR="00471A1B">
        <w:rPr>
          <w:rFonts w:ascii="Times New Roman" w:hAnsi="Times New Roman" w:cs="Times New Roman"/>
          <w:i/>
          <w:sz w:val="22"/>
          <w:szCs w:val="22"/>
          <w:lang w:val="la-Latn"/>
        </w:rPr>
        <w:t>M. </w:t>
      </w:r>
      <w:r w:rsidRPr="00D32BDF">
        <w:rPr>
          <w:rFonts w:ascii="Times New Roman" w:hAnsi="Times New Roman" w:cs="Times New Roman"/>
          <w:i/>
          <w:sz w:val="22"/>
          <w:szCs w:val="22"/>
          <w:lang w:val="la-Latn"/>
        </w:rPr>
        <w:t>Caelio</w:t>
      </w:r>
      <w:r w:rsidRPr="00A75EE7">
        <w:rPr>
          <w:rFonts w:ascii="Times New Roman" w:hAnsi="Times New Roman" w:cs="Times New Roman"/>
          <w:sz w:val="22"/>
          <w:szCs w:val="22"/>
          <w:lang w:val="la-Latn"/>
        </w:rPr>
        <w:t xml:space="preserve">, hg. v. </w:t>
      </w:r>
      <w:r w:rsidR="00471A1B">
        <w:rPr>
          <w:rFonts w:ascii="Times New Roman" w:hAnsi="Times New Roman" w:cs="Times New Roman"/>
          <w:smallCaps/>
          <w:sz w:val="22"/>
          <w:szCs w:val="22"/>
          <w:lang w:val="en-US"/>
        </w:rPr>
        <w:t>T. </w:t>
      </w:r>
      <w:r w:rsidRPr="006D360C">
        <w:rPr>
          <w:rFonts w:ascii="Times New Roman" w:hAnsi="Times New Roman" w:cs="Times New Roman"/>
          <w:smallCaps/>
          <w:sz w:val="22"/>
          <w:szCs w:val="22"/>
          <w:lang w:val="en-US"/>
          <w:rPrChange w:id="10" w:author="Anja Konopka" w:date="2015-05-22T10:37:00Z">
            <w:rPr>
              <w:rFonts w:ascii="Times New Roman" w:hAnsi="Times New Roman" w:cs="Times New Roman"/>
              <w:sz w:val="22"/>
              <w:szCs w:val="22"/>
              <w:lang w:val="la-Latn"/>
            </w:rPr>
          </w:rPrChange>
        </w:rPr>
        <w:t>Maslowski</w:t>
      </w:r>
      <w:r w:rsidRPr="00A75EE7">
        <w:rPr>
          <w:rFonts w:ascii="Times New Roman" w:hAnsi="Times New Roman" w:cs="Times New Roman"/>
          <w:sz w:val="22"/>
          <w:szCs w:val="22"/>
          <w:lang w:val="la-Latn"/>
        </w:rPr>
        <w:t>, Stuttgart 1995</w:t>
      </w:r>
      <w:r w:rsidR="00D32BDF" w:rsidRPr="00A75EE7">
        <w:rPr>
          <w:rFonts w:ascii="Times New Roman" w:hAnsi="Times New Roman" w:cs="Times New Roman"/>
          <w:sz w:val="22"/>
          <w:szCs w:val="22"/>
          <w:lang w:val="la-Latn"/>
        </w:rPr>
        <w:t xml:space="preserve"> (Bibliotheca Teubneriana)</w:t>
      </w:r>
      <w:r w:rsidRPr="00A75EE7">
        <w:rPr>
          <w:rFonts w:ascii="Times New Roman" w:hAnsi="Times New Roman" w:cs="Times New Roman"/>
          <w:sz w:val="22"/>
          <w:szCs w:val="22"/>
          <w:lang w:val="la-Latn"/>
        </w:rPr>
        <w:t>.</w:t>
      </w:r>
    </w:p>
    <w:p w:rsidR="003A433C" w:rsidRPr="00A75EE7" w:rsidRDefault="003A433C" w:rsidP="00395446">
      <w:pPr>
        <w:pStyle w:val="NurText"/>
        <w:tabs>
          <w:tab w:val="left" w:pos="993"/>
        </w:tabs>
        <w:spacing w:after="60"/>
        <w:ind w:left="993" w:hanging="426"/>
        <w:jc w:val="both"/>
        <w:rPr>
          <w:rFonts w:ascii="Times New Roman" w:hAnsi="Times New Roman" w:cs="Times New Roman"/>
          <w:sz w:val="22"/>
          <w:szCs w:val="22"/>
          <w:lang w:val="la-Latn"/>
        </w:rPr>
      </w:pPr>
      <w:r w:rsidRPr="00A75EE7">
        <w:rPr>
          <w:rFonts w:ascii="Times New Roman" w:hAnsi="Times New Roman" w:cs="Times New Roman"/>
          <w:sz w:val="22"/>
          <w:szCs w:val="22"/>
          <w:lang w:val="la-Latn"/>
        </w:rPr>
        <w:tab/>
      </w:r>
      <w:r w:rsidRPr="00D32BDF">
        <w:rPr>
          <w:rFonts w:ascii="Times New Roman" w:hAnsi="Times New Roman" w:cs="Times New Roman"/>
          <w:noProof/>
          <w:sz w:val="22"/>
          <w:szCs w:val="22"/>
          <w:lang w:val="en-US" w:eastAsia="en-US"/>
        </w:rPr>
        <w:drawing>
          <wp:inline distT="0" distB="0" distL="0" distR="0" wp14:anchorId="215A24DE" wp14:editId="1A450E73">
            <wp:extent cx="6350" cy="6350"/>
            <wp:effectExtent l="0" t="0" r="0" b="0"/>
            <wp:docPr id="75" name="Bild 42"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D32BDF">
        <w:rPr>
          <w:rFonts w:ascii="Times New Roman" w:hAnsi="Times New Roman" w:cs="Times New Roman"/>
          <w:i/>
          <w:sz w:val="22"/>
          <w:szCs w:val="22"/>
          <w:lang w:val="la-Latn"/>
        </w:rPr>
        <w:t xml:space="preserve">Oratio de provinciis consularibus. Oratio pro </w:t>
      </w:r>
      <w:r w:rsidR="00471A1B">
        <w:rPr>
          <w:rFonts w:ascii="Times New Roman" w:hAnsi="Times New Roman" w:cs="Times New Roman"/>
          <w:i/>
          <w:sz w:val="22"/>
          <w:szCs w:val="22"/>
          <w:lang w:val="la-Latn"/>
        </w:rPr>
        <w:t>L. </w:t>
      </w:r>
      <w:r w:rsidRPr="00D32BDF">
        <w:rPr>
          <w:rFonts w:ascii="Times New Roman" w:hAnsi="Times New Roman" w:cs="Times New Roman"/>
          <w:i/>
          <w:sz w:val="22"/>
          <w:szCs w:val="22"/>
          <w:lang w:val="la-Latn"/>
        </w:rPr>
        <w:t>Cornelius Balbo</w:t>
      </w:r>
      <w:r w:rsidRPr="00A75EE7">
        <w:rPr>
          <w:rFonts w:ascii="Times New Roman" w:hAnsi="Times New Roman" w:cs="Times New Roman"/>
          <w:sz w:val="22"/>
          <w:szCs w:val="22"/>
          <w:lang w:val="la-Latn"/>
        </w:rPr>
        <w:t xml:space="preserve">, hg. v. </w:t>
      </w:r>
      <w:r w:rsidR="00471A1B">
        <w:rPr>
          <w:rFonts w:ascii="Times New Roman" w:hAnsi="Times New Roman" w:cs="Times New Roman"/>
          <w:smallCaps/>
          <w:sz w:val="22"/>
          <w:szCs w:val="22"/>
          <w:lang w:val="en-US"/>
        </w:rPr>
        <w:t>T. </w:t>
      </w:r>
      <w:r w:rsidRPr="006D360C">
        <w:rPr>
          <w:rFonts w:ascii="Times New Roman" w:hAnsi="Times New Roman" w:cs="Times New Roman"/>
          <w:smallCaps/>
          <w:sz w:val="22"/>
          <w:szCs w:val="22"/>
          <w:lang w:val="en-US"/>
          <w:rPrChange w:id="11" w:author="Anja Konopka" w:date="2015-05-22T10:37:00Z">
            <w:rPr>
              <w:rFonts w:ascii="Times New Roman" w:hAnsi="Times New Roman" w:cs="Times New Roman"/>
              <w:sz w:val="22"/>
              <w:szCs w:val="22"/>
              <w:lang w:val="la-Latn"/>
            </w:rPr>
          </w:rPrChange>
        </w:rPr>
        <w:t>Maslowski</w:t>
      </w:r>
      <w:r w:rsidRPr="00A75EE7">
        <w:rPr>
          <w:rFonts w:ascii="Times New Roman" w:hAnsi="Times New Roman" w:cs="Times New Roman"/>
          <w:sz w:val="22"/>
          <w:szCs w:val="22"/>
          <w:lang w:val="la-Latn"/>
        </w:rPr>
        <w:t xml:space="preserve"> </w:t>
      </w:r>
      <w:r w:rsidR="00290047">
        <w:rPr>
          <w:rFonts w:ascii="Times New Roman" w:hAnsi="Times New Roman" w:cs="Times New Roman"/>
          <w:sz w:val="22"/>
          <w:szCs w:val="22"/>
          <w:lang w:val="la-Latn"/>
        </w:rPr>
        <w:t>u. a.</w:t>
      </w:r>
      <w:r w:rsidRPr="00A75EE7">
        <w:rPr>
          <w:rFonts w:ascii="Times New Roman" w:hAnsi="Times New Roman" w:cs="Times New Roman"/>
          <w:sz w:val="22"/>
          <w:szCs w:val="22"/>
          <w:lang w:val="la-Latn"/>
        </w:rPr>
        <w:t xml:space="preserve"> Berlin 2007</w:t>
      </w:r>
      <w:r w:rsidR="00D32BDF" w:rsidRPr="00A75EE7">
        <w:rPr>
          <w:rFonts w:ascii="Times New Roman" w:hAnsi="Times New Roman" w:cs="Times New Roman"/>
          <w:sz w:val="22"/>
          <w:szCs w:val="22"/>
          <w:lang w:val="la-Latn"/>
        </w:rPr>
        <w:t xml:space="preserve"> (Bibliotheca Teubneriana)</w:t>
      </w:r>
      <w:r w:rsidRPr="00A75EE7">
        <w:rPr>
          <w:rFonts w:ascii="Times New Roman" w:hAnsi="Times New Roman" w:cs="Times New Roman"/>
          <w:sz w:val="22"/>
          <w:szCs w:val="22"/>
          <w:lang w:val="la-Latn"/>
        </w:rPr>
        <w:t>.</w:t>
      </w:r>
    </w:p>
    <w:p w:rsidR="003A433C" w:rsidRPr="00A75EE7" w:rsidRDefault="003A433C" w:rsidP="00395446">
      <w:pPr>
        <w:pStyle w:val="NurText"/>
        <w:tabs>
          <w:tab w:val="left" w:pos="993"/>
        </w:tabs>
        <w:spacing w:after="60"/>
        <w:ind w:left="993" w:hanging="426"/>
        <w:jc w:val="both"/>
        <w:rPr>
          <w:rFonts w:ascii="Times New Roman" w:hAnsi="Times New Roman" w:cs="Times New Roman"/>
          <w:sz w:val="22"/>
          <w:szCs w:val="22"/>
          <w:lang w:val="la-Latn"/>
        </w:rPr>
      </w:pPr>
      <w:r w:rsidRPr="00A75EE7">
        <w:rPr>
          <w:rFonts w:ascii="Times New Roman" w:hAnsi="Times New Roman" w:cs="Times New Roman"/>
          <w:sz w:val="22"/>
          <w:szCs w:val="22"/>
          <w:lang w:val="la-Latn"/>
        </w:rPr>
        <w:tab/>
      </w:r>
      <w:r w:rsidRPr="00D32BDF">
        <w:rPr>
          <w:rFonts w:ascii="Times New Roman" w:hAnsi="Times New Roman" w:cs="Times New Roman"/>
          <w:i/>
          <w:sz w:val="22"/>
          <w:szCs w:val="22"/>
          <w:lang w:val="la-Latn"/>
        </w:rPr>
        <w:t xml:space="preserve">Orationes Pro Cn. Plancio. Pro </w:t>
      </w:r>
      <w:r w:rsidR="00471A1B">
        <w:rPr>
          <w:rFonts w:ascii="Times New Roman" w:hAnsi="Times New Roman" w:cs="Times New Roman"/>
          <w:i/>
          <w:sz w:val="22"/>
          <w:szCs w:val="22"/>
          <w:lang w:val="la-Latn"/>
        </w:rPr>
        <w:t>C. </w:t>
      </w:r>
      <w:r w:rsidRPr="00D32BDF">
        <w:rPr>
          <w:rFonts w:ascii="Times New Roman" w:hAnsi="Times New Roman" w:cs="Times New Roman"/>
          <w:i/>
          <w:sz w:val="22"/>
          <w:szCs w:val="22"/>
          <w:lang w:val="la-Latn"/>
        </w:rPr>
        <w:t>Rabirio Postumo</w:t>
      </w:r>
      <w:r w:rsidRPr="00A75EE7">
        <w:rPr>
          <w:rFonts w:ascii="Times New Roman" w:hAnsi="Times New Roman" w:cs="Times New Roman"/>
          <w:sz w:val="22"/>
          <w:szCs w:val="22"/>
          <w:lang w:val="la-Latn"/>
        </w:rPr>
        <w:t xml:space="preserve">, hg. v. </w:t>
      </w:r>
      <w:r w:rsidR="00471A1B">
        <w:rPr>
          <w:rFonts w:ascii="Times New Roman" w:hAnsi="Times New Roman" w:cs="Times New Roman"/>
          <w:smallCaps/>
          <w:sz w:val="22"/>
          <w:szCs w:val="22"/>
          <w:lang w:val="la-Latn"/>
        </w:rPr>
        <w:t>E. </w:t>
      </w:r>
      <w:r w:rsidRPr="00471A1B">
        <w:rPr>
          <w:rFonts w:ascii="Times New Roman" w:hAnsi="Times New Roman" w:cs="Times New Roman"/>
          <w:smallCaps/>
          <w:sz w:val="22"/>
          <w:szCs w:val="22"/>
          <w:lang w:val="la-Latn"/>
          <w:rPrChange w:id="12" w:author="Anja Konopka" w:date="2015-05-22T10:37:00Z">
            <w:rPr>
              <w:rFonts w:ascii="Times New Roman" w:hAnsi="Times New Roman" w:cs="Times New Roman"/>
              <w:sz w:val="22"/>
              <w:szCs w:val="22"/>
              <w:lang w:val="la-Latn"/>
            </w:rPr>
          </w:rPrChange>
        </w:rPr>
        <w:t>Olechowska</w:t>
      </w:r>
      <w:r w:rsidRPr="00A75EE7">
        <w:rPr>
          <w:rFonts w:ascii="Times New Roman" w:hAnsi="Times New Roman" w:cs="Times New Roman"/>
          <w:sz w:val="22"/>
          <w:szCs w:val="22"/>
          <w:lang w:val="la-Latn"/>
        </w:rPr>
        <w:t>, Leipzig 1981</w:t>
      </w:r>
      <w:r w:rsidR="00D32BDF" w:rsidRPr="00A75EE7">
        <w:rPr>
          <w:rFonts w:ascii="Times New Roman" w:hAnsi="Times New Roman" w:cs="Times New Roman"/>
          <w:sz w:val="22"/>
          <w:szCs w:val="22"/>
          <w:lang w:val="la-Latn"/>
        </w:rPr>
        <w:t xml:space="preserve"> (Bibliotheca Teubneriana)</w:t>
      </w:r>
      <w:r w:rsidRPr="00A75EE7">
        <w:rPr>
          <w:rFonts w:ascii="Times New Roman" w:hAnsi="Times New Roman" w:cs="Times New Roman"/>
          <w:sz w:val="22"/>
          <w:szCs w:val="22"/>
          <w:lang w:val="la-Latn"/>
        </w:rPr>
        <w:t>.</w:t>
      </w:r>
    </w:p>
    <w:p w:rsidR="003A433C" w:rsidRPr="00A75EE7" w:rsidRDefault="003A433C" w:rsidP="00395446">
      <w:pPr>
        <w:pStyle w:val="NurText"/>
        <w:tabs>
          <w:tab w:val="left" w:pos="993"/>
        </w:tabs>
        <w:spacing w:after="60"/>
        <w:ind w:left="993" w:hanging="426"/>
        <w:jc w:val="both"/>
        <w:rPr>
          <w:rFonts w:ascii="Times New Roman" w:hAnsi="Times New Roman" w:cs="Times New Roman"/>
          <w:sz w:val="22"/>
          <w:szCs w:val="22"/>
          <w:lang w:val="la-Latn"/>
        </w:rPr>
      </w:pPr>
      <w:r w:rsidRPr="00A75EE7">
        <w:rPr>
          <w:rFonts w:ascii="Times New Roman" w:hAnsi="Times New Roman" w:cs="Times New Roman"/>
          <w:sz w:val="22"/>
          <w:szCs w:val="22"/>
          <w:lang w:val="la-Latn"/>
        </w:rPr>
        <w:tab/>
      </w:r>
      <w:r w:rsidRPr="00D32BDF">
        <w:rPr>
          <w:rFonts w:ascii="Times New Roman" w:hAnsi="Times New Roman" w:cs="Times New Roman"/>
          <w:i/>
          <w:sz w:val="22"/>
          <w:szCs w:val="22"/>
          <w:lang w:val="la-Latn"/>
        </w:rPr>
        <w:t xml:space="preserve">Pro </w:t>
      </w:r>
      <w:r w:rsidR="00471A1B">
        <w:rPr>
          <w:rFonts w:ascii="Times New Roman" w:hAnsi="Times New Roman" w:cs="Times New Roman"/>
          <w:i/>
          <w:sz w:val="22"/>
          <w:szCs w:val="22"/>
          <w:lang w:val="la-Latn"/>
        </w:rPr>
        <w:t>M. </w:t>
      </w:r>
      <w:r w:rsidRPr="00D32BDF">
        <w:rPr>
          <w:rFonts w:ascii="Times New Roman" w:hAnsi="Times New Roman" w:cs="Times New Roman"/>
          <w:i/>
          <w:sz w:val="22"/>
          <w:szCs w:val="22"/>
          <w:lang w:val="la-Latn"/>
        </w:rPr>
        <w:t>Aemilio Scauro oratio,</w:t>
      </w:r>
      <w:r w:rsidRPr="00A75EE7">
        <w:rPr>
          <w:rFonts w:ascii="Times New Roman" w:hAnsi="Times New Roman" w:cs="Times New Roman"/>
          <w:sz w:val="22"/>
          <w:szCs w:val="22"/>
          <w:lang w:val="la-Latn"/>
        </w:rPr>
        <w:t xml:space="preserve"> hg. v. </w:t>
      </w:r>
      <w:r w:rsidR="00471A1B">
        <w:rPr>
          <w:rFonts w:ascii="Times New Roman" w:hAnsi="Times New Roman" w:cs="Times New Roman"/>
          <w:smallCaps/>
          <w:sz w:val="22"/>
          <w:szCs w:val="22"/>
          <w:lang w:val="la-Latn"/>
        </w:rPr>
        <w:t>E. </w:t>
      </w:r>
      <w:r w:rsidRPr="006D360C">
        <w:rPr>
          <w:rFonts w:ascii="Times New Roman" w:hAnsi="Times New Roman" w:cs="Times New Roman"/>
          <w:smallCaps/>
          <w:sz w:val="22"/>
          <w:szCs w:val="22"/>
          <w:lang w:val="la-Latn"/>
          <w:rPrChange w:id="13" w:author="Anja Konopka" w:date="2015-05-22T10:37:00Z">
            <w:rPr>
              <w:rFonts w:ascii="Times New Roman" w:hAnsi="Times New Roman" w:cs="Times New Roman"/>
              <w:sz w:val="22"/>
              <w:szCs w:val="22"/>
              <w:lang w:val="la-Latn"/>
            </w:rPr>
          </w:rPrChange>
        </w:rPr>
        <w:t>Olechowska</w:t>
      </w:r>
      <w:r w:rsidRPr="00A75EE7">
        <w:rPr>
          <w:rFonts w:ascii="Times New Roman" w:hAnsi="Times New Roman" w:cs="Times New Roman"/>
          <w:sz w:val="22"/>
          <w:szCs w:val="22"/>
          <w:lang w:val="la-Latn"/>
        </w:rPr>
        <w:t xml:space="preserve">, Leipzig </w:t>
      </w:r>
      <w:r w:rsidR="00D32BDF" w:rsidRPr="00A75EE7">
        <w:rPr>
          <w:rFonts w:ascii="Times New Roman" w:hAnsi="Times New Roman" w:cs="Times New Roman"/>
          <w:sz w:val="22"/>
          <w:szCs w:val="22"/>
          <w:lang w:val="la-Latn"/>
        </w:rPr>
        <w:t>1984 (Bibliotheca Teubneriana).</w:t>
      </w:r>
      <w:r w:rsidR="00C3732E" w:rsidRPr="00D32BDF">
        <w:rPr>
          <w:rFonts w:ascii="Times New Roman" w:hAnsi="Times New Roman" w:cs="Times New Roman"/>
          <w:noProof/>
          <w:sz w:val="22"/>
          <w:szCs w:val="22"/>
          <w:lang w:val="en-US" w:eastAsia="en-US"/>
        </w:rPr>
        <w:drawing>
          <wp:inline distT="0" distB="0" distL="0" distR="0" wp14:anchorId="66481549" wp14:editId="7665849B">
            <wp:extent cx="6350" cy="6350"/>
            <wp:effectExtent l="0" t="0" r="0" b="0"/>
            <wp:docPr id="71" name="Bild 34"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D32BDF">
        <w:rPr>
          <w:rFonts w:ascii="Times New Roman" w:hAnsi="Times New Roman" w:cs="Times New Roman"/>
          <w:noProof/>
          <w:sz w:val="22"/>
          <w:szCs w:val="22"/>
          <w:lang w:val="en-US" w:eastAsia="en-US"/>
        </w:rPr>
        <w:drawing>
          <wp:inline distT="0" distB="0" distL="0" distR="0" wp14:anchorId="2F9D2E83" wp14:editId="3C0E2956">
            <wp:extent cx="6350" cy="6350"/>
            <wp:effectExtent l="0" t="0" r="0" b="0"/>
            <wp:docPr id="72" name="Bild 36"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p>
    <w:p w:rsidR="003A433C" w:rsidRPr="00D709BD" w:rsidRDefault="003A433C" w:rsidP="00395446">
      <w:pPr>
        <w:pStyle w:val="NurText"/>
        <w:tabs>
          <w:tab w:val="left" w:pos="993"/>
        </w:tabs>
        <w:spacing w:after="60"/>
        <w:ind w:left="993" w:hanging="426"/>
        <w:jc w:val="both"/>
        <w:rPr>
          <w:rFonts w:ascii="Times New Roman" w:hAnsi="Times New Roman" w:cs="Times New Roman"/>
          <w:sz w:val="22"/>
          <w:szCs w:val="22"/>
          <w:lang w:val="la-Latn"/>
        </w:rPr>
      </w:pPr>
      <w:r w:rsidRPr="00A75EE7">
        <w:rPr>
          <w:rFonts w:ascii="Times New Roman" w:hAnsi="Times New Roman" w:cs="Times New Roman"/>
          <w:sz w:val="22"/>
          <w:szCs w:val="22"/>
          <w:lang w:val="la-Latn"/>
        </w:rPr>
        <w:tab/>
      </w:r>
      <w:r w:rsidRPr="003A433C">
        <w:rPr>
          <w:rFonts w:ascii="Times New Roman" w:hAnsi="Times New Roman" w:cs="Times New Roman"/>
          <w:i/>
          <w:sz w:val="22"/>
          <w:szCs w:val="22"/>
          <w:lang w:val="la-Latn"/>
        </w:rPr>
        <w:t xml:space="preserve">Orationes pro </w:t>
      </w:r>
      <w:r w:rsidR="00471A1B">
        <w:rPr>
          <w:rFonts w:ascii="Times New Roman" w:hAnsi="Times New Roman" w:cs="Times New Roman"/>
          <w:i/>
          <w:sz w:val="22"/>
          <w:szCs w:val="22"/>
          <w:lang w:val="la-Latn"/>
        </w:rPr>
        <w:t>T. </w:t>
      </w:r>
      <w:r w:rsidRPr="003A433C">
        <w:rPr>
          <w:rFonts w:ascii="Times New Roman" w:hAnsi="Times New Roman" w:cs="Times New Roman"/>
          <w:i/>
          <w:sz w:val="22"/>
          <w:szCs w:val="22"/>
          <w:lang w:val="la-Latn"/>
        </w:rPr>
        <w:t xml:space="preserve">Annio Milone, pro </w:t>
      </w:r>
      <w:r w:rsidR="00471A1B">
        <w:rPr>
          <w:rFonts w:ascii="Times New Roman" w:hAnsi="Times New Roman" w:cs="Times New Roman"/>
          <w:i/>
          <w:sz w:val="22"/>
          <w:szCs w:val="22"/>
          <w:lang w:val="la-Latn"/>
        </w:rPr>
        <w:t>M. </w:t>
      </w:r>
      <w:r w:rsidRPr="003A433C">
        <w:rPr>
          <w:rFonts w:ascii="Times New Roman" w:hAnsi="Times New Roman" w:cs="Times New Roman"/>
          <w:i/>
          <w:sz w:val="22"/>
          <w:szCs w:val="22"/>
          <w:lang w:val="la-Latn"/>
        </w:rPr>
        <w:t xml:space="preserve">Marcello, pro </w:t>
      </w:r>
      <w:r w:rsidR="00471A1B">
        <w:rPr>
          <w:rFonts w:ascii="Times New Roman" w:hAnsi="Times New Roman" w:cs="Times New Roman"/>
          <w:i/>
          <w:sz w:val="22"/>
          <w:szCs w:val="22"/>
          <w:lang w:val="la-Latn"/>
        </w:rPr>
        <w:t>Q. </w:t>
      </w:r>
      <w:r w:rsidRPr="003A433C">
        <w:rPr>
          <w:rFonts w:ascii="Times New Roman" w:hAnsi="Times New Roman" w:cs="Times New Roman"/>
          <w:i/>
          <w:sz w:val="22"/>
          <w:szCs w:val="22"/>
          <w:lang w:val="la-Latn"/>
        </w:rPr>
        <w:t xml:space="preserve">Ligario, pro rege Deiotaro. Orationes in </w:t>
      </w:r>
      <w:r w:rsidR="00471A1B">
        <w:rPr>
          <w:rFonts w:ascii="Times New Roman" w:hAnsi="Times New Roman" w:cs="Times New Roman"/>
          <w:i/>
          <w:sz w:val="22"/>
          <w:szCs w:val="22"/>
          <w:lang w:val="la-Latn"/>
        </w:rPr>
        <w:t>M. </w:t>
      </w:r>
      <w:r w:rsidRPr="003A433C">
        <w:rPr>
          <w:rFonts w:ascii="Times New Roman" w:hAnsi="Times New Roman" w:cs="Times New Roman"/>
          <w:i/>
          <w:sz w:val="22"/>
          <w:szCs w:val="22"/>
          <w:lang w:val="la-Latn"/>
        </w:rPr>
        <w:t>Antonium Philippicae. Fragmenta orationum</w:t>
      </w:r>
      <w:r w:rsidRPr="00D709BD">
        <w:rPr>
          <w:rFonts w:ascii="Times New Roman" w:hAnsi="Times New Roman" w:cs="Times New Roman"/>
          <w:sz w:val="22"/>
          <w:szCs w:val="22"/>
          <w:lang w:val="la-Latn"/>
        </w:rPr>
        <w:t xml:space="preserve">, hg. v. </w:t>
      </w:r>
      <w:r w:rsidR="00471A1B">
        <w:rPr>
          <w:rFonts w:ascii="Times New Roman" w:hAnsi="Times New Roman" w:cs="Times New Roman"/>
          <w:smallCaps/>
          <w:sz w:val="22"/>
          <w:szCs w:val="22"/>
          <w:lang w:val="la-Latn"/>
        </w:rPr>
        <w:t>A. </w:t>
      </w:r>
      <w:r w:rsidRPr="00D709BD">
        <w:rPr>
          <w:rFonts w:ascii="Times New Roman" w:hAnsi="Times New Roman" w:cs="Times New Roman"/>
          <w:smallCaps/>
          <w:sz w:val="22"/>
          <w:szCs w:val="22"/>
          <w:lang w:val="la-Latn"/>
        </w:rPr>
        <w:t>Klotz</w:t>
      </w:r>
      <w:r w:rsidRPr="00D709BD">
        <w:rPr>
          <w:rFonts w:ascii="Times New Roman" w:hAnsi="Times New Roman" w:cs="Times New Roman"/>
          <w:sz w:val="22"/>
          <w:szCs w:val="22"/>
          <w:lang w:val="la-Latn"/>
        </w:rPr>
        <w:t xml:space="preserve"> </w:t>
      </w:r>
      <w:r w:rsidR="00290047">
        <w:rPr>
          <w:rFonts w:ascii="Times New Roman" w:hAnsi="Times New Roman" w:cs="Times New Roman"/>
          <w:sz w:val="22"/>
          <w:szCs w:val="22"/>
          <w:lang w:val="la-Latn"/>
        </w:rPr>
        <w:t>u. a.</w:t>
      </w:r>
      <w:r w:rsidRPr="00D709BD">
        <w:rPr>
          <w:rFonts w:ascii="Times New Roman" w:hAnsi="Times New Roman" w:cs="Times New Roman"/>
          <w:sz w:val="22"/>
          <w:szCs w:val="22"/>
          <w:lang w:val="la-Latn"/>
        </w:rPr>
        <w:t>, Leipzig 1918 (Bibliotheca Teubneriana).</w:t>
      </w:r>
    </w:p>
    <w:p w:rsidR="009A65C8" w:rsidRPr="00D709BD" w:rsidRDefault="003A433C" w:rsidP="00395446">
      <w:pPr>
        <w:pStyle w:val="NurText"/>
        <w:tabs>
          <w:tab w:val="left" w:pos="993"/>
        </w:tabs>
        <w:spacing w:after="60"/>
        <w:ind w:left="993" w:hanging="426"/>
        <w:jc w:val="both"/>
        <w:rPr>
          <w:rFonts w:ascii="Times New Roman" w:hAnsi="Times New Roman" w:cs="Times New Roman"/>
          <w:sz w:val="22"/>
          <w:szCs w:val="22"/>
          <w:lang w:val="la-Latn"/>
        </w:rPr>
      </w:pPr>
      <w:r w:rsidRPr="00D709BD">
        <w:rPr>
          <w:rFonts w:ascii="Times New Roman" w:hAnsi="Times New Roman" w:cs="Times New Roman"/>
          <w:sz w:val="22"/>
          <w:szCs w:val="22"/>
          <w:lang w:val="la-Latn"/>
        </w:rPr>
        <w:tab/>
      </w:r>
      <w:r w:rsidR="00C3732E" w:rsidRPr="003A433C">
        <w:rPr>
          <w:rFonts w:ascii="Times New Roman" w:hAnsi="Times New Roman" w:cs="Times New Roman"/>
          <w:i/>
          <w:sz w:val="22"/>
          <w:szCs w:val="22"/>
          <w:lang w:val="la-Latn"/>
        </w:rPr>
        <w:t xml:space="preserve">In </w:t>
      </w:r>
      <w:r w:rsidR="00471A1B">
        <w:rPr>
          <w:rFonts w:ascii="Times New Roman" w:hAnsi="Times New Roman" w:cs="Times New Roman"/>
          <w:i/>
          <w:sz w:val="22"/>
          <w:szCs w:val="22"/>
          <w:lang w:val="la-Latn"/>
        </w:rPr>
        <w:t>M. </w:t>
      </w:r>
      <w:r w:rsidR="00C3732E" w:rsidRPr="003A433C">
        <w:rPr>
          <w:rFonts w:ascii="Times New Roman" w:hAnsi="Times New Roman" w:cs="Times New Roman"/>
          <w:i/>
          <w:sz w:val="22"/>
          <w:szCs w:val="22"/>
          <w:lang w:val="la-Latn"/>
        </w:rPr>
        <w:t>Antonium orationes Philippicae XIV</w:t>
      </w:r>
      <w:r w:rsidRPr="00D709BD">
        <w:rPr>
          <w:rFonts w:ascii="Times New Roman" w:hAnsi="Times New Roman" w:cs="Times New Roman"/>
          <w:sz w:val="22"/>
          <w:szCs w:val="22"/>
          <w:lang w:val="la-Latn"/>
        </w:rPr>
        <w:t xml:space="preserve">, hg. v. </w:t>
      </w:r>
      <w:r w:rsidR="00471A1B">
        <w:rPr>
          <w:rFonts w:ascii="Times New Roman" w:hAnsi="Times New Roman" w:cs="Times New Roman"/>
          <w:smallCaps/>
          <w:sz w:val="22"/>
          <w:szCs w:val="22"/>
          <w:lang w:val="la-Latn"/>
        </w:rPr>
        <w:t>P. </w:t>
      </w:r>
      <w:r w:rsidR="00C3732E" w:rsidRPr="00D709BD">
        <w:rPr>
          <w:rFonts w:ascii="Times New Roman" w:hAnsi="Times New Roman" w:cs="Times New Roman"/>
          <w:smallCaps/>
          <w:sz w:val="22"/>
          <w:szCs w:val="22"/>
          <w:lang w:val="la-Latn"/>
        </w:rPr>
        <w:t>Fedeli</w:t>
      </w:r>
      <w:r w:rsidR="00C3732E" w:rsidRPr="00D709BD">
        <w:rPr>
          <w:rFonts w:ascii="Times New Roman" w:hAnsi="Times New Roman" w:cs="Times New Roman"/>
          <w:sz w:val="22"/>
          <w:szCs w:val="22"/>
          <w:lang w:val="la-Latn"/>
        </w:rPr>
        <w:t>, Leipzig 1982 (Bibliotheca Teubneriana).</w:t>
      </w:r>
    </w:p>
    <w:p w:rsidR="009A65C8" w:rsidRPr="001B03AB" w:rsidRDefault="009A65C8" w:rsidP="00395446">
      <w:pPr>
        <w:pStyle w:val="NurText"/>
        <w:tabs>
          <w:tab w:val="left" w:pos="993"/>
        </w:tabs>
        <w:spacing w:after="60"/>
        <w:ind w:left="993" w:hanging="426"/>
        <w:jc w:val="both"/>
        <w:rPr>
          <w:rFonts w:ascii="Times New Roman" w:hAnsi="Times New Roman" w:cs="Times New Roman"/>
          <w:smallCaps/>
          <w:sz w:val="22"/>
          <w:szCs w:val="22"/>
        </w:rPr>
      </w:pPr>
      <w:r w:rsidRPr="001B03AB">
        <w:rPr>
          <w:rFonts w:ascii="Times New Roman" w:hAnsi="Times New Roman" w:cs="Times New Roman"/>
          <w:sz w:val="22"/>
          <w:szCs w:val="22"/>
        </w:rPr>
        <w:t>Ü:</w:t>
      </w:r>
      <w:r w:rsidRPr="001B03AB">
        <w:rPr>
          <w:rFonts w:ascii="Times New Roman" w:hAnsi="Times New Roman" w:cs="Times New Roman"/>
          <w:sz w:val="22"/>
          <w:szCs w:val="22"/>
        </w:rPr>
        <w:tab/>
        <w:t xml:space="preserve">Die politischen Reden, lat./dt., hg. u. übers. v. </w:t>
      </w:r>
      <w:r w:rsidR="00471A1B">
        <w:rPr>
          <w:rFonts w:ascii="Times New Roman" w:hAnsi="Times New Roman" w:cs="Times New Roman"/>
          <w:sz w:val="22"/>
          <w:szCs w:val="22"/>
        </w:rPr>
        <w:t>M. </w:t>
      </w:r>
      <w:r w:rsidRPr="001B03AB">
        <w:rPr>
          <w:rFonts w:ascii="Times New Roman" w:hAnsi="Times New Roman" w:cs="Times New Roman"/>
          <w:smallCaps/>
          <w:sz w:val="22"/>
          <w:szCs w:val="22"/>
        </w:rPr>
        <w:t>Fuhrmann</w:t>
      </w:r>
      <w:r w:rsidRPr="001B03AB">
        <w:rPr>
          <w:rFonts w:ascii="Times New Roman" w:hAnsi="Times New Roman" w:cs="Times New Roman"/>
          <w:sz w:val="22"/>
          <w:szCs w:val="22"/>
        </w:rPr>
        <w:t xml:space="preserve">, </w:t>
      </w:r>
      <w:r w:rsidR="007B5B78">
        <w:rPr>
          <w:rFonts w:ascii="Times New Roman" w:hAnsi="Times New Roman" w:cs="Times New Roman"/>
          <w:sz w:val="22"/>
          <w:szCs w:val="22"/>
        </w:rPr>
        <w:t>2 Bde</w:t>
      </w:r>
      <w:r w:rsidRPr="001B03AB">
        <w:rPr>
          <w:rFonts w:ascii="Times New Roman" w:hAnsi="Times New Roman" w:cs="Times New Roman"/>
          <w:sz w:val="22"/>
          <w:szCs w:val="22"/>
        </w:rPr>
        <w:t>., München 1993.</w:t>
      </w:r>
      <w:r w:rsidRPr="001B03AB">
        <w:rPr>
          <w:rFonts w:ascii="Times New Roman" w:hAnsi="Times New Roman" w:cs="Times New Roman"/>
          <w:smallCaps/>
          <w:sz w:val="22"/>
          <w:szCs w:val="22"/>
        </w:rPr>
        <w:t xml:space="preserve"> </w:t>
      </w:r>
    </w:p>
    <w:p w:rsidR="009A65C8" w:rsidRPr="001B03AB" w:rsidRDefault="009A65C8" w:rsidP="00395446">
      <w:pPr>
        <w:pStyle w:val="NurText"/>
        <w:tabs>
          <w:tab w:val="left" w:pos="993"/>
        </w:tabs>
        <w:spacing w:after="60"/>
        <w:ind w:left="993" w:hanging="426"/>
        <w:jc w:val="both"/>
        <w:rPr>
          <w:rFonts w:ascii="Times New Roman" w:hAnsi="Times New Roman" w:cs="Times New Roman"/>
          <w:sz w:val="22"/>
          <w:szCs w:val="22"/>
        </w:rPr>
      </w:pPr>
      <w:r w:rsidRPr="001B03AB">
        <w:rPr>
          <w:rFonts w:ascii="Times New Roman" w:hAnsi="Times New Roman" w:cs="Times New Roman"/>
          <w:sz w:val="22"/>
          <w:szCs w:val="22"/>
        </w:rPr>
        <w:tab/>
        <w:t xml:space="preserve">Die Prozessreden, lat./dt., hg. u. übers. v. </w:t>
      </w:r>
      <w:r w:rsidR="00471A1B">
        <w:rPr>
          <w:rFonts w:ascii="Times New Roman" w:hAnsi="Times New Roman" w:cs="Times New Roman"/>
          <w:sz w:val="22"/>
          <w:szCs w:val="22"/>
        </w:rPr>
        <w:t>M. </w:t>
      </w:r>
      <w:r w:rsidRPr="001B03AB">
        <w:rPr>
          <w:rFonts w:ascii="Times New Roman" w:hAnsi="Times New Roman" w:cs="Times New Roman"/>
          <w:smallCaps/>
          <w:sz w:val="22"/>
          <w:szCs w:val="22"/>
        </w:rPr>
        <w:t>Fuhrmann</w:t>
      </w:r>
      <w:r w:rsidRPr="001B03AB">
        <w:rPr>
          <w:rFonts w:ascii="Times New Roman" w:hAnsi="Times New Roman" w:cs="Times New Roman"/>
          <w:sz w:val="22"/>
          <w:szCs w:val="22"/>
        </w:rPr>
        <w:t xml:space="preserve">, </w:t>
      </w:r>
      <w:r w:rsidR="007B5B78">
        <w:rPr>
          <w:rFonts w:ascii="Times New Roman" w:hAnsi="Times New Roman" w:cs="Times New Roman"/>
          <w:sz w:val="22"/>
          <w:szCs w:val="22"/>
        </w:rPr>
        <w:t>2 Bde</w:t>
      </w:r>
      <w:r w:rsidRPr="001B03AB">
        <w:rPr>
          <w:rFonts w:ascii="Times New Roman" w:hAnsi="Times New Roman" w:cs="Times New Roman"/>
          <w:sz w:val="22"/>
          <w:szCs w:val="22"/>
        </w:rPr>
        <w:t xml:space="preserve">., Düsseldorf </w:t>
      </w:r>
      <w:r w:rsidR="00290047">
        <w:rPr>
          <w:rFonts w:ascii="Times New Roman" w:hAnsi="Times New Roman" w:cs="Times New Roman"/>
          <w:sz w:val="22"/>
          <w:szCs w:val="22"/>
        </w:rPr>
        <w:t>u. a.</w:t>
      </w:r>
      <w:r w:rsidRPr="001B03AB">
        <w:rPr>
          <w:rFonts w:ascii="Times New Roman" w:hAnsi="Times New Roman" w:cs="Times New Roman"/>
          <w:sz w:val="22"/>
          <w:szCs w:val="22"/>
        </w:rPr>
        <w:t xml:space="preserve"> 1997 (Sammlung Tusculum).</w:t>
      </w:r>
    </w:p>
    <w:p w:rsidR="004F42CC" w:rsidRPr="00D709BD" w:rsidRDefault="004F42CC" w:rsidP="00395446">
      <w:pPr>
        <w:pStyle w:val="NurText"/>
        <w:tabs>
          <w:tab w:val="left" w:pos="993"/>
        </w:tabs>
        <w:spacing w:after="60"/>
        <w:ind w:left="993" w:hanging="426"/>
        <w:jc w:val="both"/>
        <w:rPr>
          <w:rFonts w:ascii="Times New Roman" w:hAnsi="Times New Roman" w:cs="Times New Roman"/>
          <w:sz w:val="22"/>
          <w:szCs w:val="22"/>
          <w:lang w:val="en-US"/>
        </w:rPr>
      </w:pPr>
      <w:r w:rsidRPr="001B03AB">
        <w:rPr>
          <w:rFonts w:ascii="Times New Roman" w:hAnsi="Times New Roman" w:cs="Times New Roman"/>
          <w:smallCaps/>
          <w:noProof/>
          <w:sz w:val="22"/>
          <w:szCs w:val="22"/>
        </w:rPr>
        <w:tab/>
      </w:r>
      <w:r w:rsidR="00395446" w:rsidRPr="00D709BD">
        <w:rPr>
          <w:rFonts w:ascii="Times New Roman" w:hAnsi="Times New Roman" w:cs="Times New Roman"/>
          <w:smallCaps/>
          <w:noProof/>
          <w:sz w:val="22"/>
          <w:szCs w:val="22"/>
          <w:lang w:val="en-US"/>
        </w:rPr>
        <w:t>D.</w:t>
      </w:r>
      <w:r w:rsidR="0005106F">
        <w:rPr>
          <w:rFonts w:ascii="Times New Roman" w:hAnsi="Times New Roman" w:cs="Times New Roman"/>
          <w:smallCaps/>
          <w:noProof/>
          <w:sz w:val="22"/>
          <w:szCs w:val="22"/>
          <w:lang w:val="en-US"/>
        </w:rPr>
        <w:t> </w:t>
      </w:r>
      <w:r w:rsidR="00471A1B">
        <w:rPr>
          <w:rFonts w:ascii="Times New Roman" w:hAnsi="Times New Roman" w:cs="Times New Roman"/>
          <w:smallCaps/>
          <w:noProof/>
          <w:sz w:val="22"/>
          <w:szCs w:val="22"/>
          <w:lang w:val="en-US"/>
        </w:rPr>
        <w:t>R. </w:t>
      </w:r>
      <w:r w:rsidRPr="00D709BD">
        <w:rPr>
          <w:rFonts w:ascii="Times New Roman" w:hAnsi="Times New Roman" w:cs="Times New Roman"/>
          <w:smallCaps/>
          <w:noProof/>
          <w:sz w:val="22"/>
          <w:szCs w:val="22"/>
          <w:lang w:val="en-US"/>
        </w:rPr>
        <w:t>Shackleton Bailey</w:t>
      </w:r>
      <w:r w:rsidRPr="00D709BD">
        <w:rPr>
          <w:rFonts w:ascii="Times New Roman" w:hAnsi="Times New Roman" w:cs="Times New Roman"/>
          <w:noProof/>
          <w:sz w:val="22"/>
          <w:szCs w:val="22"/>
          <w:lang w:val="en-US"/>
        </w:rPr>
        <w:t xml:space="preserve"> (Hg.), Cicero. Back from Exile. Six Speeches upon his Return. Translated with Introduction and Notes, Chicago 1991.</w:t>
      </w:r>
    </w:p>
    <w:p w:rsidR="009A65C8" w:rsidRPr="00D709BD" w:rsidRDefault="009A65C8" w:rsidP="00FF3119">
      <w:pPr>
        <w:pStyle w:val="NurText"/>
        <w:spacing w:before="120"/>
        <w:ind w:left="851" w:hanging="284"/>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w:t>
      </w:r>
      <w:r w:rsidRPr="00D709BD">
        <w:rPr>
          <w:rFonts w:ascii="Times New Roman" w:hAnsi="Times New Roman" w:cs="Times New Roman"/>
          <w:noProof/>
          <w:sz w:val="22"/>
          <w:szCs w:val="22"/>
          <w:lang w:val="en-US"/>
        </w:rPr>
        <w:tab/>
      </w:r>
      <w:r w:rsidRPr="00D709BD">
        <w:rPr>
          <w:rFonts w:ascii="Times New Roman" w:hAnsi="Times New Roman" w:cs="Times New Roman"/>
          <w:noProof/>
          <w:sz w:val="22"/>
          <w:szCs w:val="22"/>
          <w:u w:val="single"/>
          <w:lang w:val="en-US"/>
        </w:rPr>
        <w:t>Philosophische Schriften</w:t>
      </w:r>
      <w:r w:rsidRPr="00D709BD">
        <w:rPr>
          <w:rFonts w:ascii="Times New Roman" w:hAnsi="Times New Roman" w:cs="Times New Roman"/>
          <w:noProof/>
          <w:sz w:val="22"/>
          <w:szCs w:val="22"/>
          <w:lang w:val="en-US"/>
        </w:rPr>
        <w:t>:</w:t>
      </w:r>
    </w:p>
    <w:p w:rsidR="00D32BDF" w:rsidRPr="00D709BD" w:rsidRDefault="008254E0" w:rsidP="00395446">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Ed.</w:t>
      </w:r>
      <w:r w:rsidR="009A65C8" w:rsidRPr="00D709BD">
        <w:rPr>
          <w:rFonts w:ascii="Times New Roman" w:hAnsi="Times New Roman" w:cs="Times New Roman"/>
          <w:noProof/>
          <w:sz w:val="22"/>
          <w:szCs w:val="22"/>
          <w:lang w:val="en-US"/>
        </w:rPr>
        <w:t>:</w:t>
      </w:r>
      <w:r w:rsidR="009A65C8" w:rsidRPr="00D709BD">
        <w:rPr>
          <w:rFonts w:ascii="Times New Roman" w:hAnsi="Times New Roman" w:cs="Times New Roman"/>
          <w:noProof/>
          <w:sz w:val="22"/>
          <w:szCs w:val="22"/>
          <w:lang w:val="en-US"/>
        </w:rPr>
        <w:tab/>
      </w:r>
      <w:r w:rsidR="00D32BDF" w:rsidRPr="00D32BDF">
        <w:rPr>
          <w:i/>
          <w:noProof/>
          <w:lang w:val="en-US" w:eastAsia="en-US"/>
        </w:rPr>
        <w:drawing>
          <wp:inline distT="0" distB="0" distL="0" distR="0" wp14:anchorId="0654A89B" wp14:editId="78D4E60C">
            <wp:extent cx="6350" cy="6350"/>
            <wp:effectExtent l="0" t="0" r="0" b="0"/>
            <wp:docPr id="88" name="Bild 7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D32BDF" w:rsidRPr="00D32BDF">
        <w:rPr>
          <w:rFonts w:ascii="Times New Roman" w:hAnsi="Times New Roman" w:cs="Times New Roman"/>
          <w:i/>
          <w:sz w:val="22"/>
          <w:szCs w:val="22"/>
          <w:lang w:val="la-Latn"/>
        </w:rPr>
        <w:t>De oratore</w:t>
      </w:r>
      <w:r w:rsidR="00D32BDF" w:rsidRPr="00D709BD">
        <w:rPr>
          <w:rStyle w:val="Hyperlink"/>
          <w:rFonts w:ascii="Times New Roman" w:hAnsi="Times New Roman" w:cs="Times New Roman"/>
          <w:color w:val="auto"/>
          <w:sz w:val="22"/>
          <w:szCs w:val="22"/>
          <w:u w:val="none"/>
          <w:lang w:val="en-US"/>
        </w:rPr>
        <w:t xml:space="preserve">, hg. </w:t>
      </w:r>
      <w:proofErr w:type="gramStart"/>
      <w:r w:rsidR="00D32BDF" w:rsidRPr="00D709BD">
        <w:rPr>
          <w:rStyle w:val="Hyperlink"/>
          <w:rFonts w:ascii="Times New Roman" w:hAnsi="Times New Roman" w:cs="Times New Roman"/>
          <w:color w:val="auto"/>
          <w:sz w:val="22"/>
          <w:szCs w:val="22"/>
          <w:u w:val="none"/>
          <w:lang w:val="en-US"/>
        </w:rPr>
        <w:t>v</w:t>
      </w:r>
      <w:proofErr w:type="gramEnd"/>
      <w:r w:rsidR="00D32BDF" w:rsidRPr="00D709BD">
        <w:rPr>
          <w:rStyle w:val="Hyperlink"/>
          <w:rFonts w:ascii="Times New Roman" w:hAnsi="Times New Roman" w:cs="Times New Roman"/>
          <w:color w:val="auto"/>
          <w:sz w:val="22"/>
          <w:szCs w:val="22"/>
          <w:u w:val="none"/>
          <w:lang w:val="en-US"/>
        </w:rPr>
        <w:t>.</w:t>
      </w:r>
      <w:r w:rsidR="00D32BDF" w:rsidRPr="00D709BD">
        <w:rPr>
          <w:rStyle w:val="Hyperlink"/>
          <w:rFonts w:ascii="Times New Roman" w:hAnsi="Times New Roman" w:cs="Times New Roman"/>
          <w:sz w:val="22"/>
          <w:szCs w:val="22"/>
          <w:lang w:val="en-US"/>
        </w:rPr>
        <w:t xml:space="preserve"> </w:t>
      </w:r>
      <w:r w:rsidR="00D32BDF" w:rsidRPr="00D709BD">
        <w:rPr>
          <w:rFonts w:ascii="Times New Roman" w:hAnsi="Times New Roman" w:cs="Times New Roman"/>
          <w:smallCaps/>
          <w:sz w:val="22"/>
          <w:szCs w:val="22"/>
          <w:lang w:val="en-US"/>
        </w:rPr>
        <w:t>K.</w:t>
      </w:r>
      <w:r w:rsidR="0005106F">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F. </w:t>
      </w:r>
      <w:r w:rsidR="00D32BDF" w:rsidRPr="00D709BD">
        <w:rPr>
          <w:rFonts w:ascii="Times New Roman" w:hAnsi="Times New Roman" w:cs="Times New Roman"/>
          <w:smallCaps/>
          <w:sz w:val="22"/>
          <w:szCs w:val="22"/>
          <w:lang w:val="en-US"/>
        </w:rPr>
        <w:t>Kumaniecki</w:t>
      </w:r>
      <w:r w:rsidR="00D32BDF" w:rsidRPr="00D709BD">
        <w:rPr>
          <w:rFonts w:ascii="Times New Roman" w:hAnsi="Times New Roman" w:cs="Times New Roman"/>
          <w:sz w:val="22"/>
          <w:szCs w:val="22"/>
          <w:lang w:val="en-US"/>
        </w:rPr>
        <w:t>, Leipzig 1969 (Bibliotheca Teubneriana).</w:t>
      </w:r>
    </w:p>
    <w:p w:rsidR="00F70F72" w:rsidRPr="00D709BD" w:rsidRDefault="00D32BDF" w:rsidP="00395446">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ab/>
      </w:r>
      <w:r w:rsidR="00F70F72" w:rsidRPr="00D32BDF">
        <w:rPr>
          <w:rFonts w:ascii="Times New Roman" w:hAnsi="Times New Roman" w:cs="Times New Roman"/>
          <w:noProof/>
          <w:sz w:val="22"/>
          <w:szCs w:val="22"/>
          <w:lang w:val="en-US" w:eastAsia="en-US"/>
        </w:rPr>
        <w:drawing>
          <wp:inline distT="0" distB="0" distL="0" distR="0" wp14:anchorId="1A8A4CDA" wp14:editId="46B30FA7">
            <wp:extent cx="6350" cy="6350"/>
            <wp:effectExtent l="0" t="0" r="0" b="0"/>
            <wp:docPr id="87" name="Bild 6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F70F72" w:rsidRPr="00D32BDF">
        <w:rPr>
          <w:rFonts w:ascii="Times New Roman" w:hAnsi="Times New Roman" w:cs="Times New Roman"/>
          <w:i/>
          <w:sz w:val="22"/>
          <w:szCs w:val="22"/>
          <w:lang w:val="la-Latn"/>
        </w:rPr>
        <w:t>Brutus</w:t>
      </w:r>
      <w:r w:rsidR="00F70F72" w:rsidRPr="00D709BD">
        <w:rPr>
          <w:rFonts w:ascii="Times New Roman" w:hAnsi="Times New Roman" w:cs="Times New Roman"/>
          <w:sz w:val="22"/>
          <w:szCs w:val="22"/>
          <w:lang w:val="en-US"/>
        </w:rPr>
        <w:t xml:space="preserve">, hg. </w:t>
      </w:r>
      <w:proofErr w:type="gramStart"/>
      <w:r w:rsidR="00F70F72" w:rsidRPr="00D709BD">
        <w:rPr>
          <w:rFonts w:ascii="Times New Roman" w:hAnsi="Times New Roman" w:cs="Times New Roman"/>
          <w:sz w:val="22"/>
          <w:szCs w:val="22"/>
          <w:lang w:val="en-US"/>
        </w:rPr>
        <w:t>v</w:t>
      </w:r>
      <w:proofErr w:type="gramEnd"/>
      <w:r w:rsidR="00F70F72" w:rsidRPr="00D709BD">
        <w:rPr>
          <w:rFonts w:ascii="Times New Roman" w:hAnsi="Times New Roman" w:cs="Times New Roman"/>
          <w:sz w:val="22"/>
          <w:szCs w:val="22"/>
          <w:lang w:val="en-US"/>
        </w:rPr>
        <w:t xml:space="preserve">. </w:t>
      </w:r>
      <w:r w:rsidR="00471A1B">
        <w:rPr>
          <w:rFonts w:ascii="Times New Roman" w:hAnsi="Times New Roman" w:cs="Times New Roman"/>
          <w:smallCaps/>
          <w:sz w:val="22"/>
          <w:szCs w:val="22"/>
          <w:lang w:val="en-US"/>
        </w:rPr>
        <w:t>H. </w:t>
      </w:r>
      <w:r w:rsidR="00F70F72" w:rsidRPr="00D709BD">
        <w:rPr>
          <w:rFonts w:ascii="Times New Roman" w:hAnsi="Times New Roman" w:cs="Times New Roman"/>
          <w:smallCaps/>
          <w:sz w:val="22"/>
          <w:szCs w:val="22"/>
          <w:lang w:val="en-US"/>
        </w:rPr>
        <w:t>Malcovati</w:t>
      </w:r>
      <w:r w:rsidR="00F70F72" w:rsidRPr="00D709BD">
        <w:rPr>
          <w:rFonts w:ascii="Times New Roman" w:hAnsi="Times New Roman" w:cs="Times New Roman"/>
          <w:sz w:val="22"/>
          <w:szCs w:val="22"/>
          <w:lang w:val="en-US"/>
        </w:rPr>
        <w:t xml:space="preserve">, </w:t>
      </w:r>
      <w:r w:rsidR="007B5B78">
        <w:rPr>
          <w:rFonts w:ascii="Times New Roman" w:hAnsi="Times New Roman" w:cs="Times New Roman"/>
          <w:sz w:val="22"/>
          <w:szCs w:val="22"/>
          <w:lang w:val="en-US"/>
        </w:rPr>
        <w:t>2. </w:t>
      </w:r>
      <w:proofErr w:type="gramStart"/>
      <w:r w:rsidR="007B5B78">
        <w:rPr>
          <w:rFonts w:ascii="Times New Roman" w:hAnsi="Times New Roman" w:cs="Times New Roman"/>
          <w:sz w:val="22"/>
          <w:szCs w:val="22"/>
          <w:lang w:val="en-US"/>
        </w:rPr>
        <w:t>Aufl.</w:t>
      </w:r>
      <w:r w:rsidR="00F70F72" w:rsidRPr="00D709BD">
        <w:rPr>
          <w:rFonts w:ascii="Times New Roman" w:hAnsi="Times New Roman" w:cs="Times New Roman"/>
          <w:sz w:val="22"/>
          <w:szCs w:val="22"/>
          <w:lang w:val="en-US"/>
        </w:rPr>
        <w:t>,</w:t>
      </w:r>
      <w:proofErr w:type="gramEnd"/>
      <w:r w:rsidR="00F70F72" w:rsidRPr="00D709BD">
        <w:rPr>
          <w:rFonts w:ascii="Times New Roman" w:hAnsi="Times New Roman" w:cs="Times New Roman"/>
          <w:sz w:val="22"/>
          <w:szCs w:val="22"/>
          <w:lang w:val="en-US"/>
        </w:rPr>
        <w:t xml:space="preserve"> </w:t>
      </w:r>
      <w:r w:rsidRPr="00D709BD">
        <w:rPr>
          <w:rFonts w:ascii="Times New Roman" w:hAnsi="Times New Roman" w:cs="Times New Roman"/>
          <w:sz w:val="22"/>
          <w:szCs w:val="22"/>
          <w:lang w:val="en-US"/>
        </w:rPr>
        <w:t>Leipzig 1970 (Bibliotheca Teubneriana).</w:t>
      </w:r>
    </w:p>
    <w:p w:rsidR="00F70F72" w:rsidRPr="00D709BD" w:rsidRDefault="00F70F72" w:rsidP="00395446">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ab/>
      </w:r>
      <w:r w:rsidRPr="00D32BDF">
        <w:rPr>
          <w:rFonts w:ascii="Times New Roman" w:hAnsi="Times New Roman" w:cs="Times New Roman"/>
          <w:noProof/>
          <w:sz w:val="22"/>
          <w:szCs w:val="22"/>
          <w:lang w:val="en-US" w:eastAsia="en-US"/>
        </w:rPr>
        <w:drawing>
          <wp:inline distT="0" distB="0" distL="0" distR="0" wp14:anchorId="5E6C45F2" wp14:editId="7AC42B4E">
            <wp:extent cx="6350" cy="6350"/>
            <wp:effectExtent l="0" t="0" r="0" b="0"/>
            <wp:docPr id="86" name="Bild 6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D32BDF">
        <w:rPr>
          <w:rFonts w:ascii="Times New Roman" w:hAnsi="Times New Roman" w:cs="Times New Roman"/>
          <w:i/>
          <w:sz w:val="22"/>
          <w:szCs w:val="22"/>
          <w:lang w:val="la-Latn"/>
        </w:rPr>
        <w:t>Orator</w:t>
      </w:r>
      <w:r w:rsidRPr="00D709BD">
        <w:rPr>
          <w:rFonts w:ascii="Times New Roman" w:hAnsi="Times New Roman" w:cs="Times New Roman"/>
          <w:sz w:val="22"/>
          <w:szCs w:val="22"/>
          <w:lang w:val="en-US"/>
        </w:rPr>
        <w:t xml:space="preserve">, hg. </w:t>
      </w:r>
      <w:proofErr w:type="gramStart"/>
      <w:r w:rsidRPr="00D709BD">
        <w:rPr>
          <w:rFonts w:ascii="Times New Roman" w:hAnsi="Times New Roman" w:cs="Times New Roman"/>
          <w:sz w:val="22"/>
          <w:szCs w:val="22"/>
          <w:lang w:val="en-US"/>
        </w:rPr>
        <w:t>v</w:t>
      </w:r>
      <w:proofErr w:type="gramEnd"/>
      <w:r w:rsidRPr="00D709BD">
        <w:rPr>
          <w:rFonts w:ascii="Times New Roman" w:hAnsi="Times New Roman" w:cs="Times New Roman"/>
          <w:sz w:val="22"/>
          <w:szCs w:val="22"/>
          <w:lang w:val="en-US"/>
        </w:rPr>
        <w:t xml:space="preserve">. </w:t>
      </w:r>
      <w:r w:rsidR="00471A1B">
        <w:rPr>
          <w:rFonts w:ascii="Times New Roman" w:hAnsi="Times New Roman" w:cs="Times New Roman"/>
          <w:smallCaps/>
          <w:sz w:val="22"/>
          <w:szCs w:val="22"/>
          <w:lang w:val="en-US"/>
        </w:rPr>
        <w:t>R. </w:t>
      </w:r>
      <w:r w:rsidRPr="00D709BD">
        <w:rPr>
          <w:rFonts w:ascii="Times New Roman" w:hAnsi="Times New Roman" w:cs="Times New Roman"/>
          <w:smallCaps/>
          <w:sz w:val="22"/>
          <w:szCs w:val="22"/>
          <w:lang w:val="en-US"/>
        </w:rPr>
        <w:t>Westman</w:t>
      </w:r>
      <w:r w:rsidRPr="00D709BD">
        <w:rPr>
          <w:rFonts w:ascii="Times New Roman" w:hAnsi="Times New Roman" w:cs="Times New Roman"/>
          <w:sz w:val="22"/>
          <w:szCs w:val="22"/>
          <w:lang w:val="en-US"/>
        </w:rPr>
        <w:t>, Leipzig 1980</w:t>
      </w:r>
      <w:r w:rsidR="00D32BDF" w:rsidRPr="00D709BD">
        <w:rPr>
          <w:rFonts w:ascii="Times New Roman" w:hAnsi="Times New Roman" w:cs="Times New Roman"/>
          <w:sz w:val="22"/>
          <w:szCs w:val="22"/>
          <w:lang w:val="en-US"/>
        </w:rPr>
        <w:t xml:space="preserve"> (Bibliotheca Teubneriana).</w:t>
      </w:r>
    </w:p>
    <w:p w:rsidR="00C3732E" w:rsidRPr="00F570ED" w:rsidRDefault="00F70F72" w:rsidP="00395446">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ab/>
      </w:r>
      <w:r w:rsidR="00C3732E" w:rsidRPr="00C3732E">
        <w:rPr>
          <w:rFonts w:ascii="Times New Roman" w:hAnsi="Times New Roman" w:cs="Times New Roman"/>
          <w:noProof/>
          <w:sz w:val="22"/>
          <w:szCs w:val="22"/>
          <w:lang w:val="en-US" w:eastAsia="en-US"/>
        </w:rPr>
        <w:drawing>
          <wp:inline distT="0" distB="0" distL="0" distR="0" wp14:anchorId="52BE39BC" wp14:editId="66B9B870">
            <wp:extent cx="6350" cy="6350"/>
            <wp:effectExtent l="0" t="0" r="0" b="0"/>
            <wp:docPr id="70" name="Bild 32"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C3732E" w:rsidRPr="00C3732E">
        <w:rPr>
          <w:rFonts w:ascii="Times New Roman" w:hAnsi="Times New Roman" w:cs="Times New Roman"/>
          <w:i/>
          <w:sz w:val="22"/>
          <w:szCs w:val="22"/>
          <w:lang w:val="la-Latn"/>
        </w:rPr>
        <w:t>De re publica</w:t>
      </w:r>
      <w:r w:rsidR="00C3732E" w:rsidRPr="00F570ED">
        <w:rPr>
          <w:rFonts w:ascii="Times New Roman" w:hAnsi="Times New Roman" w:cs="Times New Roman"/>
          <w:sz w:val="22"/>
          <w:szCs w:val="22"/>
          <w:lang w:val="en-US"/>
        </w:rPr>
        <w:t xml:space="preserve">, hg. </w:t>
      </w:r>
      <w:proofErr w:type="gramStart"/>
      <w:r w:rsidR="00C3732E" w:rsidRPr="00F570ED">
        <w:rPr>
          <w:rFonts w:ascii="Times New Roman" w:hAnsi="Times New Roman" w:cs="Times New Roman"/>
          <w:sz w:val="22"/>
          <w:szCs w:val="22"/>
          <w:lang w:val="en-US"/>
        </w:rPr>
        <w:t>v</w:t>
      </w:r>
      <w:proofErr w:type="gramEnd"/>
      <w:r w:rsidR="00C3732E" w:rsidRPr="00F570ED">
        <w:rPr>
          <w:rFonts w:ascii="Times New Roman" w:hAnsi="Times New Roman" w:cs="Times New Roman"/>
          <w:sz w:val="22"/>
          <w:szCs w:val="22"/>
          <w:lang w:val="en-US"/>
        </w:rPr>
        <w:t xml:space="preserve">. </w:t>
      </w:r>
      <w:r w:rsidR="00471A1B" w:rsidRPr="00F570ED">
        <w:rPr>
          <w:rFonts w:ascii="Times New Roman" w:hAnsi="Times New Roman" w:cs="Times New Roman"/>
          <w:smallCaps/>
          <w:sz w:val="22"/>
          <w:szCs w:val="22"/>
          <w:lang w:val="en-US"/>
        </w:rPr>
        <w:t>K. </w:t>
      </w:r>
      <w:r w:rsidR="00C3732E" w:rsidRPr="00F570ED">
        <w:rPr>
          <w:rFonts w:ascii="Times New Roman" w:hAnsi="Times New Roman" w:cs="Times New Roman"/>
          <w:smallCaps/>
          <w:sz w:val="22"/>
          <w:szCs w:val="22"/>
          <w:lang w:val="en-US"/>
        </w:rPr>
        <w:t>Ziegler</w:t>
      </w:r>
      <w:r w:rsidR="00C3732E" w:rsidRPr="00F570ED">
        <w:rPr>
          <w:rFonts w:ascii="Times New Roman" w:hAnsi="Times New Roman" w:cs="Times New Roman"/>
          <w:sz w:val="22"/>
          <w:szCs w:val="22"/>
          <w:lang w:val="en-US"/>
        </w:rPr>
        <w:t xml:space="preserve">, </w:t>
      </w:r>
      <w:r w:rsidR="007B5B78" w:rsidRPr="00F570ED">
        <w:rPr>
          <w:rFonts w:ascii="Times New Roman" w:hAnsi="Times New Roman" w:cs="Times New Roman"/>
          <w:sz w:val="22"/>
          <w:szCs w:val="22"/>
          <w:lang w:val="en-US"/>
        </w:rPr>
        <w:t>7. </w:t>
      </w:r>
      <w:proofErr w:type="gramStart"/>
      <w:r w:rsidR="007B5B78" w:rsidRPr="00F570ED">
        <w:rPr>
          <w:rFonts w:ascii="Times New Roman" w:hAnsi="Times New Roman" w:cs="Times New Roman"/>
          <w:sz w:val="22"/>
          <w:szCs w:val="22"/>
          <w:lang w:val="en-US"/>
        </w:rPr>
        <w:t>Aufl.</w:t>
      </w:r>
      <w:r w:rsidR="00C3732E" w:rsidRPr="00F570ED">
        <w:rPr>
          <w:rFonts w:ascii="Times New Roman" w:hAnsi="Times New Roman" w:cs="Times New Roman"/>
          <w:sz w:val="22"/>
          <w:szCs w:val="22"/>
          <w:lang w:val="en-US"/>
        </w:rPr>
        <w:t>,</w:t>
      </w:r>
      <w:proofErr w:type="gramEnd"/>
      <w:r w:rsidR="00C3732E" w:rsidRPr="00F570ED">
        <w:rPr>
          <w:rFonts w:ascii="Times New Roman" w:hAnsi="Times New Roman" w:cs="Times New Roman"/>
          <w:sz w:val="22"/>
          <w:szCs w:val="22"/>
          <w:lang w:val="en-US"/>
        </w:rPr>
        <w:t xml:space="preserve"> Leipzig 1969 (Bibliotheca Teubneriana).</w:t>
      </w:r>
    </w:p>
    <w:p w:rsidR="00C3732E" w:rsidRPr="00F570ED" w:rsidRDefault="00C3732E" w:rsidP="00395446">
      <w:pPr>
        <w:pStyle w:val="NurText"/>
        <w:tabs>
          <w:tab w:val="left" w:pos="993"/>
        </w:tabs>
        <w:spacing w:after="60"/>
        <w:ind w:left="993" w:hanging="426"/>
        <w:jc w:val="both"/>
        <w:rPr>
          <w:rFonts w:ascii="Times New Roman" w:hAnsi="Times New Roman" w:cs="Times New Roman"/>
          <w:noProof/>
          <w:sz w:val="22"/>
          <w:szCs w:val="22"/>
          <w:lang w:val="en-US"/>
        </w:rPr>
      </w:pPr>
      <w:r w:rsidRPr="00F570ED">
        <w:rPr>
          <w:rFonts w:ascii="Times New Roman" w:hAnsi="Times New Roman" w:cs="Times New Roman"/>
          <w:noProof/>
          <w:sz w:val="22"/>
          <w:szCs w:val="22"/>
          <w:lang w:val="en-US"/>
        </w:rPr>
        <w:tab/>
      </w:r>
      <w:r w:rsidRPr="00C3732E">
        <w:rPr>
          <w:rFonts w:ascii="Times New Roman" w:hAnsi="Times New Roman" w:cs="Times New Roman"/>
          <w:i/>
          <w:sz w:val="22"/>
          <w:szCs w:val="22"/>
          <w:lang w:val="la-Latn"/>
        </w:rPr>
        <w:t>Academicorum reliquiae cum Lucullo</w:t>
      </w:r>
      <w:r w:rsidRPr="00F570ED">
        <w:rPr>
          <w:rFonts w:ascii="Times New Roman" w:hAnsi="Times New Roman" w:cs="Times New Roman"/>
          <w:sz w:val="22"/>
          <w:szCs w:val="22"/>
          <w:lang w:val="en-US"/>
        </w:rPr>
        <w:t xml:space="preserve">, hg. </w:t>
      </w:r>
      <w:proofErr w:type="gramStart"/>
      <w:r w:rsidRPr="00F570ED">
        <w:rPr>
          <w:rFonts w:ascii="Times New Roman" w:hAnsi="Times New Roman" w:cs="Times New Roman"/>
          <w:sz w:val="22"/>
          <w:szCs w:val="22"/>
          <w:lang w:val="en-US"/>
        </w:rPr>
        <w:t>v</w:t>
      </w:r>
      <w:proofErr w:type="gramEnd"/>
      <w:r w:rsidRPr="00F570ED">
        <w:rPr>
          <w:rFonts w:ascii="Times New Roman" w:hAnsi="Times New Roman" w:cs="Times New Roman"/>
          <w:sz w:val="22"/>
          <w:szCs w:val="22"/>
          <w:lang w:val="en-US"/>
        </w:rPr>
        <w:t xml:space="preserve">. </w:t>
      </w:r>
      <w:r w:rsidR="00471A1B" w:rsidRPr="00F570ED">
        <w:rPr>
          <w:rFonts w:ascii="Times New Roman" w:hAnsi="Times New Roman" w:cs="Times New Roman"/>
          <w:smallCaps/>
          <w:sz w:val="22"/>
          <w:szCs w:val="22"/>
          <w:lang w:val="en-US"/>
        </w:rPr>
        <w:t>O. </w:t>
      </w:r>
      <w:r w:rsidRPr="00F570ED">
        <w:rPr>
          <w:rFonts w:ascii="Times New Roman" w:hAnsi="Times New Roman" w:cs="Times New Roman"/>
          <w:smallCaps/>
          <w:sz w:val="22"/>
          <w:szCs w:val="22"/>
          <w:lang w:val="en-US"/>
        </w:rPr>
        <w:t>Plasberg</w:t>
      </w:r>
      <w:r w:rsidRPr="00F570ED">
        <w:rPr>
          <w:rFonts w:ascii="Times New Roman" w:hAnsi="Times New Roman" w:cs="Times New Roman"/>
          <w:sz w:val="22"/>
          <w:szCs w:val="22"/>
          <w:lang w:val="en-US"/>
        </w:rPr>
        <w:t>, Leipzig 1922 (Bibliotheca Teubneriana).</w:t>
      </w:r>
    </w:p>
    <w:p w:rsidR="00C3732E" w:rsidRPr="00F570ED" w:rsidRDefault="00C3732E" w:rsidP="00395446">
      <w:pPr>
        <w:pStyle w:val="NurText"/>
        <w:tabs>
          <w:tab w:val="left" w:pos="993"/>
        </w:tabs>
        <w:spacing w:after="60"/>
        <w:ind w:left="993" w:hanging="426"/>
        <w:jc w:val="both"/>
        <w:rPr>
          <w:rFonts w:ascii="Times New Roman" w:hAnsi="Times New Roman" w:cs="Times New Roman"/>
          <w:noProof/>
          <w:sz w:val="22"/>
          <w:szCs w:val="22"/>
          <w:lang w:val="en-US"/>
        </w:rPr>
      </w:pPr>
      <w:r w:rsidRPr="00F570ED">
        <w:rPr>
          <w:rFonts w:ascii="Times New Roman" w:hAnsi="Times New Roman" w:cs="Times New Roman"/>
          <w:noProof/>
          <w:sz w:val="22"/>
          <w:szCs w:val="22"/>
          <w:lang w:val="en-US"/>
        </w:rPr>
        <w:tab/>
      </w:r>
      <w:r w:rsidRPr="00C3732E">
        <w:rPr>
          <w:rFonts w:ascii="Times New Roman" w:hAnsi="Times New Roman" w:cs="Times New Roman"/>
          <w:noProof/>
          <w:sz w:val="22"/>
          <w:szCs w:val="22"/>
          <w:lang w:val="en-US" w:eastAsia="en-US"/>
        </w:rPr>
        <w:drawing>
          <wp:inline distT="0" distB="0" distL="0" distR="0" wp14:anchorId="7DE5840A" wp14:editId="69076E4A">
            <wp:extent cx="6350" cy="6350"/>
            <wp:effectExtent l="0" t="0" r="0" b="0"/>
            <wp:docPr id="68" name="Bild 28"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C3732E">
        <w:rPr>
          <w:rFonts w:ascii="Times New Roman" w:hAnsi="Times New Roman" w:cs="Times New Roman"/>
          <w:i/>
          <w:sz w:val="22"/>
          <w:szCs w:val="22"/>
          <w:lang w:val="la-Latn"/>
        </w:rPr>
        <w:t>Tusculanae disputationes</w:t>
      </w:r>
      <w:r w:rsidRPr="00F570ED">
        <w:rPr>
          <w:rFonts w:ascii="Times New Roman" w:hAnsi="Times New Roman" w:cs="Times New Roman"/>
          <w:sz w:val="22"/>
          <w:szCs w:val="22"/>
          <w:lang w:val="en-US"/>
        </w:rPr>
        <w:t xml:space="preserve">, hg. </w:t>
      </w:r>
      <w:proofErr w:type="gramStart"/>
      <w:r w:rsidRPr="00F570ED">
        <w:rPr>
          <w:rFonts w:ascii="Times New Roman" w:hAnsi="Times New Roman" w:cs="Times New Roman"/>
          <w:sz w:val="22"/>
          <w:szCs w:val="22"/>
          <w:lang w:val="en-US"/>
        </w:rPr>
        <w:t>v</w:t>
      </w:r>
      <w:proofErr w:type="gramEnd"/>
      <w:r w:rsidRPr="00F570ED">
        <w:rPr>
          <w:rFonts w:ascii="Times New Roman" w:hAnsi="Times New Roman" w:cs="Times New Roman"/>
          <w:sz w:val="22"/>
          <w:szCs w:val="22"/>
          <w:lang w:val="en-US"/>
        </w:rPr>
        <w:t xml:space="preserve">. </w:t>
      </w:r>
      <w:r w:rsidR="00471A1B" w:rsidRPr="00F570ED">
        <w:rPr>
          <w:rFonts w:ascii="Times New Roman" w:hAnsi="Times New Roman" w:cs="Times New Roman"/>
          <w:smallCaps/>
          <w:sz w:val="22"/>
          <w:szCs w:val="22"/>
          <w:lang w:val="en-US"/>
        </w:rPr>
        <w:t>M. </w:t>
      </w:r>
      <w:r w:rsidRPr="00F570ED">
        <w:rPr>
          <w:rFonts w:ascii="Times New Roman" w:hAnsi="Times New Roman" w:cs="Times New Roman"/>
          <w:smallCaps/>
          <w:sz w:val="22"/>
          <w:szCs w:val="22"/>
          <w:lang w:val="en-US"/>
        </w:rPr>
        <w:t>Pohlenz</w:t>
      </w:r>
      <w:r w:rsidR="00646BDF" w:rsidRPr="00C3732E">
        <w:rPr>
          <w:rFonts w:ascii="Times New Roman" w:hAnsi="Times New Roman" w:cs="Times New Roman"/>
          <w:noProof/>
          <w:sz w:val="22"/>
          <w:szCs w:val="22"/>
          <w:lang w:val="en-US" w:eastAsia="en-US"/>
        </w:rPr>
        <w:drawing>
          <wp:inline distT="0" distB="0" distL="0" distR="0" wp14:anchorId="5D1EF40F" wp14:editId="0785C1DD">
            <wp:extent cx="6350" cy="6350"/>
            <wp:effectExtent l="0" t="0" r="0" b="0"/>
            <wp:docPr id="67" name="Bild 26"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F570ED">
        <w:rPr>
          <w:rFonts w:ascii="Times New Roman" w:hAnsi="Times New Roman" w:cs="Times New Roman"/>
          <w:sz w:val="22"/>
          <w:szCs w:val="22"/>
          <w:lang w:val="en-US"/>
        </w:rPr>
        <w:t>, Leipzig 1918; ND Stuttgart 1982 (Bibliotheca Teubneriana).</w:t>
      </w:r>
    </w:p>
    <w:p w:rsidR="00646BDF" w:rsidRPr="00F570ED" w:rsidRDefault="00C3732E" w:rsidP="00395446">
      <w:pPr>
        <w:pStyle w:val="NurText"/>
        <w:tabs>
          <w:tab w:val="left" w:pos="993"/>
        </w:tabs>
        <w:spacing w:after="60"/>
        <w:ind w:left="993" w:hanging="426"/>
        <w:jc w:val="both"/>
        <w:rPr>
          <w:rFonts w:ascii="Times New Roman" w:hAnsi="Times New Roman" w:cs="Times New Roman"/>
          <w:noProof/>
          <w:sz w:val="22"/>
          <w:szCs w:val="22"/>
          <w:lang w:val="en-US"/>
        </w:rPr>
      </w:pPr>
      <w:r w:rsidRPr="00F570ED">
        <w:rPr>
          <w:rFonts w:ascii="Times New Roman" w:hAnsi="Times New Roman" w:cs="Times New Roman"/>
          <w:noProof/>
          <w:sz w:val="22"/>
          <w:szCs w:val="22"/>
          <w:lang w:val="en-US"/>
        </w:rPr>
        <w:tab/>
      </w:r>
      <w:r w:rsidR="00646BDF" w:rsidRPr="00646BDF">
        <w:rPr>
          <w:rFonts w:ascii="Times New Roman" w:hAnsi="Times New Roman" w:cs="Times New Roman"/>
          <w:i/>
          <w:sz w:val="22"/>
          <w:szCs w:val="22"/>
          <w:lang w:val="la-Latn"/>
        </w:rPr>
        <w:t>De natura deorum</w:t>
      </w:r>
      <w:r w:rsidR="007234E6" w:rsidRPr="00F570ED">
        <w:rPr>
          <w:rStyle w:val="Hyperlink"/>
          <w:rFonts w:ascii="Times New Roman" w:hAnsi="Times New Roman" w:cs="Times New Roman"/>
          <w:color w:val="auto"/>
          <w:sz w:val="22"/>
          <w:szCs w:val="22"/>
          <w:u w:val="none"/>
          <w:lang w:val="en-US"/>
        </w:rPr>
        <w:t xml:space="preserve">, hg. </w:t>
      </w:r>
      <w:proofErr w:type="gramStart"/>
      <w:r w:rsidR="007234E6" w:rsidRPr="00F570ED">
        <w:rPr>
          <w:rStyle w:val="Hyperlink"/>
          <w:rFonts w:ascii="Times New Roman" w:hAnsi="Times New Roman" w:cs="Times New Roman"/>
          <w:color w:val="auto"/>
          <w:sz w:val="22"/>
          <w:szCs w:val="22"/>
          <w:u w:val="none"/>
          <w:lang w:val="en-US"/>
        </w:rPr>
        <w:t>v</w:t>
      </w:r>
      <w:proofErr w:type="gramEnd"/>
      <w:r w:rsidR="007234E6" w:rsidRPr="00F570ED">
        <w:rPr>
          <w:rStyle w:val="Hyperlink"/>
          <w:rFonts w:ascii="Times New Roman" w:hAnsi="Times New Roman" w:cs="Times New Roman"/>
          <w:color w:val="auto"/>
          <w:sz w:val="22"/>
          <w:szCs w:val="22"/>
          <w:u w:val="none"/>
          <w:lang w:val="en-US"/>
        </w:rPr>
        <w:t xml:space="preserve">. </w:t>
      </w:r>
      <w:r w:rsidR="00471A1B" w:rsidRPr="00F570ED">
        <w:rPr>
          <w:rFonts w:ascii="Times New Roman" w:hAnsi="Times New Roman" w:cs="Times New Roman"/>
          <w:smallCaps/>
          <w:sz w:val="22"/>
          <w:szCs w:val="22"/>
          <w:lang w:val="en-US"/>
        </w:rPr>
        <w:t>O. </w:t>
      </w:r>
      <w:r w:rsidR="007234E6" w:rsidRPr="00F570ED">
        <w:rPr>
          <w:rFonts w:ascii="Times New Roman" w:hAnsi="Times New Roman" w:cs="Times New Roman"/>
          <w:smallCaps/>
          <w:sz w:val="22"/>
          <w:szCs w:val="22"/>
          <w:lang w:val="en-US"/>
        </w:rPr>
        <w:t>Plasberg</w:t>
      </w:r>
      <w:r w:rsidR="007234E6" w:rsidRPr="00F570ED">
        <w:rPr>
          <w:rFonts w:ascii="Times New Roman" w:hAnsi="Times New Roman" w:cs="Times New Roman"/>
          <w:sz w:val="22"/>
          <w:szCs w:val="22"/>
          <w:lang w:val="en-US"/>
        </w:rPr>
        <w:t xml:space="preserve"> </w:t>
      </w:r>
      <w:r w:rsidR="00290047" w:rsidRPr="00F570ED">
        <w:rPr>
          <w:rFonts w:ascii="Times New Roman" w:hAnsi="Times New Roman" w:cs="Times New Roman"/>
          <w:sz w:val="22"/>
          <w:szCs w:val="22"/>
          <w:lang w:val="en-US"/>
        </w:rPr>
        <w:t>u. a.</w:t>
      </w:r>
      <w:r w:rsidR="007234E6" w:rsidRPr="00F570ED">
        <w:rPr>
          <w:rFonts w:ascii="Times New Roman" w:hAnsi="Times New Roman" w:cs="Times New Roman"/>
          <w:sz w:val="22"/>
          <w:szCs w:val="22"/>
          <w:lang w:val="en-US"/>
        </w:rPr>
        <w:t xml:space="preserve">, </w:t>
      </w:r>
      <w:r w:rsidR="007B5B78" w:rsidRPr="00F570ED">
        <w:rPr>
          <w:rFonts w:ascii="Times New Roman" w:hAnsi="Times New Roman" w:cs="Times New Roman"/>
          <w:sz w:val="22"/>
          <w:szCs w:val="22"/>
          <w:lang w:val="en-US"/>
        </w:rPr>
        <w:t>2. </w:t>
      </w:r>
      <w:proofErr w:type="gramStart"/>
      <w:r w:rsidR="007B5B78" w:rsidRPr="00F570ED">
        <w:rPr>
          <w:rFonts w:ascii="Times New Roman" w:hAnsi="Times New Roman" w:cs="Times New Roman"/>
          <w:sz w:val="22"/>
          <w:szCs w:val="22"/>
          <w:lang w:val="en-US"/>
        </w:rPr>
        <w:t>Aufl.</w:t>
      </w:r>
      <w:r w:rsidR="007234E6" w:rsidRPr="00F570ED">
        <w:rPr>
          <w:rFonts w:ascii="Times New Roman" w:hAnsi="Times New Roman" w:cs="Times New Roman"/>
          <w:sz w:val="22"/>
          <w:szCs w:val="22"/>
          <w:lang w:val="en-US"/>
        </w:rPr>
        <w:t>,</w:t>
      </w:r>
      <w:proofErr w:type="gramEnd"/>
      <w:r w:rsidR="007234E6" w:rsidRPr="00F570ED">
        <w:rPr>
          <w:rFonts w:ascii="Times New Roman" w:hAnsi="Times New Roman" w:cs="Times New Roman"/>
          <w:sz w:val="22"/>
          <w:szCs w:val="22"/>
          <w:lang w:val="en-US"/>
        </w:rPr>
        <w:t xml:space="preserve"> Leipzig 1933 (Bibliotheca Teubneriana).</w:t>
      </w:r>
      <w:r w:rsidR="00646BDF" w:rsidRPr="00646BDF">
        <w:rPr>
          <w:rFonts w:ascii="Times New Roman" w:hAnsi="Times New Roman" w:cs="Times New Roman"/>
          <w:noProof/>
          <w:sz w:val="22"/>
          <w:szCs w:val="22"/>
          <w:lang w:val="en-US" w:eastAsia="en-US"/>
        </w:rPr>
        <w:drawing>
          <wp:inline distT="0" distB="0" distL="0" distR="0" wp14:anchorId="316AE9AB" wp14:editId="6D93094E">
            <wp:extent cx="6350" cy="6350"/>
            <wp:effectExtent l="0" t="0" r="0" b="0"/>
            <wp:docPr id="66" name="Bild 24"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p>
    <w:p w:rsidR="00646BDF" w:rsidRPr="00F570ED" w:rsidRDefault="007234E6" w:rsidP="00395446">
      <w:pPr>
        <w:pStyle w:val="NurText"/>
        <w:tabs>
          <w:tab w:val="left" w:pos="993"/>
        </w:tabs>
        <w:spacing w:after="60"/>
        <w:ind w:left="993" w:hanging="426"/>
        <w:jc w:val="both"/>
        <w:rPr>
          <w:rFonts w:ascii="Times New Roman" w:hAnsi="Times New Roman" w:cs="Times New Roman"/>
          <w:noProof/>
          <w:sz w:val="22"/>
          <w:szCs w:val="22"/>
          <w:lang w:val="fr-FR"/>
        </w:rPr>
      </w:pPr>
      <w:r w:rsidRPr="00F570ED">
        <w:rPr>
          <w:rFonts w:ascii="Times New Roman" w:hAnsi="Times New Roman" w:cs="Times New Roman"/>
          <w:noProof/>
          <w:sz w:val="22"/>
          <w:szCs w:val="22"/>
          <w:lang w:val="en-US"/>
        </w:rPr>
        <w:tab/>
      </w:r>
      <w:r w:rsidR="00646BDF" w:rsidRPr="00646BDF">
        <w:rPr>
          <w:rFonts w:ascii="Times New Roman" w:hAnsi="Times New Roman" w:cs="Times New Roman"/>
          <w:i/>
          <w:sz w:val="22"/>
          <w:szCs w:val="22"/>
          <w:lang w:val="la-Latn"/>
        </w:rPr>
        <w:t>Cato maior. Laelius [de senectute]. De gloria</w:t>
      </w:r>
      <w:r w:rsidR="00646BDF" w:rsidRPr="00F570ED">
        <w:rPr>
          <w:rFonts w:ascii="Times New Roman" w:hAnsi="Times New Roman" w:cs="Times New Roman"/>
          <w:sz w:val="22"/>
          <w:szCs w:val="22"/>
          <w:lang w:val="fr-FR"/>
        </w:rPr>
        <w:t xml:space="preserve">, hg. v. </w:t>
      </w:r>
      <w:r w:rsidR="00471A1B" w:rsidRPr="00F570ED">
        <w:rPr>
          <w:rFonts w:ascii="Times New Roman" w:hAnsi="Times New Roman" w:cs="Times New Roman"/>
          <w:smallCaps/>
          <w:sz w:val="22"/>
          <w:szCs w:val="22"/>
          <w:lang w:val="fr-FR"/>
        </w:rPr>
        <w:t>K. </w:t>
      </w:r>
      <w:r w:rsidR="00646BDF" w:rsidRPr="00F570ED">
        <w:rPr>
          <w:rFonts w:ascii="Times New Roman" w:hAnsi="Times New Roman" w:cs="Times New Roman"/>
          <w:smallCaps/>
          <w:sz w:val="22"/>
          <w:szCs w:val="22"/>
          <w:lang w:val="fr-FR"/>
        </w:rPr>
        <w:t>Simbeck</w:t>
      </w:r>
      <w:r w:rsidR="00646BDF" w:rsidRPr="00F570ED">
        <w:rPr>
          <w:rFonts w:ascii="Times New Roman" w:hAnsi="Times New Roman" w:cs="Times New Roman"/>
          <w:sz w:val="22"/>
          <w:szCs w:val="22"/>
          <w:lang w:val="fr-FR"/>
        </w:rPr>
        <w:t xml:space="preserve"> </w:t>
      </w:r>
      <w:r w:rsidR="00290047" w:rsidRPr="00F570ED">
        <w:rPr>
          <w:rFonts w:ascii="Times New Roman" w:hAnsi="Times New Roman" w:cs="Times New Roman"/>
          <w:sz w:val="22"/>
          <w:szCs w:val="22"/>
          <w:lang w:val="fr-FR"/>
        </w:rPr>
        <w:t>u. a.</w:t>
      </w:r>
      <w:r w:rsidR="00646BDF" w:rsidRPr="00F570ED">
        <w:rPr>
          <w:rFonts w:ascii="Times New Roman" w:hAnsi="Times New Roman" w:cs="Times New Roman"/>
          <w:sz w:val="22"/>
          <w:szCs w:val="22"/>
          <w:lang w:val="fr-FR"/>
        </w:rPr>
        <w:t xml:space="preserve"> Stuttgart 1976 (Bibliotheca Teubneriana).</w:t>
      </w:r>
    </w:p>
    <w:p w:rsidR="009A65C8" w:rsidRPr="00A75EE7" w:rsidRDefault="00646BDF" w:rsidP="00395446">
      <w:pPr>
        <w:pStyle w:val="NurText"/>
        <w:tabs>
          <w:tab w:val="left" w:pos="993"/>
        </w:tabs>
        <w:spacing w:after="60"/>
        <w:ind w:left="993" w:hanging="426"/>
        <w:jc w:val="both"/>
        <w:rPr>
          <w:rFonts w:ascii="Times New Roman" w:hAnsi="Times New Roman" w:cs="Times New Roman"/>
          <w:noProof/>
          <w:sz w:val="22"/>
          <w:szCs w:val="22"/>
          <w:lang w:val="fr-CH"/>
        </w:rPr>
      </w:pPr>
      <w:r w:rsidRPr="00F570ED">
        <w:rPr>
          <w:rFonts w:ascii="Times New Roman" w:hAnsi="Times New Roman" w:cs="Times New Roman"/>
          <w:noProof/>
          <w:sz w:val="22"/>
          <w:szCs w:val="22"/>
          <w:lang w:val="fr-FR"/>
        </w:rPr>
        <w:tab/>
      </w:r>
      <w:r w:rsidR="0068048F" w:rsidRPr="00646BDF">
        <w:rPr>
          <w:rFonts w:ascii="Times New Roman" w:hAnsi="Times New Roman" w:cs="Times New Roman"/>
          <w:noProof/>
          <w:sz w:val="22"/>
          <w:szCs w:val="22"/>
          <w:lang w:val="en-US" w:eastAsia="en-US"/>
        </w:rPr>
        <w:drawing>
          <wp:inline distT="0" distB="0" distL="0" distR="0" wp14:anchorId="3CD8DA6A" wp14:editId="663FEFB2">
            <wp:extent cx="6350" cy="6350"/>
            <wp:effectExtent l="0" t="0" r="0" b="0"/>
            <wp:docPr id="64" name="Bild 1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noProof/>
          <w:sz w:val="22"/>
          <w:szCs w:val="22"/>
          <w:lang w:val="fr-CH"/>
        </w:rPr>
        <w:t>M. </w:t>
      </w:r>
      <w:r w:rsidRPr="00A75EE7">
        <w:rPr>
          <w:rFonts w:ascii="Times New Roman" w:hAnsi="Times New Roman" w:cs="Times New Roman"/>
          <w:i/>
          <w:noProof/>
          <w:sz w:val="22"/>
          <w:szCs w:val="22"/>
          <w:lang w:val="fr-CH"/>
        </w:rPr>
        <w:t>Tullii Ciceroni</w:t>
      </w:r>
      <w:r w:rsidRPr="00A75EE7">
        <w:rPr>
          <w:rFonts w:ascii="Times New Roman" w:hAnsi="Times New Roman" w:cs="Times New Roman"/>
          <w:noProof/>
          <w:sz w:val="22"/>
          <w:szCs w:val="22"/>
          <w:lang w:val="fr-CH"/>
        </w:rPr>
        <w:t xml:space="preserve"> </w:t>
      </w:r>
      <w:proofErr w:type="gramStart"/>
      <w:r w:rsidR="0068048F" w:rsidRPr="00646BDF">
        <w:rPr>
          <w:rFonts w:ascii="Times New Roman" w:hAnsi="Times New Roman" w:cs="Times New Roman"/>
          <w:i/>
          <w:sz w:val="22"/>
          <w:szCs w:val="22"/>
          <w:lang w:val="la-Latn"/>
        </w:rPr>
        <w:t>De officiis</w:t>
      </w:r>
      <w:proofErr w:type="gramEnd"/>
      <w:r w:rsidRPr="00A75EE7">
        <w:rPr>
          <w:rFonts w:ascii="Times New Roman" w:hAnsi="Times New Roman" w:cs="Times New Roman"/>
          <w:i/>
          <w:sz w:val="22"/>
          <w:szCs w:val="22"/>
          <w:lang w:val="fr-CH"/>
        </w:rPr>
        <w:t xml:space="preserve"> libri III</w:t>
      </w:r>
      <w:r w:rsidRPr="00A75EE7">
        <w:rPr>
          <w:rFonts w:ascii="Times New Roman" w:hAnsi="Times New Roman" w:cs="Times New Roman"/>
          <w:sz w:val="22"/>
          <w:szCs w:val="22"/>
          <w:lang w:val="fr-CH"/>
        </w:rPr>
        <w:t>, hg. v.</w:t>
      </w:r>
      <w:r w:rsidR="0068048F" w:rsidRPr="00A75EE7">
        <w:rPr>
          <w:rFonts w:ascii="Times New Roman" w:hAnsi="Times New Roman" w:cs="Times New Roman"/>
          <w:sz w:val="22"/>
          <w:szCs w:val="22"/>
          <w:lang w:val="fr-CH"/>
        </w:rPr>
        <w:t xml:space="preserve"> </w:t>
      </w:r>
      <w:r w:rsidR="00471A1B">
        <w:rPr>
          <w:rFonts w:ascii="Times New Roman" w:hAnsi="Times New Roman" w:cs="Times New Roman"/>
          <w:smallCaps/>
          <w:sz w:val="22"/>
          <w:szCs w:val="22"/>
          <w:lang w:val="fr-CH"/>
        </w:rPr>
        <w:t>W. </w:t>
      </w:r>
      <w:r w:rsidR="0068048F" w:rsidRPr="00A75EE7">
        <w:rPr>
          <w:rFonts w:ascii="Times New Roman" w:hAnsi="Times New Roman" w:cs="Times New Roman"/>
          <w:smallCaps/>
          <w:sz w:val="22"/>
          <w:szCs w:val="22"/>
          <w:lang w:val="fr-CH"/>
        </w:rPr>
        <w:t>Ax</w:t>
      </w:r>
      <w:r w:rsidRPr="00A75EE7">
        <w:rPr>
          <w:rFonts w:ascii="Times New Roman" w:hAnsi="Times New Roman" w:cs="Times New Roman"/>
          <w:sz w:val="22"/>
          <w:szCs w:val="22"/>
          <w:lang w:val="fr-CH"/>
        </w:rPr>
        <w:t xml:space="preserve"> </w:t>
      </w:r>
      <w:r w:rsidR="00290047" w:rsidRPr="00A75EE7">
        <w:rPr>
          <w:rFonts w:ascii="Times New Roman" w:hAnsi="Times New Roman" w:cs="Times New Roman"/>
          <w:sz w:val="22"/>
          <w:szCs w:val="22"/>
          <w:lang w:val="fr-CH"/>
        </w:rPr>
        <w:t>u. </w:t>
      </w:r>
      <w:proofErr w:type="gramStart"/>
      <w:r w:rsidR="00290047" w:rsidRPr="00A75EE7">
        <w:rPr>
          <w:rFonts w:ascii="Times New Roman" w:hAnsi="Times New Roman" w:cs="Times New Roman"/>
          <w:sz w:val="22"/>
          <w:szCs w:val="22"/>
          <w:lang w:val="fr-CH"/>
        </w:rPr>
        <w:t>a.</w:t>
      </w:r>
      <w:r w:rsidR="0068048F" w:rsidRPr="00A75EE7">
        <w:rPr>
          <w:rFonts w:ascii="Times New Roman" w:hAnsi="Times New Roman" w:cs="Times New Roman"/>
          <w:sz w:val="22"/>
          <w:szCs w:val="22"/>
          <w:lang w:val="fr-CH"/>
        </w:rPr>
        <w:t>,</w:t>
      </w:r>
      <w:proofErr w:type="gramEnd"/>
      <w:r w:rsidR="0068048F" w:rsidRPr="00A75EE7">
        <w:rPr>
          <w:rFonts w:ascii="Times New Roman" w:hAnsi="Times New Roman" w:cs="Times New Roman"/>
          <w:sz w:val="22"/>
          <w:szCs w:val="22"/>
          <w:lang w:val="fr-CH"/>
        </w:rPr>
        <w:t xml:space="preserve"> Leipzig 19</w:t>
      </w:r>
      <w:r w:rsidRPr="00A75EE7">
        <w:rPr>
          <w:rFonts w:ascii="Times New Roman" w:hAnsi="Times New Roman" w:cs="Times New Roman"/>
          <w:sz w:val="22"/>
          <w:szCs w:val="22"/>
          <w:lang w:val="fr-CH"/>
        </w:rPr>
        <w:t>06</w:t>
      </w:r>
      <w:r w:rsidR="0068048F" w:rsidRPr="00A75EE7">
        <w:rPr>
          <w:rFonts w:ascii="Times New Roman" w:hAnsi="Times New Roman" w:cs="Times New Roman"/>
          <w:sz w:val="22"/>
          <w:szCs w:val="22"/>
          <w:lang w:val="fr-CH"/>
        </w:rPr>
        <w:t xml:space="preserve"> (Bibliotheca Teubneriana).</w:t>
      </w:r>
    </w:p>
    <w:p w:rsidR="009119A4" w:rsidRPr="001B03AB" w:rsidRDefault="009A65C8" w:rsidP="00395446">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Ü:</w:t>
      </w:r>
      <w:r w:rsidR="00013907" w:rsidRPr="001B03AB">
        <w:rPr>
          <w:rFonts w:ascii="Times New Roman" w:hAnsi="Times New Roman" w:cs="Times New Roman"/>
          <w:noProof/>
          <w:sz w:val="22"/>
          <w:szCs w:val="22"/>
        </w:rPr>
        <w:tab/>
      </w:r>
      <w:r w:rsidR="009119A4" w:rsidRPr="001B03AB">
        <w:rPr>
          <w:rFonts w:ascii="Times New Roman" w:hAnsi="Times New Roman" w:cs="Times New Roman"/>
          <w:noProof/>
          <w:sz w:val="22"/>
          <w:szCs w:val="22"/>
        </w:rPr>
        <w:t xml:space="preserve">Der Staat, lat./dt., hg. u. übers. v. </w:t>
      </w:r>
      <w:r w:rsidR="00471A1B">
        <w:rPr>
          <w:rFonts w:ascii="Times New Roman" w:hAnsi="Times New Roman" w:cs="Times New Roman"/>
          <w:smallCaps/>
          <w:noProof/>
          <w:sz w:val="22"/>
          <w:szCs w:val="22"/>
        </w:rPr>
        <w:t>K. </w:t>
      </w:r>
      <w:r w:rsidR="009119A4" w:rsidRPr="001B03AB">
        <w:rPr>
          <w:rFonts w:ascii="Times New Roman" w:hAnsi="Times New Roman" w:cs="Times New Roman"/>
          <w:smallCaps/>
          <w:noProof/>
          <w:sz w:val="22"/>
          <w:szCs w:val="22"/>
        </w:rPr>
        <w:t>Büchner</w:t>
      </w:r>
      <w:r w:rsidR="009119A4"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5. Aufl.</w:t>
      </w:r>
      <w:r w:rsidR="009119A4" w:rsidRPr="001B03AB">
        <w:rPr>
          <w:rFonts w:ascii="Times New Roman" w:hAnsi="Times New Roman" w:cs="Times New Roman"/>
          <w:noProof/>
          <w:sz w:val="22"/>
          <w:szCs w:val="22"/>
        </w:rPr>
        <w:t xml:space="preserve">, München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1993 (Sammlung Tusculum).</w:t>
      </w:r>
    </w:p>
    <w:p w:rsidR="00436876" w:rsidRPr="001B03AB" w:rsidRDefault="009A65C8" w:rsidP="00395446">
      <w:pPr>
        <w:pStyle w:val="NurText"/>
        <w:tabs>
          <w:tab w:val="left" w:pos="993"/>
        </w:tabs>
        <w:spacing w:after="60"/>
        <w:ind w:left="993" w:hanging="426"/>
        <w:jc w:val="both"/>
        <w:rPr>
          <w:rFonts w:ascii="Times New Roman" w:hAnsi="Times New Roman" w:cs="Times New Roman"/>
          <w:sz w:val="22"/>
          <w:szCs w:val="22"/>
        </w:rPr>
      </w:pPr>
      <w:r w:rsidRPr="001B03AB">
        <w:rPr>
          <w:rFonts w:ascii="Times New Roman" w:hAnsi="Times New Roman" w:cs="Times New Roman"/>
          <w:i/>
          <w:sz w:val="22"/>
          <w:szCs w:val="22"/>
        </w:rPr>
        <w:tab/>
      </w:r>
      <w:r w:rsidR="00436876" w:rsidRPr="001B03AB">
        <w:rPr>
          <w:rFonts w:ascii="Times New Roman" w:hAnsi="Times New Roman" w:cs="Times New Roman"/>
          <w:i/>
          <w:sz w:val="22"/>
          <w:szCs w:val="22"/>
        </w:rPr>
        <w:t>De officiis libros III</w:t>
      </w:r>
      <w:r w:rsidR="00457D3C" w:rsidRPr="001B03AB">
        <w:rPr>
          <w:rFonts w:ascii="Times New Roman" w:hAnsi="Times New Roman" w:cs="Times New Roman"/>
          <w:sz w:val="22"/>
          <w:szCs w:val="22"/>
        </w:rPr>
        <w:t xml:space="preserve"> / Vom rechten Handeln, lat.</w:t>
      </w:r>
      <w:r w:rsidR="00436876" w:rsidRPr="001B03AB">
        <w:rPr>
          <w:rFonts w:ascii="Times New Roman" w:hAnsi="Times New Roman" w:cs="Times New Roman"/>
          <w:sz w:val="22"/>
          <w:szCs w:val="22"/>
        </w:rPr>
        <w:t xml:space="preserve">/dt., übers. v. </w:t>
      </w:r>
      <w:r w:rsidR="00471A1B">
        <w:rPr>
          <w:rFonts w:ascii="Times New Roman" w:hAnsi="Times New Roman" w:cs="Times New Roman"/>
          <w:sz w:val="22"/>
          <w:szCs w:val="22"/>
        </w:rPr>
        <w:t>K. </w:t>
      </w:r>
      <w:r w:rsidR="00436876" w:rsidRPr="001B03AB">
        <w:rPr>
          <w:rFonts w:ascii="Times New Roman" w:hAnsi="Times New Roman" w:cs="Times New Roman"/>
          <w:smallCaps/>
          <w:sz w:val="22"/>
          <w:szCs w:val="22"/>
        </w:rPr>
        <w:t>Büchner</w:t>
      </w:r>
      <w:r w:rsidR="00457D3C" w:rsidRPr="001B03AB">
        <w:rPr>
          <w:rFonts w:ascii="Times New Roman" w:hAnsi="Times New Roman" w:cs="Times New Roman"/>
          <w:sz w:val="22"/>
          <w:szCs w:val="22"/>
        </w:rPr>
        <w:t xml:space="preserve">, </w:t>
      </w:r>
      <w:r w:rsidR="007B5B78">
        <w:rPr>
          <w:rFonts w:ascii="Times New Roman" w:hAnsi="Times New Roman" w:cs="Times New Roman"/>
          <w:sz w:val="22"/>
          <w:szCs w:val="22"/>
        </w:rPr>
        <w:t>2. Aufl.</w:t>
      </w:r>
      <w:r w:rsidR="00457D3C" w:rsidRPr="001B03AB">
        <w:rPr>
          <w:rFonts w:ascii="Times New Roman" w:hAnsi="Times New Roman" w:cs="Times New Roman"/>
          <w:sz w:val="22"/>
          <w:szCs w:val="22"/>
        </w:rPr>
        <w:t xml:space="preserve">, Stuttgart </w:t>
      </w:r>
      <w:r w:rsidR="00290047">
        <w:rPr>
          <w:rFonts w:ascii="Times New Roman" w:hAnsi="Times New Roman" w:cs="Times New Roman"/>
          <w:sz w:val="22"/>
          <w:szCs w:val="22"/>
        </w:rPr>
        <w:t>u. a.</w:t>
      </w:r>
      <w:r w:rsidR="00436876" w:rsidRPr="001B03AB">
        <w:rPr>
          <w:rFonts w:ascii="Times New Roman" w:hAnsi="Times New Roman" w:cs="Times New Roman"/>
          <w:sz w:val="22"/>
          <w:szCs w:val="22"/>
        </w:rPr>
        <w:t xml:space="preserve"> 1966</w:t>
      </w:r>
      <w:r w:rsidR="00457D3C" w:rsidRPr="001B03AB">
        <w:rPr>
          <w:rFonts w:ascii="Times New Roman" w:hAnsi="Times New Roman" w:cs="Times New Roman"/>
          <w:sz w:val="22"/>
          <w:szCs w:val="22"/>
        </w:rPr>
        <w:t xml:space="preserve"> (Sammlung Tusculum)</w:t>
      </w:r>
      <w:r w:rsidR="00436876" w:rsidRPr="001B03AB">
        <w:rPr>
          <w:rFonts w:ascii="Times New Roman" w:hAnsi="Times New Roman" w:cs="Times New Roman"/>
          <w:sz w:val="22"/>
          <w:szCs w:val="22"/>
        </w:rPr>
        <w:t>.</w:t>
      </w:r>
    </w:p>
    <w:p w:rsidR="00457D3C" w:rsidRPr="001B03AB" w:rsidRDefault="009A65C8" w:rsidP="00395446">
      <w:pPr>
        <w:pStyle w:val="NurText"/>
        <w:tabs>
          <w:tab w:val="left" w:pos="993"/>
        </w:tabs>
        <w:spacing w:after="60"/>
        <w:ind w:left="993" w:hanging="426"/>
        <w:jc w:val="both"/>
        <w:rPr>
          <w:rFonts w:ascii="Times New Roman" w:hAnsi="Times New Roman" w:cs="Times New Roman"/>
          <w:sz w:val="22"/>
          <w:szCs w:val="22"/>
        </w:rPr>
      </w:pPr>
      <w:r w:rsidRPr="001B03AB">
        <w:rPr>
          <w:rFonts w:ascii="Times New Roman" w:hAnsi="Times New Roman" w:cs="Times New Roman"/>
          <w:i/>
          <w:sz w:val="22"/>
          <w:szCs w:val="22"/>
        </w:rPr>
        <w:tab/>
      </w:r>
      <w:r w:rsidR="00457D3C" w:rsidRPr="001B03AB">
        <w:rPr>
          <w:rFonts w:ascii="Times New Roman" w:hAnsi="Times New Roman" w:cs="Times New Roman"/>
          <w:i/>
          <w:sz w:val="22"/>
          <w:szCs w:val="22"/>
        </w:rPr>
        <w:t>De legibus</w:t>
      </w:r>
      <w:r w:rsidR="00457D3C" w:rsidRPr="001B03AB">
        <w:rPr>
          <w:rFonts w:ascii="Times New Roman" w:hAnsi="Times New Roman" w:cs="Times New Roman"/>
          <w:sz w:val="22"/>
          <w:szCs w:val="22"/>
        </w:rPr>
        <w:t xml:space="preserve"> / Über die Gesetze. </w:t>
      </w:r>
      <w:r w:rsidR="00457D3C" w:rsidRPr="001B03AB">
        <w:rPr>
          <w:rFonts w:ascii="Times New Roman" w:hAnsi="Times New Roman" w:cs="Times New Roman"/>
          <w:i/>
          <w:sz w:val="22"/>
          <w:szCs w:val="22"/>
        </w:rPr>
        <w:t>Paradoxa stoicorum</w:t>
      </w:r>
      <w:r w:rsidR="00457D3C" w:rsidRPr="001B03AB">
        <w:rPr>
          <w:rFonts w:ascii="Times New Roman" w:hAnsi="Times New Roman" w:cs="Times New Roman"/>
          <w:sz w:val="22"/>
          <w:szCs w:val="22"/>
        </w:rPr>
        <w:t xml:space="preserve"> / Stoische Paradoxien, lat./dt., hg. u. übers. v. </w:t>
      </w:r>
      <w:r w:rsidR="00471A1B">
        <w:rPr>
          <w:rFonts w:ascii="Times New Roman" w:hAnsi="Times New Roman" w:cs="Times New Roman"/>
          <w:sz w:val="22"/>
          <w:szCs w:val="22"/>
        </w:rPr>
        <w:t>R. </w:t>
      </w:r>
      <w:r w:rsidR="00457D3C" w:rsidRPr="001B03AB">
        <w:rPr>
          <w:rFonts w:ascii="Times New Roman" w:hAnsi="Times New Roman" w:cs="Times New Roman"/>
          <w:smallCaps/>
          <w:sz w:val="22"/>
          <w:szCs w:val="22"/>
        </w:rPr>
        <w:t xml:space="preserve">Nickel, </w:t>
      </w:r>
      <w:r w:rsidR="00457D3C" w:rsidRPr="001B03AB">
        <w:rPr>
          <w:rFonts w:ascii="Times New Roman" w:hAnsi="Times New Roman" w:cs="Times New Roman"/>
          <w:sz w:val="22"/>
          <w:szCs w:val="22"/>
        </w:rPr>
        <w:t>München 1994 (Sammlung Tusculum).</w:t>
      </w:r>
    </w:p>
    <w:p w:rsidR="00FD7E3B" w:rsidRPr="00D709BD" w:rsidRDefault="00471A1B" w:rsidP="00440723">
      <w:pPr>
        <w:pStyle w:val="NurText"/>
        <w:spacing w:before="200"/>
        <w:ind w:left="567" w:hanging="567"/>
        <w:jc w:val="both"/>
        <w:rPr>
          <w:rFonts w:ascii="Times New Roman" w:hAnsi="Times New Roman" w:cs="Times New Roman"/>
          <w:sz w:val="22"/>
          <w:szCs w:val="22"/>
          <w:lang w:val="en-US"/>
        </w:rPr>
      </w:pPr>
      <w:r>
        <w:rPr>
          <w:rFonts w:ascii="Times New Roman" w:hAnsi="Times New Roman" w:cs="Times New Roman"/>
          <w:smallCaps/>
          <w:sz w:val="22"/>
          <w:szCs w:val="22"/>
          <w:lang w:val="en-US"/>
        </w:rPr>
        <w:lastRenderedPageBreak/>
        <w:t>Q. </w:t>
      </w:r>
      <w:r w:rsidR="00457D3C" w:rsidRPr="00D709BD">
        <w:rPr>
          <w:rFonts w:ascii="Times New Roman" w:hAnsi="Times New Roman" w:cs="Times New Roman"/>
          <w:smallCaps/>
          <w:sz w:val="22"/>
          <w:szCs w:val="22"/>
          <w:lang w:val="en-US"/>
        </w:rPr>
        <w:t>Tullius Cicero</w:t>
      </w:r>
      <w:r w:rsidR="00FD7E3B" w:rsidRPr="00D709BD">
        <w:rPr>
          <w:rFonts w:ascii="Times New Roman" w:hAnsi="Times New Roman" w:cs="Times New Roman"/>
          <w:smallCaps/>
          <w:sz w:val="22"/>
          <w:szCs w:val="22"/>
          <w:lang w:val="en-US"/>
        </w:rPr>
        <w:t>:</w:t>
      </w:r>
    </w:p>
    <w:p w:rsidR="009A65C8" w:rsidRPr="00D709BD" w:rsidRDefault="008254E0" w:rsidP="00395446">
      <w:pPr>
        <w:pStyle w:val="NurText"/>
        <w:tabs>
          <w:tab w:val="left" w:pos="993"/>
        </w:tabs>
        <w:spacing w:after="60"/>
        <w:ind w:left="993" w:hanging="426"/>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Ed.</w:t>
      </w:r>
      <w:r w:rsidR="009A65C8" w:rsidRPr="00D709BD">
        <w:rPr>
          <w:rFonts w:ascii="Times New Roman" w:hAnsi="Times New Roman" w:cs="Times New Roman"/>
          <w:sz w:val="22"/>
          <w:szCs w:val="22"/>
          <w:lang w:val="en-US"/>
        </w:rPr>
        <w:t>:</w:t>
      </w:r>
      <w:r w:rsidR="009A65C8" w:rsidRPr="00D709BD">
        <w:rPr>
          <w:rFonts w:ascii="Times New Roman" w:hAnsi="Times New Roman" w:cs="Times New Roman"/>
          <w:sz w:val="22"/>
          <w:szCs w:val="22"/>
          <w:lang w:val="en-US"/>
        </w:rPr>
        <w:tab/>
      </w:r>
      <w:r w:rsidR="00425FCB" w:rsidRPr="00D709BD">
        <w:rPr>
          <w:rFonts w:ascii="Times New Roman" w:hAnsi="Times New Roman" w:cs="Times New Roman"/>
          <w:sz w:val="22"/>
          <w:szCs w:val="22"/>
          <w:lang w:val="en-US"/>
        </w:rPr>
        <w:t xml:space="preserve">s. </w:t>
      </w:r>
      <w:r w:rsidR="00471A1B">
        <w:rPr>
          <w:rFonts w:ascii="Times New Roman" w:hAnsi="Times New Roman" w:cs="Times New Roman"/>
          <w:smallCaps/>
          <w:sz w:val="22"/>
          <w:szCs w:val="22"/>
          <w:lang w:val="en-US"/>
        </w:rPr>
        <w:t>M. </w:t>
      </w:r>
      <w:r w:rsidR="00425FCB" w:rsidRPr="00D709BD">
        <w:rPr>
          <w:rFonts w:ascii="Times New Roman" w:hAnsi="Times New Roman" w:cs="Times New Roman"/>
          <w:smallCaps/>
          <w:sz w:val="22"/>
          <w:szCs w:val="22"/>
          <w:lang w:val="en-US"/>
        </w:rPr>
        <w:t>Tullius Cicero</w:t>
      </w:r>
    </w:p>
    <w:p w:rsidR="00457D3C" w:rsidRPr="001B03AB" w:rsidRDefault="009A65C8" w:rsidP="00395446">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sz w:val="22"/>
          <w:szCs w:val="22"/>
        </w:rPr>
        <w:t>Ü:</w:t>
      </w:r>
      <w:r w:rsidRPr="001B03AB">
        <w:rPr>
          <w:rFonts w:ascii="Times New Roman" w:hAnsi="Times New Roman" w:cs="Times New Roman"/>
          <w:sz w:val="22"/>
          <w:szCs w:val="22"/>
        </w:rPr>
        <w:tab/>
      </w:r>
      <w:r w:rsidR="00457D3C" w:rsidRPr="005A22C9">
        <w:rPr>
          <w:rFonts w:ascii="Times New Roman" w:hAnsi="Times New Roman" w:cs="Times New Roman"/>
          <w:i/>
          <w:sz w:val="22"/>
          <w:szCs w:val="22"/>
          <w:lang w:val="la-Latn"/>
        </w:rPr>
        <w:t>Commentariolum petitionis</w:t>
      </w:r>
      <w:r w:rsidR="00457D3C" w:rsidRPr="001B03AB">
        <w:rPr>
          <w:rFonts w:ascii="Times New Roman" w:hAnsi="Times New Roman" w:cs="Times New Roman"/>
          <w:sz w:val="22"/>
          <w:szCs w:val="22"/>
        </w:rPr>
        <w:t xml:space="preserve">, lat./dt., </w:t>
      </w:r>
      <w:proofErr w:type="gramStart"/>
      <w:r w:rsidR="00457D3C" w:rsidRPr="001B03AB">
        <w:rPr>
          <w:rFonts w:ascii="Times New Roman" w:hAnsi="Times New Roman" w:cs="Times New Roman"/>
          <w:sz w:val="22"/>
          <w:szCs w:val="22"/>
        </w:rPr>
        <w:t>hg.,</w:t>
      </w:r>
      <w:proofErr w:type="gramEnd"/>
      <w:r w:rsidR="00457D3C" w:rsidRPr="001B03AB">
        <w:rPr>
          <w:rFonts w:ascii="Times New Roman" w:hAnsi="Times New Roman" w:cs="Times New Roman"/>
          <w:sz w:val="22"/>
          <w:szCs w:val="22"/>
        </w:rPr>
        <w:t xml:space="preserve"> übers. u. komm. v. </w:t>
      </w:r>
      <w:r w:rsidR="007C63D3">
        <w:rPr>
          <w:rFonts w:ascii="Times New Roman" w:hAnsi="Times New Roman" w:cs="Times New Roman"/>
          <w:sz w:val="22"/>
          <w:szCs w:val="22"/>
        </w:rPr>
        <w:t>G. </w:t>
      </w:r>
      <w:r w:rsidR="00457D3C" w:rsidRPr="001B03AB">
        <w:rPr>
          <w:rFonts w:ascii="Times New Roman" w:hAnsi="Times New Roman" w:cs="Times New Roman"/>
          <w:smallCaps/>
          <w:sz w:val="22"/>
          <w:szCs w:val="22"/>
        </w:rPr>
        <w:t>Laser</w:t>
      </w:r>
      <w:r w:rsidR="00457D3C" w:rsidRPr="001B03AB">
        <w:rPr>
          <w:rFonts w:ascii="Times New Roman" w:hAnsi="Times New Roman" w:cs="Times New Roman"/>
          <w:sz w:val="22"/>
          <w:szCs w:val="22"/>
        </w:rPr>
        <w:t xml:space="preserve">, Darmstadt 2001 </w:t>
      </w:r>
      <w:r w:rsidR="00457D3C" w:rsidRPr="00425FCB">
        <w:rPr>
          <w:rFonts w:ascii="Times New Roman" w:hAnsi="Times New Roman" w:cs="Times New Roman"/>
          <w:sz w:val="22"/>
          <w:szCs w:val="22"/>
        </w:rPr>
        <w:t>(</w:t>
      </w:r>
      <w:r w:rsidR="00425FCB" w:rsidRPr="00425FCB">
        <w:rPr>
          <w:rFonts w:ascii="Times New Roman" w:hAnsi="Times New Roman" w:cs="Times New Roman"/>
          <w:sz w:val="22"/>
          <w:szCs w:val="22"/>
        </w:rPr>
        <w:t>Texte zur Forschung)</w:t>
      </w:r>
      <w:r w:rsidR="00395446" w:rsidRPr="001B03AB">
        <w:rPr>
          <w:rFonts w:ascii="Times New Roman" w:hAnsi="Times New Roman" w:cs="Times New Roman"/>
          <w:sz w:val="22"/>
          <w:szCs w:val="22"/>
        </w:rPr>
        <w:t xml:space="preserve"> </w:t>
      </w:r>
      <w:r w:rsidR="00395446" w:rsidRPr="007E55E6">
        <w:rPr>
          <w:rFonts w:ascii="Times New Roman" w:hAnsi="Times New Roman" w:cs="Times New Roman"/>
          <w:i/>
          <w:sz w:val="22"/>
          <w:szCs w:val="22"/>
        </w:rPr>
        <w:t>[</w:t>
      </w:r>
      <w:r w:rsidR="00395446" w:rsidRPr="001B03AB">
        <w:rPr>
          <w:rFonts w:ascii="Times New Roman" w:hAnsi="Times New Roman" w:cs="Times New Roman"/>
          <w:i/>
          <w:sz w:val="22"/>
          <w:szCs w:val="22"/>
        </w:rPr>
        <w:t>mit historische</w:t>
      </w:r>
      <w:r w:rsidR="00B63EBB" w:rsidRPr="001B03AB">
        <w:rPr>
          <w:rFonts w:ascii="Times New Roman" w:hAnsi="Times New Roman" w:cs="Times New Roman"/>
          <w:i/>
          <w:sz w:val="22"/>
          <w:szCs w:val="22"/>
        </w:rPr>
        <w:t>m</w:t>
      </w:r>
      <w:r w:rsidR="00395446" w:rsidRPr="001B03AB">
        <w:rPr>
          <w:rFonts w:ascii="Times New Roman" w:hAnsi="Times New Roman" w:cs="Times New Roman"/>
          <w:i/>
          <w:sz w:val="22"/>
          <w:szCs w:val="22"/>
        </w:rPr>
        <w:t xml:space="preserve"> Kommentar</w:t>
      </w:r>
      <w:r w:rsidR="00395446" w:rsidRPr="00BA6807">
        <w:rPr>
          <w:rFonts w:ascii="Times New Roman" w:hAnsi="Times New Roman" w:cs="Times New Roman"/>
          <w:i/>
          <w:sz w:val="22"/>
          <w:szCs w:val="22"/>
        </w:rPr>
        <w:t>]</w:t>
      </w:r>
      <w:r w:rsidR="00457D3C" w:rsidRPr="001B03AB">
        <w:rPr>
          <w:rFonts w:ascii="Times New Roman" w:hAnsi="Times New Roman" w:cs="Times New Roman"/>
          <w:sz w:val="22"/>
          <w:szCs w:val="22"/>
        </w:rPr>
        <w:t>.</w:t>
      </w:r>
      <w:r w:rsidR="00395446" w:rsidRPr="001B03AB">
        <w:rPr>
          <w:rFonts w:ascii="Times New Roman" w:hAnsi="Times New Roman" w:cs="Times New Roman"/>
          <w:sz w:val="22"/>
          <w:szCs w:val="22"/>
        </w:rPr>
        <w:t xml:space="preserve"> </w:t>
      </w:r>
    </w:p>
    <w:p w:rsidR="009119A4" w:rsidRPr="001B03AB" w:rsidRDefault="009119A4" w:rsidP="0078588D">
      <w:pPr>
        <w:pStyle w:val="NurText"/>
        <w:spacing w:before="120" w:after="120" w:line="360" w:lineRule="auto"/>
        <w:ind w:left="567" w:hanging="567"/>
        <w:jc w:val="both"/>
        <w:rPr>
          <w:rFonts w:ascii="Times New Roman" w:hAnsi="Times New Roman" w:cs="Times New Roman"/>
          <w:smallCaps/>
          <w:noProof/>
          <w:sz w:val="22"/>
          <w:szCs w:val="22"/>
        </w:rPr>
      </w:pPr>
    </w:p>
    <w:p w:rsidR="00457D3C" w:rsidRPr="0009495D" w:rsidRDefault="00471A1B" w:rsidP="00440723">
      <w:pPr>
        <w:pStyle w:val="NurText"/>
        <w:spacing w:before="200"/>
        <w:ind w:left="567" w:hanging="567"/>
        <w:jc w:val="both"/>
        <w:rPr>
          <w:rFonts w:ascii="Times New Roman" w:hAnsi="Times New Roman" w:cs="Times New Roman"/>
          <w:noProof/>
          <w:sz w:val="22"/>
          <w:szCs w:val="22"/>
          <w:lang w:val="en-US"/>
        </w:rPr>
      </w:pPr>
      <w:r>
        <w:rPr>
          <w:rFonts w:ascii="Times New Roman" w:hAnsi="Times New Roman" w:cs="Times New Roman"/>
          <w:smallCaps/>
          <w:noProof/>
          <w:sz w:val="22"/>
          <w:szCs w:val="22"/>
          <w:lang w:val="en-US"/>
        </w:rPr>
        <w:t>M. </w:t>
      </w:r>
      <w:r w:rsidR="00457D3C" w:rsidRPr="0009495D">
        <w:rPr>
          <w:rFonts w:ascii="Times New Roman" w:hAnsi="Times New Roman" w:cs="Times New Roman"/>
          <w:smallCaps/>
          <w:noProof/>
          <w:sz w:val="22"/>
          <w:szCs w:val="22"/>
          <w:lang w:val="en-US"/>
        </w:rPr>
        <w:t>Valerius Martialis</w:t>
      </w:r>
      <w:r w:rsidR="00035D55" w:rsidRPr="0009495D">
        <w:rPr>
          <w:rFonts w:ascii="Times New Roman" w:hAnsi="Times New Roman" w:cs="Times New Roman"/>
          <w:noProof/>
          <w:sz w:val="22"/>
          <w:szCs w:val="22"/>
          <w:lang w:val="en-US"/>
        </w:rPr>
        <w:t>:</w:t>
      </w:r>
    </w:p>
    <w:p w:rsidR="00035D55" w:rsidRPr="0005106F" w:rsidRDefault="008254E0" w:rsidP="00395446">
      <w:pPr>
        <w:pStyle w:val="NurText"/>
        <w:tabs>
          <w:tab w:val="left" w:pos="993"/>
        </w:tabs>
        <w:spacing w:after="60"/>
        <w:ind w:left="993" w:hanging="426"/>
        <w:jc w:val="both"/>
        <w:rPr>
          <w:rFonts w:ascii="Times New Roman" w:hAnsi="Times New Roman" w:cs="Times New Roman"/>
          <w:noProof/>
          <w:sz w:val="22"/>
          <w:szCs w:val="22"/>
          <w:lang w:val="en-US"/>
        </w:rPr>
      </w:pPr>
      <w:r w:rsidRPr="0005106F">
        <w:rPr>
          <w:rFonts w:ascii="Times New Roman" w:hAnsi="Times New Roman" w:cs="Times New Roman"/>
          <w:noProof/>
          <w:sz w:val="22"/>
          <w:szCs w:val="22"/>
          <w:lang w:val="en-US"/>
        </w:rPr>
        <w:t>Ed.</w:t>
      </w:r>
      <w:r w:rsidR="009A65C8" w:rsidRPr="0005106F">
        <w:rPr>
          <w:rFonts w:ascii="Times New Roman" w:hAnsi="Times New Roman" w:cs="Times New Roman"/>
          <w:noProof/>
          <w:sz w:val="22"/>
          <w:szCs w:val="22"/>
          <w:lang w:val="en-US"/>
        </w:rPr>
        <w:t>:</w:t>
      </w:r>
      <w:r w:rsidR="009A65C8" w:rsidRPr="0005106F">
        <w:rPr>
          <w:rFonts w:ascii="Times New Roman" w:hAnsi="Times New Roman" w:cs="Times New Roman"/>
          <w:noProof/>
          <w:sz w:val="22"/>
          <w:szCs w:val="22"/>
          <w:lang w:val="en-US"/>
        </w:rPr>
        <w:tab/>
      </w:r>
      <w:r w:rsidR="00425FCB" w:rsidRPr="00425FCB">
        <w:rPr>
          <w:rFonts w:ascii="Times New Roman" w:hAnsi="Times New Roman" w:cs="Times New Roman"/>
          <w:noProof/>
          <w:sz w:val="22"/>
          <w:szCs w:val="22"/>
          <w:lang w:val="en-US" w:eastAsia="en-US"/>
        </w:rPr>
        <w:drawing>
          <wp:inline distT="0" distB="0" distL="0" distR="0" wp14:anchorId="3DDB5BAD" wp14:editId="2358D7C9">
            <wp:extent cx="6350" cy="6350"/>
            <wp:effectExtent l="0" t="0" r="0" b="0"/>
            <wp:docPr id="14" name="Bild 1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M. </w:t>
      </w:r>
      <w:r w:rsidR="00425FCB" w:rsidRPr="00425FCB">
        <w:rPr>
          <w:rFonts w:ascii="Times New Roman" w:hAnsi="Times New Roman" w:cs="Times New Roman"/>
          <w:i/>
          <w:sz w:val="22"/>
          <w:szCs w:val="22"/>
          <w:lang w:val="la-Latn"/>
        </w:rPr>
        <w:t xml:space="preserve">Valerii </w:t>
      </w:r>
      <w:r w:rsidR="00425FCB" w:rsidRPr="00425FCB">
        <w:rPr>
          <w:rStyle w:val="textmarked"/>
          <w:rFonts w:ascii="Times New Roman" w:hAnsi="Times New Roman" w:cs="Times New Roman"/>
          <w:i/>
          <w:sz w:val="22"/>
          <w:szCs w:val="22"/>
          <w:lang w:val="la-Latn"/>
        </w:rPr>
        <w:t>Martialis</w:t>
      </w:r>
      <w:r w:rsidR="00425FCB" w:rsidRPr="00425FCB">
        <w:rPr>
          <w:rFonts w:ascii="Times New Roman" w:hAnsi="Times New Roman" w:cs="Times New Roman"/>
          <w:i/>
          <w:sz w:val="22"/>
          <w:szCs w:val="22"/>
          <w:lang w:val="la-Latn"/>
        </w:rPr>
        <w:t xml:space="preserve"> epigrammata</w:t>
      </w:r>
      <w:r w:rsidR="00425FCB" w:rsidRPr="0005106F">
        <w:rPr>
          <w:rStyle w:val="Hyperlink"/>
          <w:rFonts w:ascii="Times New Roman" w:hAnsi="Times New Roman" w:cs="Times New Roman"/>
          <w:color w:val="auto"/>
          <w:sz w:val="22"/>
          <w:szCs w:val="22"/>
          <w:u w:val="none"/>
          <w:lang w:val="en-US"/>
        </w:rPr>
        <w:t xml:space="preserve">, hg. </w:t>
      </w:r>
      <w:proofErr w:type="gramStart"/>
      <w:r w:rsidR="00425FCB" w:rsidRPr="0005106F">
        <w:rPr>
          <w:rStyle w:val="Hyperlink"/>
          <w:rFonts w:ascii="Times New Roman" w:hAnsi="Times New Roman" w:cs="Times New Roman"/>
          <w:color w:val="auto"/>
          <w:sz w:val="22"/>
          <w:szCs w:val="22"/>
          <w:u w:val="none"/>
          <w:lang w:val="en-US"/>
        </w:rPr>
        <w:t>v</w:t>
      </w:r>
      <w:proofErr w:type="gramEnd"/>
      <w:r w:rsidR="00425FCB" w:rsidRPr="0005106F">
        <w:rPr>
          <w:rStyle w:val="Hyperlink"/>
          <w:rFonts w:ascii="Times New Roman" w:hAnsi="Times New Roman" w:cs="Times New Roman"/>
          <w:color w:val="auto"/>
          <w:sz w:val="22"/>
          <w:szCs w:val="22"/>
          <w:u w:val="none"/>
          <w:lang w:val="en-US"/>
        </w:rPr>
        <w:t xml:space="preserve">. </w:t>
      </w:r>
      <w:r w:rsidR="00425FCB" w:rsidRPr="0005106F">
        <w:rPr>
          <w:rFonts w:ascii="Times New Roman" w:hAnsi="Times New Roman" w:cs="Times New Roman"/>
          <w:smallCaps/>
          <w:sz w:val="22"/>
          <w:szCs w:val="22"/>
          <w:lang w:val="en-US"/>
        </w:rPr>
        <w:t>D.</w:t>
      </w:r>
      <w:r w:rsidR="0005106F" w:rsidRPr="0005106F">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R. </w:t>
      </w:r>
      <w:r w:rsidR="00425FCB" w:rsidRPr="0005106F">
        <w:rPr>
          <w:rFonts w:ascii="Times New Roman" w:hAnsi="Times New Roman" w:cs="Times New Roman"/>
          <w:smallCaps/>
          <w:sz w:val="22"/>
          <w:szCs w:val="22"/>
          <w:lang w:val="en-US"/>
        </w:rPr>
        <w:t>Shackleton Bailey</w:t>
      </w:r>
      <w:r w:rsidR="00425FCB" w:rsidRPr="0005106F">
        <w:rPr>
          <w:rFonts w:ascii="Times New Roman" w:hAnsi="Times New Roman" w:cs="Times New Roman"/>
          <w:sz w:val="22"/>
          <w:szCs w:val="22"/>
          <w:lang w:val="en-US"/>
        </w:rPr>
        <w:t>, Stuttgart 1990 (Bibliotheca Teubneriana).</w:t>
      </w:r>
    </w:p>
    <w:p w:rsidR="009A65C8" w:rsidRPr="00EB1CF2" w:rsidRDefault="008254E0" w:rsidP="00395446">
      <w:pPr>
        <w:pStyle w:val="NurText"/>
        <w:tabs>
          <w:tab w:val="left" w:pos="993"/>
        </w:tabs>
        <w:spacing w:after="60"/>
        <w:ind w:left="993" w:hanging="426"/>
        <w:jc w:val="both"/>
        <w:rPr>
          <w:rFonts w:ascii="Times New Roman" w:hAnsi="Times New Roman" w:cs="Times New Roman"/>
          <w:noProof/>
          <w:sz w:val="22"/>
          <w:szCs w:val="22"/>
        </w:rPr>
      </w:pPr>
      <w:r w:rsidRPr="00EB1CF2">
        <w:rPr>
          <w:rFonts w:ascii="Times New Roman" w:hAnsi="Times New Roman" w:cs="Times New Roman"/>
          <w:noProof/>
          <w:sz w:val="22"/>
          <w:szCs w:val="22"/>
        </w:rPr>
        <w:t>Ü</w:t>
      </w:r>
      <w:r w:rsidR="009A65C8" w:rsidRPr="00EB1CF2">
        <w:rPr>
          <w:rFonts w:ascii="Times New Roman" w:hAnsi="Times New Roman" w:cs="Times New Roman"/>
          <w:noProof/>
          <w:sz w:val="22"/>
          <w:szCs w:val="22"/>
        </w:rPr>
        <w:t>:</w:t>
      </w:r>
      <w:r w:rsidR="009A65C8" w:rsidRPr="00EB1CF2">
        <w:rPr>
          <w:rFonts w:ascii="Times New Roman" w:hAnsi="Times New Roman" w:cs="Times New Roman"/>
          <w:noProof/>
          <w:sz w:val="22"/>
          <w:szCs w:val="22"/>
        </w:rPr>
        <w:tab/>
      </w:r>
      <w:r w:rsidR="00EB1CF2" w:rsidRPr="00EB1CF2">
        <w:rPr>
          <w:rFonts w:ascii="Times New Roman" w:hAnsi="Times New Roman" w:cs="Times New Roman"/>
          <w:noProof/>
          <w:sz w:val="22"/>
          <w:szCs w:val="22"/>
          <w:lang w:val="en-US" w:eastAsia="en-US"/>
        </w:rPr>
        <w:drawing>
          <wp:inline distT="0" distB="0" distL="0" distR="0" wp14:anchorId="225B0EFE" wp14:editId="1A5AD901">
            <wp:extent cx="6350" cy="6350"/>
            <wp:effectExtent l="0" t="0" r="0" b="0"/>
            <wp:docPr id="12" name="Bild 1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EB1CF2" w:rsidRPr="00EB1CF2">
        <w:rPr>
          <w:rFonts w:ascii="Times New Roman" w:hAnsi="Times New Roman" w:cs="Times New Roman"/>
          <w:sz w:val="22"/>
          <w:szCs w:val="22"/>
        </w:rPr>
        <w:t>Epigramme</w:t>
      </w:r>
      <w:r w:rsidR="00EB1CF2" w:rsidRPr="00EB1CF2">
        <w:rPr>
          <w:rStyle w:val="Hyperlink"/>
          <w:rFonts w:ascii="Times New Roman" w:hAnsi="Times New Roman" w:cs="Times New Roman"/>
          <w:color w:val="auto"/>
          <w:sz w:val="22"/>
          <w:szCs w:val="22"/>
          <w:u w:val="none"/>
        </w:rPr>
        <w:t xml:space="preserve">, </w:t>
      </w:r>
      <w:r w:rsidR="00EB1CF2">
        <w:rPr>
          <w:rStyle w:val="Hyperlink"/>
          <w:rFonts w:ascii="Times New Roman" w:hAnsi="Times New Roman" w:cs="Times New Roman"/>
          <w:color w:val="auto"/>
          <w:sz w:val="22"/>
          <w:szCs w:val="22"/>
          <w:u w:val="none"/>
        </w:rPr>
        <w:t>l</w:t>
      </w:r>
      <w:r w:rsidR="00EB1CF2" w:rsidRPr="00EB1CF2">
        <w:rPr>
          <w:rFonts w:ascii="Times New Roman" w:hAnsi="Times New Roman" w:cs="Times New Roman"/>
          <w:sz w:val="22"/>
          <w:szCs w:val="22"/>
        </w:rPr>
        <w:t xml:space="preserve">at./dt., hg. u. übers. v. </w:t>
      </w:r>
      <w:r w:rsidR="00471A1B">
        <w:rPr>
          <w:rFonts w:ascii="Times New Roman" w:hAnsi="Times New Roman" w:cs="Times New Roman"/>
          <w:smallCaps/>
          <w:sz w:val="22"/>
          <w:szCs w:val="22"/>
        </w:rPr>
        <w:t>P. </w:t>
      </w:r>
      <w:r w:rsidR="00EB1CF2" w:rsidRPr="00EB1CF2">
        <w:rPr>
          <w:rFonts w:ascii="Times New Roman" w:hAnsi="Times New Roman" w:cs="Times New Roman"/>
          <w:smallCaps/>
          <w:sz w:val="22"/>
          <w:szCs w:val="22"/>
        </w:rPr>
        <w:t>Barié</w:t>
      </w:r>
      <w:r w:rsidR="00EB1CF2" w:rsidRPr="00EB1CF2">
        <w:rPr>
          <w:rFonts w:ascii="Times New Roman" w:hAnsi="Times New Roman" w:cs="Times New Roman"/>
          <w:sz w:val="22"/>
          <w:szCs w:val="22"/>
        </w:rPr>
        <w:t xml:space="preserve"> u</w:t>
      </w:r>
      <w:r w:rsidR="00EB1CF2">
        <w:rPr>
          <w:rFonts w:ascii="Times New Roman" w:hAnsi="Times New Roman" w:cs="Times New Roman"/>
          <w:sz w:val="22"/>
          <w:szCs w:val="22"/>
        </w:rPr>
        <w:t>.</w:t>
      </w:r>
      <w:r w:rsidR="00EB1CF2" w:rsidRPr="00EB1CF2">
        <w:rPr>
          <w:rFonts w:ascii="Times New Roman" w:hAnsi="Times New Roman" w:cs="Times New Roman"/>
          <w:sz w:val="22"/>
          <w:szCs w:val="22"/>
        </w:rPr>
        <w:t xml:space="preserve"> </w:t>
      </w:r>
      <w:r w:rsidR="00471A1B">
        <w:rPr>
          <w:rFonts w:ascii="Times New Roman" w:hAnsi="Times New Roman" w:cs="Times New Roman"/>
          <w:smallCaps/>
          <w:sz w:val="22"/>
          <w:szCs w:val="22"/>
        </w:rPr>
        <w:t>W. </w:t>
      </w:r>
      <w:r w:rsidR="00EB1CF2" w:rsidRPr="00EB1CF2">
        <w:rPr>
          <w:rFonts w:ascii="Times New Roman" w:hAnsi="Times New Roman" w:cs="Times New Roman"/>
          <w:smallCaps/>
          <w:sz w:val="22"/>
          <w:szCs w:val="22"/>
        </w:rPr>
        <w:t>Schindler</w:t>
      </w:r>
      <w:r w:rsidR="00EB1CF2" w:rsidRPr="00EB1CF2">
        <w:rPr>
          <w:rFonts w:ascii="Times New Roman" w:hAnsi="Times New Roman" w:cs="Times New Roman"/>
          <w:sz w:val="22"/>
          <w:szCs w:val="22"/>
        </w:rPr>
        <w:t xml:space="preserve">, </w:t>
      </w:r>
      <w:r w:rsidR="007B5B78">
        <w:rPr>
          <w:rFonts w:ascii="Times New Roman" w:hAnsi="Times New Roman" w:cs="Times New Roman"/>
          <w:sz w:val="22"/>
          <w:szCs w:val="22"/>
        </w:rPr>
        <w:t>2. Aufl.</w:t>
      </w:r>
      <w:r w:rsidR="00EB1CF2" w:rsidRPr="00EB1CF2">
        <w:rPr>
          <w:rFonts w:ascii="Times New Roman" w:hAnsi="Times New Roman" w:cs="Times New Roman"/>
          <w:sz w:val="22"/>
          <w:szCs w:val="22"/>
        </w:rPr>
        <w:t xml:space="preserve">, Düsseldorf </w:t>
      </w:r>
      <w:r w:rsidR="00290047">
        <w:rPr>
          <w:rFonts w:ascii="Times New Roman" w:hAnsi="Times New Roman" w:cs="Times New Roman"/>
          <w:sz w:val="22"/>
          <w:szCs w:val="22"/>
        </w:rPr>
        <w:t>u. a.</w:t>
      </w:r>
      <w:r w:rsidR="00EB1CF2" w:rsidRPr="00EB1CF2">
        <w:rPr>
          <w:rFonts w:ascii="Times New Roman" w:hAnsi="Times New Roman" w:cs="Times New Roman"/>
          <w:sz w:val="22"/>
          <w:szCs w:val="22"/>
        </w:rPr>
        <w:t xml:space="preserve"> 2002 (Sammlung Tusculum).</w:t>
      </w:r>
    </w:p>
    <w:p w:rsidR="00035D55" w:rsidRPr="001B03AB" w:rsidRDefault="009119A4" w:rsidP="00440723">
      <w:pPr>
        <w:pStyle w:val="NurText"/>
        <w:spacing w:before="200"/>
        <w:ind w:left="567" w:hanging="567"/>
        <w:jc w:val="both"/>
        <w:rPr>
          <w:rFonts w:ascii="Times New Roman" w:hAnsi="Times New Roman" w:cs="Times New Roman"/>
          <w:smallCaps/>
          <w:noProof/>
          <w:sz w:val="22"/>
          <w:szCs w:val="22"/>
        </w:rPr>
      </w:pPr>
      <w:r w:rsidRPr="001B03AB">
        <w:rPr>
          <w:rFonts w:ascii="Times New Roman" w:hAnsi="Times New Roman" w:cs="Times New Roman"/>
          <w:smallCaps/>
          <w:noProof/>
          <w:sz w:val="22"/>
          <w:szCs w:val="22"/>
        </w:rPr>
        <w:t>Valerius Maximus</w:t>
      </w:r>
      <w:r w:rsidR="00035D55" w:rsidRPr="001B03AB">
        <w:rPr>
          <w:rFonts w:ascii="Times New Roman" w:hAnsi="Times New Roman" w:cs="Times New Roman"/>
          <w:smallCaps/>
          <w:noProof/>
          <w:sz w:val="22"/>
          <w:szCs w:val="22"/>
        </w:rPr>
        <w:t>:</w:t>
      </w:r>
      <w:r w:rsidRPr="001B03AB">
        <w:rPr>
          <w:rFonts w:ascii="Times New Roman" w:hAnsi="Times New Roman" w:cs="Times New Roman"/>
          <w:smallCaps/>
          <w:noProof/>
          <w:sz w:val="22"/>
          <w:szCs w:val="22"/>
        </w:rPr>
        <w:t xml:space="preserve"> </w:t>
      </w:r>
    </w:p>
    <w:p w:rsidR="009A65C8" w:rsidRPr="00D347E9" w:rsidRDefault="008254E0" w:rsidP="00395446">
      <w:pPr>
        <w:pStyle w:val="NurText"/>
        <w:tabs>
          <w:tab w:val="left" w:pos="993"/>
        </w:tabs>
        <w:spacing w:after="60"/>
        <w:ind w:left="993" w:hanging="426"/>
        <w:jc w:val="both"/>
        <w:rPr>
          <w:rFonts w:ascii="Times New Roman" w:hAnsi="Times New Roman" w:cs="Times New Roman"/>
          <w:noProof/>
          <w:sz w:val="22"/>
          <w:szCs w:val="22"/>
        </w:rPr>
      </w:pPr>
      <w:r w:rsidRPr="00D347E9">
        <w:rPr>
          <w:rFonts w:ascii="Times New Roman" w:hAnsi="Times New Roman" w:cs="Times New Roman"/>
          <w:noProof/>
          <w:sz w:val="22"/>
          <w:szCs w:val="22"/>
        </w:rPr>
        <w:t>Ed.</w:t>
      </w:r>
      <w:r w:rsidR="009A65C8" w:rsidRPr="00D347E9">
        <w:rPr>
          <w:rFonts w:ascii="Times New Roman" w:hAnsi="Times New Roman" w:cs="Times New Roman"/>
          <w:noProof/>
          <w:sz w:val="22"/>
          <w:szCs w:val="22"/>
        </w:rPr>
        <w:t>:</w:t>
      </w:r>
      <w:r w:rsidR="009A65C8" w:rsidRPr="00D347E9">
        <w:rPr>
          <w:rFonts w:ascii="Times New Roman" w:hAnsi="Times New Roman" w:cs="Times New Roman"/>
          <w:noProof/>
          <w:sz w:val="22"/>
          <w:szCs w:val="22"/>
        </w:rPr>
        <w:tab/>
      </w:r>
      <w:r w:rsidR="00EB1CF2" w:rsidRPr="00EB1CF2">
        <w:rPr>
          <w:rFonts w:ascii="Times New Roman" w:hAnsi="Times New Roman" w:cs="Times New Roman"/>
          <w:noProof/>
          <w:sz w:val="22"/>
          <w:szCs w:val="22"/>
          <w:lang w:val="en-US" w:eastAsia="en-US"/>
        </w:rPr>
        <w:drawing>
          <wp:inline distT="0" distB="0" distL="0" distR="0" wp14:anchorId="2A43ADB7" wp14:editId="016C21B9">
            <wp:extent cx="6350" cy="6350"/>
            <wp:effectExtent l="0" t="0" r="0" b="0"/>
            <wp:docPr id="11" name="Bild 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6B00E0">
        <w:rPr>
          <w:rFonts w:ascii="Times New Roman" w:hAnsi="Times New Roman" w:cs="Times New Roman"/>
          <w:i/>
          <w:sz w:val="22"/>
          <w:szCs w:val="22"/>
          <w:lang w:val="la-Latn"/>
        </w:rPr>
        <w:t>Valeri Maximi F</w:t>
      </w:r>
      <w:r w:rsidR="00EB1CF2" w:rsidRPr="00EB1CF2">
        <w:rPr>
          <w:rFonts w:ascii="Times New Roman" w:hAnsi="Times New Roman" w:cs="Times New Roman"/>
          <w:i/>
          <w:sz w:val="22"/>
          <w:szCs w:val="22"/>
          <w:lang w:val="la-Latn"/>
        </w:rPr>
        <w:t>acta et dicta memorabilia,</w:t>
      </w:r>
      <w:r w:rsidR="00EB1CF2" w:rsidRPr="00D347E9">
        <w:rPr>
          <w:rFonts w:ascii="Times New Roman" w:hAnsi="Times New Roman" w:cs="Times New Roman"/>
          <w:sz w:val="22"/>
          <w:szCs w:val="22"/>
        </w:rPr>
        <w:t xml:space="preserve"> hg. v. </w:t>
      </w:r>
      <w:r w:rsidR="00471A1B">
        <w:rPr>
          <w:rFonts w:ascii="Times New Roman" w:hAnsi="Times New Roman" w:cs="Times New Roman"/>
          <w:smallCaps/>
          <w:sz w:val="22"/>
          <w:szCs w:val="22"/>
        </w:rPr>
        <w:t>J. </w:t>
      </w:r>
      <w:r w:rsidR="00EB1CF2" w:rsidRPr="00D347E9">
        <w:rPr>
          <w:rFonts w:ascii="Times New Roman" w:hAnsi="Times New Roman" w:cs="Times New Roman"/>
          <w:smallCaps/>
          <w:sz w:val="22"/>
          <w:szCs w:val="22"/>
        </w:rPr>
        <w:t>Briscoe</w:t>
      </w:r>
      <w:r w:rsidR="00EB1CF2" w:rsidRPr="00D347E9">
        <w:rPr>
          <w:rFonts w:ascii="Times New Roman" w:hAnsi="Times New Roman" w:cs="Times New Roman"/>
          <w:sz w:val="22"/>
          <w:szCs w:val="22"/>
        </w:rPr>
        <w:t xml:space="preserve">, </w:t>
      </w:r>
      <w:r w:rsidR="007B5B78" w:rsidRPr="00D347E9">
        <w:rPr>
          <w:rFonts w:ascii="Times New Roman" w:hAnsi="Times New Roman" w:cs="Times New Roman"/>
          <w:sz w:val="22"/>
          <w:szCs w:val="22"/>
        </w:rPr>
        <w:t>2 Bde</w:t>
      </w:r>
      <w:r w:rsidR="00EB1CF2" w:rsidRPr="00D347E9">
        <w:rPr>
          <w:rFonts w:ascii="Times New Roman" w:hAnsi="Times New Roman" w:cs="Times New Roman"/>
          <w:sz w:val="22"/>
          <w:szCs w:val="22"/>
        </w:rPr>
        <w:t>., Stuttgart 1998 (Bibliotheca Teubneriana).</w:t>
      </w:r>
    </w:p>
    <w:p w:rsidR="009119A4" w:rsidRPr="00D709BD" w:rsidRDefault="009A65C8" w:rsidP="00395446">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Ü:</w:t>
      </w:r>
      <w:r w:rsidRPr="00D709BD">
        <w:rPr>
          <w:rFonts w:ascii="Times New Roman" w:hAnsi="Times New Roman" w:cs="Times New Roman"/>
          <w:noProof/>
          <w:sz w:val="22"/>
          <w:szCs w:val="22"/>
          <w:lang w:val="en-US"/>
        </w:rPr>
        <w:tab/>
      </w:r>
      <w:r w:rsidR="009119A4" w:rsidRPr="00D709BD">
        <w:rPr>
          <w:rFonts w:ascii="Times New Roman" w:hAnsi="Times New Roman" w:cs="Times New Roman"/>
          <w:noProof/>
          <w:sz w:val="22"/>
          <w:szCs w:val="22"/>
          <w:lang w:val="en-US"/>
        </w:rPr>
        <w:t xml:space="preserve">Memorable Doings and Sayings, lat./engl., hg. u. übers. v. </w:t>
      </w:r>
      <w:r w:rsidR="009119A4" w:rsidRPr="00D709BD">
        <w:rPr>
          <w:rFonts w:ascii="Times New Roman" w:hAnsi="Times New Roman" w:cs="Times New Roman"/>
          <w:smallCaps/>
          <w:noProof/>
          <w:sz w:val="22"/>
          <w:szCs w:val="22"/>
          <w:lang w:val="en-US"/>
        </w:rPr>
        <w:t>D.</w:t>
      </w:r>
      <w:r w:rsidR="0005106F">
        <w:rPr>
          <w:rFonts w:ascii="Times New Roman" w:hAnsi="Times New Roman" w:cs="Times New Roman"/>
          <w:smallCaps/>
          <w:noProof/>
          <w:sz w:val="22"/>
          <w:szCs w:val="22"/>
          <w:lang w:val="en-US"/>
        </w:rPr>
        <w:t> </w:t>
      </w:r>
      <w:r w:rsidR="00471A1B">
        <w:rPr>
          <w:rFonts w:ascii="Times New Roman" w:hAnsi="Times New Roman" w:cs="Times New Roman"/>
          <w:smallCaps/>
          <w:noProof/>
          <w:sz w:val="22"/>
          <w:szCs w:val="22"/>
          <w:lang w:val="en-US"/>
        </w:rPr>
        <w:t>R. </w:t>
      </w:r>
      <w:r w:rsidR="009119A4" w:rsidRPr="00D709BD">
        <w:rPr>
          <w:rFonts w:ascii="Times New Roman" w:hAnsi="Times New Roman" w:cs="Times New Roman"/>
          <w:smallCaps/>
          <w:noProof/>
          <w:sz w:val="22"/>
          <w:szCs w:val="22"/>
          <w:lang w:val="en-US"/>
        </w:rPr>
        <w:t>Shackleton Bailey</w:t>
      </w:r>
      <w:r w:rsidR="009119A4" w:rsidRPr="00D709BD">
        <w:rPr>
          <w:rFonts w:ascii="Times New Roman" w:hAnsi="Times New Roman" w:cs="Times New Roman"/>
          <w:noProof/>
          <w:sz w:val="22"/>
          <w:szCs w:val="22"/>
          <w:lang w:val="en-US"/>
        </w:rPr>
        <w:t xml:space="preserve">, </w:t>
      </w:r>
      <w:r w:rsidR="007B5B78">
        <w:rPr>
          <w:rFonts w:ascii="Times New Roman" w:hAnsi="Times New Roman" w:cs="Times New Roman"/>
          <w:noProof/>
          <w:sz w:val="22"/>
          <w:szCs w:val="22"/>
          <w:lang w:val="en-US"/>
        </w:rPr>
        <w:t>2 Bde</w:t>
      </w:r>
      <w:r w:rsidR="009119A4" w:rsidRPr="00D709BD">
        <w:rPr>
          <w:rFonts w:ascii="Times New Roman" w:hAnsi="Times New Roman" w:cs="Times New Roman"/>
          <w:noProof/>
          <w:sz w:val="22"/>
          <w:szCs w:val="22"/>
          <w:lang w:val="en-US"/>
        </w:rPr>
        <w:t xml:space="preserve">., London </w:t>
      </w:r>
      <w:r w:rsidR="00290047">
        <w:rPr>
          <w:rFonts w:ascii="Times New Roman" w:hAnsi="Times New Roman" w:cs="Times New Roman"/>
          <w:noProof/>
          <w:sz w:val="22"/>
          <w:szCs w:val="22"/>
          <w:lang w:val="en-US"/>
        </w:rPr>
        <w:t>u. a.</w:t>
      </w:r>
      <w:r w:rsidR="009119A4" w:rsidRPr="00D709BD">
        <w:rPr>
          <w:rFonts w:ascii="Times New Roman" w:hAnsi="Times New Roman" w:cs="Times New Roman"/>
          <w:noProof/>
          <w:sz w:val="22"/>
          <w:szCs w:val="22"/>
          <w:lang w:val="en-US"/>
        </w:rPr>
        <w:t xml:space="preserve"> 2000 (Loeb Classical Library).</w:t>
      </w:r>
    </w:p>
    <w:p w:rsidR="00035D55" w:rsidRPr="00D709BD" w:rsidRDefault="00471A1B" w:rsidP="00440723">
      <w:pPr>
        <w:pStyle w:val="NurText"/>
        <w:spacing w:before="200"/>
        <w:ind w:left="567" w:hanging="567"/>
        <w:jc w:val="both"/>
        <w:rPr>
          <w:rFonts w:ascii="Times New Roman" w:hAnsi="Times New Roman" w:cs="Times New Roman"/>
          <w:noProof/>
          <w:sz w:val="22"/>
          <w:szCs w:val="22"/>
          <w:lang w:val="en-US"/>
        </w:rPr>
      </w:pPr>
      <w:r>
        <w:rPr>
          <w:rFonts w:ascii="Times New Roman" w:hAnsi="Times New Roman" w:cs="Times New Roman"/>
          <w:smallCaps/>
          <w:noProof/>
          <w:sz w:val="22"/>
          <w:szCs w:val="22"/>
          <w:lang w:val="en-US"/>
        </w:rPr>
        <w:t>M. </w:t>
      </w:r>
      <w:r w:rsidR="009119A4" w:rsidRPr="00D709BD">
        <w:rPr>
          <w:rFonts w:ascii="Times New Roman" w:hAnsi="Times New Roman" w:cs="Times New Roman"/>
          <w:smallCaps/>
          <w:noProof/>
          <w:sz w:val="22"/>
          <w:szCs w:val="22"/>
          <w:lang w:val="en-US"/>
        </w:rPr>
        <w:t>Velleius Paterculus</w:t>
      </w:r>
      <w:r w:rsidR="00035D55" w:rsidRPr="00D709BD">
        <w:rPr>
          <w:rFonts w:ascii="Times New Roman" w:hAnsi="Times New Roman" w:cs="Times New Roman"/>
          <w:smallCaps/>
          <w:noProof/>
          <w:sz w:val="22"/>
          <w:szCs w:val="22"/>
          <w:lang w:val="en-US"/>
        </w:rPr>
        <w:t>:</w:t>
      </w:r>
      <w:r w:rsidR="009119A4" w:rsidRPr="00D709BD">
        <w:rPr>
          <w:rFonts w:ascii="Times New Roman" w:hAnsi="Times New Roman" w:cs="Times New Roman"/>
          <w:noProof/>
          <w:sz w:val="22"/>
          <w:szCs w:val="22"/>
          <w:lang w:val="en-US"/>
        </w:rPr>
        <w:t xml:space="preserve"> </w:t>
      </w:r>
    </w:p>
    <w:p w:rsidR="00FF3119" w:rsidRPr="00D709BD" w:rsidRDefault="008254E0" w:rsidP="00395446">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Ed.</w:t>
      </w:r>
      <w:r w:rsidR="00FF3119" w:rsidRPr="00D709BD">
        <w:rPr>
          <w:rFonts w:ascii="Times New Roman" w:hAnsi="Times New Roman" w:cs="Times New Roman"/>
          <w:noProof/>
          <w:sz w:val="22"/>
          <w:szCs w:val="22"/>
          <w:lang w:val="en-US"/>
        </w:rPr>
        <w:t>:</w:t>
      </w:r>
      <w:r w:rsidR="00FF3119" w:rsidRPr="00D709BD">
        <w:rPr>
          <w:rFonts w:ascii="Times New Roman" w:hAnsi="Times New Roman" w:cs="Times New Roman"/>
          <w:noProof/>
          <w:sz w:val="22"/>
          <w:szCs w:val="22"/>
          <w:lang w:val="en-US"/>
        </w:rPr>
        <w:tab/>
      </w:r>
      <w:r w:rsidR="0083102D" w:rsidRPr="0083102D">
        <w:rPr>
          <w:rFonts w:ascii="Times New Roman" w:hAnsi="Times New Roman" w:cs="Times New Roman"/>
          <w:noProof/>
          <w:sz w:val="22"/>
          <w:szCs w:val="22"/>
          <w:lang w:val="en-US" w:eastAsia="en-US"/>
        </w:rPr>
        <w:drawing>
          <wp:inline distT="0" distB="0" distL="0" distR="0" wp14:anchorId="2C565A53" wp14:editId="07D3EAC3">
            <wp:extent cx="6350" cy="6350"/>
            <wp:effectExtent l="0" t="0" r="0" b="0"/>
            <wp:docPr id="10" name="Bild 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83102D" w:rsidRPr="0083102D">
        <w:rPr>
          <w:rFonts w:ascii="Times New Roman" w:hAnsi="Times New Roman" w:cs="Times New Roman"/>
          <w:i/>
          <w:sz w:val="22"/>
          <w:szCs w:val="22"/>
          <w:lang w:val="la-Latn"/>
        </w:rPr>
        <w:t xml:space="preserve">Vellei Paterculi historiarum ad </w:t>
      </w:r>
      <w:r w:rsidR="00471A1B">
        <w:rPr>
          <w:rFonts w:ascii="Times New Roman" w:hAnsi="Times New Roman" w:cs="Times New Roman"/>
          <w:i/>
          <w:sz w:val="22"/>
          <w:szCs w:val="22"/>
          <w:lang w:val="la-Latn"/>
        </w:rPr>
        <w:t>M. </w:t>
      </w:r>
      <w:r w:rsidR="0083102D" w:rsidRPr="0083102D">
        <w:rPr>
          <w:rFonts w:ascii="Times New Roman" w:hAnsi="Times New Roman" w:cs="Times New Roman"/>
          <w:i/>
          <w:sz w:val="22"/>
          <w:szCs w:val="22"/>
          <w:lang w:val="la-Latn"/>
        </w:rPr>
        <w:t>Vinicium consulem libri II</w:t>
      </w:r>
      <w:r w:rsidR="0083102D" w:rsidRPr="00D709BD">
        <w:rPr>
          <w:rFonts w:ascii="Times New Roman" w:hAnsi="Times New Roman" w:cs="Times New Roman"/>
          <w:sz w:val="22"/>
          <w:szCs w:val="22"/>
          <w:lang w:val="en-US"/>
        </w:rPr>
        <w:t xml:space="preserve">, hg. </w:t>
      </w:r>
      <w:proofErr w:type="gramStart"/>
      <w:r w:rsidR="0083102D" w:rsidRPr="00D709BD">
        <w:rPr>
          <w:rFonts w:ascii="Times New Roman" w:hAnsi="Times New Roman" w:cs="Times New Roman"/>
          <w:sz w:val="22"/>
          <w:szCs w:val="22"/>
          <w:lang w:val="en-US"/>
        </w:rPr>
        <w:t>v</w:t>
      </w:r>
      <w:proofErr w:type="gramEnd"/>
      <w:r w:rsidR="0083102D" w:rsidRPr="00D709BD">
        <w:rPr>
          <w:rFonts w:ascii="Times New Roman" w:hAnsi="Times New Roman" w:cs="Times New Roman"/>
          <w:sz w:val="22"/>
          <w:szCs w:val="22"/>
          <w:lang w:val="en-US"/>
        </w:rPr>
        <w:t xml:space="preserve">. </w:t>
      </w:r>
      <w:r w:rsidR="0083102D" w:rsidRPr="00D709BD">
        <w:rPr>
          <w:rFonts w:ascii="Times New Roman" w:hAnsi="Times New Roman" w:cs="Times New Roman"/>
          <w:smallCaps/>
          <w:sz w:val="22"/>
          <w:szCs w:val="22"/>
          <w:lang w:val="en-US"/>
        </w:rPr>
        <w:t>W.</w:t>
      </w:r>
      <w:r w:rsidR="0005106F">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S. </w:t>
      </w:r>
      <w:r w:rsidR="0083102D" w:rsidRPr="00D709BD">
        <w:rPr>
          <w:rFonts w:ascii="Times New Roman" w:hAnsi="Times New Roman" w:cs="Times New Roman"/>
          <w:smallCaps/>
          <w:sz w:val="22"/>
          <w:szCs w:val="22"/>
          <w:lang w:val="en-US"/>
        </w:rPr>
        <w:t>Watt</w:t>
      </w:r>
      <w:r w:rsidR="0083102D" w:rsidRPr="00D709BD">
        <w:rPr>
          <w:rFonts w:ascii="Times New Roman" w:hAnsi="Times New Roman" w:cs="Times New Roman"/>
          <w:sz w:val="22"/>
          <w:szCs w:val="22"/>
          <w:lang w:val="en-US"/>
        </w:rPr>
        <w:t>, Stuttgart 1998 (Bibliotheca Teubneriana).</w:t>
      </w:r>
    </w:p>
    <w:p w:rsidR="00A709D9" w:rsidRPr="00D709BD" w:rsidRDefault="00FF3119" w:rsidP="00395446">
      <w:pPr>
        <w:pStyle w:val="NurText"/>
        <w:tabs>
          <w:tab w:val="left" w:pos="993"/>
        </w:tabs>
        <w:spacing w:after="60"/>
        <w:ind w:left="993" w:hanging="426"/>
        <w:jc w:val="both"/>
        <w:rPr>
          <w:rFonts w:ascii="Times New Roman" w:hAnsi="Times New Roman" w:cs="Times New Roman"/>
          <w:noProof/>
          <w:sz w:val="22"/>
          <w:szCs w:val="22"/>
          <w:lang w:val="en-US"/>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00A709D9" w:rsidRPr="00EB1CF2">
        <w:rPr>
          <w:rFonts w:ascii="Times New Roman" w:hAnsi="Times New Roman" w:cs="Times New Roman"/>
          <w:i/>
          <w:noProof/>
          <w:sz w:val="22"/>
          <w:szCs w:val="22"/>
          <w:lang w:val="la-Latn"/>
        </w:rPr>
        <w:t>Historia Romana</w:t>
      </w:r>
      <w:r w:rsidR="00A709D9" w:rsidRPr="001B03AB">
        <w:rPr>
          <w:rFonts w:ascii="Times New Roman" w:hAnsi="Times New Roman" w:cs="Times New Roman"/>
          <w:noProof/>
          <w:sz w:val="22"/>
          <w:szCs w:val="22"/>
        </w:rPr>
        <w:t xml:space="preserve">, lat./dt., hg. u. übers. v. </w:t>
      </w:r>
      <w:r w:rsidR="00471A1B">
        <w:rPr>
          <w:rFonts w:ascii="Times New Roman" w:hAnsi="Times New Roman" w:cs="Times New Roman"/>
          <w:smallCaps/>
          <w:noProof/>
          <w:sz w:val="22"/>
          <w:szCs w:val="22"/>
        </w:rPr>
        <w:t>M. </w:t>
      </w:r>
      <w:r w:rsidR="00A709D9" w:rsidRPr="001B03AB">
        <w:rPr>
          <w:rFonts w:ascii="Times New Roman" w:hAnsi="Times New Roman" w:cs="Times New Roman"/>
          <w:smallCaps/>
          <w:noProof/>
          <w:sz w:val="22"/>
          <w:szCs w:val="22"/>
        </w:rPr>
        <w:t>Giebel</w:t>
      </w:r>
      <w:r w:rsidR="00A709D9" w:rsidRPr="001B03AB">
        <w:rPr>
          <w:rFonts w:ascii="Times New Roman" w:hAnsi="Times New Roman" w:cs="Times New Roman"/>
          <w:noProof/>
          <w:sz w:val="22"/>
          <w:szCs w:val="22"/>
        </w:rPr>
        <w:t>, Stuttgart 2004</w:t>
      </w:r>
      <w:r w:rsidR="00F24D07" w:rsidRPr="001B03AB">
        <w:rPr>
          <w:rFonts w:ascii="Times New Roman" w:hAnsi="Times New Roman" w:cs="Times New Roman"/>
          <w:noProof/>
          <w:sz w:val="22"/>
          <w:szCs w:val="22"/>
        </w:rPr>
        <w:t xml:space="preserve">. </w:t>
      </w:r>
      <w:r w:rsidR="00F24D07" w:rsidRPr="00D709BD">
        <w:rPr>
          <w:rFonts w:ascii="Times New Roman" w:hAnsi="Times New Roman" w:cs="Times New Roman"/>
          <w:noProof/>
          <w:sz w:val="22"/>
          <w:szCs w:val="22"/>
          <w:lang w:val="en-US"/>
        </w:rPr>
        <w:t>ND 2008 (Reclam).</w:t>
      </w:r>
    </w:p>
    <w:p w:rsidR="00A709D9" w:rsidRPr="00D709BD" w:rsidRDefault="00A709D9" w:rsidP="00A709D9">
      <w:pPr>
        <w:pStyle w:val="NurText"/>
        <w:tabs>
          <w:tab w:val="left" w:pos="993"/>
        </w:tabs>
        <w:spacing w:after="60"/>
        <w:ind w:left="993" w:hanging="426"/>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ab/>
      </w:r>
      <w:r w:rsidR="009119A4" w:rsidRPr="00D709BD">
        <w:rPr>
          <w:rFonts w:ascii="Times New Roman" w:hAnsi="Times New Roman" w:cs="Times New Roman"/>
          <w:noProof/>
          <w:sz w:val="22"/>
          <w:szCs w:val="22"/>
          <w:lang w:val="en-US"/>
        </w:rPr>
        <w:t xml:space="preserve">Compendium of Roman History. </w:t>
      </w:r>
      <w:r w:rsidR="009119A4" w:rsidRPr="00D709BD">
        <w:rPr>
          <w:rFonts w:ascii="Times New Roman" w:hAnsi="Times New Roman" w:cs="Times New Roman"/>
          <w:i/>
          <w:noProof/>
          <w:sz w:val="22"/>
          <w:szCs w:val="22"/>
          <w:lang w:val="en-US"/>
        </w:rPr>
        <w:t>Res Gestae Divi Augusti</w:t>
      </w:r>
      <w:r w:rsidR="009119A4" w:rsidRPr="00D709BD">
        <w:rPr>
          <w:rFonts w:ascii="Times New Roman" w:hAnsi="Times New Roman" w:cs="Times New Roman"/>
          <w:noProof/>
          <w:sz w:val="22"/>
          <w:szCs w:val="22"/>
          <w:lang w:val="en-US"/>
        </w:rPr>
        <w:t xml:space="preserve">, gr./lat./engl., hg. u. übers. v. </w:t>
      </w:r>
      <w:r w:rsidR="009119A4" w:rsidRPr="00D709BD">
        <w:rPr>
          <w:rFonts w:ascii="Times New Roman" w:hAnsi="Times New Roman" w:cs="Times New Roman"/>
          <w:smallCaps/>
          <w:noProof/>
          <w:sz w:val="22"/>
          <w:szCs w:val="22"/>
          <w:lang w:val="en-US"/>
        </w:rPr>
        <w:t>F.</w:t>
      </w:r>
      <w:r w:rsidR="0005106F">
        <w:rPr>
          <w:rFonts w:ascii="Times New Roman" w:hAnsi="Times New Roman" w:cs="Times New Roman"/>
          <w:smallCaps/>
          <w:noProof/>
          <w:sz w:val="22"/>
          <w:szCs w:val="22"/>
          <w:lang w:val="en-US"/>
        </w:rPr>
        <w:t> </w:t>
      </w:r>
      <w:r w:rsidR="00471A1B">
        <w:rPr>
          <w:rFonts w:ascii="Times New Roman" w:hAnsi="Times New Roman" w:cs="Times New Roman"/>
          <w:smallCaps/>
          <w:noProof/>
          <w:sz w:val="22"/>
          <w:szCs w:val="22"/>
          <w:lang w:val="en-US"/>
        </w:rPr>
        <w:t>W. </w:t>
      </w:r>
      <w:r w:rsidR="009119A4" w:rsidRPr="00D709BD">
        <w:rPr>
          <w:rFonts w:ascii="Times New Roman" w:hAnsi="Times New Roman" w:cs="Times New Roman"/>
          <w:smallCaps/>
          <w:noProof/>
          <w:sz w:val="22"/>
          <w:szCs w:val="22"/>
          <w:lang w:val="en-US"/>
        </w:rPr>
        <w:t>Shipley</w:t>
      </w:r>
      <w:r w:rsidR="009119A4" w:rsidRPr="00D709BD">
        <w:rPr>
          <w:rFonts w:ascii="Times New Roman" w:hAnsi="Times New Roman" w:cs="Times New Roman"/>
          <w:noProof/>
          <w:sz w:val="22"/>
          <w:szCs w:val="22"/>
          <w:lang w:val="en-US"/>
        </w:rPr>
        <w:t xml:space="preserve">, London </w:t>
      </w:r>
      <w:r w:rsidR="00290047">
        <w:rPr>
          <w:rFonts w:ascii="Times New Roman" w:hAnsi="Times New Roman" w:cs="Times New Roman"/>
          <w:noProof/>
          <w:sz w:val="22"/>
          <w:szCs w:val="22"/>
          <w:lang w:val="en-US"/>
        </w:rPr>
        <w:t>u. a.</w:t>
      </w:r>
      <w:r w:rsidR="009119A4" w:rsidRPr="00D709BD">
        <w:rPr>
          <w:rFonts w:ascii="Times New Roman" w:hAnsi="Times New Roman" w:cs="Times New Roman"/>
          <w:noProof/>
          <w:sz w:val="22"/>
          <w:szCs w:val="22"/>
          <w:lang w:val="en-US"/>
        </w:rPr>
        <w:t xml:space="preserve"> 1924</w:t>
      </w:r>
      <w:r w:rsidR="0083102D" w:rsidRPr="00D709BD">
        <w:rPr>
          <w:rFonts w:ascii="Times New Roman" w:hAnsi="Times New Roman" w:cs="Times New Roman"/>
          <w:noProof/>
          <w:sz w:val="22"/>
          <w:szCs w:val="22"/>
          <w:lang w:val="en-US"/>
        </w:rPr>
        <w:t>; ND 2002</w:t>
      </w:r>
      <w:r w:rsidR="009119A4" w:rsidRPr="00D709BD">
        <w:rPr>
          <w:rFonts w:ascii="Times New Roman" w:hAnsi="Times New Roman" w:cs="Times New Roman"/>
          <w:noProof/>
          <w:sz w:val="22"/>
          <w:szCs w:val="22"/>
          <w:lang w:val="en-US"/>
        </w:rPr>
        <w:t xml:space="preserve"> (Loeb Classical Library).</w:t>
      </w:r>
    </w:p>
    <w:p w:rsidR="00035D55" w:rsidRPr="007C63D3" w:rsidRDefault="00471A1B" w:rsidP="00440723">
      <w:pPr>
        <w:pStyle w:val="NurText"/>
        <w:spacing w:before="200"/>
        <w:ind w:left="567" w:hanging="567"/>
        <w:jc w:val="both"/>
        <w:rPr>
          <w:rFonts w:ascii="Times New Roman" w:hAnsi="Times New Roman" w:cs="Times New Roman"/>
          <w:noProof/>
          <w:sz w:val="22"/>
          <w:szCs w:val="22"/>
        </w:rPr>
      </w:pPr>
      <w:r w:rsidRPr="007C63D3">
        <w:rPr>
          <w:rFonts w:ascii="Times New Roman" w:hAnsi="Times New Roman" w:cs="Times New Roman"/>
          <w:smallCaps/>
          <w:noProof/>
          <w:sz w:val="22"/>
          <w:szCs w:val="22"/>
        </w:rPr>
        <w:t>P. </w:t>
      </w:r>
      <w:r w:rsidR="009119A4" w:rsidRPr="007C63D3">
        <w:rPr>
          <w:rFonts w:ascii="Times New Roman" w:hAnsi="Times New Roman" w:cs="Times New Roman"/>
          <w:smallCaps/>
          <w:noProof/>
          <w:sz w:val="22"/>
          <w:szCs w:val="22"/>
        </w:rPr>
        <w:t>Vergilius Maro</w:t>
      </w:r>
      <w:r w:rsidR="00035D55" w:rsidRPr="007C63D3">
        <w:rPr>
          <w:rFonts w:ascii="Times New Roman" w:hAnsi="Times New Roman" w:cs="Times New Roman"/>
          <w:noProof/>
          <w:sz w:val="22"/>
          <w:szCs w:val="22"/>
        </w:rPr>
        <w:t>:</w:t>
      </w:r>
      <w:r w:rsidR="009119A4" w:rsidRPr="007C63D3">
        <w:rPr>
          <w:rFonts w:ascii="Times New Roman" w:hAnsi="Times New Roman" w:cs="Times New Roman"/>
          <w:noProof/>
          <w:sz w:val="22"/>
          <w:szCs w:val="22"/>
        </w:rPr>
        <w:t xml:space="preserve"> </w:t>
      </w:r>
    </w:p>
    <w:p w:rsidR="00FF3119" w:rsidRPr="00F570ED" w:rsidRDefault="008254E0" w:rsidP="0083102D">
      <w:pPr>
        <w:pStyle w:val="NurText"/>
        <w:tabs>
          <w:tab w:val="left" w:pos="993"/>
        </w:tabs>
        <w:spacing w:after="60"/>
        <w:ind w:left="993" w:hanging="426"/>
        <w:jc w:val="both"/>
        <w:rPr>
          <w:rFonts w:ascii="Times New Roman" w:hAnsi="Times New Roman" w:cs="Times New Roman"/>
          <w:noProof/>
          <w:sz w:val="22"/>
          <w:szCs w:val="22"/>
        </w:rPr>
      </w:pPr>
      <w:r w:rsidRPr="00F570ED">
        <w:rPr>
          <w:rFonts w:ascii="Times New Roman" w:hAnsi="Times New Roman" w:cs="Times New Roman"/>
          <w:noProof/>
          <w:sz w:val="22"/>
          <w:szCs w:val="22"/>
        </w:rPr>
        <w:t>Ed.</w:t>
      </w:r>
      <w:r w:rsidR="00FF3119" w:rsidRPr="00F570ED">
        <w:rPr>
          <w:rFonts w:ascii="Times New Roman" w:hAnsi="Times New Roman" w:cs="Times New Roman"/>
          <w:noProof/>
          <w:sz w:val="22"/>
          <w:szCs w:val="22"/>
        </w:rPr>
        <w:t>:</w:t>
      </w:r>
      <w:r w:rsidR="00FF3119" w:rsidRPr="00F570ED">
        <w:rPr>
          <w:rFonts w:ascii="Times New Roman" w:hAnsi="Times New Roman" w:cs="Times New Roman"/>
          <w:noProof/>
          <w:sz w:val="22"/>
          <w:szCs w:val="22"/>
        </w:rPr>
        <w:tab/>
      </w:r>
      <w:r w:rsidR="0083102D" w:rsidRPr="0083102D">
        <w:rPr>
          <w:rFonts w:ascii="Times New Roman" w:hAnsi="Times New Roman" w:cs="Times New Roman"/>
          <w:noProof/>
          <w:sz w:val="22"/>
          <w:szCs w:val="22"/>
          <w:lang w:val="en-US" w:eastAsia="en-US"/>
        </w:rPr>
        <w:drawing>
          <wp:inline distT="0" distB="0" distL="0" distR="0" wp14:anchorId="67E1FA31" wp14:editId="63480699">
            <wp:extent cx="6350" cy="6350"/>
            <wp:effectExtent l="0" t="0" r="0" b="0"/>
            <wp:docPr id="9" name="Bild 5"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471A1B">
        <w:rPr>
          <w:rFonts w:ascii="Times New Roman" w:hAnsi="Times New Roman" w:cs="Times New Roman"/>
          <w:i/>
          <w:sz w:val="22"/>
          <w:szCs w:val="22"/>
          <w:lang w:val="la-Latn"/>
        </w:rPr>
        <w:t>P. </w:t>
      </w:r>
      <w:r w:rsidR="0083102D" w:rsidRPr="0083102D">
        <w:rPr>
          <w:rFonts w:ascii="Times New Roman" w:hAnsi="Times New Roman" w:cs="Times New Roman"/>
          <w:i/>
          <w:sz w:val="22"/>
          <w:szCs w:val="22"/>
          <w:lang w:val="la-Latn"/>
        </w:rPr>
        <w:t>Vergili Maronis Opera</w:t>
      </w:r>
      <w:r w:rsidR="0083102D" w:rsidRPr="00F570ED">
        <w:rPr>
          <w:rFonts w:ascii="Times New Roman" w:hAnsi="Times New Roman" w:cs="Times New Roman"/>
          <w:sz w:val="22"/>
          <w:szCs w:val="22"/>
        </w:rPr>
        <w:t xml:space="preserve">, hg. v. </w:t>
      </w:r>
      <w:r w:rsidR="00471A1B" w:rsidRPr="00F570ED">
        <w:rPr>
          <w:rFonts w:ascii="Times New Roman" w:hAnsi="Times New Roman" w:cs="Times New Roman"/>
          <w:smallCaps/>
          <w:sz w:val="22"/>
          <w:szCs w:val="22"/>
        </w:rPr>
        <w:t>W. </w:t>
      </w:r>
      <w:r w:rsidR="0083102D" w:rsidRPr="00F570ED">
        <w:rPr>
          <w:rFonts w:ascii="Times New Roman" w:hAnsi="Times New Roman" w:cs="Times New Roman"/>
          <w:smallCaps/>
          <w:sz w:val="22"/>
          <w:szCs w:val="22"/>
        </w:rPr>
        <w:t>Janell</w:t>
      </w:r>
      <w:r w:rsidR="0083102D" w:rsidRPr="00F570ED">
        <w:rPr>
          <w:rFonts w:ascii="Times New Roman" w:hAnsi="Times New Roman" w:cs="Times New Roman"/>
          <w:sz w:val="22"/>
          <w:szCs w:val="22"/>
        </w:rPr>
        <w:t xml:space="preserve">, </w:t>
      </w:r>
      <w:r w:rsidR="007B5B78" w:rsidRPr="00F570ED">
        <w:rPr>
          <w:rFonts w:ascii="Times New Roman" w:hAnsi="Times New Roman" w:cs="Times New Roman"/>
          <w:sz w:val="22"/>
          <w:szCs w:val="22"/>
        </w:rPr>
        <w:t>3. Aufl.</w:t>
      </w:r>
      <w:r w:rsidR="0083102D" w:rsidRPr="00F570ED">
        <w:rPr>
          <w:rFonts w:ascii="Times New Roman" w:hAnsi="Times New Roman" w:cs="Times New Roman"/>
          <w:sz w:val="22"/>
          <w:szCs w:val="22"/>
        </w:rPr>
        <w:t>, Leipzig 1920. (Bibliotheca Teubneriana)</w:t>
      </w:r>
      <w:r w:rsidR="00247F6C" w:rsidRPr="00F570ED">
        <w:rPr>
          <w:rFonts w:ascii="Times New Roman" w:hAnsi="Times New Roman" w:cs="Times New Roman"/>
          <w:sz w:val="22"/>
          <w:szCs w:val="22"/>
        </w:rPr>
        <w:t>.</w:t>
      </w:r>
    </w:p>
    <w:p w:rsidR="009119A4" w:rsidRPr="00F570ED" w:rsidRDefault="00FF3119" w:rsidP="00395446">
      <w:pPr>
        <w:pStyle w:val="NurText"/>
        <w:tabs>
          <w:tab w:val="left" w:pos="993"/>
        </w:tabs>
        <w:spacing w:after="60"/>
        <w:ind w:left="993" w:hanging="426"/>
        <w:jc w:val="both"/>
        <w:rPr>
          <w:rFonts w:ascii="Times New Roman" w:hAnsi="Times New Roman" w:cs="Times New Roman"/>
          <w:noProof/>
          <w:sz w:val="22"/>
          <w:szCs w:val="22"/>
          <w:lang w:val="fr-FR"/>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009119A4" w:rsidRPr="001B03AB">
        <w:rPr>
          <w:rFonts w:ascii="Times New Roman" w:hAnsi="Times New Roman" w:cs="Times New Roman"/>
          <w:noProof/>
          <w:sz w:val="22"/>
          <w:szCs w:val="22"/>
        </w:rPr>
        <w:t xml:space="preserve">Landleben: Bucolica – Georgica – Catalepton. Vergil-Viten, lat./dt., hg. u. übers. v. </w:t>
      </w:r>
      <w:r w:rsidR="00471A1B">
        <w:rPr>
          <w:rFonts w:ascii="Times New Roman" w:hAnsi="Times New Roman" w:cs="Times New Roman"/>
          <w:noProof/>
          <w:sz w:val="22"/>
          <w:szCs w:val="22"/>
        </w:rPr>
        <w:t>J. </w:t>
      </w:r>
      <w:r w:rsidR="009119A4" w:rsidRPr="001B03AB">
        <w:rPr>
          <w:rFonts w:ascii="Times New Roman" w:hAnsi="Times New Roman" w:cs="Times New Roman"/>
          <w:smallCaps/>
          <w:noProof/>
          <w:sz w:val="22"/>
          <w:szCs w:val="22"/>
        </w:rPr>
        <w:t>Götte</w:t>
      </w:r>
      <w:r w:rsidR="009119A4" w:rsidRPr="001B03AB">
        <w:rPr>
          <w:rFonts w:ascii="Times New Roman" w:hAnsi="Times New Roman" w:cs="Times New Roman"/>
          <w:noProof/>
          <w:sz w:val="22"/>
          <w:szCs w:val="22"/>
        </w:rPr>
        <w:t xml:space="preserve"> </w:t>
      </w:r>
      <w:r w:rsidR="00290047">
        <w:rPr>
          <w:rFonts w:ascii="Times New Roman" w:hAnsi="Times New Roman" w:cs="Times New Roman"/>
          <w:noProof/>
          <w:sz w:val="22"/>
          <w:szCs w:val="22"/>
        </w:rPr>
        <w:t>u. a.</w:t>
      </w:r>
      <w:r w:rsidR="009119A4"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6. </w:t>
      </w:r>
      <w:r w:rsidR="007B5B78" w:rsidRPr="00F570ED">
        <w:rPr>
          <w:rFonts w:ascii="Times New Roman" w:hAnsi="Times New Roman" w:cs="Times New Roman"/>
          <w:noProof/>
          <w:sz w:val="22"/>
          <w:szCs w:val="22"/>
          <w:lang w:val="fr-FR"/>
        </w:rPr>
        <w:t>Aufl.</w:t>
      </w:r>
      <w:r w:rsidR="009119A4" w:rsidRPr="00F570ED">
        <w:rPr>
          <w:rFonts w:ascii="Times New Roman" w:hAnsi="Times New Roman" w:cs="Times New Roman"/>
          <w:noProof/>
          <w:sz w:val="22"/>
          <w:szCs w:val="22"/>
          <w:lang w:val="fr-FR"/>
        </w:rPr>
        <w:t xml:space="preserve">, München </w:t>
      </w:r>
      <w:r w:rsidR="00290047" w:rsidRPr="00F570ED">
        <w:rPr>
          <w:rFonts w:ascii="Times New Roman" w:hAnsi="Times New Roman" w:cs="Times New Roman"/>
          <w:noProof/>
          <w:sz w:val="22"/>
          <w:szCs w:val="22"/>
          <w:lang w:val="fr-FR"/>
        </w:rPr>
        <w:t>u. a.</w:t>
      </w:r>
      <w:r w:rsidR="009119A4" w:rsidRPr="00F570ED">
        <w:rPr>
          <w:rFonts w:ascii="Times New Roman" w:hAnsi="Times New Roman" w:cs="Times New Roman"/>
          <w:noProof/>
          <w:sz w:val="22"/>
          <w:szCs w:val="22"/>
          <w:lang w:val="fr-FR"/>
        </w:rPr>
        <w:t xml:space="preserve"> 1995 (Sammlung Tusculum).</w:t>
      </w:r>
    </w:p>
    <w:p w:rsidR="001E2405" w:rsidRPr="00E32FD5" w:rsidRDefault="001E2405" w:rsidP="00A0557F">
      <w:pPr>
        <w:pStyle w:val="NurText"/>
        <w:tabs>
          <w:tab w:val="left" w:pos="851"/>
        </w:tabs>
        <w:spacing w:before="200" w:after="120"/>
        <w:ind w:left="567" w:hanging="567"/>
        <w:jc w:val="both"/>
        <w:rPr>
          <w:rFonts w:ascii="Times New Roman" w:hAnsi="Times New Roman" w:cs="Times New Roman"/>
          <w:noProof/>
          <w:sz w:val="22"/>
          <w:szCs w:val="22"/>
          <w:lang w:val="fr-FR"/>
        </w:rPr>
      </w:pPr>
      <w:r w:rsidRPr="00E32FD5">
        <w:rPr>
          <w:rFonts w:ascii="Times New Roman" w:hAnsi="Times New Roman" w:cs="Times New Roman"/>
          <w:smallCaps/>
          <w:noProof/>
          <w:sz w:val="22"/>
          <w:szCs w:val="22"/>
          <w:lang w:val="fr-FR"/>
        </w:rPr>
        <w:t>De viris illustribus</w:t>
      </w:r>
      <w:r w:rsidR="00013069" w:rsidRPr="00E32FD5">
        <w:rPr>
          <w:rFonts w:ascii="Times New Roman" w:hAnsi="Times New Roman" w:cs="Times New Roman"/>
          <w:smallCaps/>
          <w:noProof/>
          <w:sz w:val="22"/>
          <w:szCs w:val="22"/>
          <w:lang w:val="fr-FR"/>
        </w:rPr>
        <w:t>:</w:t>
      </w:r>
      <w:r w:rsidRPr="00E32FD5">
        <w:rPr>
          <w:rFonts w:ascii="Times New Roman" w:hAnsi="Times New Roman" w:cs="Times New Roman"/>
          <w:noProof/>
          <w:sz w:val="22"/>
          <w:szCs w:val="22"/>
          <w:lang w:val="fr-FR"/>
        </w:rPr>
        <w:t xml:space="preserve"> s. </w:t>
      </w:r>
      <w:r w:rsidR="00471A1B">
        <w:rPr>
          <w:rFonts w:ascii="Times New Roman" w:hAnsi="Times New Roman" w:cs="Times New Roman"/>
          <w:smallCaps/>
          <w:noProof/>
          <w:sz w:val="22"/>
          <w:szCs w:val="22"/>
          <w:lang w:val="fr-FR"/>
        </w:rPr>
        <w:t>S. </w:t>
      </w:r>
      <w:r w:rsidRPr="00E32FD5">
        <w:rPr>
          <w:rFonts w:ascii="Times New Roman" w:hAnsi="Times New Roman" w:cs="Times New Roman"/>
          <w:smallCaps/>
          <w:noProof/>
          <w:sz w:val="22"/>
          <w:szCs w:val="22"/>
          <w:lang w:val="fr-FR"/>
        </w:rPr>
        <w:t>Aurelius Victor</w:t>
      </w:r>
    </w:p>
    <w:p w:rsidR="00035D55" w:rsidRPr="00E32FD5" w:rsidRDefault="009119A4" w:rsidP="00A0557F">
      <w:pPr>
        <w:pStyle w:val="NurText"/>
        <w:spacing w:before="200"/>
        <w:ind w:left="567" w:hanging="567"/>
        <w:jc w:val="both"/>
        <w:rPr>
          <w:rFonts w:ascii="Times New Roman" w:hAnsi="Times New Roman" w:cs="Times New Roman"/>
          <w:noProof/>
          <w:sz w:val="22"/>
          <w:szCs w:val="22"/>
          <w:lang w:val="fr-FR"/>
        </w:rPr>
      </w:pPr>
      <w:r w:rsidRPr="00E32FD5">
        <w:rPr>
          <w:rFonts w:ascii="Times New Roman" w:hAnsi="Times New Roman" w:cs="Times New Roman"/>
          <w:smallCaps/>
          <w:noProof/>
          <w:sz w:val="22"/>
          <w:szCs w:val="22"/>
          <w:lang w:val="fr-FR"/>
        </w:rPr>
        <w:t>Vitruvius</w:t>
      </w:r>
      <w:r w:rsidR="00035D55" w:rsidRPr="00E32FD5">
        <w:rPr>
          <w:rFonts w:ascii="Times New Roman" w:hAnsi="Times New Roman" w:cs="Times New Roman"/>
          <w:noProof/>
          <w:sz w:val="22"/>
          <w:szCs w:val="22"/>
          <w:lang w:val="fr-FR"/>
        </w:rPr>
        <w:t>:</w:t>
      </w:r>
    </w:p>
    <w:p w:rsidR="00FF3119" w:rsidRPr="00E32FD5" w:rsidRDefault="00C90803" w:rsidP="00395446">
      <w:pPr>
        <w:pStyle w:val="NurText"/>
        <w:tabs>
          <w:tab w:val="left" w:pos="993"/>
        </w:tabs>
        <w:spacing w:after="60"/>
        <w:ind w:left="993" w:hanging="426"/>
        <w:jc w:val="both"/>
        <w:rPr>
          <w:rFonts w:ascii="Times New Roman" w:hAnsi="Times New Roman" w:cs="Times New Roman"/>
          <w:noProof/>
          <w:sz w:val="22"/>
          <w:szCs w:val="22"/>
          <w:lang w:val="fr-FR"/>
        </w:rPr>
      </w:pPr>
      <w:r w:rsidRPr="00E32FD5">
        <w:rPr>
          <w:rFonts w:ascii="Times New Roman" w:hAnsi="Times New Roman" w:cs="Times New Roman"/>
          <w:noProof/>
          <w:sz w:val="22"/>
          <w:szCs w:val="22"/>
          <w:lang w:val="fr-FR"/>
        </w:rPr>
        <w:t>Ed.</w:t>
      </w:r>
      <w:r w:rsidR="00FF3119" w:rsidRPr="00E32FD5">
        <w:rPr>
          <w:rFonts w:ascii="Times New Roman" w:hAnsi="Times New Roman" w:cs="Times New Roman"/>
          <w:noProof/>
          <w:sz w:val="22"/>
          <w:szCs w:val="22"/>
          <w:lang w:val="fr-FR"/>
        </w:rPr>
        <w:t>:</w:t>
      </w:r>
      <w:r w:rsidR="00FF3119" w:rsidRPr="00E32FD5">
        <w:rPr>
          <w:rFonts w:ascii="Times New Roman" w:hAnsi="Times New Roman" w:cs="Times New Roman"/>
          <w:noProof/>
          <w:sz w:val="22"/>
          <w:szCs w:val="22"/>
          <w:lang w:val="fr-FR"/>
        </w:rPr>
        <w:tab/>
      </w:r>
      <w:r w:rsidR="00856E68" w:rsidRPr="00856E68">
        <w:rPr>
          <w:rFonts w:ascii="Times New Roman" w:hAnsi="Times New Roman" w:cs="Times New Roman"/>
          <w:i/>
          <w:noProof/>
          <w:sz w:val="22"/>
          <w:szCs w:val="22"/>
          <w:lang w:val="la-Latn"/>
        </w:rPr>
        <w:t>Vitruvii</w:t>
      </w:r>
      <w:r w:rsidR="00856E68" w:rsidRPr="00856E68">
        <w:rPr>
          <w:rFonts w:ascii="Times New Roman" w:hAnsi="Times New Roman" w:cs="Times New Roman"/>
          <w:noProof/>
          <w:sz w:val="22"/>
          <w:szCs w:val="22"/>
          <w:lang w:val="la-Latn"/>
        </w:rPr>
        <w:t xml:space="preserve"> </w:t>
      </w:r>
      <w:r w:rsidR="006B00E0">
        <w:rPr>
          <w:rFonts w:ascii="Times New Roman" w:hAnsi="Times New Roman" w:cs="Times New Roman"/>
          <w:i/>
          <w:iCs/>
          <w:noProof/>
          <w:sz w:val="22"/>
          <w:szCs w:val="22"/>
          <w:lang w:val="la-Latn"/>
        </w:rPr>
        <w:t>D</w:t>
      </w:r>
      <w:r w:rsidR="00856E68" w:rsidRPr="00856E68">
        <w:rPr>
          <w:rFonts w:ascii="Times New Roman" w:hAnsi="Times New Roman" w:cs="Times New Roman"/>
          <w:i/>
          <w:iCs/>
          <w:noProof/>
          <w:sz w:val="22"/>
          <w:szCs w:val="22"/>
          <w:lang w:val="la-Latn"/>
        </w:rPr>
        <w:t>e architectura libri decem</w:t>
      </w:r>
      <w:r w:rsidR="00856E68" w:rsidRPr="00856E68">
        <w:rPr>
          <w:rFonts w:ascii="Times New Roman" w:hAnsi="Times New Roman" w:cs="Times New Roman"/>
          <w:iCs/>
          <w:noProof/>
          <w:sz w:val="22"/>
          <w:szCs w:val="22"/>
          <w:lang w:val="la-Latn"/>
        </w:rPr>
        <w:t>,</w:t>
      </w:r>
      <w:r w:rsidR="00856E68" w:rsidRPr="00E32FD5">
        <w:rPr>
          <w:rFonts w:ascii="Times New Roman" w:hAnsi="Times New Roman" w:cs="Times New Roman"/>
          <w:iCs/>
          <w:noProof/>
          <w:sz w:val="22"/>
          <w:szCs w:val="22"/>
          <w:lang w:val="fr-FR"/>
        </w:rPr>
        <w:t xml:space="preserve"> hg. v. </w:t>
      </w:r>
      <w:r w:rsidR="00471A1B">
        <w:rPr>
          <w:rFonts w:ascii="Times New Roman" w:hAnsi="Times New Roman" w:cs="Times New Roman"/>
          <w:iCs/>
          <w:smallCaps/>
          <w:noProof/>
          <w:sz w:val="22"/>
          <w:szCs w:val="22"/>
          <w:lang w:val="fr-FR"/>
        </w:rPr>
        <w:t>F. </w:t>
      </w:r>
      <w:r w:rsidR="00856E68" w:rsidRPr="00E32FD5">
        <w:rPr>
          <w:rFonts w:ascii="Times New Roman" w:hAnsi="Times New Roman" w:cs="Times New Roman"/>
          <w:iCs/>
          <w:smallCaps/>
          <w:noProof/>
          <w:sz w:val="22"/>
          <w:szCs w:val="22"/>
          <w:lang w:val="fr-FR"/>
        </w:rPr>
        <w:t>Krohn</w:t>
      </w:r>
      <w:r w:rsidR="0083102D" w:rsidRPr="00E32FD5">
        <w:rPr>
          <w:rFonts w:ascii="Times New Roman" w:hAnsi="Times New Roman" w:cs="Times New Roman"/>
          <w:iCs/>
          <w:noProof/>
          <w:sz w:val="22"/>
          <w:szCs w:val="22"/>
          <w:lang w:val="fr-FR"/>
        </w:rPr>
        <w:t>, Leipzig 1912 (Bibliothec</w:t>
      </w:r>
      <w:r w:rsidR="00856E68" w:rsidRPr="00E32FD5">
        <w:rPr>
          <w:rFonts w:ascii="Times New Roman" w:hAnsi="Times New Roman" w:cs="Times New Roman"/>
          <w:iCs/>
          <w:noProof/>
          <w:sz w:val="22"/>
          <w:szCs w:val="22"/>
          <w:lang w:val="fr-FR"/>
        </w:rPr>
        <w:t>a Teubneriana).</w:t>
      </w:r>
    </w:p>
    <w:p w:rsidR="009119A4" w:rsidRPr="001B03AB" w:rsidRDefault="00FF3119" w:rsidP="00395446">
      <w:pPr>
        <w:pStyle w:val="NurText"/>
        <w:tabs>
          <w:tab w:val="left" w:pos="993"/>
        </w:tabs>
        <w:spacing w:after="60"/>
        <w:ind w:left="993" w:hanging="426"/>
        <w:jc w:val="both"/>
        <w:rPr>
          <w:rFonts w:ascii="Times New Roman" w:hAnsi="Times New Roman" w:cs="Times New Roman"/>
          <w:noProof/>
          <w:sz w:val="22"/>
          <w:szCs w:val="22"/>
        </w:rPr>
      </w:pPr>
      <w:r w:rsidRPr="001B03AB">
        <w:rPr>
          <w:rFonts w:ascii="Times New Roman" w:hAnsi="Times New Roman" w:cs="Times New Roman"/>
          <w:noProof/>
          <w:sz w:val="22"/>
          <w:szCs w:val="22"/>
        </w:rPr>
        <w:t>Ü:</w:t>
      </w:r>
      <w:r w:rsidRPr="001B03AB">
        <w:rPr>
          <w:rFonts w:ascii="Times New Roman" w:hAnsi="Times New Roman" w:cs="Times New Roman"/>
          <w:noProof/>
          <w:sz w:val="22"/>
          <w:szCs w:val="22"/>
        </w:rPr>
        <w:tab/>
      </w:r>
      <w:r w:rsidR="00841C8A" w:rsidRPr="00856E68">
        <w:rPr>
          <w:rFonts w:ascii="Times New Roman" w:hAnsi="Times New Roman" w:cs="Times New Roman"/>
          <w:i/>
          <w:iCs/>
          <w:noProof/>
          <w:sz w:val="22"/>
          <w:szCs w:val="22"/>
          <w:lang w:val="la-Latn"/>
        </w:rPr>
        <w:t>De architectura libri decem</w:t>
      </w:r>
      <w:r w:rsidR="00841C8A" w:rsidRPr="001B03AB">
        <w:rPr>
          <w:rFonts w:ascii="Times New Roman" w:hAnsi="Times New Roman" w:cs="Times New Roman"/>
          <w:noProof/>
          <w:sz w:val="22"/>
          <w:szCs w:val="22"/>
        </w:rPr>
        <w:t xml:space="preserve"> / </w:t>
      </w:r>
      <w:r w:rsidR="009119A4" w:rsidRPr="001B03AB">
        <w:rPr>
          <w:rFonts w:ascii="Times New Roman" w:hAnsi="Times New Roman" w:cs="Times New Roman"/>
          <w:noProof/>
          <w:sz w:val="22"/>
          <w:szCs w:val="22"/>
        </w:rPr>
        <w:t>Zehn Bücher über Arc</w:t>
      </w:r>
      <w:r w:rsidR="00841C8A" w:rsidRPr="001B03AB">
        <w:rPr>
          <w:rFonts w:ascii="Times New Roman" w:hAnsi="Times New Roman" w:cs="Times New Roman"/>
          <w:noProof/>
          <w:sz w:val="22"/>
          <w:szCs w:val="22"/>
        </w:rPr>
        <w:t>hitektur</w:t>
      </w:r>
      <w:r w:rsidR="009119A4" w:rsidRPr="001B03AB">
        <w:rPr>
          <w:rFonts w:ascii="Times New Roman" w:hAnsi="Times New Roman" w:cs="Times New Roman"/>
          <w:noProof/>
          <w:sz w:val="22"/>
          <w:szCs w:val="22"/>
        </w:rPr>
        <w:t xml:space="preserve">, lat./dt., hg. u. übers. v. </w:t>
      </w:r>
      <w:r w:rsidR="00471A1B">
        <w:rPr>
          <w:rFonts w:ascii="Times New Roman" w:hAnsi="Times New Roman" w:cs="Times New Roman"/>
          <w:smallCaps/>
          <w:noProof/>
          <w:sz w:val="22"/>
          <w:szCs w:val="22"/>
        </w:rPr>
        <w:t>C. </w:t>
      </w:r>
      <w:r w:rsidR="009119A4" w:rsidRPr="006D360C">
        <w:rPr>
          <w:rFonts w:ascii="Times New Roman" w:hAnsi="Times New Roman" w:cs="Times New Roman"/>
          <w:smallCaps/>
          <w:noProof/>
          <w:sz w:val="22"/>
          <w:szCs w:val="22"/>
          <w:rPrChange w:id="14" w:author="Anja Konopka" w:date="2015-05-22T10:38:00Z">
            <w:rPr>
              <w:rFonts w:ascii="Times New Roman" w:hAnsi="Times New Roman" w:cs="Times New Roman"/>
              <w:noProof/>
              <w:sz w:val="22"/>
              <w:szCs w:val="22"/>
            </w:rPr>
          </w:rPrChange>
        </w:rPr>
        <w:t>Fensterbusch</w:t>
      </w:r>
      <w:r w:rsidR="009119A4" w:rsidRPr="001B03AB">
        <w:rPr>
          <w:rFonts w:ascii="Times New Roman" w:hAnsi="Times New Roman" w:cs="Times New Roman"/>
          <w:noProof/>
          <w:sz w:val="22"/>
          <w:szCs w:val="22"/>
        </w:rPr>
        <w:t xml:space="preserve">, </w:t>
      </w:r>
      <w:r w:rsidR="007B5B78">
        <w:rPr>
          <w:rFonts w:ascii="Times New Roman" w:hAnsi="Times New Roman" w:cs="Times New Roman"/>
          <w:noProof/>
          <w:sz w:val="22"/>
          <w:szCs w:val="22"/>
        </w:rPr>
        <w:t>5. Aufl.</w:t>
      </w:r>
      <w:r w:rsidR="009119A4" w:rsidRPr="001B03AB">
        <w:rPr>
          <w:rFonts w:ascii="Times New Roman" w:hAnsi="Times New Roman" w:cs="Times New Roman"/>
          <w:noProof/>
          <w:sz w:val="22"/>
          <w:szCs w:val="22"/>
        </w:rPr>
        <w:t>, Darmstadt 1991 (Bibliothek klassischer Texte).</w:t>
      </w:r>
    </w:p>
    <w:p w:rsidR="009119A4" w:rsidRPr="001B03AB" w:rsidRDefault="009119A4" w:rsidP="0078588D">
      <w:pPr>
        <w:pStyle w:val="NurText"/>
        <w:spacing w:before="120" w:after="120" w:line="360" w:lineRule="auto"/>
        <w:ind w:left="567" w:hanging="567"/>
        <w:jc w:val="both"/>
        <w:rPr>
          <w:rFonts w:ascii="Times New Roman" w:hAnsi="Times New Roman" w:cs="Times New Roman"/>
          <w:noProof/>
          <w:sz w:val="22"/>
          <w:szCs w:val="22"/>
        </w:rPr>
      </w:pPr>
    </w:p>
    <w:p w:rsidR="00013907" w:rsidRPr="00D347E9" w:rsidRDefault="00013907" w:rsidP="00013907">
      <w:pPr>
        <w:pStyle w:val="NurText"/>
        <w:spacing w:before="120"/>
        <w:ind w:left="567" w:hanging="567"/>
        <w:jc w:val="both"/>
        <w:rPr>
          <w:rFonts w:ascii="Times New Roman" w:hAnsi="Times New Roman" w:cs="Times New Roman"/>
          <w:noProof/>
          <w:sz w:val="22"/>
          <w:szCs w:val="22"/>
          <w:lang w:val="en-US"/>
        </w:rPr>
      </w:pPr>
      <w:r w:rsidRPr="00D347E9">
        <w:rPr>
          <w:rFonts w:ascii="Times New Roman" w:hAnsi="Times New Roman" w:cs="Times New Roman"/>
          <w:smallCaps/>
          <w:noProof/>
          <w:sz w:val="22"/>
          <w:szCs w:val="22"/>
          <w:lang w:val="en-US"/>
        </w:rPr>
        <w:t>Zonaras</w:t>
      </w:r>
      <w:r w:rsidRPr="00D347E9">
        <w:rPr>
          <w:rFonts w:ascii="Times New Roman" w:hAnsi="Times New Roman" w:cs="Times New Roman"/>
          <w:noProof/>
          <w:sz w:val="22"/>
          <w:szCs w:val="22"/>
          <w:lang w:val="en-US"/>
        </w:rPr>
        <w:t>:</w:t>
      </w:r>
    </w:p>
    <w:p w:rsidR="00013907" w:rsidRPr="00D347E9" w:rsidRDefault="00013907" w:rsidP="00013907">
      <w:pPr>
        <w:pStyle w:val="NurText"/>
        <w:tabs>
          <w:tab w:val="left" w:pos="993"/>
        </w:tabs>
        <w:spacing w:after="60"/>
        <w:ind w:left="993" w:hanging="426"/>
        <w:jc w:val="both"/>
        <w:rPr>
          <w:rFonts w:ascii="Times New Roman" w:hAnsi="Times New Roman" w:cs="Times New Roman"/>
          <w:noProof/>
          <w:sz w:val="22"/>
          <w:szCs w:val="22"/>
          <w:lang w:val="en-US"/>
        </w:rPr>
      </w:pPr>
      <w:r w:rsidRPr="00D347E9">
        <w:rPr>
          <w:rFonts w:ascii="Times New Roman" w:hAnsi="Times New Roman" w:cs="Times New Roman"/>
          <w:noProof/>
          <w:sz w:val="22"/>
          <w:szCs w:val="22"/>
          <w:lang w:val="en-US"/>
        </w:rPr>
        <w:t>Ed.:</w:t>
      </w:r>
      <w:r w:rsidRPr="00D347E9">
        <w:rPr>
          <w:rFonts w:ascii="Times New Roman" w:hAnsi="Times New Roman" w:cs="Times New Roman"/>
          <w:noProof/>
          <w:sz w:val="22"/>
          <w:szCs w:val="22"/>
          <w:lang w:val="en-US"/>
        </w:rPr>
        <w:tab/>
      </w:r>
      <w:r w:rsidR="00B2721E" w:rsidRPr="00856E68">
        <w:rPr>
          <w:rFonts w:ascii="Times New Roman" w:hAnsi="Times New Roman" w:cs="Times New Roman"/>
          <w:noProof/>
          <w:sz w:val="22"/>
          <w:szCs w:val="22"/>
          <w:lang w:val="en-US" w:eastAsia="en-US"/>
        </w:rPr>
        <w:drawing>
          <wp:inline distT="0" distB="0" distL="0" distR="0" wp14:anchorId="5D32072D" wp14:editId="634A4341">
            <wp:extent cx="6350" cy="6350"/>
            <wp:effectExtent l="0" t="0" r="0" b="0"/>
            <wp:docPr id="7" name="Bild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B2721E" w:rsidRPr="00856E68">
        <w:rPr>
          <w:rFonts w:ascii="Times New Roman" w:hAnsi="Times New Roman" w:cs="Times New Roman"/>
          <w:i/>
          <w:noProof/>
          <w:sz w:val="22"/>
          <w:szCs w:val="22"/>
          <w:lang w:val="la-Latn"/>
        </w:rPr>
        <w:t>Joannis Zonarae Opera omnia: historica, canonica, dogmatica</w:t>
      </w:r>
      <w:r w:rsidR="00B2721E" w:rsidRPr="00D347E9">
        <w:rPr>
          <w:rFonts w:ascii="Times New Roman" w:hAnsi="Times New Roman" w:cs="Times New Roman"/>
          <w:sz w:val="22"/>
          <w:szCs w:val="22"/>
          <w:lang w:val="en-US"/>
        </w:rPr>
        <w:t>, gr</w:t>
      </w:r>
      <w:proofErr w:type="gramStart"/>
      <w:r w:rsidR="00B2721E" w:rsidRPr="00D347E9">
        <w:rPr>
          <w:rFonts w:ascii="Times New Roman" w:hAnsi="Times New Roman" w:cs="Times New Roman"/>
          <w:sz w:val="22"/>
          <w:szCs w:val="22"/>
          <w:lang w:val="en-US"/>
        </w:rPr>
        <w:t>./</w:t>
      </w:r>
      <w:proofErr w:type="gramEnd"/>
      <w:r w:rsidR="00B2721E" w:rsidRPr="00D347E9">
        <w:rPr>
          <w:rFonts w:ascii="Times New Roman" w:hAnsi="Times New Roman" w:cs="Times New Roman"/>
          <w:sz w:val="22"/>
          <w:szCs w:val="22"/>
          <w:lang w:val="en-US"/>
        </w:rPr>
        <w:t>lat., hg. v. J.-</w:t>
      </w:r>
      <w:r w:rsidR="00471A1B">
        <w:rPr>
          <w:rFonts w:ascii="Times New Roman" w:hAnsi="Times New Roman" w:cs="Times New Roman"/>
          <w:smallCaps/>
          <w:noProof/>
          <w:sz w:val="22"/>
          <w:szCs w:val="22"/>
          <w:lang w:val="en-US"/>
        </w:rPr>
        <w:t>P. </w:t>
      </w:r>
      <w:r w:rsidR="00B2721E" w:rsidRPr="00D347E9">
        <w:rPr>
          <w:rFonts w:ascii="Times New Roman" w:hAnsi="Times New Roman" w:cs="Times New Roman"/>
          <w:smallCaps/>
          <w:noProof/>
          <w:sz w:val="22"/>
          <w:szCs w:val="22"/>
          <w:lang w:val="en-US"/>
          <w:rPrChange w:id="15" w:author="Anja Konopka" w:date="2015-05-22T10:38:00Z">
            <w:rPr>
              <w:rFonts w:ascii="Times New Roman" w:hAnsi="Times New Roman" w:cs="Times New Roman"/>
              <w:sz w:val="22"/>
              <w:szCs w:val="22"/>
              <w:lang w:val="en-US"/>
            </w:rPr>
          </w:rPrChange>
        </w:rPr>
        <w:t>Migne</w:t>
      </w:r>
      <w:r w:rsidR="00B2721E" w:rsidRPr="00D347E9">
        <w:rPr>
          <w:rFonts w:ascii="Times New Roman" w:hAnsi="Times New Roman" w:cs="Times New Roman"/>
          <w:sz w:val="22"/>
          <w:szCs w:val="22"/>
          <w:lang w:val="en-US"/>
        </w:rPr>
        <w:t xml:space="preserve">, </w:t>
      </w:r>
      <w:r w:rsidR="007B5B78" w:rsidRPr="00D347E9">
        <w:rPr>
          <w:rFonts w:ascii="Times New Roman" w:hAnsi="Times New Roman" w:cs="Times New Roman"/>
          <w:sz w:val="22"/>
          <w:szCs w:val="22"/>
          <w:lang w:val="en-US"/>
        </w:rPr>
        <w:t>2 </w:t>
      </w:r>
      <w:proofErr w:type="gramStart"/>
      <w:r w:rsidR="007B5B78" w:rsidRPr="00D347E9">
        <w:rPr>
          <w:rFonts w:ascii="Times New Roman" w:hAnsi="Times New Roman" w:cs="Times New Roman"/>
          <w:sz w:val="22"/>
          <w:szCs w:val="22"/>
          <w:lang w:val="en-US"/>
        </w:rPr>
        <w:t>Bde</w:t>
      </w:r>
      <w:r w:rsidR="00B2721E" w:rsidRPr="00D347E9">
        <w:rPr>
          <w:rFonts w:ascii="Times New Roman" w:hAnsi="Times New Roman" w:cs="Times New Roman"/>
          <w:sz w:val="22"/>
          <w:szCs w:val="22"/>
          <w:lang w:val="en-US"/>
        </w:rPr>
        <w:t>.,</w:t>
      </w:r>
      <w:proofErr w:type="gramEnd"/>
      <w:r w:rsidR="00B2721E" w:rsidRPr="00D347E9">
        <w:rPr>
          <w:rFonts w:ascii="Times New Roman" w:hAnsi="Times New Roman" w:cs="Times New Roman"/>
          <w:sz w:val="22"/>
          <w:szCs w:val="22"/>
          <w:lang w:val="en-US"/>
        </w:rPr>
        <w:t xml:space="preserve"> Turnhout 1984</w:t>
      </w:r>
      <w:r w:rsidR="00754F64" w:rsidRPr="00D347E9">
        <w:rPr>
          <w:rFonts w:ascii="Times New Roman" w:hAnsi="Times New Roman" w:cs="Times New Roman"/>
          <w:sz w:val="22"/>
          <w:szCs w:val="22"/>
          <w:lang w:val="en-US"/>
        </w:rPr>
        <w:t>–</w:t>
      </w:r>
      <w:r w:rsidR="00B2721E" w:rsidRPr="00D347E9">
        <w:rPr>
          <w:rFonts w:ascii="Times New Roman" w:hAnsi="Times New Roman" w:cs="Times New Roman"/>
          <w:sz w:val="22"/>
          <w:szCs w:val="22"/>
          <w:lang w:val="en-US"/>
        </w:rPr>
        <w:t>1996 (Patrologiae Graecae).</w:t>
      </w:r>
    </w:p>
    <w:p w:rsidR="00013907" w:rsidRPr="009C30FA" w:rsidRDefault="00013907" w:rsidP="00013907">
      <w:pPr>
        <w:pStyle w:val="NurText"/>
        <w:tabs>
          <w:tab w:val="left" w:pos="993"/>
        </w:tabs>
        <w:spacing w:after="60"/>
        <w:ind w:left="993" w:hanging="426"/>
        <w:jc w:val="both"/>
        <w:rPr>
          <w:rFonts w:ascii="Times New Roman" w:hAnsi="Times New Roman" w:cs="Times New Roman"/>
          <w:noProof/>
          <w:sz w:val="22"/>
          <w:szCs w:val="22"/>
        </w:rPr>
      </w:pPr>
      <w:r w:rsidRPr="00D709BD">
        <w:rPr>
          <w:rFonts w:ascii="Times New Roman" w:hAnsi="Times New Roman" w:cs="Times New Roman"/>
          <w:noProof/>
          <w:sz w:val="22"/>
          <w:szCs w:val="22"/>
          <w:lang w:val="en-US"/>
        </w:rPr>
        <w:t>Ü:</w:t>
      </w:r>
      <w:r w:rsidRPr="00D709BD">
        <w:rPr>
          <w:rFonts w:ascii="Times New Roman" w:hAnsi="Times New Roman" w:cs="Times New Roman"/>
          <w:noProof/>
          <w:sz w:val="22"/>
          <w:szCs w:val="22"/>
          <w:lang w:val="en-US"/>
        </w:rPr>
        <w:tab/>
      </w:r>
      <w:r w:rsidR="00B2721E" w:rsidRPr="00856E68">
        <w:rPr>
          <w:rFonts w:ascii="Times New Roman" w:hAnsi="Times New Roman" w:cs="Times New Roman"/>
          <w:noProof/>
          <w:sz w:val="22"/>
          <w:szCs w:val="22"/>
          <w:lang w:val="en-US" w:eastAsia="en-US"/>
        </w:rPr>
        <w:drawing>
          <wp:inline distT="0" distB="0" distL="0" distR="0" wp14:anchorId="330302C2" wp14:editId="158DA6C5">
            <wp:extent cx="6350" cy="6350"/>
            <wp:effectExtent l="0" t="0" r="0" b="0"/>
            <wp:docPr id="8" name="Bild 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00856E68" w:rsidRPr="00856E68">
        <w:rPr>
          <w:rFonts w:ascii="Times New Roman" w:hAnsi="Times New Roman" w:cs="Times New Roman"/>
          <w:sz w:val="22"/>
          <w:szCs w:val="22"/>
          <w:lang w:val="en-GB"/>
        </w:rPr>
        <w:t xml:space="preserve">The </w:t>
      </w:r>
      <w:r w:rsidR="00B2721E" w:rsidRPr="00856E68">
        <w:rPr>
          <w:rFonts w:ascii="Times New Roman" w:hAnsi="Times New Roman" w:cs="Times New Roman"/>
          <w:sz w:val="22"/>
          <w:szCs w:val="22"/>
          <w:lang w:val="en-GB"/>
        </w:rPr>
        <w:t xml:space="preserve">History of </w:t>
      </w:r>
      <w:r w:rsidR="00B2721E" w:rsidRPr="00856E68">
        <w:rPr>
          <w:rStyle w:val="textmarked"/>
          <w:rFonts w:ascii="Times New Roman" w:hAnsi="Times New Roman" w:cs="Times New Roman"/>
          <w:sz w:val="22"/>
          <w:szCs w:val="22"/>
          <w:lang w:val="en-GB"/>
        </w:rPr>
        <w:t>Zonaras. F</w:t>
      </w:r>
      <w:r w:rsidR="00B2721E" w:rsidRPr="00856E68">
        <w:rPr>
          <w:rFonts w:ascii="Times New Roman" w:hAnsi="Times New Roman" w:cs="Times New Roman"/>
          <w:sz w:val="22"/>
          <w:szCs w:val="22"/>
          <w:lang w:val="en-GB"/>
        </w:rPr>
        <w:t>rom Alexander Severus to the Death of Theodosius the Great,</w:t>
      </w:r>
      <w:r w:rsidR="00B2721E" w:rsidRPr="00D709BD">
        <w:rPr>
          <w:rFonts w:ascii="Times New Roman" w:hAnsi="Times New Roman" w:cs="Times New Roman"/>
          <w:sz w:val="22"/>
          <w:szCs w:val="22"/>
          <w:lang w:val="en-US"/>
        </w:rPr>
        <w:t xml:space="preserve"> </w:t>
      </w:r>
      <w:proofErr w:type="gramStart"/>
      <w:r w:rsidR="00856E68" w:rsidRPr="00D709BD">
        <w:rPr>
          <w:rFonts w:ascii="Times New Roman" w:hAnsi="Times New Roman" w:cs="Times New Roman"/>
          <w:sz w:val="22"/>
          <w:szCs w:val="22"/>
          <w:lang w:val="en-US"/>
        </w:rPr>
        <w:t>engl.,</w:t>
      </w:r>
      <w:proofErr w:type="gramEnd"/>
      <w:r w:rsidR="00856E68" w:rsidRPr="00D709BD">
        <w:rPr>
          <w:rFonts w:ascii="Times New Roman" w:hAnsi="Times New Roman" w:cs="Times New Roman"/>
          <w:sz w:val="22"/>
          <w:szCs w:val="22"/>
          <w:lang w:val="en-US"/>
        </w:rPr>
        <w:t xml:space="preserve"> </w:t>
      </w:r>
      <w:r w:rsidR="00B2721E" w:rsidRPr="00D709BD">
        <w:rPr>
          <w:rFonts w:ascii="Times New Roman" w:hAnsi="Times New Roman" w:cs="Times New Roman"/>
          <w:sz w:val="22"/>
          <w:szCs w:val="22"/>
          <w:lang w:val="en-US"/>
        </w:rPr>
        <w:t xml:space="preserve">hg., übers. </w:t>
      </w:r>
      <w:proofErr w:type="gramStart"/>
      <w:r w:rsidR="00B2721E" w:rsidRPr="00D709BD">
        <w:rPr>
          <w:rFonts w:ascii="Times New Roman" w:hAnsi="Times New Roman" w:cs="Times New Roman"/>
          <w:sz w:val="22"/>
          <w:szCs w:val="22"/>
          <w:lang w:val="en-US"/>
        </w:rPr>
        <w:t>u</w:t>
      </w:r>
      <w:proofErr w:type="gramEnd"/>
      <w:r w:rsidR="00B2721E" w:rsidRPr="00D709BD">
        <w:rPr>
          <w:rFonts w:ascii="Times New Roman" w:hAnsi="Times New Roman" w:cs="Times New Roman"/>
          <w:sz w:val="22"/>
          <w:szCs w:val="22"/>
          <w:lang w:val="en-US"/>
        </w:rPr>
        <w:t xml:space="preserve">. komm. </w:t>
      </w:r>
      <w:proofErr w:type="gramStart"/>
      <w:r w:rsidR="00B2721E" w:rsidRPr="00D709BD">
        <w:rPr>
          <w:rFonts w:ascii="Times New Roman" w:hAnsi="Times New Roman" w:cs="Times New Roman"/>
          <w:sz w:val="22"/>
          <w:szCs w:val="22"/>
          <w:lang w:val="en-US"/>
        </w:rPr>
        <w:t>v</w:t>
      </w:r>
      <w:proofErr w:type="gramEnd"/>
      <w:r w:rsidR="00B2721E" w:rsidRPr="00D709BD">
        <w:rPr>
          <w:rFonts w:ascii="Times New Roman" w:hAnsi="Times New Roman" w:cs="Times New Roman"/>
          <w:sz w:val="22"/>
          <w:szCs w:val="22"/>
          <w:lang w:val="en-US"/>
        </w:rPr>
        <w:t xml:space="preserve">. </w:t>
      </w:r>
      <w:r w:rsidR="00B2721E" w:rsidRPr="00D709BD">
        <w:rPr>
          <w:rFonts w:ascii="Times New Roman" w:hAnsi="Times New Roman" w:cs="Times New Roman"/>
          <w:smallCaps/>
          <w:sz w:val="22"/>
          <w:szCs w:val="22"/>
          <w:lang w:val="en-US"/>
        </w:rPr>
        <w:t>Th.</w:t>
      </w:r>
      <w:r w:rsidR="0005106F">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M. </w:t>
      </w:r>
      <w:r w:rsidR="00B2721E" w:rsidRPr="009C30FA">
        <w:rPr>
          <w:rFonts w:ascii="Times New Roman" w:hAnsi="Times New Roman" w:cs="Times New Roman"/>
          <w:smallCaps/>
          <w:sz w:val="22"/>
          <w:szCs w:val="22"/>
        </w:rPr>
        <w:t>Banchich</w:t>
      </w:r>
      <w:r w:rsidR="00B2721E" w:rsidRPr="009C30FA">
        <w:rPr>
          <w:rFonts w:ascii="Times New Roman" w:hAnsi="Times New Roman" w:cs="Times New Roman"/>
          <w:sz w:val="22"/>
          <w:szCs w:val="22"/>
        </w:rPr>
        <w:t xml:space="preserve"> u. </w:t>
      </w:r>
      <w:r w:rsidR="00B2721E" w:rsidRPr="009C30FA">
        <w:rPr>
          <w:rFonts w:ascii="Times New Roman" w:hAnsi="Times New Roman" w:cs="Times New Roman"/>
          <w:smallCaps/>
          <w:sz w:val="22"/>
          <w:szCs w:val="22"/>
        </w:rPr>
        <w:t>E.</w:t>
      </w:r>
      <w:r w:rsidR="0005106F" w:rsidRPr="009C30FA">
        <w:rPr>
          <w:rFonts w:ascii="Times New Roman" w:hAnsi="Times New Roman" w:cs="Times New Roman"/>
          <w:smallCaps/>
          <w:sz w:val="22"/>
          <w:szCs w:val="22"/>
        </w:rPr>
        <w:t> </w:t>
      </w:r>
      <w:r w:rsidR="00471A1B">
        <w:rPr>
          <w:rFonts w:ascii="Times New Roman" w:hAnsi="Times New Roman" w:cs="Times New Roman"/>
          <w:smallCaps/>
          <w:sz w:val="22"/>
          <w:szCs w:val="22"/>
        </w:rPr>
        <w:t>N. </w:t>
      </w:r>
      <w:r w:rsidR="00B2721E" w:rsidRPr="009C30FA">
        <w:rPr>
          <w:rFonts w:ascii="Times New Roman" w:hAnsi="Times New Roman" w:cs="Times New Roman"/>
          <w:smallCaps/>
          <w:sz w:val="22"/>
          <w:szCs w:val="22"/>
        </w:rPr>
        <w:t>Lane</w:t>
      </w:r>
      <w:r w:rsidR="00B2721E" w:rsidRPr="009C30FA">
        <w:rPr>
          <w:rFonts w:ascii="Times New Roman" w:hAnsi="Times New Roman" w:cs="Times New Roman"/>
          <w:sz w:val="22"/>
          <w:szCs w:val="22"/>
        </w:rPr>
        <w:t>, Abingdon 2009.</w:t>
      </w:r>
    </w:p>
    <w:p w:rsidR="009119A4" w:rsidRPr="009C30FA" w:rsidRDefault="009119A4" w:rsidP="006D533F">
      <w:pPr>
        <w:pStyle w:val="NurText"/>
        <w:spacing w:after="60" w:line="360" w:lineRule="auto"/>
        <w:ind w:left="567" w:hanging="567"/>
        <w:jc w:val="both"/>
        <w:rPr>
          <w:rFonts w:ascii="Times New Roman" w:hAnsi="Times New Roman" w:cs="Times New Roman"/>
          <w:noProof/>
          <w:sz w:val="22"/>
          <w:szCs w:val="22"/>
        </w:rPr>
      </w:pPr>
    </w:p>
    <w:p w:rsidR="009119A4" w:rsidRPr="00454B71" w:rsidRDefault="009119A4" w:rsidP="00224A65">
      <w:pPr>
        <w:pStyle w:val="berschrift2"/>
        <w:rPr>
          <w:noProof/>
        </w:rPr>
      </w:pPr>
      <w:r w:rsidRPr="009D20E9">
        <w:rPr>
          <w:noProof/>
          <w:highlight w:val="lightGray"/>
        </w:rPr>
        <w:br w:type="page"/>
      </w:r>
      <w:r w:rsidR="00996748">
        <w:rPr>
          <w:noProof/>
        </w:rPr>
        <w:lastRenderedPageBreak/>
        <w:t>6</w:t>
      </w:r>
      <w:r w:rsidR="00F570ED">
        <w:rPr>
          <w:noProof/>
        </w:rPr>
        <w:t xml:space="preserve">.3 </w:t>
      </w:r>
      <w:r w:rsidRPr="00454B71">
        <w:rPr>
          <w:noProof/>
        </w:rPr>
        <w:t>Sekundärliteratur</w:t>
      </w:r>
    </w:p>
    <w:p w:rsidR="009119A4" w:rsidRPr="006D533F" w:rsidRDefault="009119A4" w:rsidP="006D533F">
      <w:pPr>
        <w:pStyle w:val="NurText"/>
        <w:spacing w:after="60"/>
        <w:ind w:left="567" w:hanging="567"/>
        <w:jc w:val="both"/>
        <w:rPr>
          <w:rFonts w:ascii="Times New Roman" w:hAnsi="Times New Roman" w:cs="Times New Roman"/>
          <w:noProof/>
          <w:color w:val="000000"/>
          <w:sz w:val="22"/>
          <w:szCs w:val="22"/>
        </w:rPr>
      </w:pPr>
      <w:r w:rsidRPr="006D533F">
        <w:rPr>
          <w:rFonts w:ascii="Times New Roman" w:hAnsi="Times New Roman" w:cs="Times New Roman"/>
          <w:noProof/>
          <w:color w:val="000000"/>
          <w:sz w:val="22"/>
          <w:szCs w:val="22"/>
        </w:rPr>
        <w:t xml:space="preserve">Abels 2004a = </w:t>
      </w:r>
      <w:r w:rsidR="00471A1B">
        <w:rPr>
          <w:rFonts w:ascii="Times New Roman" w:hAnsi="Times New Roman" w:cs="Times New Roman"/>
          <w:smallCaps/>
          <w:noProof/>
          <w:color w:val="000000"/>
          <w:sz w:val="22"/>
          <w:szCs w:val="22"/>
        </w:rPr>
        <w:t>H. </w:t>
      </w:r>
      <w:r w:rsidRPr="006D533F">
        <w:rPr>
          <w:rFonts w:ascii="Times New Roman" w:hAnsi="Times New Roman" w:cs="Times New Roman"/>
          <w:smallCaps/>
          <w:noProof/>
          <w:color w:val="000000"/>
          <w:sz w:val="22"/>
          <w:szCs w:val="22"/>
        </w:rPr>
        <w:t>Abels</w:t>
      </w:r>
      <w:r w:rsidRPr="006D533F">
        <w:rPr>
          <w:rFonts w:ascii="Times New Roman" w:hAnsi="Times New Roman" w:cs="Times New Roman"/>
          <w:noProof/>
          <w:color w:val="000000"/>
          <w:sz w:val="22"/>
          <w:szCs w:val="22"/>
        </w:rPr>
        <w:t xml:space="preserve">, Einführung in die Soziologie, </w:t>
      </w:r>
      <w:r w:rsidR="007B5B78">
        <w:rPr>
          <w:rFonts w:ascii="Times New Roman" w:hAnsi="Times New Roman" w:cs="Times New Roman"/>
          <w:noProof/>
          <w:color w:val="000000"/>
          <w:sz w:val="22"/>
          <w:szCs w:val="22"/>
        </w:rPr>
        <w:t>2 Bde</w:t>
      </w:r>
      <w:r w:rsidRPr="006D533F">
        <w:rPr>
          <w:rFonts w:ascii="Times New Roman" w:hAnsi="Times New Roman" w:cs="Times New Roman"/>
          <w:noProof/>
          <w:color w:val="000000"/>
          <w:sz w:val="22"/>
          <w:szCs w:val="22"/>
        </w:rPr>
        <w:t>., 2. überarb. Aufl., Wiesbaden 2004.</w:t>
      </w:r>
    </w:p>
    <w:p w:rsidR="009119A4" w:rsidRPr="00A75EE7" w:rsidRDefault="009119A4" w:rsidP="006D533F">
      <w:pPr>
        <w:pStyle w:val="NurText"/>
        <w:spacing w:after="60"/>
        <w:ind w:left="567" w:hanging="567"/>
        <w:jc w:val="both"/>
        <w:rPr>
          <w:rFonts w:ascii="Times New Roman" w:hAnsi="Times New Roman" w:cs="Times New Roman"/>
          <w:noProof/>
          <w:color w:val="000000"/>
          <w:sz w:val="22"/>
          <w:szCs w:val="22"/>
          <w:lang w:val="en-US"/>
        </w:rPr>
      </w:pPr>
      <w:r w:rsidRPr="006D533F">
        <w:rPr>
          <w:rFonts w:ascii="Times New Roman" w:hAnsi="Times New Roman" w:cs="Times New Roman"/>
          <w:noProof/>
          <w:color w:val="000000"/>
          <w:sz w:val="22"/>
          <w:szCs w:val="22"/>
        </w:rPr>
        <w:t xml:space="preserve">Abels 2004b = </w:t>
      </w:r>
      <w:r w:rsidR="00471A1B">
        <w:rPr>
          <w:rFonts w:ascii="Times New Roman" w:hAnsi="Times New Roman" w:cs="Times New Roman"/>
          <w:smallCaps/>
          <w:noProof/>
          <w:color w:val="000000"/>
          <w:sz w:val="22"/>
          <w:szCs w:val="22"/>
        </w:rPr>
        <w:t>H. </w:t>
      </w:r>
      <w:r w:rsidRPr="006D533F">
        <w:rPr>
          <w:rFonts w:ascii="Times New Roman" w:hAnsi="Times New Roman" w:cs="Times New Roman"/>
          <w:smallCaps/>
          <w:noProof/>
          <w:color w:val="000000"/>
          <w:sz w:val="22"/>
          <w:szCs w:val="22"/>
        </w:rPr>
        <w:t>Abels</w:t>
      </w:r>
      <w:r w:rsidRPr="006D533F">
        <w:rPr>
          <w:rFonts w:ascii="Times New Roman" w:hAnsi="Times New Roman" w:cs="Times New Roman"/>
          <w:noProof/>
          <w:color w:val="000000"/>
          <w:sz w:val="22"/>
          <w:szCs w:val="22"/>
        </w:rPr>
        <w:t xml:space="preserve">, Interaktion, Identität, Präsentation. Kleine Einführung in interpretative Theorien der Soziologie, </w:t>
      </w:r>
      <w:r w:rsidR="007B5B78">
        <w:rPr>
          <w:rFonts w:ascii="Times New Roman" w:hAnsi="Times New Roman" w:cs="Times New Roman"/>
          <w:noProof/>
          <w:color w:val="000000"/>
          <w:sz w:val="22"/>
          <w:szCs w:val="22"/>
        </w:rPr>
        <w:t>3. </w:t>
      </w:r>
      <w:r w:rsidR="007B5B78" w:rsidRPr="00471A1B">
        <w:rPr>
          <w:rFonts w:ascii="Times New Roman" w:hAnsi="Times New Roman" w:cs="Times New Roman"/>
          <w:noProof/>
          <w:color w:val="000000"/>
          <w:sz w:val="22"/>
          <w:szCs w:val="22"/>
          <w:lang w:val="en-US"/>
        </w:rPr>
        <w:t>Aufl.</w:t>
      </w:r>
      <w:r w:rsidRPr="00A75EE7">
        <w:rPr>
          <w:rFonts w:ascii="Times New Roman" w:hAnsi="Times New Roman" w:cs="Times New Roman"/>
          <w:noProof/>
          <w:color w:val="000000"/>
          <w:sz w:val="22"/>
          <w:szCs w:val="22"/>
          <w:lang w:val="en-US"/>
        </w:rPr>
        <w:t>, Wiesbaden 2004.</w:t>
      </w:r>
    </w:p>
    <w:p w:rsidR="004F558D" w:rsidRPr="00FC2A33" w:rsidRDefault="004F558D" w:rsidP="006D533F">
      <w:pPr>
        <w:pStyle w:val="NurText"/>
        <w:spacing w:after="60"/>
        <w:ind w:left="567" w:hanging="567"/>
        <w:jc w:val="both"/>
        <w:rPr>
          <w:rFonts w:ascii="Times New Roman" w:hAnsi="Times New Roman" w:cs="Times New Roman"/>
          <w:noProof/>
          <w:color w:val="000000"/>
          <w:sz w:val="22"/>
          <w:szCs w:val="22"/>
          <w:lang w:val="en-GB"/>
        </w:rPr>
      </w:pPr>
      <w:r w:rsidRPr="00FC2A33">
        <w:rPr>
          <w:rFonts w:ascii="Times New Roman" w:hAnsi="Times New Roman" w:cs="Times New Roman"/>
          <w:noProof/>
          <w:color w:val="000000"/>
          <w:sz w:val="22"/>
          <w:szCs w:val="22"/>
          <w:lang w:val="en-GB"/>
        </w:rPr>
        <w:t xml:space="preserve">Adams 2006 = </w:t>
      </w:r>
      <w:r w:rsidR="00FC2A33" w:rsidRPr="00FC2A33">
        <w:rPr>
          <w:rFonts w:ascii="Times New Roman" w:hAnsi="Times New Roman" w:cs="Times New Roman"/>
          <w:smallCaps/>
          <w:noProof/>
          <w:color w:val="000000"/>
          <w:sz w:val="22"/>
          <w:szCs w:val="22"/>
          <w:lang w:val="en-GB"/>
        </w:rPr>
        <w:t>G.</w:t>
      </w:r>
      <w:r w:rsidR="00F23DB4">
        <w:rPr>
          <w:rFonts w:ascii="Times New Roman" w:hAnsi="Times New Roman" w:cs="Times New Roman"/>
          <w:smallCaps/>
          <w:noProof/>
          <w:color w:val="000000"/>
          <w:sz w:val="22"/>
          <w:szCs w:val="22"/>
          <w:lang w:val="en-GB"/>
        </w:rPr>
        <w:t> </w:t>
      </w:r>
      <w:r w:rsidR="00471A1B">
        <w:rPr>
          <w:rFonts w:ascii="Times New Roman" w:hAnsi="Times New Roman" w:cs="Times New Roman"/>
          <w:smallCaps/>
          <w:noProof/>
          <w:color w:val="000000"/>
          <w:sz w:val="22"/>
          <w:szCs w:val="22"/>
          <w:lang w:val="en-GB"/>
        </w:rPr>
        <w:t>W. </w:t>
      </w:r>
      <w:r w:rsidR="00FC2A33" w:rsidRPr="00FC2A33">
        <w:rPr>
          <w:rFonts w:ascii="Times New Roman" w:hAnsi="Times New Roman" w:cs="Times New Roman"/>
          <w:smallCaps/>
          <w:noProof/>
          <w:color w:val="000000"/>
          <w:sz w:val="22"/>
          <w:szCs w:val="22"/>
          <w:lang w:val="en-GB"/>
        </w:rPr>
        <w:t>Adams</w:t>
      </w:r>
      <w:r w:rsidR="00FC2A33" w:rsidRPr="00FC2A33">
        <w:rPr>
          <w:rFonts w:ascii="Times New Roman" w:hAnsi="Times New Roman" w:cs="Times New Roman"/>
          <w:noProof/>
          <w:color w:val="000000"/>
          <w:sz w:val="22"/>
          <w:szCs w:val="22"/>
          <w:lang w:val="en-GB"/>
        </w:rPr>
        <w:t xml:space="preserve">, </w:t>
      </w:r>
      <w:proofErr w:type="gramStart"/>
      <w:r w:rsidR="00FC2A33" w:rsidRPr="00FC2A33">
        <w:rPr>
          <w:rFonts w:ascii="Times New Roman" w:hAnsi="Times New Roman" w:cs="Times New Roman"/>
          <w:color w:val="000000"/>
          <w:sz w:val="22"/>
          <w:szCs w:val="22"/>
          <w:lang w:val="en-US"/>
        </w:rPr>
        <w:t>The</w:t>
      </w:r>
      <w:proofErr w:type="gramEnd"/>
      <w:r w:rsidR="00FC2A33" w:rsidRPr="00FC2A33">
        <w:rPr>
          <w:rFonts w:ascii="Times New Roman" w:hAnsi="Times New Roman" w:cs="Times New Roman"/>
          <w:color w:val="000000"/>
          <w:sz w:val="22"/>
          <w:szCs w:val="22"/>
          <w:lang w:val="en-US"/>
        </w:rPr>
        <w:t xml:space="preserve"> Suburban Villas of Campania and their Social Function, Oxford 2006.</w:t>
      </w:r>
    </w:p>
    <w:p w:rsidR="0053324A" w:rsidRPr="00893C79" w:rsidRDefault="0053324A" w:rsidP="006D533F">
      <w:pPr>
        <w:pStyle w:val="NurText"/>
        <w:spacing w:after="60"/>
        <w:ind w:left="567" w:hanging="567"/>
        <w:jc w:val="both"/>
        <w:rPr>
          <w:rFonts w:ascii="Times New Roman" w:hAnsi="Times New Roman" w:cs="Times New Roman"/>
          <w:noProof/>
          <w:color w:val="000000"/>
          <w:sz w:val="22"/>
          <w:szCs w:val="22"/>
          <w:lang w:val="en-GB"/>
        </w:rPr>
      </w:pPr>
      <w:r w:rsidRPr="00893C79">
        <w:rPr>
          <w:rFonts w:ascii="Times New Roman" w:hAnsi="Times New Roman" w:cs="Times New Roman"/>
          <w:noProof/>
          <w:color w:val="000000"/>
          <w:sz w:val="22"/>
          <w:szCs w:val="22"/>
          <w:lang w:val="en-GB"/>
        </w:rPr>
        <w:t xml:space="preserve">Africa 1982 = </w:t>
      </w:r>
      <w:r w:rsidR="00471A1B">
        <w:rPr>
          <w:rFonts w:ascii="Times New Roman" w:hAnsi="Times New Roman" w:cs="Times New Roman"/>
          <w:smallCaps/>
          <w:noProof/>
          <w:color w:val="000000"/>
          <w:sz w:val="22"/>
          <w:szCs w:val="22"/>
          <w:lang w:val="en-GB"/>
        </w:rPr>
        <w:t>T. </w:t>
      </w:r>
      <w:r w:rsidRPr="00893C79">
        <w:rPr>
          <w:rFonts w:ascii="Times New Roman" w:hAnsi="Times New Roman" w:cs="Times New Roman"/>
          <w:smallCaps/>
          <w:noProof/>
          <w:color w:val="000000"/>
          <w:sz w:val="22"/>
          <w:szCs w:val="22"/>
          <w:lang w:val="en-GB"/>
        </w:rPr>
        <w:t>Africa</w:t>
      </w:r>
      <w:r w:rsidRPr="00893C79">
        <w:rPr>
          <w:rFonts w:ascii="Times New Roman" w:hAnsi="Times New Roman" w:cs="Times New Roman"/>
          <w:noProof/>
          <w:color w:val="000000"/>
          <w:sz w:val="22"/>
          <w:szCs w:val="22"/>
          <w:lang w:val="en-GB"/>
        </w:rPr>
        <w:t>, Worms and Death of Kings. A Cautionary Note on Disease and History, in: CA 1 (1982), 1</w:t>
      </w:r>
      <w:r w:rsidR="00754F64">
        <w:rPr>
          <w:rFonts w:ascii="Times New Roman" w:hAnsi="Times New Roman" w:cs="Times New Roman"/>
          <w:noProof/>
          <w:color w:val="000000"/>
          <w:sz w:val="22"/>
          <w:szCs w:val="22"/>
          <w:lang w:val="en-GB"/>
        </w:rPr>
        <w:t>–</w:t>
      </w:r>
      <w:r w:rsidRPr="00893C79">
        <w:rPr>
          <w:rFonts w:ascii="Times New Roman" w:hAnsi="Times New Roman" w:cs="Times New Roman"/>
          <w:noProof/>
          <w:color w:val="000000"/>
          <w:sz w:val="22"/>
          <w:szCs w:val="22"/>
          <w:lang w:val="en-GB"/>
        </w:rPr>
        <w:t>17.</w:t>
      </w:r>
    </w:p>
    <w:p w:rsidR="009119A4" w:rsidRPr="006D533F" w:rsidRDefault="009119A4" w:rsidP="006D533F">
      <w:pPr>
        <w:pStyle w:val="NurText"/>
        <w:spacing w:after="60"/>
        <w:ind w:left="567" w:hanging="567"/>
        <w:jc w:val="both"/>
        <w:rPr>
          <w:rFonts w:ascii="Times New Roman" w:hAnsi="Times New Roman" w:cs="Times New Roman"/>
          <w:noProof/>
          <w:color w:val="000000"/>
          <w:sz w:val="22"/>
          <w:szCs w:val="22"/>
        </w:rPr>
      </w:pPr>
      <w:r w:rsidRPr="006D533F">
        <w:rPr>
          <w:rFonts w:ascii="Times New Roman" w:hAnsi="Times New Roman" w:cs="Times New Roman"/>
          <w:noProof/>
          <w:color w:val="000000"/>
          <w:sz w:val="22"/>
          <w:szCs w:val="22"/>
        </w:rPr>
        <w:t xml:space="preserve">Alföldy 2001 = </w:t>
      </w:r>
      <w:r w:rsidR="007C63D3">
        <w:rPr>
          <w:rFonts w:ascii="Times New Roman" w:hAnsi="Times New Roman" w:cs="Times New Roman"/>
          <w:smallCaps/>
          <w:noProof/>
          <w:color w:val="000000"/>
          <w:sz w:val="22"/>
          <w:szCs w:val="22"/>
        </w:rPr>
        <w:t>G. </w:t>
      </w:r>
      <w:r w:rsidRPr="006D533F">
        <w:rPr>
          <w:rFonts w:ascii="Times New Roman" w:hAnsi="Times New Roman" w:cs="Times New Roman"/>
          <w:smallCaps/>
          <w:noProof/>
          <w:color w:val="000000"/>
          <w:sz w:val="22"/>
          <w:szCs w:val="22"/>
        </w:rPr>
        <w:t>Alföldy</w:t>
      </w:r>
      <w:r w:rsidRPr="006D533F">
        <w:rPr>
          <w:rFonts w:ascii="Times New Roman" w:hAnsi="Times New Roman" w:cs="Times New Roman"/>
          <w:noProof/>
          <w:color w:val="000000"/>
          <w:sz w:val="22"/>
          <w:szCs w:val="22"/>
        </w:rPr>
        <w:t xml:space="preserve">, </w:t>
      </w:r>
      <w:r w:rsidRPr="001A4065">
        <w:rPr>
          <w:rFonts w:ascii="Times New Roman" w:hAnsi="Times New Roman" w:cs="Times New Roman"/>
          <w:i/>
          <w:iCs/>
          <w:noProof/>
          <w:color w:val="000000"/>
          <w:sz w:val="22"/>
          <w:szCs w:val="22"/>
          <w:lang w:val="la-Latn"/>
        </w:rPr>
        <w:t>Pietas immobilis erga principem</w:t>
      </w:r>
      <w:r w:rsidRPr="006D533F">
        <w:rPr>
          <w:rFonts w:ascii="Times New Roman" w:hAnsi="Times New Roman" w:cs="Times New Roman"/>
          <w:noProof/>
          <w:color w:val="000000"/>
          <w:sz w:val="22"/>
          <w:szCs w:val="22"/>
        </w:rPr>
        <w:t xml:space="preserve"> und ihr Lohn. Öffentliche Ehrendokumente von Senatoren in Rom während der Frühen und Hohen Kaiserzeit, in: </w:t>
      </w:r>
      <w:r w:rsidR="00B96E7B">
        <w:rPr>
          <w:rFonts w:ascii="Times New Roman" w:hAnsi="Times New Roman" w:cs="Times New Roman"/>
          <w:noProof/>
          <w:color w:val="000000"/>
          <w:sz w:val="22"/>
          <w:szCs w:val="22"/>
        </w:rPr>
        <w:t xml:space="preserve">Alföldy </w:t>
      </w:r>
      <w:r w:rsidRPr="006D533F">
        <w:rPr>
          <w:rFonts w:ascii="Times New Roman" w:hAnsi="Times New Roman" w:cs="Times New Roman"/>
          <w:noProof/>
          <w:color w:val="000000"/>
          <w:sz w:val="22"/>
          <w:szCs w:val="22"/>
        </w:rPr>
        <w:t xml:space="preserve">u. </w:t>
      </w:r>
      <w:r w:rsidRPr="00B96E7B">
        <w:rPr>
          <w:rFonts w:ascii="Times New Roman" w:hAnsi="Times New Roman" w:cs="Times New Roman"/>
          <w:noProof/>
          <w:color w:val="000000"/>
          <w:sz w:val="22"/>
          <w:szCs w:val="22"/>
        </w:rPr>
        <w:t>Panciera</w:t>
      </w:r>
      <w:r w:rsidRPr="006D533F">
        <w:rPr>
          <w:rFonts w:ascii="Times New Roman" w:hAnsi="Times New Roman" w:cs="Times New Roman"/>
          <w:noProof/>
          <w:color w:val="000000"/>
          <w:sz w:val="22"/>
          <w:szCs w:val="22"/>
        </w:rPr>
        <w:t xml:space="preserve"> (Hgg.) 2001, 11</w:t>
      </w:r>
      <w:r w:rsidR="00754F64">
        <w:rPr>
          <w:rFonts w:ascii="Times New Roman" w:hAnsi="Times New Roman" w:cs="Times New Roman"/>
          <w:noProof/>
          <w:color w:val="000000"/>
          <w:sz w:val="22"/>
          <w:szCs w:val="22"/>
        </w:rPr>
        <w:t>–</w:t>
      </w:r>
      <w:r w:rsidRPr="006D533F">
        <w:rPr>
          <w:rFonts w:ascii="Times New Roman" w:hAnsi="Times New Roman" w:cs="Times New Roman"/>
          <w:noProof/>
          <w:color w:val="000000"/>
          <w:sz w:val="22"/>
          <w:szCs w:val="22"/>
        </w:rPr>
        <w:t>46.</w:t>
      </w:r>
    </w:p>
    <w:p w:rsidR="009119A4" w:rsidRPr="006D533F" w:rsidRDefault="009119A4" w:rsidP="006D533F">
      <w:pPr>
        <w:pStyle w:val="NurText"/>
        <w:spacing w:after="60"/>
        <w:ind w:left="567" w:hanging="567"/>
        <w:jc w:val="both"/>
        <w:rPr>
          <w:rFonts w:ascii="Times New Roman" w:hAnsi="Times New Roman" w:cs="Times New Roman"/>
          <w:noProof/>
          <w:color w:val="000000"/>
          <w:sz w:val="22"/>
          <w:szCs w:val="22"/>
        </w:rPr>
      </w:pPr>
      <w:r w:rsidRPr="006D533F">
        <w:rPr>
          <w:rFonts w:ascii="Times New Roman" w:hAnsi="Times New Roman" w:cs="Times New Roman"/>
          <w:color w:val="000000"/>
          <w:sz w:val="22"/>
          <w:szCs w:val="22"/>
        </w:rPr>
        <w:t xml:space="preserve">Alföldy </w:t>
      </w:r>
      <w:r w:rsidR="00290047">
        <w:rPr>
          <w:rFonts w:ascii="Times New Roman" w:hAnsi="Times New Roman" w:cs="Times New Roman"/>
          <w:color w:val="000000"/>
          <w:sz w:val="22"/>
          <w:szCs w:val="22"/>
        </w:rPr>
        <w:t>u. a.</w:t>
      </w:r>
      <w:r w:rsidRPr="006D533F">
        <w:rPr>
          <w:rFonts w:ascii="Times New Roman" w:hAnsi="Times New Roman" w:cs="Times New Roman"/>
          <w:color w:val="000000"/>
          <w:sz w:val="22"/>
          <w:szCs w:val="22"/>
        </w:rPr>
        <w:t xml:space="preserve"> (Hgg.) 1995 = </w:t>
      </w:r>
      <w:r w:rsidR="007C63D3">
        <w:rPr>
          <w:rFonts w:ascii="Times New Roman" w:hAnsi="Times New Roman" w:cs="Times New Roman"/>
          <w:smallCaps/>
          <w:color w:val="000000"/>
          <w:sz w:val="22"/>
          <w:szCs w:val="22"/>
        </w:rPr>
        <w:t>G. </w:t>
      </w:r>
      <w:r w:rsidRPr="006D533F">
        <w:rPr>
          <w:rFonts w:ascii="Times New Roman" w:hAnsi="Times New Roman" w:cs="Times New Roman"/>
          <w:smallCaps/>
          <w:color w:val="000000"/>
          <w:sz w:val="22"/>
          <w:szCs w:val="22"/>
        </w:rPr>
        <w:t xml:space="preserve">Alföldy </w:t>
      </w:r>
      <w:r w:rsidR="00290047">
        <w:rPr>
          <w:rFonts w:ascii="Times New Roman" w:hAnsi="Times New Roman" w:cs="Times New Roman"/>
          <w:color w:val="000000"/>
          <w:sz w:val="22"/>
          <w:szCs w:val="22"/>
        </w:rPr>
        <w:t>u. a.</w:t>
      </w:r>
      <w:r w:rsidRPr="006D533F">
        <w:rPr>
          <w:rFonts w:ascii="Times New Roman" w:hAnsi="Times New Roman" w:cs="Times New Roman"/>
          <w:color w:val="000000"/>
          <w:sz w:val="22"/>
          <w:szCs w:val="22"/>
        </w:rPr>
        <w:t xml:space="preserve"> (Hgg.), Römische Lebenskunst. Intersdisziplinäres Kolloquium zum 85. Geburtstag von Viktor Pöschl. Heidelberg, 2.</w:t>
      </w:r>
      <w:r w:rsidR="00754F64">
        <w:rPr>
          <w:rFonts w:ascii="Times New Roman" w:hAnsi="Times New Roman" w:cs="Times New Roman"/>
          <w:color w:val="000000"/>
          <w:sz w:val="22"/>
          <w:szCs w:val="22"/>
        </w:rPr>
        <w:t>–</w:t>
      </w:r>
      <w:r w:rsidRPr="006D533F">
        <w:rPr>
          <w:rFonts w:ascii="Times New Roman" w:hAnsi="Times New Roman" w:cs="Times New Roman"/>
          <w:color w:val="000000"/>
          <w:sz w:val="22"/>
          <w:szCs w:val="22"/>
        </w:rPr>
        <w:t>4. Februar 1995, Heidelberg 1995.</w:t>
      </w:r>
    </w:p>
    <w:p w:rsidR="009119A4" w:rsidRPr="006D533F" w:rsidRDefault="009119A4" w:rsidP="006D533F">
      <w:pPr>
        <w:pStyle w:val="NurText"/>
        <w:spacing w:after="60"/>
        <w:ind w:left="567" w:hanging="567"/>
        <w:jc w:val="both"/>
        <w:rPr>
          <w:rFonts w:ascii="Times New Roman" w:hAnsi="Times New Roman" w:cs="Times New Roman"/>
          <w:noProof/>
          <w:color w:val="000000"/>
          <w:sz w:val="22"/>
          <w:szCs w:val="22"/>
        </w:rPr>
      </w:pPr>
      <w:r w:rsidRPr="006D533F">
        <w:rPr>
          <w:rFonts w:ascii="Times New Roman" w:hAnsi="Times New Roman" w:cs="Times New Roman"/>
          <w:noProof/>
          <w:color w:val="000000"/>
          <w:sz w:val="22"/>
          <w:szCs w:val="22"/>
        </w:rPr>
        <w:t xml:space="preserve">Alföldy 1986 = </w:t>
      </w:r>
      <w:r w:rsidR="007C63D3">
        <w:rPr>
          <w:rFonts w:ascii="Times New Roman" w:hAnsi="Times New Roman" w:cs="Times New Roman"/>
          <w:smallCaps/>
          <w:noProof/>
          <w:color w:val="000000"/>
          <w:sz w:val="22"/>
          <w:szCs w:val="22"/>
        </w:rPr>
        <w:t>G. </w:t>
      </w:r>
      <w:r w:rsidRPr="006D533F">
        <w:rPr>
          <w:rFonts w:ascii="Times New Roman" w:hAnsi="Times New Roman" w:cs="Times New Roman"/>
          <w:smallCaps/>
          <w:noProof/>
          <w:color w:val="000000"/>
          <w:sz w:val="22"/>
          <w:szCs w:val="22"/>
        </w:rPr>
        <w:t>Alföldy</w:t>
      </w:r>
      <w:r w:rsidRPr="006D533F">
        <w:rPr>
          <w:rFonts w:ascii="Times New Roman" w:hAnsi="Times New Roman" w:cs="Times New Roman"/>
          <w:noProof/>
          <w:color w:val="000000"/>
          <w:sz w:val="22"/>
          <w:szCs w:val="22"/>
        </w:rPr>
        <w:t>, Die Laufbahn der Konsuln und die Erblichkeit des Konsulats unter den Antoninen. Ein Diskussionsbeitrag, in:</w:t>
      </w:r>
      <w:r w:rsidR="00B96E7B">
        <w:rPr>
          <w:rFonts w:ascii="Times New Roman" w:hAnsi="Times New Roman" w:cs="Times New Roman"/>
          <w:noProof/>
          <w:color w:val="000000"/>
          <w:sz w:val="22"/>
          <w:szCs w:val="22"/>
        </w:rPr>
        <w:t xml:space="preserve"> Alföldy (Hg.)</w:t>
      </w:r>
      <w:r w:rsidRPr="006D533F">
        <w:rPr>
          <w:rFonts w:ascii="Times New Roman" w:hAnsi="Times New Roman" w:cs="Times New Roman"/>
          <w:noProof/>
          <w:color w:val="000000"/>
          <w:sz w:val="22"/>
          <w:szCs w:val="22"/>
        </w:rPr>
        <w:t xml:space="preserve"> 1986, 139</w:t>
      </w:r>
      <w:r w:rsidR="00754F64">
        <w:rPr>
          <w:rFonts w:ascii="Times New Roman" w:hAnsi="Times New Roman" w:cs="Times New Roman"/>
          <w:noProof/>
          <w:color w:val="000000"/>
          <w:sz w:val="22"/>
          <w:szCs w:val="22"/>
        </w:rPr>
        <w:t>–</w:t>
      </w:r>
      <w:r w:rsidRPr="006D533F">
        <w:rPr>
          <w:rFonts w:ascii="Times New Roman" w:hAnsi="Times New Roman" w:cs="Times New Roman"/>
          <w:noProof/>
          <w:color w:val="000000"/>
          <w:sz w:val="22"/>
          <w:szCs w:val="22"/>
        </w:rPr>
        <w:t>161.</w:t>
      </w:r>
    </w:p>
    <w:p w:rsidR="009119A4" w:rsidRPr="006D533F" w:rsidRDefault="009119A4" w:rsidP="006D533F">
      <w:pPr>
        <w:pStyle w:val="NurText"/>
        <w:spacing w:after="60"/>
        <w:ind w:left="567" w:hanging="567"/>
        <w:jc w:val="both"/>
        <w:rPr>
          <w:rFonts w:ascii="Times New Roman" w:hAnsi="Times New Roman" w:cs="Times New Roman"/>
          <w:noProof/>
          <w:color w:val="000000"/>
          <w:sz w:val="22"/>
          <w:szCs w:val="22"/>
        </w:rPr>
      </w:pPr>
      <w:r w:rsidRPr="006D533F">
        <w:rPr>
          <w:rFonts w:ascii="Times New Roman" w:hAnsi="Times New Roman" w:cs="Times New Roman"/>
          <w:noProof/>
          <w:color w:val="000000"/>
          <w:sz w:val="22"/>
          <w:szCs w:val="22"/>
        </w:rPr>
        <w:t xml:space="preserve">Alföldy 1982 = </w:t>
      </w:r>
      <w:r w:rsidR="007C63D3">
        <w:rPr>
          <w:rFonts w:ascii="Times New Roman" w:hAnsi="Times New Roman" w:cs="Times New Roman"/>
          <w:smallCaps/>
          <w:noProof/>
          <w:color w:val="000000"/>
          <w:sz w:val="22"/>
          <w:szCs w:val="22"/>
        </w:rPr>
        <w:t>G. </w:t>
      </w:r>
      <w:r w:rsidRPr="006D533F">
        <w:rPr>
          <w:rFonts w:ascii="Times New Roman" w:hAnsi="Times New Roman" w:cs="Times New Roman"/>
          <w:smallCaps/>
          <w:noProof/>
          <w:color w:val="000000"/>
          <w:sz w:val="22"/>
          <w:szCs w:val="22"/>
        </w:rPr>
        <w:t xml:space="preserve">Alföldy, </w:t>
      </w:r>
      <w:r w:rsidRPr="006D533F">
        <w:rPr>
          <w:rFonts w:ascii="Times New Roman" w:hAnsi="Times New Roman" w:cs="Times New Roman"/>
          <w:noProof/>
          <w:color w:val="000000"/>
          <w:sz w:val="22"/>
          <w:szCs w:val="22"/>
        </w:rPr>
        <w:t>Individualität und Kollektivnorm in der Epigraphik des römischen Senatorenstandes, in: Atti del colloquio internazionale AIEGLsu epigrafia e ordine senatorio. Roma 14</w:t>
      </w:r>
      <w:r w:rsidR="00754F64">
        <w:rPr>
          <w:rFonts w:ascii="Times New Roman" w:hAnsi="Times New Roman" w:cs="Times New Roman"/>
          <w:noProof/>
          <w:color w:val="000000"/>
          <w:sz w:val="22"/>
          <w:szCs w:val="22"/>
        </w:rPr>
        <w:t>–</w:t>
      </w:r>
      <w:r w:rsidRPr="006D533F">
        <w:rPr>
          <w:rFonts w:ascii="Times New Roman" w:hAnsi="Times New Roman" w:cs="Times New Roman"/>
          <w:noProof/>
          <w:color w:val="000000"/>
          <w:sz w:val="22"/>
          <w:szCs w:val="22"/>
        </w:rPr>
        <w:t>20 maggio 1981, Rom 1982, 37</w:t>
      </w:r>
      <w:r w:rsidR="00754F64">
        <w:rPr>
          <w:rFonts w:ascii="Times New Roman" w:hAnsi="Times New Roman" w:cs="Times New Roman"/>
          <w:noProof/>
          <w:color w:val="000000"/>
          <w:sz w:val="22"/>
          <w:szCs w:val="22"/>
        </w:rPr>
        <w:t>–</w:t>
      </w:r>
      <w:r w:rsidRPr="006D533F">
        <w:rPr>
          <w:rFonts w:ascii="Times New Roman" w:hAnsi="Times New Roman" w:cs="Times New Roman"/>
          <w:noProof/>
          <w:color w:val="000000"/>
          <w:sz w:val="22"/>
          <w:szCs w:val="22"/>
        </w:rPr>
        <w:t>53.</w:t>
      </w:r>
    </w:p>
    <w:p w:rsidR="009119A4" w:rsidRDefault="009119A4" w:rsidP="006D533F">
      <w:pPr>
        <w:pStyle w:val="NurText"/>
        <w:spacing w:after="60"/>
        <w:ind w:left="567" w:hanging="567"/>
        <w:jc w:val="both"/>
        <w:rPr>
          <w:rFonts w:ascii="Times New Roman" w:hAnsi="Times New Roman" w:cs="Times New Roman"/>
          <w:noProof/>
          <w:color w:val="000000"/>
          <w:sz w:val="22"/>
          <w:szCs w:val="22"/>
        </w:rPr>
      </w:pPr>
      <w:r w:rsidRPr="006D533F">
        <w:rPr>
          <w:rFonts w:ascii="Times New Roman" w:hAnsi="Times New Roman" w:cs="Times New Roman"/>
          <w:noProof/>
          <w:color w:val="000000"/>
          <w:sz w:val="22"/>
          <w:szCs w:val="22"/>
        </w:rPr>
        <w:t xml:space="preserve">Alföldy u. Panciera (Hgg.) 2001 = </w:t>
      </w:r>
      <w:r w:rsidR="007C63D3">
        <w:rPr>
          <w:rFonts w:ascii="Times New Roman" w:hAnsi="Times New Roman" w:cs="Times New Roman"/>
          <w:smallCaps/>
          <w:noProof/>
          <w:color w:val="000000"/>
          <w:sz w:val="22"/>
          <w:szCs w:val="22"/>
        </w:rPr>
        <w:t>G. </w:t>
      </w:r>
      <w:r w:rsidRPr="006D533F">
        <w:rPr>
          <w:rFonts w:ascii="Times New Roman" w:hAnsi="Times New Roman" w:cs="Times New Roman"/>
          <w:smallCaps/>
          <w:noProof/>
          <w:color w:val="000000"/>
          <w:sz w:val="22"/>
          <w:szCs w:val="22"/>
        </w:rPr>
        <w:t xml:space="preserve">Alföldy </w:t>
      </w:r>
      <w:r w:rsidRPr="006D533F">
        <w:rPr>
          <w:rFonts w:ascii="Times New Roman" w:hAnsi="Times New Roman" w:cs="Times New Roman"/>
          <w:noProof/>
          <w:color w:val="000000"/>
          <w:sz w:val="22"/>
          <w:szCs w:val="22"/>
        </w:rPr>
        <w:t xml:space="preserve">u. </w:t>
      </w:r>
      <w:r w:rsidR="00471A1B">
        <w:rPr>
          <w:rFonts w:ascii="Times New Roman" w:hAnsi="Times New Roman" w:cs="Times New Roman"/>
          <w:smallCaps/>
          <w:noProof/>
          <w:color w:val="000000"/>
          <w:sz w:val="22"/>
          <w:szCs w:val="22"/>
        </w:rPr>
        <w:t>S. </w:t>
      </w:r>
      <w:r w:rsidRPr="006D533F">
        <w:rPr>
          <w:rFonts w:ascii="Times New Roman" w:hAnsi="Times New Roman" w:cs="Times New Roman"/>
          <w:smallCaps/>
          <w:noProof/>
          <w:color w:val="000000"/>
          <w:sz w:val="22"/>
          <w:szCs w:val="22"/>
        </w:rPr>
        <w:t>Panciera</w:t>
      </w:r>
      <w:r w:rsidRPr="006D533F">
        <w:rPr>
          <w:rFonts w:ascii="Times New Roman" w:hAnsi="Times New Roman" w:cs="Times New Roman"/>
          <w:noProof/>
          <w:color w:val="000000"/>
          <w:sz w:val="22"/>
          <w:szCs w:val="22"/>
        </w:rPr>
        <w:t xml:space="preserve"> (Hgg.), Inschriftliche Denkmäler als Medien der Selbstdarstellung in der römischen Welt, Stuttgart 2001.</w:t>
      </w:r>
    </w:p>
    <w:p w:rsidR="00A40E31" w:rsidRPr="00437BD0" w:rsidRDefault="00A40E31" w:rsidP="006D533F">
      <w:pPr>
        <w:pStyle w:val="NurText"/>
        <w:spacing w:after="60"/>
        <w:ind w:left="567" w:hanging="567"/>
        <w:jc w:val="both"/>
        <w:rPr>
          <w:rFonts w:ascii="Times New Roman" w:hAnsi="Times New Roman" w:cs="Times New Roman"/>
          <w:noProof/>
          <w:color w:val="000000"/>
          <w:sz w:val="22"/>
          <w:szCs w:val="22"/>
          <w:lang w:val="fr-CH"/>
        </w:rPr>
      </w:pPr>
      <w:r w:rsidRPr="00437BD0">
        <w:rPr>
          <w:rFonts w:ascii="Times New Roman" w:hAnsi="Times New Roman" w:cs="Times New Roman"/>
          <w:sz w:val="22"/>
          <w:szCs w:val="22"/>
          <w:lang w:val="fr-CH"/>
        </w:rPr>
        <w:t xml:space="preserve">Amherdt 2004 = </w:t>
      </w:r>
      <w:r w:rsidR="00471A1B">
        <w:rPr>
          <w:rFonts w:ascii="Times New Roman" w:hAnsi="Times New Roman" w:cs="Times New Roman"/>
          <w:smallCaps/>
          <w:sz w:val="22"/>
          <w:szCs w:val="22"/>
          <w:lang w:val="fr-CH"/>
        </w:rPr>
        <w:t>D. </w:t>
      </w:r>
      <w:r w:rsidRPr="00437BD0">
        <w:rPr>
          <w:rFonts w:ascii="Times New Roman" w:hAnsi="Times New Roman" w:cs="Times New Roman"/>
          <w:smallCaps/>
          <w:sz w:val="22"/>
          <w:szCs w:val="22"/>
          <w:lang w:val="fr-CH"/>
        </w:rPr>
        <w:t>Amherdt</w:t>
      </w:r>
      <w:r w:rsidRPr="00437BD0">
        <w:rPr>
          <w:rFonts w:ascii="Times New Roman" w:hAnsi="Times New Roman" w:cs="Times New Roman"/>
          <w:sz w:val="22"/>
          <w:szCs w:val="22"/>
          <w:lang w:val="fr-CH"/>
        </w:rPr>
        <w:t>, ‚</w:t>
      </w:r>
      <w:r w:rsidRPr="00437BD0">
        <w:rPr>
          <w:rFonts w:ascii="Times New Roman" w:hAnsi="Times New Roman" w:cs="Times New Roman"/>
          <w:i/>
          <w:sz w:val="22"/>
          <w:szCs w:val="22"/>
          <w:lang w:val="fr-CH"/>
        </w:rPr>
        <w:t>rusticus politicus</w:t>
      </w:r>
      <w:r w:rsidRPr="00437BD0">
        <w:rPr>
          <w:rFonts w:ascii="Times New Roman" w:hAnsi="Times New Roman" w:cs="Times New Roman"/>
          <w:sz w:val="22"/>
          <w:szCs w:val="22"/>
          <w:lang w:val="fr-CH"/>
        </w:rPr>
        <w:t>‘: esprit de caste? L’agriculture et la politique chez Sidoine Apollinaire. Réalité et lieux communs, in: Hermes 132 (2004), 373</w:t>
      </w:r>
      <w:r w:rsidR="00754F64">
        <w:rPr>
          <w:rFonts w:ascii="Times New Roman" w:hAnsi="Times New Roman" w:cs="Times New Roman"/>
          <w:sz w:val="22"/>
          <w:szCs w:val="22"/>
          <w:lang w:val="fr-CH"/>
        </w:rPr>
        <w:t>–</w:t>
      </w:r>
      <w:r w:rsidRPr="00437BD0">
        <w:rPr>
          <w:rFonts w:ascii="Times New Roman" w:hAnsi="Times New Roman" w:cs="Times New Roman"/>
          <w:sz w:val="22"/>
          <w:szCs w:val="22"/>
          <w:lang w:val="fr-CH"/>
        </w:rPr>
        <w:t>387.</w:t>
      </w:r>
    </w:p>
    <w:p w:rsidR="009119A4" w:rsidRPr="006D533F" w:rsidRDefault="009119A4" w:rsidP="006D533F">
      <w:pPr>
        <w:pStyle w:val="NurText"/>
        <w:spacing w:after="60"/>
        <w:ind w:left="567" w:hanging="567"/>
        <w:jc w:val="both"/>
        <w:rPr>
          <w:rFonts w:ascii="Times New Roman" w:hAnsi="Times New Roman" w:cs="Times New Roman"/>
          <w:noProof/>
          <w:color w:val="000000"/>
          <w:sz w:val="22"/>
          <w:szCs w:val="22"/>
        </w:rPr>
      </w:pPr>
      <w:r w:rsidRPr="006D533F">
        <w:rPr>
          <w:rFonts w:ascii="Times New Roman" w:hAnsi="Times New Roman" w:cs="Times New Roman"/>
          <w:noProof/>
          <w:color w:val="000000"/>
          <w:sz w:val="22"/>
          <w:szCs w:val="22"/>
        </w:rPr>
        <w:t xml:space="preserve">Andermahr 1998 = </w:t>
      </w:r>
      <w:r w:rsidRPr="006D533F">
        <w:rPr>
          <w:rFonts w:ascii="Times New Roman" w:hAnsi="Times New Roman" w:cs="Times New Roman"/>
          <w:smallCaps/>
          <w:noProof/>
          <w:color w:val="000000"/>
          <w:sz w:val="22"/>
          <w:szCs w:val="22"/>
        </w:rPr>
        <w:t>A.</w:t>
      </w:r>
      <w:r w:rsidR="00F23DB4">
        <w:rPr>
          <w:rFonts w:ascii="Times New Roman" w:hAnsi="Times New Roman" w:cs="Times New Roman"/>
          <w:smallCaps/>
          <w:noProof/>
          <w:color w:val="000000"/>
          <w:sz w:val="22"/>
          <w:szCs w:val="22"/>
        </w:rPr>
        <w:t> </w:t>
      </w:r>
      <w:r w:rsidR="00471A1B">
        <w:rPr>
          <w:rFonts w:ascii="Times New Roman" w:hAnsi="Times New Roman" w:cs="Times New Roman"/>
          <w:smallCaps/>
          <w:noProof/>
          <w:color w:val="000000"/>
          <w:sz w:val="22"/>
          <w:szCs w:val="22"/>
        </w:rPr>
        <w:t>M. </w:t>
      </w:r>
      <w:r w:rsidRPr="006D533F">
        <w:rPr>
          <w:rFonts w:ascii="Times New Roman" w:hAnsi="Times New Roman" w:cs="Times New Roman"/>
          <w:smallCaps/>
          <w:noProof/>
          <w:color w:val="000000"/>
          <w:sz w:val="22"/>
          <w:szCs w:val="22"/>
        </w:rPr>
        <w:t>Andermahr</w:t>
      </w:r>
      <w:r w:rsidRPr="006D533F">
        <w:rPr>
          <w:rFonts w:ascii="Times New Roman" w:hAnsi="Times New Roman" w:cs="Times New Roman"/>
          <w:noProof/>
          <w:color w:val="000000"/>
          <w:sz w:val="22"/>
          <w:szCs w:val="22"/>
        </w:rPr>
        <w:t xml:space="preserve">, </w:t>
      </w:r>
      <w:r w:rsidRPr="001A4065">
        <w:rPr>
          <w:rFonts w:ascii="Times New Roman" w:hAnsi="Times New Roman" w:cs="Times New Roman"/>
          <w:i/>
          <w:iCs/>
          <w:noProof/>
          <w:color w:val="000000"/>
          <w:sz w:val="22"/>
          <w:szCs w:val="22"/>
          <w:lang w:val="la-Latn"/>
        </w:rPr>
        <w:t>Totus in praediis</w:t>
      </w:r>
      <w:r w:rsidRPr="006D533F">
        <w:rPr>
          <w:rFonts w:ascii="Times New Roman" w:hAnsi="Times New Roman" w:cs="Times New Roman"/>
          <w:i/>
          <w:iCs/>
          <w:noProof/>
          <w:color w:val="000000"/>
          <w:sz w:val="22"/>
          <w:szCs w:val="22"/>
        </w:rPr>
        <w:t>.</w:t>
      </w:r>
      <w:r w:rsidRPr="006D533F">
        <w:rPr>
          <w:rFonts w:ascii="Times New Roman" w:hAnsi="Times New Roman" w:cs="Times New Roman"/>
          <w:noProof/>
          <w:color w:val="000000"/>
          <w:sz w:val="22"/>
          <w:szCs w:val="22"/>
        </w:rPr>
        <w:t xml:space="preserve"> Senatorischer Grundbesitz in Italien in der Frühen und Hohen Kaiserzeit, Bonn 1998.</w:t>
      </w:r>
    </w:p>
    <w:p w:rsidR="009119A4" w:rsidRPr="006D533F" w:rsidRDefault="009119A4" w:rsidP="006D533F">
      <w:pPr>
        <w:pStyle w:val="NurText"/>
        <w:spacing w:after="60"/>
        <w:ind w:left="567" w:hanging="567"/>
        <w:jc w:val="both"/>
        <w:rPr>
          <w:rFonts w:ascii="Times New Roman" w:hAnsi="Times New Roman" w:cs="Times New Roman"/>
          <w:noProof/>
          <w:color w:val="000000"/>
          <w:sz w:val="22"/>
          <w:szCs w:val="22"/>
          <w:lang w:val="fr-FR"/>
        </w:rPr>
      </w:pPr>
      <w:r w:rsidRPr="006D533F">
        <w:rPr>
          <w:rFonts w:ascii="Times New Roman" w:hAnsi="Times New Roman" w:cs="Times New Roman"/>
          <w:noProof/>
          <w:color w:val="000000"/>
          <w:sz w:val="22"/>
          <w:szCs w:val="22"/>
          <w:lang w:val="fr-FR"/>
        </w:rPr>
        <w:t xml:space="preserve">André 1966 = </w:t>
      </w:r>
      <w:r w:rsidRPr="006D533F">
        <w:rPr>
          <w:rFonts w:ascii="Times New Roman" w:hAnsi="Times New Roman" w:cs="Times New Roman"/>
          <w:smallCaps/>
          <w:noProof/>
          <w:color w:val="000000"/>
          <w:sz w:val="22"/>
          <w:szCs w:val="22"/>
          <w:lang w:val="fr-FR"/>
        </w:rPr>
        <w:t>J.-</w:t>
      </w:r>
      <w:r w:rsidR="00471A1B">
        <w:rPr>
          <w:rFonts w:ascii="Times New Roman" w:hAnsi="Times New Roman" w:cs="Times New Roman"/>
          <w:smallCaps/>
          <w:noProof/>
          <w:color w:val="000000"/>
          <w:sz w:val="22"/>
          <w:szCs w:val="22"/>
          <w:lang w:val="fr-FR"/>
        </w:rPr>
        <w:t>M. </w:t>
      </w:r>
      <w:r w:rsidRPr="006D533F">
        <w:rPr>
          <w:rFonts w:ascii="Times New Roman" w:hAnsi="Times New Roman" w:cs="Times New Roman"/>
          <w:smallCaps/>
          <w:noProof/>
          <w:color w:val="000000"/>
          <w:sz w:val="22"/>
          <w:szCs w:val="22"/>
          <w:lang w:val="fr-FR"/>
        </w:rPr>
        <w:t>André</w:t>
      </w:r>
      <w:r w:rsidRPr="006D533F">
        <w:rPr>
          <w:rFonts w:ascii="Times New Roman" w:hAnsi="Times New Roman" w:cs="Times New Roman"/>
          <w:noProof/>
          <w:color w:val="000000"/>
          <w:sz w:val="22"/>
          <w:szCs w:val="22"/>
          <w:lang w:val="fr-FR"/>
        </w:rPr>
        <w:t xml:space="preserve">, </w:t>
      </w:r>
      <w:r w:rsidRPr="001A4065">
        <w:rPr>
          <w:rFonts w:ascii="Times New Roman" w:hAnsi="Times New Roman" w:cs="Times New Roman"/>
          <w:noProof/>
          <w:color w:val="000000"/>
          <w:sz w:val="22"/>
          <w:szCs w:val="22"/>
          <w:lang w:val="la-Latn"/>
        </w:rPr>
        <w:t>L’</w:t>
      </w:r>
      <w:r w:rsidRPr="001A4065">
        <w:rPr>
          <w:rFonts w:ascii="Times New Roman" w:hAnsi="Times New Roman" w:cs="Times New Roman"/>
          <w:i/>
          <w:iCs/>
          <w:noProof/>
          <w:color w:val="000000"/>
          <w:sz w:val="22"/>
          <w:szCs w:val="22"/>
          <w:lang w:val="la-Latn"/>
        </w:rPr>
        <w:t>otium</w:t>
      </w:r>
      <w:r w:rsidRPr="006D533F">
        <w:rPr>
          <w:rFonts w:ascii="Times New Roman" w:hAnsi="Times New Roman" w:cs="Times New Roman"/>
          <w:noProof/>
          <w:color w:val="000000"/>
          <w:sz w:val="22"/>
          <w:szCs w:val="22"/>
          <w:lang w:val="fr-FR"/>
        </w:rPr>
        <w:t xml:space="preserve"> dans la vie morale et intelectuelle romaine des origines à l’époque augustéenne, Paris 1966.</w:t>
      </w:r>
    </w:p>
    <w:p w:rsidR="009119A4" w:rsidRPr="00893C79"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893C79">
        <w:rPr>
          <w:rFonts w:ascii="Times New Roman" w:hAnsi="Times New Roman" w:cs="Times New Roman"/>
          <w:noProof/>
          <w:color w:val="000000"/>
          <w:sz w:val="22"/>
          <w:szCs w:val="22"/>
          <w:lang w:val="fr-CH"/>
        </w:rPr>
        <w:t xml:space="preserve">André </w:t>
      </w:r>
      <w:r w:rsidR="00290047">
        <w:rPr>
          <w:rFonts w:ascii="Times New Roman" w:hAnsi="Times New Roman" w:cs="Times New Roman"/>
          <w:noProof/>
          <w:color w:val="000000"/>
          <w:sz w:val="22"/>
          <w:szCs w:val="22"/>
          <w:lang w:val="fr-CH"/>
        </w:rPr>
        <w:t>u. a.</w:t>
      </w:r>
      <w:r w:rsidRPr="00893C79">
        <w:rPr>
          <w:rFonts w:ascii="Times New Roman" w:hAnsi="Times New Roman" w:cs="Times New Roman"/>
          <w:noProof/>
          <w:color w:val="000000"/>
          <w:sz w:val="22"/>
          <w:szCs w:val="22"/>
          <w:lang w:val="fr-CH"/>
        </w:rPr>
        <w:t xml:space="preserve"> (Hgg.) 1995 = </w:t>
      </w:r>
      <w:r w:rsidRPr="00893C79">
        <w:rPr>
          <w:rFonts w:ascii="Times New Roman" w:hAnsi="Times New Roman" w:cs="Times New Roman"/>
          <w:smallCaps/>
          <w:noProof/>
          <w:color w:val="000000"/>
          <w:sz w:val="22"/>
          <w:szCs w:val="22"/>
          <w:lang w:val="fr-CH"/>
        </w:rPr>
        <w:t>J.-</w:t>
      </w:r>
      <w:r w:rsidR="00471A1B">
        <w:rPr>
          <w:rFonts w:ascii="Times New Roman" w:hAnsi="Times New Roman" w:cs="Times New Roman"/>
          <w:smallCaps/>
          <w:noProof/>
          <w:color w:val="000000"/>
          <w:sz w:val="22"/>
          <w:szCs w:val="22"/>
          <w:lang w:val="fr-CH"/>
        </w:rPr>
        <w:t>M. </w:t>
      </w:r>
      <w:r w:rsidRPr="00893C79">
        <w:rPr>
          <w:rFonts w:ascii="Times New Roman" w:hAnsi="Times New Roman" w:cs="Times New Roman"/>
          <w:smallCaps/>
          <w:noProof/>
          <w:color w:val="000000"/>
          <w:sz w:val="22"/>
          <w:szCs w:val="22"/>
          <w:lang w:val="fr-CH"/>
        </w:rPr>
        <w:t>André</w:t>
      </w:r>
      <w:r w:rsidRPr="00893C79">
        <w:rPr>
          <w:rFonts w:ascii="Times New Roman" w:hAnsi="Times New Roman" w:cs="Times New Roman"/>
          <w:noProof/>
          <w:color w:val="000000"/>
          <w:sz w:val="22"/>
          <w:szCs w:val="22"/>
          <w:lang w:val="fr-CH"/>
        </w:rPr>
        <w:t xml:space="preserve"> </w:t>
      </w:r>
      <w:r w:rsidR="00290047">
        <w:rPr>
          <w:rFonts w:ascii="Times New Roman" w:hAnsi="Times New Roman" w:cs="Times New Roman"/>
          <w:noProof/>
          <w:color w:val="000000"/>
          <w:sz w:val="22"/>
          <w:szCs w:val="22"/>
          <w:lang w:val="fr-CH"/>
        </w:rPr>
        <w:t>u. a.</w:t>
      </w:r>
      <w:r w:rsidRPr="00893C79">
        <w:rPr>
          <w:rFonts w:ascii="Times New Roman" w:hAnsi="Times New Roman" w:cs="Times New Roman"/>
          <w:noProof/>
          <w:color w:val="000000"/>
          <w:sz w:val="22"/>
          <w:szCs w:val="22"/>
          <w:lang w:val="fr-CH"/>
        </w:rPr>
        <w:t xml:space="preserve"> (Hgg.), Les loisirs et l’héritage de la culture classique. Actes du XIIIe Congrès de l᾽Association Guillaume Budé (Dijon, 27</w:t>
      </w:r>
      <w:r w:rsidR="00754F64">
        <w:rPr>
          <w:rFonts w:ascii="Times New Roman" w:hAnsi="Times New Roman" w:cs="Times New Roman"/>
          <w:noProof/>
          <w:color w:val="000000"/>
          <w:sz w:val="22"/>
          <w:szCs w:val="22"/>
          <w:lang w:val="fr-CH"/>
        </w:rPr>
        <w:t>–</w:t>
      </w:r>
      <w:r w:rsidRPr="00893C79">
        <w:rPr>
          <w:rFonts w:ascii="Times New Roman" w:hAnsi="Times New Roman" w:cs="Times New Roman"/>
          <w:noProof/>
          <w:color w:val="000000"/>
          <w:sz w:val="22"/>
          <w:szCs w:val="22"/>
          <w:lang w:val="fr-CH"/>
        </w:rPr>
        <w:t>31 août 1993), Brüssel 1995.</w:t>
      </w:r>
    </w:p>
    <w:p w:rsidR="009119A4" w:rsidRPr="006D533F" w:rsidRDefault="009119A4" w:rsidP="006D533F">
      <w:pPr>
        <w:pStyle w:val="NurText"/>
        <w:spacing w:after="60"/>
        <w:ind w:left="567" w:hanging="567"/>
        <w:jc w:val="both"/>
        <w:rPr>
          <w:rFonts w:ascii="Times New Roman" w:hAnsi="Times New Roman" w:cs="Times New Roman"/>
          <w:noProof/>
          <w:color w:val="000000"/>
          <w:sz w:val="22"/>
          <w:szCs w:val="22"/>
        </w:rPr>
      </w:pPr>
      <w:r w:rsidRPr="006D533F">
        <w:rPr>
          <w:rFonts w:ascii="Times New Roman" w:hAnsi="Times New Roman" w:cs="Times New Roman"/>
          <w:noProof/>
          <w:color w:val="000000"/>
          <w:sz w:val="22"/>
          <w:szCs w:val="22"/>
        </w:rPr>
        <w:t xml:space="preserve">Andreae 1996 = </w:t>
      </w:r>
      <w:r w:rsidRPr="006D533F">
        <w:rPr>
          <w:rFonts w:ascii="Times New Roman" w:hAnsi="Times New Roman" w:cs="Times New Roman"/>
          <w:smallCaps/>
          <w:noProof/>
          <w:color w:val="000000"/>
          <w:sz w:val="22"/>
          <w:szCs w:val="22"/>
        </w:rPr>
        <w:t>B. Andreae</w:t>
      </w:r>
      <w:r w:rsidRPr="006D533F">
        <w:rPr>
          <w:rFonts w:ascii="Times New Roman" w:hAnsi="Times New Roman" w:cs="Times New Roman"/>
          <w:noProof/>
          <w:color w:val="000000"/>
          <w:sz w:val="22"/>
          <w:szCs w:val="22"/>
        </w:rPr>
        <w:t>, ‚Am Birnbaum‘. Gärten und Parks im antiken Rom, in den Vesuvstädten und in Ostia, Mainz 1996.</w:t>
      </w:r>
    </w:p>
    <w:p w:rsidR="009119A4" w:rsidRDefault="009119A4" w:rsidP="006D533F">
      <w:pPr>
        <w:pStyle w:val="NurText"/>
        <w:spacing w:after="60"/>
        <w:ind w:left="567" w:hanging="567"/>
        <w:jc w:val="both"/>
        <w:rPr>
          <w:rFonts w:ascii="Times New Roman" w:hAnsi="Times New Roman" w:cs="Times New Roman"/>
          <w:color w:val="000000"/>
          <w:sz w:val="22"/>
          <w:szCs w:val="22"/>
        </w:rPr>
      </w:pPr>
      <w:r w:rsidRPr="006D533F">
        <w:rPr>
          <w:rFonts w:ascii="Times New Roman" w:hAnsi="Times New Roman" w:cs="Times New Roman"/>
          <w:color w:val="000000"/>
          <w:sz w:val="22"/>
          <w:szCs w:val="22"/>
        </w:rPr>
        <w:t>Arbeitsgruppe Bielefelder Soziologen</w:t>
      </w:r>
      <w:r w:rsidRPr="006D533F">
        <w:rPr>
          <w:rFonts w:ascii="Times New Roman" w:hAnsi="Times New Roman" w:cs="Times New Roman"/>
          <w:smallCaps/>
          <w:color w:val="000000"/>
          <w:sz w:val="22"/>
          <w:szCs w:val="22"/>
        </w:rPr>
        <w:t xml:space="preserve"> </w:t>
      </w:r>
      <w:r w:rsidRPr="006D533F">
        <w:rPr>
          <w:rFonts w:ascii="Times New Roman" w:hAnsi="Times New Roman" w:cs="Times New Roman"/>
          <w:color w:val="000000"/>
          <w:sz w:val="22"/>
          <w:szCs w:val="22"/>
        </w:rPr>
        <w:t>(Hg.)</w:t>
      </w:r>
      <w:r w:rsidRPr="006D533F">
        <w:rPr>
          <w:rFonts w:ascii="Times New Roman" w:hAnsi="Times New Roman" w:cs="Times New Roman"/>
          <w:smallCaps/>
          <w:color w:val="000000"/>
          <w:sz w:val="22"/>
          <w:szCs w:val="22"/>
        </w:rPr>
        <w:t xml:space="preserve"> 1973 = Arbeitsgruppe Bielefelder Soziologen</w:t>
      </w:r>
      <w:r w:rsidRPr="006D533F">
        <w:rPr>
          <w:rFonts w:ascii="Times New Roman" w:hAnsi="Times New Roman" w:cs="Times New Roman"/>
          <w:color w:val="000000"/>
          <w:sz w:val="22"/>
          <w:szCs w:val="22"/>
        </w:rPr>
        <w:t xml:space="preserve"> (Hg.), Alltagswissen, Interaktion und gesellschaftliche Wirklichkeit, Bd. 1: Symbolischer Interaktionismus und Ethnomethodologie, Reinbeck 1973.</w:t>
      </w:r>
    </w:p>
    <w:p w:rsidR="00113C90" w:rsidRPr="00113C90" w:rsidRDefault="00113C90" w:rsidP="006D533F">
      <w:pPr>
        <w:pStyle w:val="NurText"/>
        <w:spacing w:after="60"/>
        <w:ind w:left="567" w:hanging="567"/>
        <w:jc w:val="both"/>
        <w:rPr>
          <w:rFonts w:ascii="Times New Roman" w:hAnsi="Times New Roman" w:cs="Times New Roman"/>
          <w:color w:val="000000"/>
          <w:sz w:val="22"/>
          <w:szCs w:val="22"/>
          <w:lang w:val="en-GB"/>
        </w:rPr>
      </w:pPr>
      <w:r w:rsidRPr="00113C90">
        <w:rPr>
          <w:rFonts w:ascii="Times New Roman" w:hAnsi="Times New Roman" w:cs="Times New Roman"/>
          <w:color w:val="000000"/>
          <w:sz w:val="22"/>
          <w:szCs w:val="22"/>
          <w:lang w:val="en-GB"/>
        </w:rPr>
        <w:t xml:space="preserve">Arce 1997 = </w:t>
      </w:r>
      <w:r w:rsidR="00471A1B">
        <w:rPr>
          <w:rFonts w:ascii="Times New Roman" w:hAnsi="Times New Roman" w:cs="Times New Roman"/>
          <w:smallCaps/>
          <w:color w:val="000000"/>
          <w:sz w:val="22"/>
          <w:szCs w:val="22"/>
          <w:lang w:val="en-GB"/>
        </w:rPr>
        <w:t>J. </w:t>
      </w:r>
      <w:r w:rsidRPr="00113C90">
        <w:rPr>
          <w:rFonts w:ascii="Times New Roman" w:hAnsi="Times New Roman" w:cs="Times New Roman"/>
          <w:smallCaps/>
          <w:color w:val="000000"/>
          <w:sz w:val="22"/>
          <w:szCs w:val="22"/>
          <w:lang w:val="en-GB"/>
        </w:rPr>
        <w:t>Martinez Arce</w:t>
      </w:r>
      <w:r w:rsidRPr="00113C90">
        <w:rPr>
          <w:rFonts w:ascii="Times New Roman" w:hAnsi="Times New Roman" w:cs="Times New Roman"/>
          <w:color w:val="000000"/>
          <w:sz w:val="22"/>
          <w:szCs w:val="22"/>
          <w:lang w:val="en-GB"/>
        </w:rPr>
        <w:t xml:space="preserve">, </w:t>
      </w:r>
      <w:r w:rsidRPr="00113C90">
        <w:rPr>
          <w:rFonts w:ascii="Times New Roman" w:hAnsi="Times New Roman" w:cs="Times New Roman"/>
          <w:i/>
          <w:sz w:val="22"/>
          <w:szCs w:val="22"/>
          <w:lang w:val="la-Latn"/>
        </w:rPr>
        <w:t>otium</w:t>
      </w:r>
      <w:r w:rsidRPr="00113C90">
        <w:rPr>
          <w:rFonts w:ascii="Times New Roman" w:hAnsi="Times New Roman" w:cs="Times New Roman"/>
          <w:sz w:val="22"/>
          <w:szCs w:val="22"/>
          <w:lang w:val="la-Latn"/>
        </w:rPr>
        <w:t xml:space="preserve"> </w:t>
      </w:r>
      <w:proofErr w:type="gramStart"/>
      <w:r w:rsidRPr="00113C90">
        <w:rPr>
          <w:rFonts w:ascii="Times New Roman" w:hAnsi="Times New Roman" w:cs="Times New Roman"/>
          <w:i/>
          <w:sz w:val="22"/>
          <w:szCs w:val="22"/>
          <w:lang w:val="la-Latn"/>
        </w:rPr>
        <w:t>et</w:t>
      </w:r>
      <w:proofErr w:type="gramEnd"/>
      <w:r w:rsidRPr="00113C90">
        <w:rPr>
          <w:rFonts w:ascii="Times New Roman" w:hAnsi="Times New Roman" w:cs="Times New Roman"/>
          <w:sz w:val="22"/>
          <w:szCs w:val="22"/>
          <w:lang w:val="la-Latn"/>
        </w:rPr>
        <w:t xml:space="preserve"> </w:t>
      </w:r>
      <w:r w:rsidRPr="00113C90">
        <w:rPr>
          <w:rFonts w:ascii="Times New Roman" w:hAnsi="Times New Roman" w:cs="Times New Roman"/>
          <w:i/>
          <w:sz w:val="22"/>
          <w:szCs w:val="22"/>
          <w:lang w:val="la-Latn"/>
        </w:rPr>
        <w:t>negotium</w:t>
      </w:r>
      <w:r w:rsidRPr="00113C90">
        <w:rPr>
          <w:rFonts w:ascii="Times New Roman" w:hAnsi="Times New Roman" w:cs="Times New Roman"/>
          <w:i/>
          <w:sz w:val="22"/>
          <w:szCs w:val="22"/>
          <w:lang w:val="en-GB"/>
        </w:rPr>
        <w:t xml:space="preserve">. </w:t>
      </w:r>
      <w:r w:rsidRPr="00113C90">
        <w:rPr>
          <w:rFonts w:ascii="Times New Roman" w:hAnsi="Times New Roman" w:cs="Times New Roman"/>
          <w:sz w:val="22"/>
          <w:szCs w:val="22"/>
          <w:lang w:val="en-GB"/>
        </w:rPr>
        <w:t>The Great Estates, 4th</w:t>
      </w:r>
      <w:r w:rsidR="00754F64">
        <w:rPr>
          <w:rFonts w:ascii="Times New Roman" w:hAnsi="Times New Roman" w:cs="Times New Roman"/>
          <w:sz w:val="22"/>
          <w:szCs w:val="22"/>
          <w:lang w:val="en-GB"/>
        </w:rPr>
        <w:t>–</w:t>
      </w:r>
      <w:r w:rsidRPr="00113C90">
        <w:rPr>
          <w:rFonts w:ascii="Times New Roman" w:hAnsi="Times New Roman" w:cs="Times New Roman"/>
          <w:sz w:val="22"/>
          <w:szCs w:val="22"/>
          <w:lang w:val="en-GB"/>
        </w:rPr>
        <w:t>7th Century</w:t>
      </w:r>
      <w:r w:rsidRPr="00113C90">
        <w:rPr>
          <w:rFonts w:ascii="Times New Roman" w:hAnsi="Times New Roman" w:cs="Times New Roman"/>
          <w:color w:val="000000"/>
          <w:sz w:val="22"/>
          <w:szCs w:val="22"/>
          <w:lang w:val="en-GB"/>
        </w:rPr>
        <w:t xml:space="preserve"> in: Webster </w:t>
      </w:r>
      <w:r w:rsidR="00290047">
        <w:rPr>
          <w:rFonts w:ascii="Times New Roman" w:hAnsi="Times New Roman" w:cs="Times New Roman"/>
          <w:color w:val="000000"/>
          <w:sz w:val="22"/>
          <w:szCs w:val="22"/>
          <w:lang w:val="en-GB"/>
        </w:rPr>
        <w:t>u. a.</w:t>
      </w:r>
      <w:r w:rsidRPr="00113C90">
        <w:rPr>
          <w:rFonts w:ascii="Times New Roman" w:hAnsi="Times New Roman" w:cs="Times New Roman"/>
          <w:color w:val="000000"/>
          <w:sz w:val="22"/>
          <w:szCs w:val="22"/>
          <w:lang w:val="en-GB"/>
        </w:rPr>
        <w:t xml:space="preserve"> (Hgg.) 1997, 19</w:t>
      </w:r>
      <w:r w:rsidR="00754F64">
        <w:rPr>
          <w:rFonts w:ascii="Times New Roman" w:hAnsi="Times New Roman" w:cs="Times New Roman"/>
          <w:color w:val="000000"/>
          <w:sz w:val="22"/>
          <w:szCs w:val="22"/>
          <w:lang w:val="en-GB"/>
        </w:rPr>
        <w:t>–</w:t>
      </w:r>
      <w:r w:rsidRPr="00113C90">
        <w:rPr>
          <w:rFonts w:ascii="Times New Roman" w:hAnsi="Times New Roman" w:cs="Times New Roman"/>
          <w:color w:val="000000"/>
          <w:sz w:val="22"/>
          <w:szCs w:val="22"/>
          <w:lang w:val="en-GB"/>
        </w:rPr>
        <w:t>32.</w:t>
      </w:r>
    </w:p>
    <w:p w:rsidR="00A26E9A" w:rsidRPr="0057739C" w:rsidRDefault="00A26E9A" w:rsidP="006D533F">
      <w:pPr>
        <w:pStyle w:val="NurText"/>
        <w:spacing w:after="60"/>
        <w:ind w:left="567" w:hanging="567"/>
        <w:jc w:val="both"/>
        <w:rPr>
          <w:rFonts w:ascii="Times New Roman" w:hAnsi="Times New Roman" w:cs="Times New Roman"/>
          <w:color w:val="000000"/>
          <w:sz w:val="22"/>
          <w:szCs w:val="22"/>
          <w:lang w:val="en-GB"/>
        </w:rPr>
      </w:pPr>
      <w:r w:rsidRPr="0057739C">
        <w:rPr>
          <w:rFonts w:ascii="Times New Roman" w:hAnsi="Times New Roman" w:cs="Times New Roman"/>
          <w:color w:val="000000"/>
          <w:sz w:val="22"/>
          <w:szCs w:val="22"/>
          <w:lang w:val="en-GB"/>
        </w:rPr>
        <w:t xml:space="preserve">Astin 1978 = </w:t>
      </w:r>
      <w:r w:rsidRPr="0057739C">
        <w:rPr>
          <w:rFonts w:ascii="Times New Roman" w:hAnsi="Times New Roman" w:cs="Times New Roman"/>
          <w:smallCaps/>
          <w:color w:val="000000"/>
          <w:sz w:val="22"/>
          <w:szCs w:val="22"/>
          <w:lang w:val="en-GB"/>
        </w:rPr>
        <w:t>A.</w:t>
      </w:r>
      <w:r w:rsidR="0005106F">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E. </w:t>
      </w:r>
      <w:r w:rsidRPr="0057739C">
        <w:rPr>
          <w:rFonts w:ascii="Times New Roman" w:hAnsi="Times New Roman" w:cs="Times New Roman"/>
          <w:smallCaps/>
          <w:color w:val="000000"/>
          <w:sz w:val="22"/>
          <w:szCs w:val="22"/>
          <w:lang w:val="en-GB"/>
        </w:rPr>
        <w:t>Astin</w:t>
      </w:r>
      <w:r w:rsidRPr="0057739C">
        <w:rPr>
          <w:rFonts w:ascii="Times New Roman" w:hAnsi="Times New Roman" w:cs="Times New Roman"/>
          <w:color w:val="000000"/>
          <w:sz w:val="22"/>
          <w:szCs w:val="22"/>
          <w:lang w:val="en-GB"/>
        </w:rPr>
        <w:t>, Cato the Censor, Oxford 1978.</w:t>
      </w:r>
    </w:p>
    <w:p w:rsidR="00E57A73" w:rsidRPr="00437BD0" w:rsidRDefault="00E57A73" w:rsidP="006D533F">
      <w:pPr>
        <w:pStyle w:val="NurText"/>
        <w:spacing w:after="60"/>
        <w:ind w:left="567" w:hanging="567"/>
        <w:jc w:val="both"/>
        <w:rPr>
          <w:rFonts w:ascii="Times New Roman" w:hAnsi="Times New Roman" w:cs="Times New Roman"/>
          <w:sz w:val="22"/>
          <w:szCs w:val="22"/>
          <w:lang w:val="en-US"/>
        </w:rPr>
      </w:pPr>
      <w:r w:rsidRPr="00437BD0">
        <w:rPr>
          <w:rFonts w:ascii="Times New Roman" w:hAnsi="Times New Roman" w:cs="Times New Roman"/>
          <w:sz w:val="22"/>
          <w:szCs w:val="22"/>
          <w:lang w:val="en-US"/>
        </w:rPr>
        <w:t xml:space="preserve">Aubert </w:t>
      </w:r>
      <w:r w:rsidR="00290047">
        <w:rPr>
          <w:rFonts w:ascii="Times New Roman" w:hAnsi="Times New Roman" w:cs="Times New Roman"/>
          <w:sz w:val="22"/>
          <w:szCs w:val="22"/>
          <w:lang w:val="en-US"/>
        </w:rPr>
        <w:t>u. a.</w:t>
      </w:r>
      <w:r w:rsidRPr="00437BD0">
        <w:rPr>
          <w:rFonts w:ascii="Times New Roman" w:hAnsi="Times New Roman" w:cs="Times New Roman"/>
          <w:sz w:val="22"/>
          <w:szCs w:val="22"/>
          <w:lang w:val="en-US"/>
        </w:rPr>
        <w:t xml:space="preserve"> (Hgg.) 2005 = </w:t>
      </w:r>
      <w:r w:rsidRPr="00E57A73">
        <w:rPr>
          <w:rFonts w:ascii="Times New Roman" w:hAnsi="Times New Roman" w:cs="Times New Roman"/>
          <w:noProof/>
          <w:sz w:val="22"/>
          <w:szCs w:val="22"/>
          <w:lang w:val="en-US" w:eastAsia="en-US"/>
        </w:rPr>
        <w:drawing>
          <wp:inline distT="0" distB="0" distL="0" distR="0" wp14:anchorId="76438252" wp14:editId="16EB6AD1">
            <wp:extent cx="6350" cy="6350"/>
            <wp:effectExtent l="0" t="0" r="0" b="0"/>
            <wp:docPr id="18" name="Bild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437BD0">
        <w:rPr>
          <w:rFonts w:ascii="Times New Roman" w:hAnsi="Times New Roman" w:cs="Times New Roman"/>
          <w:smallCaps/>
          <w:sz w:val="22"/>
          <w:szCs w:val="22"/>
          <w:lang w:val="en-US"/>
        </w:rPr>
        <w:t>J.</w:t>
      </w:r>
      <w:r w:rsidR="00F23DB4">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J. </w:t>
      </w:r>
      <w:r w:rsidRPr="00437BD0">
        <w:rPr>
          <w:rFonts w:ascii="Times New Roman" w:hAnsi="Times New Roman" w:cs="Times New Roman"/>
          <w:smallCaps/>
          <w:sz w:val="22"/>
          <w:szCs w:val="22"/>
          <w:lang w:val="en-US"/>
        </w:rPr>
        <w:t>Aubert</w:t>
      </w:r>
      <w:r w:rsidRPr="00437BD0">
        <w:rPr>
          <w:rFonts w:ascii="Times New Roman" w:hAnsi="Times New Roman" w:cs="Times New Roman"/>
          <w:sz w:val="22"/>
          <w:szCs w:val="22"/>
          <w:lang w:val="en-US"/>
        </w:rPr>
        <w:t xml:space="preserve"> </w:t>
      </w:r>
      <w:r w:rsidR="00290047">
        <w:rPr>
          <w:rFonts w:ascii="Times New Roman" w:hAnsi="Times New Roman" w:cs="Times New Roman"/>
          <w:sz w:val="22"/>
          <w:szCs w:val="22"/>
          <w:lang w:val="en-US"/>
        </w:rPr>
        <w:t>u. a.</w:t>
      </w:r>
      <w:r w:rsidRPr="00437BD0">
        <w:rPr>
          <w:rFonts w:ascii="Times New Roman" w:hAnsi="Times New Roman" w:cs="Times New Roman"/>
          <w:sz w:val="22"/>
          <w:szCs w:val="22"/>
          <w:lang w:val="en-US"/>
        </w:rPr>
        <w:t xml:space="preserve"> (Hgg.), </w:t>
      </w:r>
      <w:r w:rsidRPr="00D709BD">
        <w:rPr>
          <w:rFonts w:ascii="Times New Roman" w:hAnsi="Times New Roman" w:cs="Times New Roman"/>
          <w:sz w:val="22"/>
          <w:szCs w:val="22"/>
          <w:lang w:val="en-US"/>
        </w:rPr>
        <w:t xml:space="preserve">A Tall Order. </w:t>
      </w:r>
      <w:proofErr w:type="gramStart"/>
      <w:r w:rsidRPr="00D709BD">
        <w:rPr>
          <w:rFonts w:ascii="Times New Roman" w:hAnsi="Times New Roman" w:cs="Times New Roman"/>
          <w:sz w:val="22"/>
          <w:szCs w:val="22"/>
          <w:lang w:val="en-US"/>
        </w:rPr>
        <w:t>Writing the Social History of the Ancient World.</w:t>
      </w:r>
      <w:proofErr w:type="gramEnd"/>
      <w:r w:rsidRPr="00D709BD">
        <w:rPr>
          <w:rFonts w:ascii="Times New Roman" w:hAnsi="Times New Roman" w:cs="Times New Roman"/>
          <w:sz w:val="22"/>
          <w:szCs w:val="22"/>
          <w:lang w:val="en-US"/>
        </w:rPr>
        <w:t xml:space="preserve"> </w:t>
      </w:r>
      <w:proofErr w:type="gramStart"/>
      <w:r w:rsidRPr="00D709BD">
        <w:rPr>
          <w:rFonts w:ascii="Times New Roman" w:hAnsi="Times New Roman" w:cs="Times New Roman"/>
          <w:sz w:val="22"/>
          <w:szCs w:val="22"/>
          <w:lang w:val="en-US"/>
        </w:rPr>
        <w:t>E</w:t>
      </w:r>
      <w:r w:rsidRPr="00D709BD">
        <w:rPr>
          <w:rStyle w:val="textmarked"/>
          <w:rFonts w:ascii="Times New Roman" w:hAnsi="Times New Roman" w:cs="Times New Roman"/>
          <w:sz w:val="22"/>
          <w:szCs w:val="22"/>
          <w:lang w:val="en-US"/>
        </w:rPr>
        <w:t>ssays</w:t>
      </w:r>
      <w:r w:rsidRPr="00D709BD">
        <w:rPr>
          <w:rFonts w:ascii="Times New Roman" w:hAnsi="Times New Roman" w:cs="Times New Roman"/>
          <w:sz w:val="22"/>
          <w:szCs w:val="22"/>
          <w:lang w:val="en-US"/>
        </w:rPr>
        <w:t xml:space="preserve"> in H</w:t>
      </w:r>
      <w:r w:rsidRPr="00D709BD">
        <w:rPr>
          <w:rStyle w:val="textmarked"/>
          <w:rFonts w:ascii="Times New Roman" w:hAnsi="Times New Roman" w:cs="Times New Roman"/>
          <w:sz w:val="22"/>
          <w:szCs w:val="22"/>
          <w:lang w:val="en-US"/>
        </w:rPr>
        <w:t>onor</w:t>
      </w:r>
      <w:r w:rsidRPr="00D709BD">
        <w:rPr>
          <w:rFonts w:ascii="Times New Roman" w:hAnsi="Times New Roman" w:cs="Times New Roman"/>
          <w:sz w:val="22"/>
          <w:szCs w:val="22"/>
          <w:lang w:val="en-US"/>
        </w:rPr>
        <w:t xml:space="preserve"> of William </w:t>
      </w:r>
      <w:r w:rsidR="00471A1B">
        <w:rPr>
          <w:rFonts w:ascii="Times New Roman" w:hAnsi="Times New Roman" w:cs="Times New Roman"/>
          <w:sz w:val="22"/>
          <w:szCs w:val="22"/>
          <w:lang w:val="en-US"/>
        </w:rPr>
        <w:t>V. </w:t>
      </w:r>
      <w:r w:rsidRPr="00D709BD">
        <w:rPr>
          <w:rStyle w:val="textmarked"/>
          <w:rFonts w:ascii="Times New Roman" w:hAnsi="Times New Roman" w:cs="Times New Roman"/>
          <w:sz w:val="22"/>
          <w:szCs w:val="22"/>
          <w:lang w:val="en-US"/>
        </w:rPr>
        <w:t xml:space="preserve">Harris, </w:t>
      </w:r>
      <w:r w:rsidRPr="00D709BD">
        <w:rPr>
          <w:rFonts w:ascii="Times New Roman" w:hAnsi="Times New Roman" w:cs="Times New Roman"/>
          <w:sz w:val="22"/>
          <w:szCs w:val="22"/>
          <w:lang w:val="en-US"/>
        </w:rPr>
        <w:t>München 2005.</w:t>
      </w:r>
      <w:proofErr w:type="gramEnd"/>
    </w:p>
    <w:p w:rsidR="0057739C" w:rsidRPr="00E32FD5" w:rsidRDefault="0057739C" w:rsidP="006D533F">
      <w:pPr>
        <w:pStyle w:val="NurText"/>
        <w:spacing w:after="60"/>
        <w:ind w:left="567" w:hanging="567"/>
        <w:jc w:val="both"/>
        <w:rPr>
          <w:rFonts w:ascii="Times New Roman" w:hAnsi="Times New Roman" w:cs="Times New Roman"/>
          <w:noProof/>
          <w:color w:val="000000"/>
          <w:sz w:val="22"/>
          <w:szCs w:val="22"/>
          <w:lang w:val="fr-FR"/>
        </w:rPr>
      </w:pPr>
      <w:r>
        <w:rPr>
          <w:rFonts w:ascii="Times New Roman" w:hAnsi="Times New Roman" w:cs="Times New Roman"/>
          <w:sz w:val="22"/>
          <w:szCs w:val="22"/>
          <w:lang w:val="fr-CH"/>
        </w:rPr>
        <w:t xml:space="preserve">Auvray-Assayas 1998 = </w:t>
      </w:r>
      <w:r w:rsidR="00471A1B">
        <w:rPr>
          <w:rFonts w:ascii="Times New Roman" w:hAnsi="Times New Roman" w:cs="Times New Roman"/>
          <w:smallCaps/>
          <w:sz w:val="22"/>
          <w:szCs w:val="22"/>
          <w:lang w:val="fr-CH"/>
        </w:rPr>
        <w:t>C. </w:t>
      </w:r>
      <w:r w:rsidRPr="0057739C">
        <w:rPr>
          <w:rFonts w:ascii="Times New Roman" w:hAnsi="Times New Roman" w:cs="Times New Roman"/>
          <w:smallCaps/>
          <w:sz w:val="22"/>
          <w:szCs w:val="22"/>
          <w:lang w:val="fr-CH"/>
        </w:rPr>
        <w:t>Auvray-Assayas</w:t>
      </w:r>
      <w:r>
        <w:rPr>
          <w:rFonts w:ascii="Times New Roman" w:hAnsi="Times New Roman" w:cs="Times New Roman"/>
          <w:sz w:val="22"/>
          <w:szCs w:val="22"/>
          <w:lang w:val="fr-CH"/>
        </w:rPr>
        <w:t xml:space="preserve"> (Hg.), </w:t>
      </w:r>
      <w:r w:rsidRPr="0057739C">
        <w:rPr>
          <w:rFonts w:ascii="Times New Roman" w:hAnsi="Times New Roman" w:cs="Times New Roman"/>
          <w:sz w:val="22"/>
          <w:szCs w:val="22"/>
          <w:lang w:val="fr-CH"/>
        </w:rPr>
        <w:t>Images romaines</w:t>
      </w:r>
      <w:r>
        <w:rPr>
          <w:rFonts w:ascii="Times New Roman" w:hAnsi="Times New Roman" w:cs="Times New Roman"/>
          <w:sz w:val="22"/>
          <w:szCs w:val="22"/>
          <w:lang w:val="fr-CH"/>
        </w:rPr>
        <w:t>. A</w:t>
      </w:r>
      <w:r w:rsidRPr="0057739C">
        <w:rPr>
          <w:rFonts w:ascii="Times New Roman" w:hAnsi="Times New Roman" w:cs="Times New Roman"/>
          <w:sz w:val="22"/>
          <w:szCs w:val="22"/>
          <w:lang w:val="fr-CH"/>
        </w:rPr>
        <w:t>ctes de la table ronde organi</w:t>
      </w:r>
      <w:r>
        <w:rPr>
          <w:rFonts w:ascii="Times New Roman" w:hAnsi="Times New Roman" w:cs="Times New Roman"/>
          <w:sz w:val="22"/>
          <w:szCs w:val="22"/>
          <w:lang w:val="fr-CH"/>
        </w:rPr>
        <w:t>sée à l’</w:t>
      </w:r>
      <w:r w:rsidRPr="0057739C">
        <w:rPr>
          <w:rFonts w:ascii="Times New Roman" w:hAnsi="Times New Roman" w:cs="Times New Roman"/>
          <w:sz w:val="22"/>
          <w:szCs w:val="22"/>
          <w:lang w:val="fr-CH"/>
        </w:rPr>
        <w:t>École normale supérieure (24</w:t>
      </w:r>
      <w:r w:rsidR="00754F64">
        <w:rPr>
          <w:rFonts w:ascii="Times New Roman" w:hAnsi="Times New Roman" w:cs="Times New Roman"/>
          <w:sz w:val="22"/>
          <w:szCs w:val="22"/>
          <w:lang w:val="fr-CH"/>
        </w:rPr>
        <w:t>–</w:t>
      </w:r>
      <w:r w:rsidRPr="0057739C">
        <w:rPr>
          <w:rFonts w:ascii="Times New Roman" w:hAnsi="Times New Roman" w:cs="Times New Roman"/>
          <w:sz w:val="22"/>
          <w:szCs w:val="22"/>
          <w:lang w:val="fr-CH"/>
        </w:rPr>
        <w:t>26</w:t>
      </w:r>
      <w:r>
        <w:rPr>
          <w:rFonts w:ascii="Times New Roman" w:hAnsi="Times New Roman" w:cs="Times New Roman"/>
          <w:sz w:val="22"/>
          <w:szCs w:val="22"/>
          <w:lang w:val="fr-CH"/>
        </w:rPr>
        <w:t xml:space="preserve"> octobre 1996), </w:t>
      </w:r>
      <w:r w:rsidRPr="0057739C">
        <w:rPr>
          <w:rFonts w:ascii="Times New Roman" w:hAnsi="Times New Roman" w:cs="Times New Roman"/>
          <w:sz w:val="22"/>
          <w:szCs w:val="22"/>
          <w:lang w:val="fr-CH"/>
        </w:rPr>
        <w:t>Paris 1998</w:t>
      </w:r>
      <w:r>
        <w:rPr>
          <w:rFonts w:ascii="Times New Roman" w:hAnsi="Times New Roman" w:cs="Times New Roman"/>
          <w:sz w:val="22"/>
          <w:szCs w:val="22"/>
          <w:lang w:val="fr-CH"/>
        </w:rPr>
        <w:t>.</w:t>
      </w:r>
    </w:p>
    <w:p w:rsidR="009119A4" w:rsidRPr="00E32FD5" w:rsidRDefault="009119A4" w:rsidP="006D533F">
      <w:pPr>
        <w:pStyle w:val="NurText"/>
        <w:spacing w:after="60"/>
        <w:ind w:left="567" w:hanging="567"/>
        <w:jc w:val="both"/>
        <w:rPr>
          <w:rFonts w:ascii="Times New Roman" w:hAnsi="Times New Roman" w:cs="Times New Roman"/>
          <w:noProof/>
          <w:color w:val="000000"/>
          <w:sz w:val="22"/>
          <w:szCs w:val="22"/>
          <w:lang w:val="fr-FR"/>
        </w:rPr>
      </w:pPr>
    </w:p>
    <w:p w:rsidR="00F15516" w:rsidRDefault="00F15516" w:rsidP="006D533F">
      <w:pPr>
        <w:pStyle w:val="NurText"/>
        <w:spacing w:after="60"/>
        <w:ind w:left="567" w:hanging="567"/>
        <w:jc w:val="both"/>
        <w:rPr>
          <w:rFonts w:ascii="Times New Roman" w:hAnsi="Times New Roman" w:cs="Times New Roman"/>
          <w:sz w:val="22"/>
          <w:szCs w:val="22"/>
        </w:rPr>
      </w:pPr>
      <w:r w:rsidRPr="00AC17EC">
        <w:rPr>
          <w:rFonts w:ascii="Times New Roman" w:hAnsi="Times New Roman" w:cs="Times New Roman"/>
          <w:sz w:val="22"/>
          <w:szCs w:val="22"/>
        </w:rPr>
        <w:t xml:space="preserve">Baar 1990 = </w:t>
      </w:r>
      <w:r w:rsidR="00471A1B">
        <w:rPr>
          <w:rFonts w:ascii="Times New Roman" w:hAnsi="Times New Roman" w:cs="Times New Roman"/>
          <w:smallCaps/>
          <w:sz w:val="22"/>
          <w:szCs w:val="22"/>
        </w:rPr>
        <w:t>M. </w:t>
      </w:r>
      <w:r w:rsidRPr="00AC17EC">
        <w:rPr>
          <w:rFonts w:ascii="Times New Roman" w:hAnsi="Times New Roman" w:cs="Times New Roman"/>
          <w:smallCaps/>
          <w:sz w:val="22"/>
          <w:szCs w:val="22"/>
        </w:rPr>
        <w:t>Baar</w:t>
      </w:r>
      <w:r w:rsidRPr="00AC17EC">
        <w:rPr>
          <w:rFonts w:ascii="Times New Roman" w:hAnsi="Times New Roman" w:cs="Times New Roman"/>
          <w:sz w:val="22"/>
          <w:szCs w:val="22"/>
        </w:rPr>
        <w:t>, Das Bild des Kaiser Tiberius bei Tacitus, Sueton und Cassius Dio, Stuttgart 1990.</w:t>
      </w:r>
    </w:p>
    <w:p w:rsidR="007E7A9A" w:rsidRPr="00893C79" w:rsidRDefault="007E7A9A" w:rsidP="006D533F">
      <w:pPr>
        <w:pStyle w:val="NurText"/>
        <w:spacing w:after="60"/>
        <w:ind w:left="567" w:hanging="567"/>
        <w:jc w:val="both"/>
        <w:rPr>
          <w:rFonts w:ascii="Times New Roman" w:hAnsi="Times New Roman" w:cs="Times New Roman"/>
          <w:noProof/>
          <w:color w:val="000000"/>
          <w:sz w:val="22"/>
          <w:szCs w:val="22"/>
          <w:lang w:val="en-GB"/>
        </w:rPr>
      </w:pPr>
      <w:r w:rsidRPr="00893C79">
        <w:rPr>
          <w:rFonts w:ascii="Times New Roman" w:hAnsi="Times New Roman" w:cs="Times New Roman"/>
          <w:sz w:val="22"/>
          <w:szCs w:val="22"/>
          <w:lang w:val="en-GB"/>
        </w:rPr>
        <w:t xml:space="preserve">Badian 1959 = </w:t>
      </w:r>
      <w:r w:rsidR="00471A1B">
        <w:rPr>
          <w:rFonts w:ascii="Times New Roman" w:hAnsi="Times New Roman" w:cs="Times New Roman"/>
          <w:smallCaps/>
          <w:sz w:val="22"/>
          <w:szCs w:val="22"/>
          <w:lang w:val="en-GB"/>
        </w:rPr>
        <w:t>E. </w:t>
      </w:r>
      <w:r w:rsidRPr="00893C79">
        <w:rPr>
          <w:rFonts w:ascii="Times New Roman" w:hAnsi="Times New Roman" w:cs="Times New Roman"/>
          <w:smallCaps/>
          <w:sz w:val="22"/>
          <w:szCs w:val="22"/>
          <w:lang w:val="en-GB"/>
        </w:rPr>
        <w:t>Badian</w:t>
      </w:r>
      <w:r w:rsidRPr="00893C79">
        <w:rPr>
          <w:rFonts w:ascii="Times New Roman" w:hAnsi="Times New Roman" w:cs="Times New Roman"/>
          <w:sz w:val="22"/>
          <w:szCs w:val="22"/>
          <w:lang w:val="en-GB"/>
        </w:rPr>
        <w:t xml:space="preserve">, </w:t>
      </w:r>
      <w:proofErr w:type="gramStart"/>
      <w:r w:rsidRPr="00893C79">
        <w:rPr>
          <w:rFonts w:ascii="Times New Roman" w:hAnsi="Times New Roman" w:cs="Times New Roman"/>
          <w:sz w:val="22"/>
          <w:szCs w:val="22"/>
          <w:lang w:val="en-GB"/>
        </w:rPr>
        <w:t>The</w:t>
      </w:r>
      <w:proofErr w:type="gramEnd"/>
      <w:r w:rsidRPr="00893C79">
        <w:rPr>
          <w:rFonts w:ascii="Times New Roman" w:hAnsi="Times New Roman" w:cs="Times New Roman"/>
          <w:sz w:val="22"/>
          <w:szCs w:val="22"/>
          <w:lang w:val="en-GB"/>
        </w:rPr>
        <w:t xml:space="preserve"> Career of Aulus Gabinius, in: Philologus 103 (1959), 87</w:t>
      </w:r>
      <w:r w:rsidR="00754F64">
        <w:rPr>
          <w:rFonts w:ascii="Times New Roman" w:hAnsi="Times New Roman" w:cs="Times New Roman"/>
          <w:sz w:val="22"/>
          <w:szCs w:val="22"/>
          <w:lang w:val="en-GB"/>
        </w:rPr>
        <w:t>–</w:t>
      </w:r>
      <w:r w:rsidRPr="00893C79">
        <w:rPr>
          <w:rFonts w:ascii="Times New Roman" w:hAnsi="Times New Roman" w:cs="Times New Roman"/>
          <w:sz w:val="22"/>
          <w:szCs w:val="22"/>
          <w:lang w:val="en-GB"/>
        </w:rPr>
        <w:t>99.</w:t>
      </w:r>
    </w:p>
    <w:p w:rsidR="009119A4" w:rsidRPr="006D533F" w:rsidRDefault="009119A4" w:rsidP="006D533F">
      <w:pPr>
        <w:pStyle w:val="NurText"/>
        <w:spacing w:after="60"/>
        <w:ind w:left="567" w:hanging="567"/>
        <w:jc w:val="both"/>
        <w:rPr>
          <w:rFonts w:ascii="Times New Roman" w:hAnsi="Times New Roman" w:cs="Times New Roman"/>
          <w:noProof/>
          <w:color w:val="000000"/>
          <w:sz w:val="22"/>
          <w:szCs w:val="22"/>
        </w:rPr>
      </w:pPr>
      <w:r w:rsidRPr="007E7A9A">
        <w:rPr>
          <w:rFonts w:ascii="Times New Roman" w:hAnsi="Times New Roman" w:cs="Times New Roman"/>
          <w:noProof/>
          <w:color w:val="000000"/>
          <w:sz w:val="22"/>
          <w:szCs w:val="22"/>
        </w:rPr>
        <w:lastRenderedPageBreak/>
        <w:t xml:space="preserve">Balensiefen 2005 = </w:t>
      </w:r>
      <w:r w:rsidR="00471A1B">
        <w:rPr>
          <w:rFonts w:ascii="Times New Roman" w:hAnsi="Times New Roman" w:cs="Times New Roman"/>
          <w:smallCaps/>
          <w:noProof/>
          <w:color w:val="000000"/>
          <w:sz w:val="22"/>
          <w:szCs w:val="22"/>
        </w:rPr>
        <w:t>L. </w:t>
      </w:r>
      <w:r w:rsidRPr="007E7A9A">
        <w:rPr>
          <w:rFonts w:ascii="Times New Roman" w:hAnsi="Times New Roman" w:cs="Times New Roman"/>
          <w:smallCaps/>
          <w:noProof/>
          <w:color w:val="000000"/>
          <w:sz w:val="22"/>
          <w:szCs w:val="22"/>
        </w:rPr>
        <w:t>Balensiefen</w:t>
      </w:r>
      <w:r w:rsidRPr="007E7A9A">
        <w:rPr>
          <w:rFonts w:ascii="Times New Roman" w:hAnsi="Times New Roman" w:cs="Times New Roman"/>
          <w:noProof/>
          <w:color w:val="000000"/>
          <w:sz w:val="22"/>
          <w:szCs w:val="22"/>
        </w:rPr>
        <w:t>, Polyphem-Grotten und Skylla-Gewässer. Schauplätze</w:t>
      </w:r>
      <w:r w:rsidRPr="006D533F">
        <w:rPr>
          <w:rFonts w:ascii="Times New Roman" w:hAnsi="Times New Roman" w:cs="Times New Roman"/>
          <w:noProof/>
          <w:color w:val="000000"/>
          <w:sz w:val="22"/>
          <w:szCs w:val="22"/>
        </w:rPr>
        <w:t xml:space="preserve"> der Odysse in römischen Villen, in: </w:t>
      </w:r>
      <w:r w:rsidRPr="00B96E7B">
        <w:rPr>
          <w:rFonts w:ascii="Times New Roman" w:hAnsi="Times New Roman" w:cs="Times New Roman"/>
          <w:noProof/>
          <w:color w:val="000000"/>
          <w:sz w:val="22"/>
          <w:szCs w:val="22"/>
        </w:rPr>
        <w:t>Luther</w:t>
      </w:r>
      <w:r w:rsidRPr="006D533F">
        <w:rPr>
          <w:rFonts w:ascii="Times New Roman" w:hAnsi="Times New Roman" w:cs="Times New Roman"/>
          <w:noProof/>
          <w:color w:val="000000"/>
          <w:sz w:val="22"/>
          <w:szCs w:val="22"/>
        </w:rPr>
        <w:t xml:space="preserve"> (Hg.) 2005, 9</w:t>
      </w:r>
      <w:r w:rsidR="00754F64">
        <w:rPr>
          <w:rFonts w:ascii="Times New Roman" w:hAnsi="Times New Roman" w:cs="Times New Roman"/>
          <w:noProof/>
          <w:color w:val="000000"/>
          <w:sz w:val="22"/>
          <w:szCs w:val="22"/>
        </w:rPr>
        <w:t>–</w:t>
      </w:r>
      <w:r w:rsidRPr="006D533F">
        <w:rPr>
          <w:rFonts w:ascii="Times New Roman" w:hAnsi="Times New Roman" w:cs="Times New Roman"/>
          <w:noProof/>
          <w:color w:val="000000"/>
          <w:sz w:val="22"/>
          <w:szCs w:val="22"/>
        </w:rPr>
        <w:t>31.</w:t>
      </w:r>
    </w:p>
    <w:p w:rsidR="00E96B9F" w:rsidRPr="00A75EE7" w:rsidRDefault="007234E6" w:rsidP="006D533F">
      <w:pPr>
        <w:pStyle w:val="NurText"/>
        <w:spacing w:after="60"/>
        <w:ind w:left="567" w:hanging="567"/>
        <w:jc w:val="both"/>
        <w:rPr>
          <w:rFonts w:ascii="Times New Roman" w:hAnsi="Times New Roman" w:cs="Times New Roman"/>
          <w:noProof/>
          <w:color w:val="000000"/>
          <w:sz w:val="22"/>
          <w:szCs w:val="22"/>
        </w:rPr>
      </w:pPr>
      <w:r w:rsidRPr="00A75EE7">
        <w:rPr>
          <w:rFonts w:ascii="Times New Roman" w:hAnsi="Times New Roman" w:cs="Times New Roman"/>
          <w:sz w:val="22"/>
          <w:szCs w:val="22"/>
        </w:rPr>
        <w:t xml:space="preserve">Balsdon 1960 = </w:t>
      </w:r>
      <w:r w:rsidRPr="00A75EE7">
        <w:rPr>
          <w:rFonts w:ascii="Times New Roman" w:hAnsi="Times New Roman" w:cs="Times New Roman"/>
          <w:smallCaps/>
          <w:sz w:val="22"/>
          <w:szCs w:val="22"/>
        </w:rPr>
        <w:t>J. P.</w:t>
      </w:r>
      <w:r w:rsidR="001E64CB" w:rsidRPr="009C30FA">
        <w:rPr>
          <w:rFonts w:ascii="Times New Roman" w:hAnsi="Times New Roman" w:cs="Times New Roman"/>
          <w:smallCaps/>
          <w:sz w:val="22"/>
          <w:szCs w:val="22"/>
        </w:rPr>
        <w:t> </w:t>
      </w:r>
      <w:r w:rsidRPr="00A75EE7">
        <w:rPr>
          <w:rFonts w:ascii="Times New Roman" w:hAnsi="Times New Roman" w:cs="Times New Roman"/>
          <w:smallCaps/>
          <w:sz w:val="22"/>
          <w:szCs w:val="22"/>
        </w:rPr>
        <w:t>V.</w:t>
      </w:r>
      <w:r w:rsidR="001E64CB" w:rsidRPr="009C30FA">
        <w:rPr>
          <w:rFonts w:ascii="Times New Roman" w:hAnsi="Times New Roman" w:cs="Times New Roman"/>
          <w:smallCaps/>
          <w:sz w:val="22"/>
          <w:szCs w:val="22"/>
        </w:rPr>
        <w:t> </w:t>
      </w:r>
      <w:r w:rsidR="00471A1B">
        <w:rPr>
          <w:rFonts w:ascii="Times New Roman" w:hAnsi="Times New Roman" w:cs="Times New Roman"/>
          <w:smallCaps/>
          <w:sz w:val="22"/>
          <w:szCs w:val="22"/>
        </w:rPr>
        <w:t>D. </w:t>
      </w:r>
      <w:r w:rsidRPr="00A75EE7">
        <w:rPr>
          <w:rFonts w:ascii="Times New Roman" w:hAnsi="Times New Roman" w:cs="Times New Roman"/>
          <w:smallCaps/>
          <w:sz w:val="22"/>
          <w:szCs w:val="22"/>
        </w:rPr>
        <w:t>Balsdon</w:t>
      </w:r>
      <w:r w:rsidRPr="00A75EE7">
        <w:rPr>
          <w:rFonts w:ascii="Times New Roman" w:hAnsi="Times New Roman" w:cs="Times New Roman"/>
          <w:sz w:val="22"/>
          <w:szCs w:val="22"/>
        </w:rPr>
        <w:t xml:space="preserve">, </w:t>
      </w:r>
      <w:r w:rsidR="00E96B9F" w:rsidRPr="001A4065">
        <w:rPr>
          <w:rFonts w:ascii="Times New Roman" w:hAnsi="Times New Roman" w:cs="Times New Roman"/>
          <w:i/>
          <w:noProof/>
          <w:sz w:val="22"/>
          <w:szCs w:val="22"/>
          <w:lang w:val="la-Latn"/>
        </w:rPr>
        <w:t>Auctoritas</w:t>
      </w:r>
      <w:r w:rsidR="00E96B9F" w:rsidRPr="001A4065">
        <w:rPr>
          <w:rFonts w:ascii="Times New Roman" w:hAnsi="Times New Roman" w:cs="Times New Roman"/>
          <w:noProof/>
          <w:sz w:val="22"/>
          <w:szCs w:val="22"/>
          <w:lang w:val="la-Latn"/>
        </w:rPr>
        <w:t xml:space="preserve">, </w:t>
      </w:r>
      <w:r w:rsidR="00E96B9F" w:rsidRPr="001A4065">
        <w:rPr>
          <w:rFonts w:ascii="Times New Roman" w:hAnsi="Times New Roman" w:cs="Times New Roman"/>
          <w:i/>
          <w:noProof/>
          <w:sz w:val="22"/>
          <w:szCs w:val="22"/>
          <w:lang w:val="la-Latn"/>
        </w:rPr>
        <w:t>dignitas</w:t>
      </w:r>
      <w:r w:rsidR="00E96B9F" w:rsidRPr="001A4065">
        <w:rPr>
          <w:rFonts w:ascii="Times New Roman" w:hAnsi="Times New Roman" w:cs="Times New Roman"/>
          <w:noProof/>
          <w:sz w:val="22"/>
          <w:szCs w:val="22"/>
          <w:lang w:val="la-Latn"/>
        </w:rPr>
        <w:t xml:space="preserve">, </w:t>
      </w:r>
      <w:r w:rsidR="00E96B9F" w:rsidRPr="001A4065">
        <w:rPr>
          <w:rFonts w:ascii="Times New Roman" w:hAnsi="Times New Roman" w:cs="Times New Roman"/>
          <w:i/>
          <w:noProof/>
          <w:sz w:val="22"/>
          <w:szCs w:val="22"/>
          <w:lang w:val="la-Latn"/>
        </w:rPr>
        <w:t>otium</w:t>
      </w:r>
      <w:r w:rsidRPr="00A75EE7">
        <w:rPr>
          <w:rFonts w:ascii="Times New Roman" w:hAnsi="Times New Roman" w:cs="Times New Roman"/>
          <w:sz w:val="22"/>
          <w:szCs w:val="22"/>
        </w:rPr>
        <w:t>, in: CQ 10 (1960), 43</w:t>
      </w:r>
      <w:r w:rsidR="00754F64">
        <w:rPr>
          <w:rFonts w:ascii="Times New Roman" w:hAnsi="Times New Roman" w:cs="Times New Roman"/>
          <w:sz w:val="22"/>
          <w:szCs w:val="22"/>
        </w:rPr>
        <w:t>–</w:t>
      </w:r>
      <w:r w:rsidRPr="00A75EE7">
        <w:rPr>
          <w:rFonts w:ascii="Times New Roman" w:hAnsi="Times New Roman" w:cs="Times New Roman"/>
          <w:sz w:val="22"/>
          <w:szCs w:val="22"/>
        </w:rPr>
        <w:t>50.</w:t>
      </w:r>
    </w:p>
    <w:p w:rsidR="009119A4" w:rsidRPr="006D533F" w:rsidRDefault="009119A4" w:rsidP="006D533F">
      <w:pPr>
        <w:pStyle w:val="NurText"/>
        <w:spacing w:after="60"/>
        <w:ind w:left="567" w:hanging="567"/>
        <w:jc w:val="both"/>
        <w:rPr>
          <w:rFonts w:ascii="Times New Roman" w:hAnsi="Times New Roman" w:cs="Times New Roman"/>
          <w:noProof/>
          <w:color w:val="000000"/>
          <w:sz w:val="22"/>
          <w:szCs w:val="22"/>
        </w:rPr>
      </w:pPr>
      <w:r w:rsidRPr="006D533F">
        <w:rPr>
          <w:rFonts w:ascii="Times New Roman" w:hAnsi="Times New Roman" w:cs="Times New Roman"/>
          <w:noProof/>
          <w:color w:val="000000"/>
          <w:sz w:val="22"/>
          <w:szCs w:val="22"/>
        </w:rPr>
        <w:t xml:space="preserve">Baltrusch 1989 = </w:t>
      </w:r>
      <w:r w:rsidR="00471A1B">
        <w:rPr>
          <w:rFonts w:ascii="Times New Roman" w:hAnsi="Times New Roman" w:cs="Times New Roman"/>
          <w:smallCaps/>
          <w:noProof/>
          <w:color w:val="000000"/>
          <w:sz w:val="22"/>
          <w:szCs w:val="22"/>
        </w:rPr>
        <w:t>E. </w:t>
      </w:r>
      <w:r w:rsidRPr="006D533F">
        <w:rPr>
          <w:rFonts w:ascii="Times New Roman" w:hAnsi="Times New Roman" w:cs="Times New Roman"/>
          <w:smallCaps/>
          <w:noProof/>
          <w:color w:val="000000"/>
          <w:sz w:val="22"/>
          <w:szCs w:val="22"/>
        </w:rPr>
        <w:t>Baltrusch</w:t>
      </w:r>
      <w:r w:rsidRPr="006D533F">
        <w:rPr>
          <w:rFonts w:ascii="Times New Roman" w:hAnsi="Times New Roman" w:cs="Times New Roman"/>
          <w:noProof/>
          <w:color w:val="000000"/>
          <w:sz w:val="22"/>
          <w:szCs w:val="22"/>
        </w:rPr>
        <w:t xml:space="preserve">, </w:t>
      </w:r>
      <w:r w:rsidRPr="00893C79">
        <w:rPr>
          <w:rFonts w:ascii="Times New Roman" w:hAnsi="Times New Roman" w:cs="Times New Roman"/>
          <w:i/>
          <w:iCs/>
          <w:noProof/>
          <w:color w:val="000000"/>
          <w:sz w:val="22"/>
          <w:szCs w:val="22"/>
          <w:lang w:val="la-Latn"/>
        </w:rPr>
        <w:t>Regimen</w:t>
      </w:r>
      <w:r w:rsidRPr="00893C79">
        <w:rPr>
          <w:rFonts w:ascii="Times New Roman" w:hAnsi="Times New Roman" w:cs="Times New Roman"/>
          <w:noProof/>
          <w:color w:val="000000"/>
          <w:sz w:val="22"/>
          <w:szCs w:val="22"/>
          <w:lang w:val="la-Latn"/>
        </w:rPr>
        <w:t xml:space="preserve"> </w:t>
      </w:r>
      <w:r w:rsidRPr="00893C79">
        <w:rPr>
          <w:rFonts w:ascii="Times New Roman" w:hAnsi="Times New Roman" w:cs="Times New Roman"/>
          <w:i/>
          <w:iCs/>
          <w:noProof/>
          <w:color w:val="000000"/>
          <w:sz w:val="22"/>
          <w:szCs w:val="22"/>
          <w:lang w:val="la-Latn"/>
        </w:rPr>
        <w:t>morum</w:t>
      </w:r>
      <w:r w:rsidRPr="006D533F">
        <w:rPr>
          <w:rFonts w:ascii="Times New Roman" w:hAnsi="Times New Roman" w:cs="Times New Roman"/>
          <w:noProof/>
          <w:color w:val="000000"/>
          <w:sz w:val="22"/>
          <w:szCs w:val="22"/>
        </w:rPr>
        <w:t>. Die Reglementierung des Privatlebens der Senatoren und Ritter in der römischen Republik und frühen Kaiserzeit, München 1989.</w:t>
      </w:r>
    </w:p>
    <w:p w:rsidR="009119A4" w:rsidRDefault="009119A4" w:rsidP="00893C79">
      <w:pPr>
        <w:pStyle w:val="NurText"/>
        <w:tabs>
          <w:tab w:val="left" w:pos="5529"/>
        </w:tabs>
        <w:spacing w:after="60"/>
        <w:ind w:left="567" w:hanging="567"/>
        <w:jc w:val="both"/>
        <w:rPr>
          <w:rFonts w:ascii="Times New Roman" w:hAnsi="Times New Roman" w:cs="Times New Roman"/>
          <w:color w:val="000000"/>
          <w:sz w:val="22"/>
          <w:szCs w:val="22"/>
          <w:lang w:val="en-GB"/>
        </w:rPr>
      </w:pPr>
      <w:r w:rsidRPr="00893C79">
        <w:rPr>
          <w:rFonts w:ascii="Times New Roman" w:hAnsi="Times New Roman" w:cs="Times New Roman"/>
          <w:color w:val="000000"/>
          <w:sz w:val="22"/>
          <w:szCs w:val="22"/>
          <w:lang w:val="en-GB"/>
        </w:rPr>
        <w:t xml:space="preserve">Barnes u. Griffin (Hgg.) 1989 = </w:t>
      </w:r>
      <w:r w:rsidR="00471A1B">
        <w:rPr>
          <w:rFonts w:ascii="Times New Roman" w:hAnsi="Times New Roman" w:cs="Times New Roman"/>
          <w:smallCaps/>
          <w:color w:val="000000"/>
          <w:sz w:val="22"/>
          <w:szCs w:val="22"/>
          <w:lang w:val="en-GB"/>
        </w:rPr>
        <w:t>J. </w:t>
      </w:r>
      <w:r w:rsidRPr="00893C79">
        <w:rPr>
          <w:rFonts w:ascii="Times New Roman" w:hAnsi="Times New Roman" w:cs="Times New Roman"/>
          <w:smallCaps/>
          <w:color w:val="000000"/>
          <w:sz w:val="22"/>
          <w:szCs w:val="22"/>
          <w:lang w:val="en-GB"/>
        </w:rPr>
        <w:t>Barnes</w:t>
      </w:r>
      <w:r w:rsidRPr="00893C79">
        <w:rPr>
          <w:rFonts w:ascii="Times New Roman" w:hAnsi="Times New Roman" w:cs="Times New Roman"/>
          <w:color w:val="000000"/>
          <w:sz w:val="22"/>
          <w:szCs w:val="22"/>
          <w:lang w:val="en-GB"/>
        </w:rPr>
        <w:t xml:space="preserve"> u. </w:t>
      </w:r>
      <w:r w:rsidR="00471A1B">
        <w:rPr>
          <w:rFonts w:ascii="Times New Roman" w:hAnsi="Times New Roman" w:cs="Times New Roman"/>
          <w:smallCaps/>
          <w:color w:val="000000"/>
          <w:sz w:val="22"/>
          <w:szCs w:val="22"/>
          <w:lang w:val="en-GB"/>
        </w:rPr>
        <w:t>M. </w:t>
      </w:r>
      <w:r w:rsidRPr="00893C79">
        <w:rPr>
          <w:rFonts w:ascii="Times New Roman" w:hAnsi="Times New Roman" w:cs="Times New Roman"/>
          <w:smallCaps/>
          <w:color w:val="000000"/>
          <w:sz w:val="22"/>
          <w:szCs w:val="22"/>
          <w:lang w:val="en-GB"/>
        </w:rPr>
        <w:t>Griffin</w:t>
      </w:r>
      <w:r w:rsidRPr="00893C79">
        <w:rPr>
          <w:rFonts w:ascii="Times New Roman" w:hAnsi="Times New Roman" w:cs="Times New Roman"/>
          <w:color w:val="000000"/>
          <w:sz w:val="22"/>
          <w:szCs w:val="22"/>
          <w:lang w:val="en-GB"/>
        </w:rPr>
        <w:t xml:space="preserve"> (Hgg.), </w:t>
      </w:r>
      <w:r w:rsidRPr="00893C79">
        <w:rPr>
          <w:rFonts w:ascii="Times New Roman" w:hAnsi="Times New Roman" w:cs="Times New Roman"/>
          <w:i/>
          <w:iCs/>
          <w:color w:val="000000"/>
          <w:sz w:val="22"/>
          <w:szCs w:val="22"/>
          <w:lang w:val="la-Latn"/>
        </w:rPr>
        <w:t>Philosophia togata</w:t>
      </w:r>
      <w:r w:rsidRPr="00893C79">
        <w:rPr>
          <w:rFonts w:ascii="Times New Roman" w:hAnsi="Times New Roman" w:cs="Times New Roman"/>
          <w:color w:val="000000"/>
          <w:sz w:val="22"/>
          <w:szCs w:val="22"/>
          <w:lang w:val="en-GB"/>
        </w:rPr>
        <w:t xml:space="preserve">. </w:t>
      </w:r>
      <w:proofErr w:type="gramStart"/>
      <w:r w:rsidRPr="00893C79">
        <w:rPr>
          <w:rFonts w:ascii="Times New Roman" w:hAnsi="Times New Roman" w:cs="Times New Roman"/>
          <w:color w:val="000000"/>
          <w:sz w:val="22"/>
          <w:szCs w:val="22"/>
          <w:lang w:val="en-GB"/>
        </w:rPr>
        <w:t>Essays on Philosophy and Roman Society, Oxford 1989.</w:t>
      </w:r>
      <w:proofErr w:type="gramEnd"/>
    </w:p>
    <w:p w:rsidR="003A306A" w:rsidRPr="00893C79" w:rsidRDefault="003A306A" w:rsidP="006D533F">
      <w:pPr>
        <w:pStyle w:val="NurText"/>
        <w:spacing w:after="60"/>
        <w:ind w:left="567" w:hanging="567"/>
        <w:jc w:val="both"/>
        <w:rPr>
          <w:rFonts w:ascii="Times New Roman" w:hAnsi="Times New Roman" w:cs="Times New Roman"/>
          <w:noProof/>
          <w:color w:val="000000"/>
          <w:sz w:val="22"/>
          <w:szCs w:val="22"/>
          <w:lang w:val="en-GB"/>
        </w:rPr>
      </w:pPr>
      <w:r w:rsidRPr="00893C79">
        <w:rPr>
          <w:rFonts w:ascii="Times New Roman" w:hAnsi="Times New Roman" w:cs="Times New Roman"/>
          <w:color w:val="000000"/>
          <w:sz w:val="22"/>
          <w:szCs w:val="22"/>
          <w:lang w:val="en-GB"/>
        </w:rPr>
        <w:t xml:space="preserve">Barrett 2002 = </w:t>
      </w:r>
      <w:r w:rsidRPr="00893C79">
        <w:rPr>
          <w:rFonts w:ascii="Times New Roman" w:hAnsi="Times New Roman" w:cs="Times New Roman"/>
          <w:smallCaps/>
          <w:color w:val="000000"/>
          <w:sz w:val="22"/>
          <w:szCs w:val="22"/>
          <w:lang w:val="en-GB"/>
        </w:rPr>
        <w:t>A.</w:t>
      </w:r>
      <w:r w:rsidR="001E64CB">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A. </w:t>
      </w:r>
      <w:r w:rsidRPr="00893C79">
        <w:rPr>
          <w:rFonts w:ascii="Times New Roman" w:hAnsi="Times New Roman" w:cs="Times New Roman"/>
          <w:smallCaps/>
          <w:color w:val="000000"/>
          <w:sz w:val="22"/>
          <w:szCs w:val="22"/>
          <w:lang w:val="en-GB"/>
        </w:rPr>
        <w:t>Barrett</w:t>
      </w:r>
      <w:r w:rsidRPr="00893C79">
        <w:rPr>
          <w:rFonts w:ascii="Times New Roman" w:hAnsi="Times New Roman" w:cs="Times New Roman"/>
          <w:color w:val="000000"/>
          <w:sz w:val="22"/>
          <w:szCs w:val="22"/>
          <w:lang w:val="en-GB"/>
        </w:rPr>
        <w:t xml:space="preserve">, Livia. First Lady of Imperial Rome, New Haven </w:t>
      </w:r>
      <w:r w:rsidR="00290047">
        <w:rPr>
          <w:rFonts w:ascii="Times New Roman" w:hAnsi="Times New Roman" w:cs="Times New Roman"/>
          <w:color w:val="000000"/>
          <w:sz w:val="22"/>
          <w:szCs w:val="22"/>
          <w:lang w:val="en-GB"/>
        </w:rPr>
        <w:t>u. a.</w:t>
      </w:r>
      <w:r w:rsidRPr="00893C79">
        <w:rPr>
          <w:rFonts w:ascii="Times New Roman" w:hAnsi="Times New Roman" w:cs="Times New Roman"/>
          <w:color w:val="000000"/>
          <w:sz w:val="22"/>
          <w:szCs w:val="22"/>
          <w:lang w:val="en-GB"/>
        </w:rPr>
        <w:t xml:space="preserve"> 2002.</w:t>
      </w:r>
    </w:p>
    <w:p w:rsidR="009119A4" w:rsidRPr="00893C79"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893C79">
        <w:rPr>
          <w:rFonts w:ascii="Times New Roman" w:hAnsi="Times New Roman" w:cs="Times New Roman"/>
          <w:noProof/>
          <w:color w:val="000000"/>
          <w:sz w:val="22"/>
          <w:szCs w:val="22"/>
          <w:lang w:val="fr-CH"/>
        </w:rPr>
        <w:t xml:space="preserve">Bastien 2007 = </w:t>
      </w:r>
      <w:r w:rsidRPr="00893C79">
        <w:rPr>
          <w:rFonts w:ascii="Times New Roman" w:hAnsi="Times New Roman" w:cs="Times New Roman"/>
          <w:smallCaps/>
          <w:noProof/>
          <w:color w:val="000000"/>
          <w:sz w:val="22"/>
          <w:szCs w:val="22"/>
          <w:lang w:val="fr-CH"/>
        </w:rPr>
        <w:t>J.-</w:t>
      </w:r>
      <w:r w:rsidR="00471A1B">
        <w:rPr>
          <w:rFonts w:ascii="Times New Roman" w:hAnsi="Times New Roman" w:cs="Times New Roman"/>
          <w:smallCaps/>
          <w:noProof/>
          <w:color w:val="000000"/>
          <w:sz w:val="22"/>
          <w:szCs w:val="22"/>
          <w:lang w:val="fr-CH"/>
        </w:rPr>
        <w:t>L. </w:t>
      </w:r>
      <w:r w:rsidRPr="00893C79">
        <w:rPr>
          <w:rFonts w:ascii="Times New Roman" w:hAnsi="Times New Roman" w:cs="Times New Roman"/>
          <w:smallCaps/>
          <w:noProof/>
          <w:color w:val="000000"/>
          <w:sz w:val="22"/>
          <w:szCs w:val="22"/>
          <w:lang w:val="fr-CH"/>
        </w:rPr>
        <w:t>Bastien</w:t>
      </w:r>
      <w:r w:rsidRPr="00893C79">
        <w:rPr>
          <w:rFonts w:ascii="Times New Roman" w:hAnsi="Times New Roman" w:cs="Times New Roman"/>
          <w:noProof/>
          <w:color w:val="000000"/>
          <w:sz w:val="22"/>
          <w:szCs w:val="22"/>
          <w:lang w:val="fr-CH"/>
        </w:rPr>
        <w:t>, Le triomphe romain et son utilisation politique à Rome aux trois derniers siècles de la République, Rom 2007.</w:t>
      </w:r>
    </w:p>
    <w:p w:rsidR="009119A4" w:rsidRPr="00A315D1" w:rsidRDefault="009119A4" w:rsidP="006D533F">
      <w:pPr>
        <w:pStyle w:val="NurText"/>
        <w:spacing w:after="60"/>
        <w:ind w:left="567" w:hanging="567"/>
        <w:jc w:val="both"/>
        <w:rPr>
          <w:rFonts w:ascii="Times New Roman" w:hAnsi="Times New Roman" w:cs="Times New Roman"/>
          <w:noProof/>
          <w:color w:val="000000"/>
          <w:sz w:val="22"/>
          <w:szCs w:val="22"/>
        </w:rPr>
      </w:pPr>
      <w:r w:rsidRPr="00A315D1">
        <w:rPr>
          <w:rFonts w:ascii="Times New Roman" w:hAnsi="Times New Roman" w:cs="Times New Roman"/>
          <w:noProof/>
          <w:color w:val="000000"/>
          <w:sz w:val="22"/>
          <w:szCs w:val="22"/>
        </w:rPr>
        <w:t xml:space="preserve">Bauer 2001 = </w:t>
      </w:r>
      <w:r w:rsidRPr="00A315D1">
        <w:rPr>
          <w:rFonts w:ascii="Times New Roman" w:hAnsi="Times New Roman" w:cs="Times New Roman"/>
          <w:smallCaps/>
          <w:noProof/>
          <w:color w:val="000000"/>
          <w:sz w:val="22"/>
          <w:szCs w:val="22"/>
        </w:rPr>
        <w:t>F.</w:t>
      </w:r>
      <w:r w:rsidR="001E64CB">
        <w:rPr>
          <w:rFonts w:ascii="Times New Roman" w:hAnsi="Times New Roman" w:cs="Times New Roman"/>
          <w:smallCaps/>
          <w:noProof/>
          <w:color w:val="000000"/>
          <w:sz w:val="22"/>
          <w:szCs w:val="22"/>
        </w:rPr>
        <w:t> </w:t>
      </w:r>
      <w:r w:rsidR="00471A1B">
        <w:rPr>
          <w:rFonts w:ascii="Times New Roman" w:hAnsi="Times New Roman" w:cs="Times New Roman"/>
          <w:smallCaps/>
          <w:noProof/>
          <w:color w:val="000000"/>
          <w:sz w:val="22"/>
          <w:szCs w:val="22"/>
        </w:rPr>
        <w:t>A. </w:t>
      </w:r>
      <w:r w:rsidRPr="00A315D1">
        <w:rPr>
          <w:rFonts w:ascii="Times New Roman" w:hAnsi="Times New Roman" w:cs="Times New Roman"/>
          <w:smallCaps/>
          <w:noProof/>
          <w:color w:val="000000"/>
          <w:sz w:val="22"/>
          <w:szCs w:val="22"/>
        </w:rPr>
        <w:t>Bauer</w:t>
      </w:r>
      <w:r w:rsidRPr="00A315D1">
        <w:rPr>
          <w:rFonts w:ascii="Times New Roman" w:hAnsi="Times New Roman" w:cs="Times New Roman"/>
          <w:noProof/>
          <w:color w:val="000000"/>
          <w:sz w:val="22"/>
          <w:szCs w:val="22"/>
        </w:rPr>
        <w:t xml:space="preserve">, </w:t>
      </w:r>
      <w:r w:rsidRPr="00A315D1">
        <w:rPr>
          <w:rFonts w:ascii="Times New Roman" w:hAnsi="Times New Roman" w:cs="Times New Roman"/>
          <w:i/>
          <w:iCs/>
          <w:noProof/>
          <w:color w:val="000000"/>
          <w:sz w:val="22"/>
          <w:szCs w:val="22"/>
          <w:lang w:val="la-Latn"/>
        </w:rPr>
        <w:t>Beatitudo temporum</w:t>
      </w:r>
      <w:r w:rsidRPr="00A315D1">
        <w:rPr>
          <w:rFonts w:ascii="Times New Roman" w:hAnsi="Times New Roman" w:cs="Times New Roman"/>
          <w:noProof/>
          <w:color w:val="000000"/>
          <w:sz w:val="22"/>
          <w:szCs w:val="22"/>
        </w:rPr>
        <w:t>. Die Gegenwart der Vergangenheit im Stadtbild des spätantiken Rom, in:</w:t>
      </w:r>
      <w:r w:rsidR="005246F3">
        <w:rPr>
          <w:rFonts w:ascii="Times New Roman" w:hAnsi="Times New Roman" w:cs="Times New Roman"/>
          <w:noProof/>
          <w:color w:val="000000"/>
          <w:sz w:val="22"/>
          <w:szCs w:val="22"/>
        </w:rPr>
        <w:t xml:space="preserve"> </w:t>
      </w:r>
      <w:r w:rsidR="00B96E7B" w:rsidRPr="00A315D1">
        <w:rPr>
          <w:rFonts w:ascii="Times New Roman" w:hAnsi="Times New Roman" w:cs="Times New Roman"/>
          <w:noProof/>
          <w:color w:val="000000"/>
          <w:sz w:val="22"/>
          <w:szCs w:val="22"/>
        </w:rPr>
        <w:t>Bauer</w:t>
      </w:r>
      <w:r w:rsidRPr="00A315D1">
        <w:rPr>
          <w:rFonts w:ascii="Times New Roman" w:hAnsi="Times New Roman" w:cs="Times New Roman"/>
          <w:noProof/>
          <w:color w:val="000000"/>
          <w:sz w:val="22"/>
          <w:szCs w:val="22"/>
        </w:rPr>
        <w:t xml:space="preserve"> </w:t>
      </w:r>
      <w:r w:rsidR="00290047">
        <w:rPr>
          <w:rFonts w:ascii="Times New Roman" w:hAnsi="Times New Roman" w:cs="Times New Roman"/>
          <w:noProof/>
          <w:color w:val="000000"/>
          <w:sz w:val="22"/>
          <w:szCs w:val="22"/>
        </w:rPr>
        <w:t>u. a.</w:t>
      </w:r>
      <w:r w:rsidRPr="00A315D1">
        <w:rPr>
          <w:rFonts w:ascii="Times New Roman" w:hAnsi="Times New Roman" w:cs="Times New Roman"/>
          <w:noProof/>
          <w:color w:val="000000"/>
          <w:sz w:val="22"/>
          <w:szCs w:val="22"/>
        </w:rPr>
        <w:t xml:space="preserve"> (Hgg.)</w:t>
      </w:r>
      <w:r w:rsidR="00B96E7B" w:rsidRPr="00A315D1">
        <w:rPr>
          <w:rFonts w:ascii="Times New Roman" w:hAnsi="Times New Roman" w:cs="Times New Roman"/>
          <w:noProof/>
          <w:color w:val="000000"/>
          <w:sz w:val="22"/>
          <w:szCs w:val="22"/>
        </w:rPr>
        <w:t xml:space="preserve"> </w:t>
      </w:r>
      <w:r w:rsidRPr="00A315D1">
        <w:rPr>
          <w:rFonts w:ascii="Times New Roman" w:hAnsi="Times New Roman" w:cs="Times New Roman"/>
          <w:noProof/>
          <w:color w:val="000000"/>
          <w:sz w:val="22"/>
          <w:szCs w:val="22"/>
        </w:rPr>
        <w:t>2001, 75</w:t>
      </w:r>
      <w:r w:rsidR="00754F64">
        <w:rPr>
          <w:rFonts w:ascii="Times New Roman" w:hAnsi="Times New Roman" w:cs="Times New Roman"/>
          <w:noProof/>
          <w:color w:val="000000"/>
          <w:sz w:val="22"/>
          <w:szCs w:val="22"/>
        </w:rPr>
        <w:t>–</w:t>
      </w:r>
      <w:r w:rsidRPr="00A315D1">
        <w:rPr>
          <w:rFonts w:ascii="Times New Roman" w:hAnsi="Times New Roman" w:cs="Times New Roman"/>
          <w:noProof/>
          <w:color w:val="000000"/>
          <w:sz w:val="22"/>
          <w:szCs w:val="22"/>
        </w:rPr>
        <w:t>94.</w:t>
      </w:r>
    </w:p>
    <w:p w:rsidR="009119A4" w:rsidRPr="00A315D1" w:rsidRDefault="009119A4" w:rsidP="006D533F">
      <w:pPr>
        <w:pStyle w:val="NurText"/>
        <w:spacing w:after="60"/>
        <w:ind w:left="567" w:hanging="567"/>
        <w:jc w:val="both"/>
        <w:rPr>
          <w:rFonts w:ascii="Times New Roman" w:hAnsi="Times New Roman" w:cs="Times New Roman"/>
          <w:noProof/>
          <w:color w:val="000000"/>
          <w:sz w:val="22"/>
          <w:szCs w:val="22"/>
        </w:rPr>
      </w:pPr>
      <w:r w:rsidRPr="00A315D1">
        <w:rPr>
          <w:rFonts w:ascii="Times New Roman" w:hAnsi="Times New Roman" w:cs="Times New Roman"/>
          <w:noProof/>
          <w:color w:val="000000"/>
          <w:sz w:val="22"/>
          <w:szCs w:val="22"/>
        </w:rPr>
        <w:t xml:space="preserve">Bauer </w:t>
      </w:r>
      <w:r w:rsidR="00290047">
        <w:rPr>
          <w:rFonts w:ascii="Times New Roman" w:hAnsi="Times New Roman" w:cs="Times New Roman"/>
          <w:noProof/>
          <w:color w:val="000000"/>
          <w:sz w:val="22"/>
          <w:szCs w:val="22"/>
        </w:rPr>
        <w:t>u. a.</w:t>
      </w:r>
      <w:r w:rsidRPr="00A315D1">
        <w:rPr>
          <w:rFonts w:ascii="Times New Roman" w:hAnsi="Times New Roman" w:cs="Times New Roman"/>
          <w:noProof/>
          <w:color w:val="000000"/>
          <w:sz w:val="22"/>
          <w:szCs w:val="22"/>
        </w:rPr>
        <w:t xml:space="preserve"> (Hgg.) 2001 = </w:t>
      </w:r>
      <w:r w:rsidRPr="00A315D1">
        <w:rPr>
          <w:rFonts w:ascii="Times New Roman" w:hAnsi="Times New Roman" w:cs="Times New Roman"/>
          <w:smallCaps/>
          <w:noProof/>
          <w:color w:val="000000"/>
          <w:sz w:val="22"/>
          <w:szCs w:val="22"/>
        </w:rPr>
        <w:t>F.</w:t>
      </w:r>
      <w:r w:rsidR="001E64CB">
        <w:rPr>
          <w:rFonts w:ascii="Times New Roman" w:hAnsi="Times New Roman" w:cs="Times New Roman"/>
          <w:smallCaps/>
          <w:noProof/>
          <w:color w:val="000000"/>
          <w:sz w:val="22"/>
          <w:szCs w:val="22"/>
        </w:rPr>
        <w:t> </w:t>
      </w:r>
      <w:r w:rsidR="00471A1B">
        <w:rPr>
          <w:rFonts w:ascii="Times New Roman" w:hAnsi="Times New Roman" w:cs="Times New Roman"/>
          <w:smallCaps/>
          <w:noProof/>
          <w:color w:val="000000"/>
          <w:sz w:val="22"/>
          <w:szCs w:val="22"/>
        </w:rPr>
        <w:t>A. </w:t>
      </w:r>
      <w:r w:rsidRPr="00A315D1">
        <w:rPr>
          <w:rFonts w:ascii="Times New Roman" w:hAnsi="Times New Roman" w:cs="Times New Roman"/>
          <w:smallCaps/>
          <w:noProof/>
          <w:color w:val="000000"/>
          <w:sz w:val="22"/>
          <w:szCs w:val="22"/>
        </w:rPr>
        <w:t>Bauer</w:t>
      </w:r>
      <w:r w:rsidRPr="00A315D1">
        <w:rPr>
          <w:rFonts w:ascii="Times New Roman" w:hAnsi="Times New Roman" w:cs="Times New Roman"/>
          <w:noProof/>
          <w:color w:val="000000"/>
          <w:sz w:val="22"/>
          <w:szCs w:val="22"/>
        </w:rPr>
        <w:t xml:space="preserve"> </w:t>
      </w:r>
      <w:r w:rsidR="00290047">
        <w:rPr>
          <w:rFonts w:ascii="Times New Roman" w:hAnsi="Times New Roman" w:cs="Times New Roman"/>
          <w:noProof/>
          <w:color w:val="000000"/>
          <w:sz w:val="22"/>
          <w:szCs w:val="22"/>
        </w:rPr>
        <w:t>u. a.</w:t>
      </w:r>
      <w:r w:rsidRPr="00A315D1">
        <w:rPr>
          <w:rFonts w:ascii="Times New Roman" w:hAnsi="Times New Roman" w:cs="Times New Roman"/>
          <w:noProof/>
          <w:color w:val="000000"/>
          <w:sz w:val="22"/>
          <w:szCs w:val="22"/>
        </w:rPr>
        <w:t xml:space="preserve"> (Hgg.), Epochenwandel? Kunst und Kultur zwischen Antike und Mittelalter, Mainz 2001.</w:t>
      </w:r>
    </w:p>
    <w:p w:rsidR="009119A4" w:rsidRPr="00F570ED" w:rsidRDefault="009119A4" w:rsidP="006D533F">
      <w:pPr>
        <w:pStyle w:val="NurText"/>
        <w:spacing w:after="60"/>
        <w:ind w:left="567" w:hanging="567"/>
        <w:jc w:val="both"/>
        <w:rPr>
          <w:rFonts w:ascii="Times New Roman" w:hAnsi="Times New Roman" w:cs="Times New Roman"/>
          <w:color w:val="000000"/>
          <w:sz w:val="22"/>
          <w:szCs w:val="22"/>
        </w:rPr>
      </w:pPr>
      <w:r w:rsidRPr="00F570ED">
        <w:rPr>
          <w:rFonts w:ascii="Times New Roman" w:hAnsi="Times New Roman" w:cs="Times New Roman"/>
          <w:color w:val="000000"/>
          <w:sz w:val="22"/>
          <w:szCs w:val="22"/>
        </w:rPr>
        <w:t xml:space="preserve">Bauman 1966 = </w:t>
      </w:r>
      <w:r w:rsidRPr="00F570ED">
        <w:rPr>
          <w:rFonts w:ascii="Times New Roman" w:hAnsi="Times New Roman" w:cs="Times New Roman"/>
          <w:smallCaps/>
          <w:color w:val="000000"/>
          <w:sz w:val="22"/>
          <w:szCs w:val="22"/>
        </w:rPr>
        <w:t>R.</w:t>
      </w:r>
      <w:r w:rsidR="0005106F" w:rsidRPr="00F570ED">
        <w:rPr>
          <w:rFonts w:ascii="Times New Roman" w:hAnsi="Times New Roman" w:cs="Times New Roman"/>
          <w:smallCaps/>
          <w:color w:val="000000"/>
          <w:sz w:val="22"/>
          <w:szCs w:val="22"/>
        </w:rPr>
        <w:t> </w:t>
      </w:r>
      <w:r w:rsidR="00471A1B" w:rsidRPr="00F570ED">
        <w:rPr>
          <w:rFonts w:ascii="Times New Roman" w:hAnsi="Times New Roman" w:cs="Times New Roman"/>
          <w:smallCaps/>
          <w:color w:val="000000"/>
          <w:sz w:val="22"/>
          <w:szCs w:val="22"/>
        </w:rPr>
        <w:t>A. </w:t>
      </w:r>
      <w:r w:rsidRPr="00F570ED">
        <w:rPr>
          <w:rFonts w:ascii="Times New Roman" w:hAnsi="Times New Roman" w:cs="Times New Roman"/>
          <w:smallCaps/>
          <w:color w:val="000000"/>
          <w:sz w:val="22"/>
          <w:szCs w:val="22"/>
        </w:rPr>
        <w:t>Bauman</w:t>
      </w:r>
      <w:r w:rsidRPr="00F570ED">
        <w:rPr>
          <w:rFonts w:ascii="Times New Roman" w:hAnsi="Times New Roman" w:cs="Times New Roman"/>
          <w:color w:val="000000"/>
          <w:sz w:val="22"/>
          <w:szCs w:val="22"/>
        </w:rPr>
        <w:t>, The Abdication of ‚Collatinus‘, in: AClass 9 (1966), 129</w:t>
      </w:r>
      <w:r w:rsidR="00754F64" w:rsidRPr="00F570ED">
        <w:rPr>
          <w:rFonts w:ascii="Times New Roman" w:hAnsi="Times New Roman" w:cs="Times New Roman"/>
          <w:color w:val="000000"/>
          <w:sz w:val="22"/>
          <w:szCs w:val="22"/>
        </w:rPr>
        <w:t>–</w:t>
      </w:r>
      <w:r w:rsidRPr="00F570ED">
        <w:rPr>
          <w:rFonts w:ascii="Times New Roman" w:hAnsi="Times New Roman" w:cs="Times New Roman"/>
          <w:color w:val="000000"/>
          <w:sz w:val="22"/>
          <w:szCs w:val="22"/>
        </w:rPr>
        <w:t>141.</w:t>
      </w:r>
    </w:p>
    <w:p w:rsidR="009119A4"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893C79">
        <w:rPr>
          <w:rFonts w:ascii="Times New Roman" w:hAnsi="Times New Roman" w:cs="Times New Roman"/>
          <w:noProof/>
          <w:color w:val="000000"/>
          <w:sz w:val="22"/>
          <w:szCs w:val="22"/>
          <w:lang w:val="en-GB"/>
        </w:rPr>
        <w:t xml:space="preserve">Beard 2007 = </w:t>
      </w:r>
      <w:r w:rsidR="00471A1B">
        <w:rPr>
          <w:rFonts w:ascii="Times New Roman" w:hAnsi="Times New Roman" w:cs="Times New Roman"/>
          <w:smallCaps/>
          <w:noProof/>
          <w:color w:val="000000"/>
          <w:sz w:val="22"/>
          <w:szCs w:val="22"/>
          <w:lang w:val="en-GB"/>
        </w:rPr>
        <w:t>M. </w:t>
      </w:r>
      <w:r w:rsidRPr="00893C79">
        <w:rPr>
          <w:rFonts w:ascii="Times New Roman" w:hAnsi="Times New Roman" w:cs="Times New Roman"/>
          <w:smallCaps/>
          <w:noProof/>
          <w:color w:val="000000"/>
          <w:sz w:val="22"/>
          <w:szCs w:val="22"/>
          <w:lang w:val="en-GB"/>
        </w:rPr>
        <w:t>Beard</w:t>
      </w:r>
      <w:r w:rsidRPr="00893C79">
        <w:rPr>
          <w:rFonts w:ascii="Times New Roman" w:hAnsi="Times New Roman" w:cs="Times New Roman"/>
          <w:noProof/>
          <w:color w:val="000000"/>
          <w:sz w:val="22"/>
          <w:szCs w:val="22"/>
          <w:lang w:val="en-GB"/>
        </w:rPr>
        <w:t xml:space="preserve">, </w:t>
      </w:r>
      <w:r w:rsidRPr="00893C79">
        <w:rPr>
          <w:rFonts w:ascii="Times New Roman" w:hAnsi="Times New Roman" w:cs="Times New Roman"/>
          <w:color w:val="000000"/>
          <w:sz w:val="22"/>
          <w:szCs w:val="22"/>
          <w:lang w:val="en-GB"/>
        </w:rPr>
        <w:t>The Roman Triumph, Cambridge (Mass)</w:t>
      </w:r>
      <w:r w:rsidRPr="00893C79">
        <w:rPr>
          <w:rFonts w:ascii="Times New Roman" w:hAnsi="Times New Roman" w:cs="Times New Roman"/>
          <w:noProof/>
          <w:color w:val="000000"/>
          <w:sz w:val="22"/>
          <w:szCs w:val="22"/>
          <w:lang w:val="en-GB"/>
        </w:rPr>
        <w:t xml:space="preserve"> </w:t>
      </w:r>
      <w:r w:rsidR="00290047">
        <w:rPr>
          <w:rFonts w:ascii="Times New Roman" w:hAnsi="Times New Roman" w:cs="Times New Roman"/>
          <w:noProof/>
          <w:color w:val="000000"/>
          <w:sz w:val="22"/>
          <w:szCs w:val="22"/>
          <w:lang w:val="en-GB"/>
        </w:rPr>
        <w:t>u. a.</w:t>
      </w:r>
      <w:r w:rsidRPr="00893C79">
        <w:rPr>
          <w:rFonts w:ascii="Times New Roman" w:hAnsi="Times New Roman" w:cs="Times New Roman"/>
          <w:noProof/>
          <w:color w:val="000000"/>
          <w:sz w:val="22"/>
          <w:szCs w:val="22"/>
          <w:lang w:val="en-GB"/>
        </w:rPr>
        <w:t xml:space="preserve"> 2007.</w:t>
      </w:r>
    </w:p>
    <w:p w:rsidR="00D3214F" w:rsidRPr="00D3214F" w:rsidRDefault="00D3214F" w:rsidP="006D533F">
      <w:pPr>
        <w:pStyle w:val="NurText"/>
        <w:spacing w:after="60"/>
        <w:ind w:left="567" w:hanging="567"/>
        <w:jc w:val="both"/>
        <w:rPr>
          <w:rFonts w:ascii="Times New Roman" w:hAnsi="Times New Roman" w:cs="Times New Roman"/>
          <w:noProof/>
          <w:color w:val="000000"/>
          <w:sz w:val="22"/>
          <w:szCs w:val="22"/>
          <w:lang w:val="en-GB"/>
        </w:rPr>
      </w:pPr>
      <w:r w:rsidRPr="00D709BD">
        <w:rPr>
          <w:rFonts w:ascii="Times New Roman" w:hAnsi="Times New Roman" w:cs="Times New Roman"/>
          <w:sz w:val="22"/>
          <w:szCs w:val="22"/>
          <w:lang w:val="en-GB"/>
        </w:rPr>
        <w:t xml:space="preserve">Beck 2009 = </w:t>
      </w:r>
      <w:r w:rsidR="00471A1B">
        <w:rPr>
          <w:rFonts w:ascii="Times New Roman" w:hAnsi="Times New Roman" w:cs="Times New Roman"/>
          <w:smallCaps/>
          <w:sz w:val="22"/>
          <w:szCs w:val="22"/>
          <w:lang w:val="en-GB"/>
        </w:rPr>
        <w:t>H. </w:t>
      </w:r>
      <w:r w:rsidRPr="00D709BD">
        <w:rPr>
          <w:rFonts w:ascii="Times New Roman" w:hAnsi="Times New Roman" w:cs="Times New Roman"/>
          <w:smallCaps/>
          <w:sz w:val="22"/>
          <w:szCs w:val="22"/>
          <w:lang w:val="en-GB"/>
        </w:rPr>
        <w:t>Beck</w:t>
      </w:r>
      <w:r w:rsidRPr="00D709BD">
        <w:rPr>
          <w:rFonts w:ascii="Times New Roman" w:hAnsi="Times New Roman" w:cs="Times New Roman"/>
          <w:sz w:val="22"/>
          <w:szCs w:val="22"/>
          <w:lang w:val="en-GB"/>
        </w:rPr>
        <w:t xml:space="preserve">, From Poplicola to Augustus. Senatorial </w:t>
      </w:r>
      <w:r w:rsidR="008716AC" w:rsidRPr="00D709BD">
        <w:rPr>
          <w:rFonts w:ascii="Times New Roman" w:hAnsi="Times New Roman" w:cs="Times New Roman"/>
          <w:sz w:val="22"/>
          <w:szCs w:val="22"/>
          <w:lang w:val="en-GB"/>
        </w:rPr>
        <w:t>Houses in Roman P</w:t>
      </w:r>
      <w:r w:rsidRPr="00D709BD">
        <w:rPr>
          <w:rFonts w:ascii="Times New Roman" w:hAnsi="Times New Roman" w:cs="Times New Roman"/>
          <w:sz w:val="22"/>
          <w:szCs w:val="22"/>
          <w:lang w:val="en-GB"/>
        </w:rPr>
        <w:t>oliti</w:t>
      </w:r>
      <w:r w:rsidR="008716AC" w:rsidRPr="00D709BD">
        <w:rPr>
          <w:rFonts w:ascii="Times New Roman" w:hAnsi="Times New Roman" w:cs="Times New Roman"/>
          <w:sz w:val="22"/>
          <w:szCs w:val="22"/>
          <w:lang w:val="en-GB"/>
        </w:rPr>
        <w:t>cal C</w:t>
      </w:r>
      <w:r w:rsidRPr="00D709BD">
        <w:rPr>
          <w:rFonts w:ascii="Times New Roman" w:hAnsi="Times New Roman" w:cs="Times New Roman"/>
          <w:sz w:val="22"/>
          <w:szCs w:val="22"/>
          <w:lang w:val="en-GB"/>
        </w:rPr>
        <w:t>ulture, in: Phoenix 63 (2009), 361</w:t>
      </w:r>
      <w:r w:rsidR="00754F64">
        <w:rPr>
          <w:rFonts w:ascii="Times New Roman" w:hAnsi="Times New Roman" w:cs="Times New Roman"/>
          <w:sz w:val="22"/>
          <w:szCs w:val="22"/>
          <w:lang w:val="en-GB"/>
        </w:rPr>
        <w:t>–</w:t>
      </w:r>
      <w:r w:rsidRPr="00D709BD">
        <w:rPr>
          <w:rFonts w:ascii="Times New Roman" w:hAnsi="Times New Roman" w:cs="Times New Roman"/>
          <w:sz w:val="22"/>
          <w:szCs w:val="22"/>
          <w:lang w:val="en-GB"/>
        </w:rPr>
        <w:t>384.</w:t>
      </w:r>
    </w:p>
    <w:p w:rsidR="009119A4" w:rsidRPr="00A315D1" w:rsidRDefault="009119A4" w:rsidP="006D533F">
      <w:pPr>
        <w:pStyle w:val="NurText"/>
        <w:spacing w:after="60"/>
        <w:ind w:left="567" w:hanging="567"/>
        <w:jc w:val="both"/>
        <w:rPr>
          <w:rFonts w:ascii="Times New Roman" w:hAnsi="Times New Roman" w:cs="Times New Roman"/>
          <w:noProof/>
          <w:color w:val="000000"/>
          <w:sz w:val="22"/>
          <w:szCs w:val="22"/>
        </w:rPr>
      </w:pPr>
      <w:r w:rsidRPr="00A315D1">
        <w:rPr>
          <w:rFonts w:ascii="Times New Roman" w:hAnsi="Times New Roman" w:cs="Times New Roman"/>
          <w:noProof/>
          <w:color w:val="000000"/>
          <w:sz w:val="22"/>
          <w:szCs w:val="22"/>
        </w:rPr>
        <w:t xml:space="preserve">Beck 2005 = </w:t>
      </w:r>
      <w:r w:rsidR="00471A1B">
        <w:rPr>
          <w:rFonts w:ascii="Times New Roman" w:hAnsi="Times New Roman" w:cs="Times New Roman"/>
          <w:smallCaps/>
          <w:noProof/>
          <w:color w:val="000000"/>
          <w:sz w:val="22"/>
          <w:szCs w:val="22"/>
        </w:rPr>
        <w:t>H. </w:t>
      </w:r>
      <w:r w:rsidRPr="00A315D1">
        <w:rPr>
          <w:rFonts w:ascii="Times New Roman" w:hAnsi="Times New Roman" w:cs="Times New Roman"/>
          <w:smallCaps/>
          <w:noProof/>
          <w:color w:val="000000"/>
          <w:sz w:val="22"/>
          <w:szCs w:val="22"/>
        </w:rPr>
        <w:t>Beck</w:t>
      </w:r>
      <w:r w:rsidRPr="00A315D1">
        <w:rPr>
          <w:rFonts w:ascii="Times New Roman" w:hAnsi="Times New Roman" w:cs="Times New Roman"/>
          <w:noProof/>
          <w:color w:val="000000"/>
          <w:sz w:val="22"/>
          <w:szCs w:val="22"/>
        </w:rPr>
        <w:t xml:space="preserve">, Karriere und Hierarchie. Die römische Aristokratie und die Anfänge des </w:t>
      </w:r>
      <w:r w:rsidRPr="00A315D1">
        <w:rPr>
          <w:rFonts w:ascii="Times New Roman" w:hAnsi="Times New Roman" w:cs="Times New Roman"/>
          <w:i/>
          <w:iCs/>
          <w:noProof/>
          <w:color w:val="000000"/>
          <w:sz w:val="22"/>
          <w:szCs w:val="22"/>
          <w:lang w:val="la-Latn"/>
        </w:rPr>
        <w:t>cursus</w:t>
      </w:r>
      <w:r w:rsidRPr="00A315D1">
        <w:rPr>
          <w:rFonts w:ascii="Times New Roman" w:hAnsi="Times New Roman" w:cs="Times New Roman"/>
          <w:noProof/>
          <w:color w:val="000000"/>
          <w:sz w:val="22"/>
          <w:szCs w:val="22"/>
          <w:lang w:val="la-Latn"/>
        </w:rPr>
        <w:t xml:space="preserve"> </w:t>
      </w:r>
      <w:r w:rsidRPr="00A315D1">
        <w:rPr>
          <w:rFonts w:ascii="Times New Roman" w:hAnsi="Times New Roman" w:cs="Times New Roman"/>
          <w:i/>
          <w:iCs/>
          <w:noProof/>
          <w:color w:val="000000"/>
          <w:sz w:val="22"/>
          <w:szCs w:val="22"/>
          <w:lang w:val="la-Latn"/>
        </w:rPr>
        <w:t>honorum</w:t>
      </w:r>
      <w:r w:rsidRPr="00A315D1">
        <w:rPr>
          <w:rFonts w:ascii="Times New Roman" w:hAnsi="Times New Roman" w:cs="Times New Roman"/>
          <w:noProof/>
          <w:color w:val="000000"/>
          <w:sz w:val="22"/>
          <w:szCs w:val="22"/>
        </w:rPr>
        <w:t xml:space="preserve"> in der mittleren Republik, Berlin 2005.</w:t>
      </w:r>
    </w:p>
    <w:p w:rsidR="009119A4" w:rsidRPr="00A315D1" w:rsidRDefault="009119A4" w:rsidP="006D533F">
      <w:pPr>
        <w:pStyle w:val="NurText"/>
        <w:spacing w:after="60"/>
        <w:ind w:left="567" w:hanging="567"/>
        <w:jc w:val="both"/>
        <w:rPr>
          <w:rFonts w:ascii="Times New Roman" w:hAnsi="Times New Roman" w:cs="Times New Roman"/>
          <w:noProof/>
          <w:color w:val="000000"/>
          <w:sz w:val="22"/>
          <w:szCs w:val="22"/>
        </w:rPr>
      </w:pPr>
      <w:r w:rsidRPr="00A315D1">
        <w:rPr>
          <w:rFonts w:ascii="Times New Roman" w:hAnsi="Times New Roman" w:cs="Times New Roman"/>
          <w:noProof/>
          <w:color w:val="000000"/>
          <w:sz w:val="22"/>
          <w:szCs w:val="22"/>
        </w:rPr>
        <w:t xml:space="preserve">Beck </w:t>
      </w:r>
      <w:r w:rsidR="00290047">
        <w:rPr>
          <w:rFonts w:ascii="Times New Roman" w:hAnsi="Times New Roman" w:cs="Times New Roman"/>
          <w:noProof/>
          <w:color w:val="000000"/>
          <w:sz w:val="22"/>
          <w:szCs w:val="22"/>
        </w:rPr>
        <w:t>u. a.</w:t>
      </w:r>
      <w:r w:rsidRPr="00A315D1">
        <w:rPr>
          <w:rFonts w:ascii="Times New Roman" w:hAnsi="Times New Roman" w:cs="Times New Roman"/>
          <w:noProof/>
          <w:color w:val="000000"/>
          <w:sz w:val="22"/>
          <w:szCs w:val="22"/>
        </w:rPr>
        <w:t xml:space="preserve"> (Hgg.) 2009 = </w:t>
      </w:r>
      <w:r w:rsidR="00471A1B">
        <w:rPr>
          <w:rFonts w:ascii="Times New Roman" w:hAnsi="Times New Roman" w:cs="Times New Roman"/>
          <w:smallCaps/>
          <w:noProof/>
          <w:color w:val="000000"/>
          <w:sz w:val="22"/>
          <w:szCs w:val="22"/>
        </w:rPr>
        <w:t>H. </w:t>
      </w:r>
      <w:r w:rsidRPr="00A315D1">
        <w:rPr>
          <w:rFonts w:ascii="Times New Roman" w:hAnsi="Times New Roman" w:cs="Times New Roman"/>
          <w:smallCaps/>
          <w:noProof/>
          <w:color w:val="000000"/>
          <w:sz w:val="22"/>
          <w:szCs w:val="22"/>
        </w:rPr>
        <w:t>Beck</w:t>
      </w:r>
      <w:r w:rsidRPr="00A315D1">
        <w:rPr>
          <w:rFonts w:ascii="Times New Roman" w:hAnsi="Times New Roman" w:cs="Times New Roman"/>
          <w:noProof/>
          <w:color w:val="000000"/>
          <w:sz w:val="22"/>
          <w:szCs w:val="22"/>
        </w:rPr>
        <w:t xml:space="preserve"> </w:t>
      </w:r>
      <w:r w:rsidR="00290047">
        <w:rPr>
          <w:rFonts w:ascii="Times New Roman" w:hAnsi="Times New Roman" w:cs="Times New Roman"/>
          <w:noProof/>
          <w:color w:val="000000"/>
          <w:sz w:val="22"/>
          <w:szCs w:val="22"/>
        </w:rPr>
        <w:t>u. a.</w:t>
      </w:r>
      <w:r w:rsidRPr="00A315D1">
        <w:rPr>
          <w:rFonts w:ascii="Times New Roman" w:hAnsi="Times New Roman" w:cs="Times New Roman"/>
          <w:noProof/>
          <w:color w:val="000000"/>
          <w:sz w:val="22"/>
          <w:szCs w:val="22"/>
        </w:rPr>
        <w:t xml:space="preserve"> (Hgg.), Die Macht der Wenigen. Aristokratische Herrschaftspraxis, Kommunikation und ‚edler‘ Lebensstil in Antike und Früher Neuzeit, München 2009.</w:t>
      </w:r>
    </w:p>
    <w:p w:rsidR="009119A4" w:rsidRPr="00A315D1" w:rsidRDefault="009119A4" w:rsidP="006D533F">
      <w:pPr>
        <w:pStyle w:val="NurText"/>
        <w:spacing w:after="60"/>
        <w:ind w:left="567" w:hanging="567"/>
        <w:jc w:val="both"/>
        <w:rPr>
          <w:rFonts w:ascii="Times New Roman" w:hAnsi="Times New Roman" w:cs="Times New Roman"/>
          <w:noProof/>
          <w:color w:val="000000"/>
          <w:sz w:val="22"/>
          <w:szCs w:val="22"/>
        </w:rPr>
      </w:pPr>
      <w:r w:rsidRPr="00A315D1">
        <w:rPr>
          <w:rFonts w:ascii="Times New Roman" w:hAnsi="Times New Roman" w:cs="Times New Roman"/>
          <w:noProof/>
          <w:color w:val="000000"/>
          <w:sz w:val="22"/>
          <w:szCs w:val="22"/>
        </w:rPr>
        <w:t xml:space="preserve">Behr 1993 = </w:t>
      </w:r>
      <w:r w:rsidR="00471A1B">
        <w:rPr>
          <w:rFonts w:ascii="Times New Roman" w:hAnsi="Times New Roman" w:cs="Times New Roman"/>
          <w:smallCaps/>
          <w:noProof/>
          <w:color w:val="000000"/>
          <w:sz w:val="22"/>
          <w:szCs w:val="22"/>
        </w:rPr>
        <w:t>H. </w:t>
      </w:r>
      <w:r w:rsidRPr="00A315D1">
        <w:rPr>
          <w:rFonts w:ascii="Times New Roman" w:hAnsi="Times New Roman" w:cs="Times New Roman"/>
          <w:smallCaps/>
          <w:noProof/>
          <w:color w:val="000000"/>
          <w:sz w:val="22"/>
          <w:szCs w:val="22"/>
        </w:rPr>
        <w:t>Behr</w:t>
      </w:r>
      <w:r w:rsidRPr="00A315D1">
        <w:rPr>
          <w:rFonts w:ascii="Times New Roman" w:hAnsi="Times New Roman" w:cs="Times New Roman"/>
          <w:noProof/>
          <w:color w:val="000000"/>
          <w:sz w:val="22"/>
          <w:szCs w:val="22"/>
        </w:rPr>
        <w:t>, Die Selbstdartellung Sullas. Ein aristokratischer Politiker zwischen persönlichem Führungsanspruch und Standessolidarität, Frankfurt a.</w:t>
      </w:r>
      <w:r w:rsidR="0005106F">
        <w:rPr>
          <w:rFonts w:ascii="Times New Roman" w:hAnsi="Times New Roman" w:cs="Times New Roman"/>
          <w:noProof/>
          <w:color w:val="000000"/>
          <w:sz w:val="22"/>
          <w:szCs w:val="22"/>
        </w:rPr>
        <w:t> </w:t>
      </w:r>
      <w:r w:rsidR="00471A1B">
        <w:rPr>
          <w:rFonts w:ascii="Times New Roman" w:hAnsi="Times New Roman" w:cs="Times New Roman"/>
          <w:noProof/>
          <w:color w:val="000000"/>
          <w:sz w:val="22"/>
          <w:szCs w:val="22"/>
        </w:rPr>
        <w:t>M. </w:t>
      </w:r>
      <w:r w:rsidR="00290047">
        <w:rPr>
          <w:rFonts w:ascii="Times New Roman" w:hAnsi="Times New Roman" w:cs="Times New Roman"/>
          <w:noProof/>
          <w:color w:val="000000"/>
          <w:sz w:val="22"/>
          <w:szCs w:val="22"/>
        </w:rPr>
        <w:t>u. a.</w:t>
      </w:r>
      <w:r w:rsidRPr="00A315D1">
        <w:rPr>
          <w:rFonts w:ascii="Times New Roman" w:hAnsi="Times New Roman" w:cs="Times New Roman"/>
          <w:noProof/>
          <w:color w:val="000000"/>
          <w:sz w:val="22"/>
          <w:szCs w:val="22"/>
        </w:rPr>
        <w:t xml:space="preserve"> 1993.</w:t>
      </w:r>
    </w:p>
    <w:p w:rsidR="004F558D" w:rsidRPr="004F558D" w:rsidRDefault="004F558D" w:rsidP="004F558D">
      <w:pPr>
        <w:pStyle w:val="NurText"/>
        <w:spacing w:after="60"/>
        <w:ind w:left="567" w:hanging="567"/>
        <w:jc w:val="both"/>
        <w:rPr>
          <w:rFonts w:ascii="Times New Roman" w:hAnsi="Times New Roman" w:cs="Times New Roman"/>
          <w:sz w:val="22"/>
          <w:szCs w:val="22"/>
          <w:lang w:val="en-GB"/>
        </w:rPr>
      </w:pPr>
      <w:r w:rsidRPr="004F558D">
        <w:rPr>
          <w:rFonts w:ascii="Times New Roman" w:hAnsi="Times New Roman" w:cs="Times New Roman"/>
          <w:sz w:val="22"/>
          <w:szCs w:val="22"/>
          <w:lang w:val="en-GB"/>
        </w:rPr>
        <w:t xml:space="preserve">Bek 1993 = </w:t>
      </w:r>
      <w:r w:rsidR="00471A1B">
        <w:rPr>
          <w:rFonts w:ascii="Times New Roman" w:hAnsi="Times New Roman" w:cs="Times New Roman"/>
          <w:smallCaps/>
          <w:sz w:val="22"/>
          <w:szCs w:val="22"/>
          <w:lang w:val="en-GB"/>
        </w:rPr>
        <w:t>L. </w:t>
      </w:r>
      <w:r w:rsidRPr="004F558D">
        <w:rPr>
          <w:rFonts w:ascii="Times New Roman" w:hAnsi="Times New Roman" w:cs="Times New Roman"/>
          <w:smallCaps/>
          <w:sz w:val="22"/>
          <w:szCs w:val="22"/>
          <w:lang w:val="en-GB"/>
        </w:rPr>
        <w:t>Bek</w:t>
      </w:r>
      <w:r w:rsidRPr="004F558D">
        <w:rPr>
          <w:rFonts w:ascii="Times New Roman" w:hAnsi="Times New Roman" w:cs="Times New Roman"/>
          <w:sz w:val="22"/>
          <w:szCs w:val="22"/>
          <w:lang w:val="en-GB"/>
        </w:rPr>
        <w:t xml:space="preserve">, </w:t>
      </w:r>
      <w:r w:rsidRPr="004F558D">
        <w:rPr>
          <w:rFonts w:ascii="Times New Roman" w:hAnsi="Times New Roman" w:cs="Times New Roman"/>
          <w:color w:val="000000"/>
          <w:sz w:val="22"/>
          <w:szCs w:val="22"/>
          <w:lang w:val="en-US"/>
        </w:rPr>
        <w:t xml:space="preserve">From Eye-Sight to View-Planning. The Notion of Greek Philosophy and Hellenistic Optic as a Trend in Roman Aesthetics and Building Practice, in: Guldager Bilde </w:t>
      </w:r>
      <w:r w:rsidR="00290047">
        <w:rPr>
          <w:rFonts w:ascii="Times New Roman" w:hAnsi="Times New Roman" w:cs="Times New Roman"/>
          <w:color w:val="000000"/>
          <w:sz w:val="22"/>
          <w:szCs w:val="22"/>
          <w:lang w:val="en-US"/>
        </w:rPr>
        <w:t>u. a.</w:t>
      </w:r>
      <w:r w:rsidRPr="004F558D">
        <w:rPr>
          <w:rFonts w:ascii="Times New Roman" w:hAnsi="Times New Roman" w:cs="Times New Roman"/>
          <w:color w:val="000000"/>
          <w:sz w:val="22"/>
          <w:szCs w:val="22"/>
          <w:lang w:val="en-US"/>
        </w:rPr>
        <w:t xml:space="preserve"> (Hgg.) 1993, 127</w:t>
      </w:r>
      <w:r w:rsidR="00754F64">
        <w:rPr>
          <w:rFonts w:ascii="Times New Roman" w:hAnsi="Times New Roman" w:cs="Times New Roman"/>
          <w:color w:val="000000"/>
          <w:sz w:val="22"/>
          <w:szCs w:val="22"/>
          <w:lang w:val="en-US"/>
        </w:rPr>
        <w:t>–</w:t>
      </w:r>
      <w:r w:rsidRPr="004F558D">
        <w:rPr>
          <w:rFonts w:ascii="Times New Roman" w:hAnsi="Times New Roman" w:cs="Times New Roman"/>
          <w:color w:val="000000"/>
          <w:sz w:val="22"/>
          <w:szCs w:val="22"/>
          <w:lang w:val="en-US"/>
        </w:rPr>
        <w:t>150.</w:t>
      </w:r>
    </w:p>
    <w:p w:rsidR="00A70579" w:rsidRPr="00D709BD" w:rsidRDefault="00A70579" w:rsidP="006D533F">
      <w:pPr>
        <w:pStyle w:val="NurText"/>
        <w:spacing w:after="60"/>
        <w:ind w:left="567" w:hanging="567"/>
        <w:jc w:val="both"/>
        <w:rPr>
          <w:rFonts w:ascii="Times New Roman" w:hAnsi="Times New Roman" w:cs="Times New Roman"/>
          <w:sz w:val="22"/>
          <w:szCs w:val="22"/>
          <w:lang w:val="de-CH"/>
        </w:rPr>
      </w:pPr>
      <w:r w:rsidRPr="00D709BD">
        <w:rPr>
          <w:rFonts w:ascii="Times New Roman" w:hAnsi="Times New Roman" w:cs="Times New Roman"/>
          <w:sz w:val="22"/>
          <w:szCs w:val="22"/>
          <w:lang w:val="de-CH"/>
        </w:rPr>
        <w:t xml:space="preserve">Bellemore 2007 = </w:t>
      </w:r>
      <w:r w:rsidR="00471A1B">
        <w:rPr>
          <w:rFonts w:ascii="Times New Roman" w:hAnsi="Times New Roman" w:cs="Times New Roman"/>
          <w:smallCaps/>
          <w:sz w:val="22"/>
          <w:szCs w:val="22"/>
          <w:lang w:val="de-CH"/>
        </w:rPr>
        <w:t>J. </w:t>
      </w:r>
      <w:r w:rsidRPr="00D709BD">
        <w:rPr>
          <w:rFonts w:ascii="Times New Roman" w:hAnsi="Times New Roman" w:cs="Times New Roman"/>
          <w:smallCaps/>
          <w:sz w:val="22"/>
          <w:szCs w:val="22"/>
          <w:lang w:val="de-CH"/>
        </w:rPr>
        <w:t>Bellemore</w:t>
      </w:r>
      <w:r w:rsidRPr="00D709BD">
        <w:rPr>
          <w:rFonts w:ascii="Times New Roman" w:hAnsi="Times New Roman" w:cs="Times New Roman"/>
          <w:sz w:val="22"/>
          <w:szCs w:val="22"/>
          <w:lang w:val="de-CH"/>
        </w:rPr>
        <w:t>, Tiberius and Rhodes, in: Klio 89 (2007), 417</w:t>
      </w:r>
      <w:r w:rsidR="00754F64">
        <w:rPr>
          <w:rFonts w:ascii="Times New Roman" w:hAnsi="Times New Roman" w:cs="Times New Roman"/>
          <w:sz w:val="22"/>
          <w:szCs w:val="22"/>
          <w:lang w:val="de-CH"/>
        </w:rPr>
        <w:t>–</w:t>
      </w:r>
      <w:r w:rsidRPr="00D709BD">
        <w:rPr>
          <w:rFonts w:ascii="Times New Roman" w:hAnsi="Times New Roman" w:cs="Times New Roman"/>
          <w:sz w:val="22"/>
          <w:szCs w:val="22"/>
          <w:lang w:val="de-CH"/>
        </w:rPr>
        <w:t>453.</w:t>
      </w:r>
    </w:p>
    <w:p w:rsidR="00F42959" w:rsidRPr="00A315D1" w:rsidRDefault="00F42959" w:rsidP="006D533F">
      <w:pPr>
        <w:pStyle w:val="NurText"/>
        <w:spacing w:after="60"/>
        <w:ind w:left="567" w:hanging="567"/>
        <w:jc w:val="both"/>
        <w:rPr>
          <w:rFonts w:ascii="Times New Roman" w:hAnsi="Times New Roman" w:cs="Times New Roman"/>
          <w:noProof/>
          <w:color w:val="000000"/>
          <w:sz w:val="22"/>
          <w:szCs w:val="22"/>
        </w:rPr>
      </w:pPr>
      <w:r w:rsidRPr="00A315D1">
        <w:rPr>
          <w:rFonts w:ascii="Times New Roman" w:hAnsi="Times New Roman" w:cs="Times New Roman"/>
          <w:sz w:val="22"/>
          <w:szCs w:val="22"/>
        </w:rPr>
        <w:t xml:space="preserve">Bellen 1985 = </w:t>
      </w:r>
      <w:r w:rsidR="00471A1B">
        <w:rPr>
          <w:rFonts w:ascii="Times New Roman" w:hAnsi="Times New Roman" w:cs="Times New Roman"/>
          <w:smallCaps/>
          <w:sz w:val="22"/>
          <w:szCs w:val="22"/>
        </w:rPr>
        <w:t>H. </w:t>
      </w:r>
      <w:r w:rsidRPr="00A315D1">
        <w:rPr>
          <w:rFonts w:ascii="Times New Roman" w:hAnsi="Times New Roman" w:cs="Times New Roman"/>
          <w:smallCaps/>
          <w:sz w:val="22"/>
          <w:szCs w:val="22"/>
        </w:rPr>
        <w:t>Bellen</w:t>
      </w:r>
      <w:r w:rsidRPr="00A315D1">
        <w:rPr>
          <w:rFonts w:ascii="Times New Roman" w:hAnsi="Times New Roman" w:cs="Times New Roman"/>
          <w:sz w:val="22"/>
          <w:szCs w:val="22"/>
        </w:rPr>
        <w:t xml:space="preserve">, </w:t>
      </w:r>
      <w:r w:rsidRPr="00A315D1">
        <w:rPr>
          <w:rFonts w:ascii="Times New Roman" w:hAnsi="Times New Roman" w:cs="Times New Roman"/>
          <w:i/>
          <w:sz w:val="22"/>
          <w:szCs w:val="22"/>
          <w:lang w:val="la-Latn"/>
        </w:rPr>
        <w:t>Metus Gallicus</w:t>
      </w:r>
      <w:r w:rsidRPr="00A315D1">
        <w:rPr>
          <w:rFonts w:ascii="Times New Roman" w:hAnsi="Times New Roman" w:cs="Times New Roman"/>
          <w:sz w:val="22"/>
          <w:szCs w:val="22"/>
          <w:lang w:val="la-Latn"/>
        </w:rPr>
        <w:t xml:space="preserve"> – </w:t>
      </w:r>
      <w:r w:rsidRPr="00A315D1">
        <w:rPr>
          <w:rFonts w:ascii="Times New Roman" w:hAnsi="Times New Roman" w:cs="Times New Roman"/>
          <w:i/>
          <w:sz w:val="22"/>
          <w:szCs w:val="22"/>
          <w:lang w:val="la-Latn"/>
        </w:rPr>
        <w:t>metus Punicus</w:t>
      </w:r>
      <w:r w:rsidRPr="00A315D1">
        <w:rPr>
          <w:rFonts w:ascii="Times New Roman" w:hAnsi="Times New Roman" w:cs="Times New Roman"/>
          <w:sz w:val="22"/>
          <w:szCs w:val="22"/>
        </w:rPr>
        <w:t>. Zum Furchtmotiv in der römischen Republik, Stuttgart 1985 (Akademie der Wissenschaften und der Literatur Mainz. Abh. der geistes- und sozialwissenschaftlichen Klasse, Jg. 1985, Nr. 3).</w:t>
      </w:r>
    </w:p>
    <w:p w:rsidR="00F42959" w:rsidRPr="00A315D1" w:rsidRDefault="00F42959" w:rsidP="00F42959">
      <w:pPr>
        <w:pStyle w:val="NurText"/>
        <w:spacing w:after="60"/>
        <w:ind w:left="567" w:hanging="567"/>
        <w:jc w:val="both"/>
        <w:rPr>
          <w:rFonts w:ascii="Times New Roman" w:hAnsi="Times New Roman" w:cs="Times New Roman"/>
          <w:noProof/>
          <w:color w:val="000000"/>
          <w:sz w:val="22"/>
          <w:szCs w:val="22"/>
        </w:rPr>
      </w:pPr>
      <w:r w:rsidRPr="00A315D1">
        <w:rPr>
          <w:rFonts w:ascii="Times New Roman" w:hAnsi="Times New Roman" w:cs="Times New Roman"/>
          <w:noProof/>
          <w:color w:val="000000"/>
          <w:sz w:val="22"/>
          <w:szCs w:val="22"/>
        </w:rPr>
        <w:t xml:space="preserve">Bellen 1975 = </w:t>
      </w:r>
      <w:r w:rsidR="00471A1B">
        <w:rPr>
          <w:rFonts w:ascii="Times New Roman" w:hAnsi="Times New Roman" w:cs="Times New Roman"/>
          <w:smallCaps/>
          <w:noProof/>
          <w:color w:val="000000"/>
          <w:sz w:val="22"/>
          <w:szCs w:val="22"/>
        </w:rPr>
        <w:t>H. </w:t>
      </w:r>
      <w:r w:rsidRPr="00A315D1">
        <w:rPr>
          <w:rFonts w:ascii="Times New Roman" w:hAnsi="Times New Roman" w:cs="Times New Roman"/>
          <w:smallCaps/>
          <w:noProof/>
          <w:color w:val="000000"/>
          <w:sz w:val="22"/>
          <w:szCs w:val="22"/>
        </w:rPr>
        <w:t>Bellen</w:t>
      </w:r>
      <w:r w:rsidRPr="00A315D1">
        <w:rPr>
          <w:rFonts w:ascii="Times New Roman" w:hAnsi="Times New Roman" w:cs="Times New Roman"/>
          <w:noProof/>
          <w:color w:val="000000"/>
          <w:sz w:val="22"/>
          <w:szCs w:val="22"/>
        </w:rPr>
        <w:t xml:space="preserve">, Sullas Brief an den Interrex </w:t>
      </w:r>
      <w:r w:rsidR="00471A1B">
        <w:rPr>
          <w:rFonts w:ascii="Times New Roman" w:hAnsi="Times New Roman" w:cs="Times New Roman"/>
          <w:noProof/>
          <w:color w:val="000000"/>
          <w:sz w:val="22"/>
          <w:szCs w:val="22"/>
        </w:rPr>
        <w:t>L. </w:t>
      </w:r>
      <w:r w:rsidRPr="00A315D1">
        <w:rPr>
          <w:rFonts w:ascii="Times New Roman" w:hAnsi="Times New Roman" w:cs="Times New Roman"/>
          <w:noProof/>
          <w:color w:val="000000"/>
          <w:sz w:val="22"/>
          <w:szCs w:val="22"/>
        </w:rPr>
        <w:t>Valerius Flaccus. Zur Genese der sullanischen Diktatur, in: Historia 24 (1975), 555</w:t>
      </w:r>
      <w:r w:rsidR="00754F64">
        <w:rPr>
          <w:rFonts w:ascii="Times New Roman" w:hAnsi="Times New Roman" w:cs="Times New Roman"/>
          <w:noProof/>
          <w:color w:val="000000"/>
          <w:sz w:val="22"/>
          <w:szCs w:val="22"/>
        </w:rPr>
        <w:t>–</w:t>
      </w:r>
      <w:r w:rsidRPr="00A315D1">
        <w:rPr>
          <w:rFonts w:ascii="Times New Roman" w:hAnsi="Times New Roman" w:cs="Times New Roman"/>
          <w:noProof/>
          <w:color w:val="000000"/>
          <w:sz w:val="22"/>
          <w:szCs w:val="22"/>
        </w:rPr>
        <w:t>569.</w:t>
      </w:r>
    </w:p>
    <w:p w:rsidR="002005EE" w:rsidRPr="00A75EE7" w:rsidRDefault="002005EE" w:rsidP="006D533F">
      <w:pPr>
        <w:pStyle w:val="NurText"/>
        <w:spacing w:after="60"/>
        <w:ind w:left="567" w:hanging="567"/>
        <w:jc w:val="both"/>
        <w:rPr>
          <w:rFonts w:ascii="Times New Roman" w:hAnsi="Times New Roman" w:cs="Times New Roman"/>
          <w:noProof/>
          <w:color w:val="000000"/>
          <w:sz w:val="22"/>
          <w:szCs w:val="22"/>
          <w:lang w:val="fr-FR"/>
        </w:rPr>
      </w:pPr>
      <w:r w:rsidRPr="00A315D1">
        <w:rPr>
          <w:rFonts w:ascii="Times New Roman" w:hAnsi="Times New Roman" w:cs="Times New Roman"/>
          <w:sz w:val="22"/>
          <w:szCs w:val="22"/>
        </w:rPr>
        <w:t xml:space="preserve">Beloch 1890 = </w:t>
      </w:r>
      <w:r w:rsidR="00471A1B">
        <w:rPr>
          <w:rFonts w:ascii="Times New Roman" w:hAnsi="Times New Roman" w:cs="Times New Roman"/>
          <w:smallCaps/>
          <w:sz w:val="22"/>
          <w:szCs w:val="22"/>
        </w:rPr>
        <w:t>J. </w:t>
      </w:r>
      <w:r w:rsidRPr="00A315D1">
        <w:rPr>
          <w:rFonts w:ascii="Times New Roman" w:hAnsi="Times New Roman" w:cs="Times New Roman"/>
          <w:smallCaps/>
          <w:sz w:val="22"/>
          <w:szCs w:val="22"/>
        </w:rPr>
        <w:t>Beloch</w:t>
      </w:r>
      <w:r w:rsidRPr="00A315D1">
        <w:rPr>
          <w:rFonts w:ascii="Times New Roman" w:hAnsi="Times New Roman" w:cs="Times New Roman"/>
          <w:sz w:val="22"/>
          <w:szCs w:val="22"/>
        </w:rPr>
        <w:t xml:space="preserve">, Campanien. Geschichte und Topographie des antiken Neapel und seiner Umgebung, </w:t>
      </w:r>
      <w:r w:rsidR="007B5B78">
        <w:rPr>
          <w:rFonts w:ascii="Times New Roman" w:hAnsi="Times New Roman" w:cs="Times New Roman"/>
          <w:sz w:val="22"/>
          <w:szCs w:val="22"/>
        </w:rPr>
        <w:t>2. </w:t>
      </w:r>
      <w:r w:rsidR="007B5B78" w:rsidRPr="00340C75">
        <w:rPr>
          <w:rFonts w:ascii="Times New Roman" w:hAnsi="Times New Roman" w:cs="Times New Roman"/>
          <w:sz w:val="22"/>
          <w:szCs w:val="22"/>
          <w:lang w:val="fr-FR"/>
        </w:rPr>
        <w:t>Aufl.</w:t>
      </w:r>
      <w:r w:rsidRPr="00A75EE7">
        <w:rPr>
          <w:rFonts w:ascii="Times New Roman" w:hAnsi="Times New Roman" w:cs="Times New Roman"/>
          <w:sz w:val="22"/>
          <w:szCs w:val="22"/>
          <w:lang w:val="fr-FR"/>
        </w:rPr>
        <w:t>, Rom 1890</w:t>
      </w:r>
      <w:r w:rsidR="00827364" w:rsidRPr="00A75EE7">
        <w:rPr>
          <w:rFonts w:ascii="Times New Roman" w:hAnsi="Times New Roman" w:cs="Times New Roman"/>
          <w:sz w:val="22"/>
          <w:szCs w:val="22"/>
          <w:lang w:val="fr-FR"/>
        </w:rPr>
        <w:t xml:space="preserve"> </w:t>
      </w:r>
      <w:r w:rsidR="001311AC" w:rsidRPr="00A75EE7">
        <w:rPr>
          <w:rFonts w:ascii="Times New Roman" w:hAnsi="Times New Roman" w:cs="Times New Roman"/>
          <w:sz w:val="22"/>
          <w:szCs w:val="22"/>
          <w:lang w:val="fr-FR"/>
        </w:rPr>
        <w:t>(</w:t>
      </w:r>
      <w:r w:rsidR="00827364" w:rsidRPr="00A75EE7">
        <w:rPr>
          <w:rFonts w:ascii="Times New Roman" w:hAnsi="Times New Roman" w:cs="Times New Roman"/>
          <w:sz w:val="22"/>
          <w:szCs w:val="22"/>
          <w:lang w:val="fr-FR"/>
        </w:rPr>
        <w:t>ND 1964</w:t>
      </w:r>
      <w:r w:rsidR="001311AC" w:rsidRPr="00A75EE7">
        <w:rPr>
          <w:rFonts w:ascii="Times New Roman" w:hAnsi="Times New Roman" w:cs="Times New Roman"/>
          <w:sz w:val="22"/>
          <w:szCs w:val="22"/>
          <w:lang w:val="fr-FR"/>
        </w:rPr>
        <w:t>)</w:t>
      </w:r>
      <w:r w:rsidRPr="00A75EE7">
        <w:rPr>
          <w:rFonts w:ascii="Times New Roman" w:hAnsi="Times New Roman" w:cs="Times New Roman"/>
          <w:sz w:val="22"/>
          <w:szCs w:val="22"/>
          <w:lang w:val="fr-FR"/>
        </w:rPr>
        <w:t>.</w:t>
      </w:r>
    </w:p>
    <w:p w:rsidR="009119A4" w:rsidRPr="00893C79"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893C79">
        <w:rPr>
          <w:rFonts w:ascii="Times New Roman" w:hAnsi="Times New Roman" w:cs="Times New Roman"/>
          <w:noProof/>
          <w:color w:val="000000"/>
          <w:sz w:val="22"/>
          <w:szCs w:val="22"/>
          <w:lang w:val="fr-CH"/>
        </w:rPr>
        <w:t xml:space="preserve">Benoist 2005 = </w:t>
      </w:r>
      <w:r w:rsidR="00471A1B">
        <w:rPr>
          <w:rFonts w:ascii="Times New Roman" w:hAnsi="Times New Roman" w:cs="Times New Roman"/>
          <w:smallCaps/>
          <w:noProof/>
          <w:color w:val="000000"/>
          <w:sz w:val="22"/>
          <w:szCs w:val="22"/>
          <w:lang w:val="fr-CH"/>
        </w:rPr>
        <w:t>S. </w:t>
      </w:r>
      <w:r w:rsidRPr="00893C79">
        <w:rPr>
          <w:rFonts w:ascii="Times New Roman" w:hAnsi="Times New Roman" w:cs="Times New Roman"/>
          <w:smallCaps/>
          <w:noProof/>
          <w:color w:val="000000"/>
          <w:sz w:val="22"/>
          <w:szCs w:val="22"/>
          <w:lang w:val="fr-CH"/>
        </w:rPr>
        <w:t>Benoist</w:t>
      </w:r>
      <w:r w:rsidRPr="00893C79">
        <w:rPr>
          <w:rFonts w:ascii="Times New Roman" w:hAnsi="Times New Roman" w:cs="Times New Roman"/>
          <w:noProof/>
          <w:color w:val="000000"/>
          <w:sz w:val="22"/>
          <w:szCs w:val="22"/>
          <w:lang w:val="fr-CH"/>
        </w:rPr>
        <w:t>, Rome, le prince et la Cité. Pouvoir impérial et cérémonies publiques (Ier siècle av. – début du IVer siècle apr. J.-C.), Paris 2005.</w:t>
      </w:r>
    </w:p>
    <w:p w:rsidR="00371062" w:rsidRPr="00D709BD" w:rsidRDefault="00371062" w:rsidP="006D533F">
      <w:pPr>
        <w:pStyle w:val="NurText"/>
        <w:spacing w:after="60"/>
        <w:ind w:left="567" w:hanging="567"/>
        <w:jc w:val="both"/>
        <w:rPr>
          <w:rFonts w:ascii="Times New Roman" w:hAnsi="Times New Roman" w:cs="Times New Roman"/>
          <w:noProof/>
          <w:color w:val="000000"/>
          <w:sz w:val="22"/>
          <w:szCs w:val="22"/>
          <w:lang w:val="fr-CH"/>
        </w:rPr>
      </w:pPr>
      <w:r w:rsidRPr="00D709BD">
        <w:rPr>
          <w:rFonts w:ascii="Times New Roman" w:hAnsi="Times New Roman" w:cs="Times New Roman"/>
          <w:noProof/>
          <w:color w:val="000000"/>
          <w:sz w:val="22"/>
          <w:szCs w:val="22"/>
          <w:lang w:val="fr-CH"/>
        </w:rPr>
        <w:t xml:space="preserve">Béranger 1953 = </w:t>
      </w:r>
      <w:r w:rsidR="00471A1B">
        <w:rPr>
          <w:rFonts w:ascii="Times New Roman" w:hAnsi="Times New Roman" w:cs="Times New Roman"/>
          <w:smallCaps/>
          <w:noProof/>
          <w:color w:val="000000"/>
          <w:sz w:val="22"/>
          <w:szCs w:val="22"/>
          <w:lang w:val="fr-CH"/>
        </w:rPr>
        <w:t>J. </w:t>
      </w:r>
      <w:r w:rsidRPr="00D709BD">
        <w:rPr>
          <w:rFonts w:ascii="Times New Roman" w:hAnsi="Times New Roman" w:cs="Times New Roman"/>
          <w:smallCaps/>
          <w:noProof/>
          <w:color w:val="000000"/>
          <w:sz w:val="22"/>
          <w:szCs w:val="22"/>
          <w:lang w:val="fr-CH"/>
        </w:rPr>
        <w:t>Béranger</w:t>
      </w:r>
      <w:r w:rsidRPr="00D709BD">
        <w:rPr>
          <w:rFonts w:ascii="Times New Roman" w:hAnsi="Times New Roman" w:cs="Times New Roman"/>
          <w:noProof/>
          <w:color w:val="000000"/>
          <w:sz w:val="22"/>
          <w:szCs w:val="22"/>
          <w:lang w:val="fr-CH"/>
        </w:rPr>
        <w:t>, Recherches sur l’aspect idéologique du principat, Basel 1953.</w:t>
      </w:r>
    </w:p>
    <w:p w:rsidR="00371062" w:rsidRPr="00893C79" w:rsidRDefault="00371062" w:rsidP="006D533F">
      <w:pPr>
        <w:pStyle w:val="NurText"/>
        <w:spacing w:after="60"/>
        <w:ind w:left="567" w:hanging="567"/>
        <w:jc w:val="both"/>
        <w:rPr>
          <w:rFonts w:ascii="Times New Roman" w:hAnsi="Times New Roman" w:cs="Times New Roman"/>
          <w:noProof/>
          <w:color w:val="000000"/>
          <w:sz w:val="22"/>
          <w:szCs w:val="22"/>
          <w:lang w:val="fr-CH"/>
        </w:rPr>
      </w:pPr>
      <w:r w:rsidRPr="00D709BD">
        <w:rPr>
          <w:rFonts w:ascii="Times New Roman" w:hAnsi="Times New Roman" w:cs="Times New Roman"/>
          <w:noProof/>
          <w:color w:val="000000"/>
          <w:sz w:val="22"/>
          <w:szCs w:val="22"/>
          <w:lang w:val="fr-CH"/>
        </w:rPr>
        <w:t xml:space="preserve">Béranger 1948 = </w:t>
      </w:r>
      <w:r w:rsidR="00471A1B">
        <w:rPr>
          <w:rFonts w:ascii="Times New Roman" w:hAnsi="Times New Roman" w:cs="Times New Roman"/>
          <w:smallCaps/>
          <w:noProof/>
          <w:color w:val="000000"/>
          <w:sz w:val="22"/>
          <w:szCs w:val="22"/>
          <w:lang w:val="fr-CH"/>
        </w:rPr>
        <w:t>J. </w:t>
      </w:r>
      <w:r w:rsidRPr="00D709BD">
        <w:rPr>
          <w:rFonts w:ascii="Times New Roman" w:hAnsi="Times New Roman" w:cs="Times New Roman"/>
          <w:smallCaps/>
          <w:noProof/>
          <w:color w:val="000000"/>
          <w:sz w:val="22"/>
          <w:szCs w:val="22"/>
          <w:lang w:val="fr-CH"/>
        </w:rPr>
        <w:t>Béranger</w:t>
      </w:r>
      <w:r w:rsidRPr="00D709BD">
        <w:rPr>
          <w:rFonts w:ascii="Times New Roman" w:hAnsi="Times New Roman" w:cs="Times New Roman"/>
          <w:noProof/>
          <w:color w:val="000000"/>
          <w:sz w:val="22"/>
          <w:szCs w:val="22"/>
          <w:lang w:val="fr-CH"/>
        </w:rPr>
        <w:t>, Le refus du pouvoir, in: MH 5 (1948), 178</w:t>
      </w:r>
      <w:r w:rsidR="00754F64">
        <w:rPr>
          <w:rFonts w:ascii="Times New Roman" w:hAnsi="Times New Roman" w:cs="Times New Roman"/>
          <w:noProof/>
          <w:color w:val="000000"/>
          <w:sz w:val="22"/>
          <w:szCs w:val="22"/>
          <w:lang w:val="fr-CH"/>
        </w:rPr>
        <w:t>–</w:t>
      </w:r>
      <w:r w:rsidRPr="00D709BD">
        <w:rPr>
          <w:rFonts w:ascii="Times New Roman" w:hAnsi="Times New Roman" w:cs="Times New Roman"/>
          <w:noProof/>
          <w:color w:val="000000"/>
          <w:sz w:val="22"/>
          <w:szCs w:val="22"/>
          <w:lang w:val="fr-CH"/>
        </w:rPr>
        <w:t>196.</w:t>
      </w:r>
    </w:p>
    <w:p w:rsidR="00C513D9" w:rsidRPr="00FC1C40" w:rsidRDefault="00C513D9" w:rsidP="006D533F">
      <w:pPr>
        <w:pStyle w:val="NurText"/>
        <w:spacing w:after="60"/>
        <w:ind w:left="567" w:hanging="567"/>
        <w:jc w:val="both"/>
        <w:rPr>
          <w:rFonts w:ascii="Times New Roman" w:hAnsi="Times New Roman" w:cs="Times New Roman"/>
          <w:noProof/>
          <w:color w:val="000000"/>
          <w:sz w:val="22"/>
          <w:szCs w:val="22"/>
        </w:rPr>
      </w:pPr>
      <w:r w:rsidRPr="00A94F3F">
        <w:rPr>
          <w:rFonts w:ascii="Times New Roman" w:hAnsi="Times New Roman" w:cs="Times New Roman"/>
          <w:sz w:val="22"/>
          <w:szCs w:val="22"/>
        </w:rPr>
        <w:t xml:space="preserve">Bernecker 1981 = </w:t>
      </w:r>
      <w:r w:rsidR="00471A1B">
        <w:rPr>
          <w:rFonts w:ascii="Times New Roman" w:hAnsi="Times New Roman" w:cs="Times New Roman"/>
          <w:smallCaps/>
          <w:sz w:val="22"/>
          <w:szCs w:val="22"/>
        </w:rPr>
        <w:t>A. </w:t>
      </w:r>
      <w:r w:rsidRPr="00A94F3F">
        <w:rPr>
          <w:rFonts w:ascii="Times New Roman" w:hAnsi="Times New Roman" w:cs="Times New Roman"/>
          <w:smallCaps/>
          <w:sz w:val="22"/>
          <w:szCs w:val="22"/>
        </w:rPr>
        <w:t>Bernecker</w:t>
      </w:r>
      <w:r w:rsidRPr="00A94F3F">
        <w:rPr>
          <w:rFonts w:ascii="Times New Roman" w:hAnsi="Times New Roman" w:cs="Times New Roman"/>
          <w:sz w:val="22"/>
          <w:szCs w:val="22"/>
        </w:rPr>
        <w:t>, Zur Tiberius-Überlieferung des Jahres 26</w:t>
      </w:r>
      <w:r w:rsidR="00754F64">
        <w:rPr>
          <w:rFonts w:ascii="Times New Roman" w:hAnsi="Times New Roman" w:cs="Times New Roman"/>
          <w:sz w:val="22"/>
          <w:szCs w:val="22"/>
        </w:rPr>
        <w:t>–</w:t>
      </w:r>
      <w:r w:rsidRPr="00A94F3F">
        <w:rPr>
          <w:rFonts w:ascii="Times New Roman" w:hAnsi="Times New Roman" w:cs="Times New Roman"/>
          <w:sz w:val="22"/>
          <w:szCs w:val="22"/>
        </w:rPr>
        <w:t>37 n.</w:t>
      </w:r>
      <w:r w:rsidR="00CD54F1" w:rsidRPr="00CD54F1">
        <w:rPr>
          <w:rFonts w:ascii="Times New Roman" w:hAnsi="Times New Roman" w:cs="Times New Roman"/>
          <w:smallCaps/>
          <w:color w:val="000000"/>
          <w:sz w:val="22"/>
          <w:szCs w:val="22"/>
        </w:rPr>
        <w:t> </w:t>
      </w:r>
      <w:r w:rsidRPr="00A94F3F">
        <w:rPr>
          <w:rFonts w:ascii="Times New Roman" w:hAnsi="Times New Roman" w:cs="Times New Roman"/>
          <w:sz w:val="22"/>
          <w:szCs w:val="22"/>
        </w:rPr>
        <w:t>Chr., Bonn 1981.</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Bernstein 1998 = </w:t>
      </w:r>
      <w:r w:rsidR="00471A1B">
        <w:rPr>
          <w:rFonts w:ascii="Times New Roman" w:hAnsi="Times New Roman" w:cs="Times New Roman"/>
          <w:smallCaps/>
          <w:noProof/>
          <w:color w:val="000000"/>
          <w:sz w:val="22"/>
          <w:szCs w:val="22"/>
        </w:rPr>
        <w:t>F. </w:t>
      </w:r>
      <w:r w:rsidRPr="000A0452">
        <w:rPr>
          <w:rFonts w:ascii="Times New Roman" w:hAnsi="Times New Roman" w:cs="Times New Roman"/>
          <w:smallCaps/>
          <w:noProof/>
          <w:color w:val="000000"/>
          <w:sz w:val="22"/>
          <w:szCs w:val="22"/>
        </w:rPr>
        <w:t>Bernstein</w:t>
      </w:r>
      <w:r w:rsidRPr="000A0452">
        <w:rPr>
          <w:rFonts w:ascii="Times New Roman" w:hAnsi="Times New Roman" w:cs="Times New Roman"/>
          <w:noProof/>
          <w:color w:val="000000"/>
          <w:sz w:val="22"/>
          <w:szCs w:val="22"/>
        </w:rPr>
        <w:t xml:space="preserve">, </w:t>
      </w:r>
      <w:r w:rsidRPr="00893C79">
        <w:rPr>
          <w:rFonts w:ascii="Times New Roman" w:hAnsi="Times New Roman" w:cs="Times New Roman"/>
          <w:i/>
          <w:iCs/>
          <w:noProof/>
          <w:color w:val="000000"/>
          <w:sz w:val="22"/>
          <w:szCs w:val="22"/>
          <w:lang w:val="la-Latn"/>
        </w:rPr>
        <w:t>Ludi publici</w:t>
      </w:r>
      <w:r w:rsidRPr="000A0452">
        <w:rPr>
          <w:rFonts w:ascii="Times New Roman" w:hAnsi="Times New Roman" w:cs="Times New Roman"/>
          <w:noProof/>
          <w:color w:val="000000"/>
          <w:sz w:val="22"/>
          <w:szCs w:val="22"/>
        </w:rPr>
        <w:t>. Untersuchungen zur Entstehung und Entwicklung der öffentlichen Spiele im republikanischen Rom, Stuttgart 1998.</w:t>
      </w:r>
    </w:p>
    <w:p w:rsidR="00316316" w:rsidRPr="00893C79" w:rsidRDefault="00316316" w:rsidP="006D533F">
      <w:pPr>
        <w:pStyle w:val="NurText"/>
        <w:spacing w:after="60"/>
        <w:ind w:left="567" w:hanging="567"/>
        <w:jc w:val="both"/>
        <w:rPr>
          <w:rFonts w:ascii="Times New Roman" w:hAnsi="Times New Roman" w:cs="Times New Roman"/>
          <w:noProof/>
          <w:color w:val="000000"/>
          <w:sz w:val="22"/>
          <w:szCs w:val="22"/>
          <w:lang w:val="en-GB"/>
        </w:rPr>
      </w:pPr>
      <w:r w:rsidRPr="00893C79">
        <w:rPr>
          <w:rFonts w:ascii="Times New Roman" w:hAnsi="Times New Roman" w:cs="Times New Roman"/>
          <w:noProof/>
          <w:color w:val="000000"/>
          <w:sz w:val="22"/>
          <w:szCs w:val="22"/>
          <w:lang w:val="en-GB"/>
        </w:rPr>
        <w:t xml:space="preserve">Berthold 1984 </w:t>
      </w:r>
      <w:r w:rsidR="00A76EEF" w:rsidRPr="00893C79">
        <w:rPr>
          <w:rFonts w:ascii="Times New Roman" w:hAnsi="Times New Roman" w:cs="Times New Roman"/>
          <w:noProof/>
          <w:color w:val="000000"/>
          <w:sz w:val="22"/>
          <w:szCs w:val="22"/>
          <w:lang w:val="en-GB"/>
        </w:rPr>
        <w:t xml:space="preserve">= </w:t>
      </w:r>
      <w:r w:rsidR="00A76EEF" w:rsidRPr="00893C79">
        <w:rPr>
          <w:rFonts w:ascii="Times New Roman" w:hAnsi="Times New Roman" w:cs="Times New Roman"/>
          <w:smallCaps/>
          <w:noProof/>
          <w:color w:val="000000"/>
          <w:sz w:val="22"/>
          <w:szCs w:val="22"/>
          <w:lang w:val="en-GB"/>
        </w:rPr>
        <w:t>R.</w:t>
      </w:r>
      <w:r w:rsidR="001E64CB">
        <w:rPr>
          <w:rFonts w:ascii="Times New Roman" w:hAnsi="Times New Roman" w:cs="Times New Roman"/>
          <w:smallCaps/>
          <w:noProof/>
          <w:color w:val="000000"/>
          <w:sz w:val="22"/>
          <w:szCs w:val="22"/>
          <w:lang w:val="en-GB"/>
        </w:rPr>
        <w:t> </w:t>
      </w:r>
      <w:r w:rsidR="00471A1B">
        <w:rPr>
          <w:rFonts w:ascii="Times New Roman" w:hAnsi="Times New Roman" w:cs="Times New Roman"/>
          <w:smallCaps/>
          <w:noProof/>
          <w:color w:val="000000"/>
          <w:sz w:val="22"/>
          <w:szCs w:val="22"/>
          <w:lang w:val="en-GB"/>
        </w:rPr>
        <w:t>M. </w:t>
      </w:r>
      <w:r w:rsidR="00A76EEF" w:rsidRPr="00893C79">
        <w:rPr>
          <w:rFonts w:ascii="Times New Roman" w:hAnsi="Times New Roman" w:cs="Times New Roman"/>
          <w:smallCaps/>
          <w:noProof/>
          <w:color w:val="000000"/>
          <w:sz w:val="22"/>
          <w:szCs w:val="22"/>
          <w:lang w:val="en-GB"/>
        </w:rPr>
        <w:t>Berthold</w:t>
      </w:r>
      <w:r w:rsidR="00A76EEF" w:rsidRPr="00893C79">
        <w:rPr>
          <w:rFonts w:ascii="Times New Roman" w:hAnsi="Times New Roman" w:cs="Times New Roman"/>
          <w:noProof/>
          <w:color w:val="000000"/>
          <w:sz w:val="22"/>
          <w:szCs w:val="22"/>
          <w:lang w:val="en-GB"/>
        </w:rPr>
        <w:t xml:space="preserve">, Rhodes in the Hellenistic Age, London </w:t>
      </w:r>
      <w:r w:rsidR="00290047">
        <w:rPr>
          <w:rFonts w:ascii="Times New Roman" w:hAnsi="Times New Roman" w:cs="Times New Roman"/>
          <w:noProof/>
          <w:color w:val="000000"/>
          <w:sz w:val="22"/>
          <w:szCs w:val="22"/>
          <w:lang w:val="en-GB"/>
        </w:rPr>
        <w:t>u. a.</w:t>
      </w:r>
      <w:r w:rsidR="00A76EEF" w:rsidRPr="00893C79">
        <w:rPr>
          <w:rFonts w:ascii="Times New Roman" w:hAnsi="Times New Roman" w:cs="Times New Roman"/>
          <w:noProof/>
          <w:color w:val="000000"/>
          <w:sz w:val="22"/>
          <w:szCs w:val="22"/>
          <w:lang w:val="en-GB"/>
        </w:rPr>
        <w:t xml:space="preserve"> 1984.</w:t>
      </w:r>
    </w:p>
    <w:p w:rsidR="009119A4" w:rsidRPr="00893C79"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893C79">
        <w:rPr>
          <w:rFonts w:ascii="Times New Roman" w:hAnsi="Times New Roman" w:cs="Times New Roman"/>
          <w:noProof/>
          <w:color w:val="000000"/>
          <w:sz w:val="22"/>
          <w:szCs w:val="22"/>
          <w:lang w:val="en-GB"/>
        </w:rPr>
        <w:lastRenderedPageBreak/>
        <w:t xml:space="preserve">Berry 1994 = </w:t>
      </w:r>
      <w:r w:rsidRPr="00893C79">
        <w:rPr>
          <w:rFonts w:ascii="Times New Roman" w:hAnsi="Times New Roman" w:cs="Times New Roman"/>
          <w:smallCaps/>
          <w:noProof/>
          <w:color w:val="000000"/>
          <w:sz w:val="22"/>
          <w:szCs w:val="22"/>
          <w:lang w:val="en-GB"/>
        </w:rPr>
        <w:t>Chr.</w:t>
      </w:r>
      <w:r w:rsidR="00032850">
        <w:rPr>
          <w:rFonts w:ascii="Times New Roman" w:hAnsi="Times New Roman" w:cs="Times New Roman"/>
          <w:smallCaps/>
          <w:noProof/>
          <w:color w:val="000000"/>
          <w:sz w:val="22"/>
          <w:szCs w:val="22"/>
          <w:lang w:val="en-GB"/>
        </w:rPr>
        <w:t> </w:t>
      </w:r>
      <w:r w:rsidR="00471A1B">
        <w:rPr>
          <w:rFonts w:ascii="Times New Roman" w:hAnsi="Times New Roman" w:cs="Times New Roman"/>
          <w:smallCaps/>
          <w:noProof/>
          <w:color w:val="000000"/>
          <w:sz w:val="22"/>
          <w:szCs w:val="22"/>
          <w:lang w:val="en-GB"/>
        </w:rPr>
        <w:t>J. </w:t>
      </w:r>
      <w:r w:rsidRPr="00893C79">
        <w:rPr>
          <w:rFonts w:ascii="Times New Roman" w:hAnsi="Times New Roman" w:cs="Times New Roman"/>
          <w:smallCaps/>
          <w:noProof/>
          <w:color w:val="000000"/>
          <w:sz w:val="22"/>
          <w:szCs w:val="22"/>
          <w:lang w:val="en-GB"/>
        </w:rPr>
        <w:t>Berry</w:t>
      </w:r>
      <w:r w:rsidRPr="00893C79">
        <w:rPr>
          <w:rFonts w:ascii="Times New Roman" w:hAnsi="Times New Roman" w:cs="Times New Roman"/>
          <w:noProof/>
          <w:color w:val="000000"/>
          <w:sz w:val="22"/>
          <w:szCs w:val="22"/>
          <w:lang w:val="en-GB"/>
        </w:rPr>
        <w:t xml:space="preserve">, The Idea of Luxury. A Conceptual and Historical Investigation, Cambridge </w:t>
      </w:r>
      <w:r w:rsidR="00290047">
        <w:rPr>
          <w:rFonts w:ascii="Times New Roman" w:hAnsi="Times New Roman" w:cs="Times New Roman"/>
          <w:noProof/>
          <w:color w:val="000000"/>
          <w:sz w:val="22"/>
          <w:szCs w:val="22"/>
          <w:lang w:val="en-GB"/>
        </w:rPr>
        <w:t>u. a.</w:t>
      </w:r>
      <w:r w:rsidRPr="00893C79">
        <w:rPr>
          <w:rFonts w:ascii="Times New Roman" w:hAnsi="Times New Roman" w:cs="Times New Roman"/>
          <w:noProof/>
          <w:color w:val="000000"/>
          <w:sz w:val="22"/>
          <w:szCs w:val="22"/>
          <w:lang w:val="en-GB"/>
        </w:rPr>
        <w:t xml:space="preserve"> 1994. </w:t>
      </w:r>
    </w:p>
    <w:p w:rsidR="00137E7A" w:rsidRPr="0067433C" w:rsidRDefault="00137E7A" w:rsidP="006D533F">
      <w:pPr>
        <w:pStyle w:val="NurText"/>
        <w:spacing w:after="60"/>
        <w:ind w:left="567" w:hanging="567"/>
        <w:jc w:val="both"/>
        <w:rPr>
          <w:rFonts w:ascii="Times New Roman" w:hAnsi="Times New Roman" w:cs="Times New Roman"/>
          <w:noProof/>
          <w:color w:val="000000"/>
          <w:sz w:val="22"/>
          <w:szCs w:val="22"/>
        </w:rPr>
      </w:pPr>
      <w:r w:rsidRPr="0067433C">
        <w:rPr>
          <w:rFonts w:ascii="Times New Roman" w:hAnsi="Times New Roman" w:cs="Times New Roman"/>
          <w:noProof/>
          <w:color w:val="000000"/>
          <w:sz w:val="22"/>
          <w:szCs w:val="22"/>
        </w:rPr>
        <w:t xml:space="preserve">Blackbourn 2008 = </w:t>
      </w:r>
      <w:r w:rsidR="00471A1B">
        <w:rPr>
          <w:rFonts w:ascii="Times New Roman" w:hAnsi="Times New Roman" w:cs="Times New Roman"/>
          <w:smallCaps/>
          <w:noProof/>
          <w:color w:val="000000"/>
          <w:sz w:val="22"/>
          <w:szCs w:val="22"/>
        </w:rPr>
        <w:t>D. </w:t>
      </w:r>
      <w:r w:rsidRPr="0067433C">
        <w:rPr>
          <w:rFonts w:ascii="Times New Roman" w:hAnsi="Times New Roman" w:cs="Times New Roman"/>
          <w:smallCaps/>
          <w:noProof/>
          <w:color w:val="000000"/>
          <w:sz w:val="22"/>
          <w:szCs w:val="22"/>
        </w:rPr>
        <w:t>Blackbourn</w:t>
      </w:r>
      <w:r w:rsidRPr="0067433C">
        <w:rPr>
          <w:rFonts w:ascii="Times New Roman" w:hAnsi="Times New Roman" w:cs="Times New Roman"/>
          <w:noProof/>
          <w:color w:val="000000"/>
          <w:sz w:val="22"/>
          <w:szCs w:val="22"/>
        </w:rPr>
        <w:t>, Die Eroberung der Natur. Eine Geschichte der deutschen Landschaft, München 2008.</w:t>
      </w:r>
    </w:p>
    <w:p w:rsidR="009119A4" w:rsidRPr="00893C79" w:rsidRDefault="009119A4" w:rsidP="006D533F">
      <w:pPr>
        <w:pStyle w:val="NurText"/>
        <w:spacing w:after="60"/>
        <w:ind w:left="567" w:hanging="567"/>
        <w:jc w:val="both"/>
        <w:rPr>
          <w:rFonts w:ascii="Times New Roman" w:hAnsi="Times New Roman" w:cs="Times New Roman"/>
          <w:noProof/>
          <w:sz w:val="22"/>
          <w:szCs w:val="22"/>
          <w:lang w:val="fr-CH"/>
        </w:rPr>
      </w:pPr>
      <w:r w:rsidRPr="00893C79">
        <w:rPr>
          <w:rFonts w:ascii="Times New Roman" w:hAnsi="Times New Roman" w:cs="Times New Roman"/>
          <w:noProof/>
          <w:sz w:val="22"/>
          <w:szCs w:val="22"/>
          <w:lang w:val="fr-CH"/>
        </w:rPr>
        <w:t xml:space="preserve">Blaudeau 2008 = </w:t>
      </w:r>
      <w:r w:rsidRPr="00893C79">
        <w:rPr>
          <w:rFonts w:ascii="Times New Roman" w:hAnsi="Times New Roman" w:cs="Times New Roman"/>
          <w:smallCaps/>
          <w:noProof/>
          <w:sz w:val="22"/>
          <w:szCs w:val="22"/>
          <w:lang w:val="fr-CH"/>
        </w:rPr>
        <w:t>Ph. Blaudeau</w:t>
      </w:r>
      <w:r w:rsidRPr="00893C79">
        <w:rPr>
          <w:rFonts w:ascii="Times New Roman" w:hAnsi="Times New Roman" w:cs="Times New Roman"/>
          <w:noProof/>
          <w:sz w:val="22"/>
          <w:szCs w:val="22"/>
          <w:lang w:val="fr-CH"/>
        </w:rPr>
        <w:t xml:space="preserve"> (Hg.), Exil et relégation. Les tribulations du sage et du saint durant l’Antiquité romaine et chrétienne (Ier</w:t>
      </w:r>
      <w:r w:rsidR="00754F64">
        <w:rPr>
          <w:rFonts w:ascii="Times New Roman" w:hAnsi="Times New Roman" w:cs="Times New Roman"/>
          <w:noProof/>
          <w:sz w:val="22"/>
          <w:szCs w:val="22"/>
          <w:lang w:val="fr-CH"/>
        </w:rPr>
        <w:t>–</w:t>
      </w:r>
      <w:r w:rsidRPr="00893C79">
        <w:rPr>
          <w:rFonts w:ascii="Times New Roman" w:hAnsi="Times New Roman" w:cs="Times New Roman"/>
          <w:noProof/>
          <w:sz w:val="22"/>
          <w:szCs w:val="22"/>
          <w:lang w:val="fr-CH"/>
        </w:rPr>
        <w:t>VIe s. ap. J.-C.). Actes du colloque organisé par le Centre Jean-Charles Picard Université de Paris XII-Val de Marne (17</w:t>
      </w:r>
      <w:r w:rsidR="00754F64">
        <w:rPr>
          <w:rFonts w:ascii="Times New Roman" w:hAnsi="Times New Roman" w:cs="Times New Roman"/>
          <w:noProof/>
          <w:sz w:val="22"/>
          <w:szCs w:val="22"/>
          <w:lang w:val="fr-CH"/>
        </w:rPr>
        <w:t>–</w:t>
      </w:r>
      <w:r w:rsidRPr="00893C79">
        <w:rPr>
          <w:rFonts w:ascii="Times New Roman" w:hAnsi="Times New Roman" w:cs="Times New Roman"/>
          <w:noProof/>
          <w:sz w:val="22"/>
          <w:szCs w:val="22"/>
          <w:lang w:val="fr-CH"/>
        </w:rPr>
        <w:t>18 juin 2005), Paris 2008.</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sz w:val="22"/>
          <w:szCs w:val="22"/>
        </w:rPr>
        <w:t xml:space="preserve">Bleckmann 2002 = </w:t>
      </w:r>
      <w:r w:rsidRPr="000A0452">
        <w:rPr>
          <w:rFonts w:ascii="Times New Roman" w:hAnsi="Times New Roman" w:cs="Times New Roman"/>
          <w:smallCaps/>
          <w:noProof/>
          <w:sz w:val="22"/>
          <w:szCs w:val="22"/>
        </w:rPr>
        <w:t>B. Bleckmann</w:t>
      </w:r>
      <w:r w:rsidRPr="000A0452">
        <w:rPr>
          <w:rFonts w:ascii="Times New Roman" w:hAnsi="Times New Roman" w:cs="Times New Roman"/>
          <w:noProof/>
          <w:sz w:val="22"/>
          <w:szCs w:val="22"/>
        </w:rPr>
        <w:t xml:space="preserve">, </w:t>
      </w:r>
      <w:r w:rsidRPr="000A0452">
        <w:rPr>
          <w:rFonts w:ascii="Times New Roman" w:hAnsi="Times New Roman" w:cs="Times New Roman"/>
          <w:noProof/>
          <w:color w:val="000000"/>
          <w:sz w:val="22"/>
          <w:szCs w:val="22"/>
        </w:rPr>
        <w:t>Die römische Nobilität im Ersten Punischen Krieg. Untersuchungen zur aristokratischen Konkurrenz in der Republik, Berlin 2002.</w:t>
      </w:r>
    </w:p>
    <w:p w:rsidR="009D6FAD" w:rsidRPr="000A0452" w:rsidRDefault="009D6FAD"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Bleicken 2004 = </w:t>
      </w:r>
      <w:r w:rsidR="00471A1B">
        <w:rPr>
          <w:rFonts w:ascii="Times New Roman" w:hAnsi="Times New Roman" w:cs="Times New Roman"/>
          <w:smallCaps/>
          <w:noProof/>
          <w:color w:val="000000"/>
          <w:sz w:val="22"/>
          <w:szCs w:val="22"/>
        </w:rPr>
        <w:t>J. </w:t>
      </w:r>
      <w:r w:rsidRPr="000A0452">
        <w:rPr>
          <w:rFonts w:ascii="Times New Roman" w:hAnsi="Times New Roman" w:cs="Times New Roman"/>
          <w:smallCaps/>
          <w:noProof/>
          <w:color w:val="000000"/>
          <w:sz w:val="22"/>
          <w:szCs w:val="22"/>
        </w:rPr>
        <w:t>Bleicken</w:t>
      </w:r>
      <w:r w:rsidRPr="000A0452">
        <w:rPr>
          <w:rFonts w:ascii="Times New Roman" w:hAnsi="Times New Roman" w:cs="Times New Roman"/>
          <w:noProof/>
          <w:color w:val="000000"/>
          <w:sz w:val="22"/>
          <w:szCs w:val="22"/>
        </w:rPr>
        <w:t xml:space="preserve">, Geschichte der römischen Republik, </w:t>
      </w:r>
      <w:r w:rsidR="007B5B78">
        <w:rPr>
          <w:rFonts w:ascii="Times New Roman" w:hAnsi="Times New Roman" w:cs="Times New Roman"/>
          <w:noProof/>
          <w:color w:val="000000"/>
          <w:sz w:val="22"/>
          <w:szCs w:val="22"/>
        </w:rPr>
        <w:t>6. Aufl.</w:t>
      </w:r>
      <w:r w:rsidRPr="000A0452">
        <w:rPr>
          <w:rFonts w:ascii="Times New Roman" w:hAnsi="Times New Roman" w:cs="Times New Roman"/>
          <w:noProof/>
          <w:color w:val="000000"/>
          <w:sz w:val="22"/>
          <w:szCs w:val="22"/>
        </w:rPr>
        <w:t>, München 2004.</w:t>
      </w:r>
    </w:p>
    <w:p w:rsidR="007E6153" w:rsidRPr="000A0452" w:rsidRDefault="007E6153"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Bleicken 1999 = </w:t>
      </w:r>
      <w:r w:rsidR="00471A1B">
        <w:rPr>
          <w:rFonts w:ascii="Times New Roman" w:hAnsi="Times New Roman" w:cs="Times New Roman"/>
          <w:smallCaps/>
          <w:noProof/>
          <w:color w:val="000000"/>
          <w:sz w:val="22"/>
          <w:szCs w:val="22"/>
        </w:rPr>
        <w:t>J. </w:t>
      </w:r>
      <w:r w:rsidRPr="000A0452">
        <w:rPr>
          <w:rFonts w:ascii="Times New Roman" w:hAnsi="Times New Roman" w:cs="Times New Roman"/>
          <w:smallCaps/>
          <w:noProof/>
          <w:color w:val="000000"/>
          <w:sz w:val="22"/>
          <w:szCs w:val="22"/>
        </w:rPr>
        <w:t>Bleicken</w:t>
      </w:r>
      <w:r w:rsidRPr="000A0452">
        <w:rPr>
          <w:rFonts w:ascii="Times New Roman" w:hAnsi="Times New Roman" w:cs="Times New Roman"/>
          <w:noProof/>
          <w:color w:val="000000"/>
          <w:sz w:val="22"/>
          <w:szCs w:val="22"/>
        </w:rPr>
        <w:t xml:space="preserve">, Augustus. Eine Biographie, </w:t>
      </w:r>
      <w:r w:rsidR="007B5B78">
        <w:rPr>
          <w:rFonts w:ascii="Times New Roman" w:hAnsi="Times New Roman" w:cs="Times New Roman"/>
          <w:noProof/>
          <w:color w:val="000000"/>
          <w:sz w:val="22"/>
          <w:szCs w:val="22"/>
        </w:rPr>
        <w:t>3. Aufl.</w:t>
      </w:r>
      <w:r w:rsidRPr="000A0452">
        <w:rPr>
          <w:rFonts w:ascii="Times New Roman" w:hAnsi="Times New Roman" w:cs="Times New Roman"/>
          <w:noProof/>
          <w:color w:val="000000"/>
          <w:sz w:val="22"/>
          <w:szCs w:val="22"/>
        </w:rPr>
        <w:t>, Berlin 1999.</w:t>
      </w:r>
    </w:p>
    <w:p w:rsidR="004F4A34" w:rsidRPr="000A0452" w:rsidRDefault="004F4A3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sz w:val="22"/>
          <w:szCs w:val="22"/>
        </w:rPr>
        <w:t xml:space="preserve">Blösel 2000 = </w:t>
      </w:r>
      <w:r w:rsidR="00471A1B">
        <w:rPr>
          <w:rFonts w:ascii="Times New Roman" w:hAnsi="Times New Roman" w:cs="Times New Roman"/>
          <w:smallCaps/>
          <w:sz w:val="22"/>
          <w:szCs w:val="22"/>
        </w:rPr>
        <w:t>W. </w:t>
      </w:r>
      <w:r w:rsidRPr="000A0452">
        <w:rPr>
          <w:rFonts w:ascii="Times New Roman" w:hAnsi="Times New Roman" w:cs="Times New Roman"/>
          <w:smallCaps/>
          <w:sz w:val="22"/>
          <w:szCs w:val="22"/>
        </w:rPr>
        <w:t>Blösel</w:t>
      </w:r>
      <w:r w:rsidRPr="000A0452">
        <w:rPr>
          <w:rFonts w:ascii="Times New Roman" w:hAnsi="Times New Roman" w:cs="Times New Roman"/>
          <w:sz w:val="22"/>
          <w:szCs w:val="22"/>
        </w:rPr>
        <w:t xml:space="preserve">, Die Geschichte des Begriffs </w:t>
      </w:r>
      <w:r w:rsidRPr="00893C79">
        <w:rPr>
          <w:rFonts w:ascii="Times New Roman" w:hAnsi="Times New Roman" w:cs="Times New Roman"/>
          <w:i/>
          <w:sz w:val="22"/>
          <w:szCs w:val="22"/>
          <w:lang w:val="la-Latn"/>
        </w:rPr>
        <w:t>mos</w:t>
      </w:r>
      <w:r w:rsidRPr="00893C79">
        <w:rPr>
          <w:rFonts w:ascii="Times New Roman" w:hAnsi="Times New Roman" w:cs="Times New Roman"/>
          <w:sz w:val="22"/>
          <w:szCs w:val="22"/>
          <w:lang w:val="la-Latn"/>
        </w:rPr>
        <w:t xml:space="preserve"> </w:t>
      </w:r>
      <w:r w:rsidRPr="00893C79">
        <w:rPr>
          <w:rFonts w:ascii="Times New Roman" w:hAnsi="Times New Roman" w:cs="Times New Roman"/>
          <w:i/>
          <w:sz w:val="22"/>
          <w:szCs w:val="22"/>
          <w:lang w:val="la-Latn"/>
        </w:rPr>
        <w:t>maiorum</w:t>
      </w:r>
      <w:r w:rsidRPr="000A0452">
        <w:rPr>
          <w:rFonts w:ascii="Times New Roman" w:hAnsi="Times New Roman" w:cs="Times New Roman"/>
          <w:sz w:val="22"/>
          <w:szCs w:val="22"/>
        </w:rPr>
        <w:t xml:space="preserve"> von den Anfängen bis zu Cicero, in: Linke u. Stemmler (Hgg.) 2000, 25</w:t>
      </w:r>
      <w:r w:rsidR="00754F64">
        <w:rPr>
          <w:rFonts w:ascii="Times New Roman" w:hAnsi="Times New Roman" w:cs="Times New Roman"/>
          <w:sz w:val="22"/>
          <w:szCs w:val="22"/>
        </w:rPr>
        <w:t>–</w:t>
      </w:r>
      <w:r w:rsidRPr="000A0452">
        <w:rPr>
          <w:rFonts w:ascii="Times New Roman" w:hAnsi="Times New Roman" w:cs="Times New Roman"/>
          <w:sz w:val="22"/>
          <w:szCs w:val="22"/>
        </w:rPr>
        <w:t>97</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noProof/>
          <w:color w:val="000000"/>
          <w:sz w:val="22"/>
          <w:szCs w:val="22"/>
        </w:rPr>
        <w:t xml:space="preserve">Blumer 1973 = </w:t>
      </w:r>
      <w:r w:rsidR="00471A1B">
        <w:rPr>
          <w:rFonts w:ascii="Times New Roman" w:hAnsi="Times New Roman" w:cs="Times New Roman"/>
          <w:smallCaps/>
          <w:noProof/>
          <w:color w:val="000000"/>
          <w:sz w:val="22"/>
          <w:szCs w:val="22"/>
        </w:rPr>
        <w:t>H. </w:t>
      </w:r>
      <w:r w:rsidRPr="000A0452">
        <w:rPr>
          <w:rFonts w:ascii="Times New Roman" w:hAnsi="Times New Roman" w:cs="Times New Roman"/>
          <w:smallCaps/>
          <w:noProof/>
          <w:color w:val="000000"/>
          <w:sz w:val="22"/>
          <w:szCs w:val="22"/>
        </w:rPr>
        <w:t>Blumer</w:t>
      </w:r>
      <w:r w:rsidRPr="000A0452">
        <w:rPr>
          <w:rFonts w:ascii="Times New Roman" w:hAnsi="Times New Roman" w:cs="Times New Roman"/>
          <w:noProof/>
          <w:color w:val="000000"/>
          <w:sz w:val="22"/>
          <w:szCs w:val="22"/>
        </w:rPr>
        <w:t>, Der methodologische Standort des Symbolischen Interaktionismus, in:</w:t>
      </w:r>
      <w:r w:rsidRPr="000A0452">
        <w:rPr>
          <w:rFonts w:ascii="Times New Roman" w:hAnsi="Times New Roman" w:cs="Times New Roman"/>
          <w:smallCaps/>
          <w:color w:val="000000"/>
          <w:sz w:val="22"/>
          <w:szCs w:val="22"/>
        </w:rPr>
        <w:t xml:space="preserve"> </w:t>
      </w:r>
      <w:r w:rsidRPr="000A0452">
        <w:rPr>
          <w:rFonts w:ascii="Times New Roman" w:hAnsi="Times New Roman" w:cs="Times New Roman"/>
          <w:color w:val="000000"/>
          <w:sz w:val="22"/>
          <w:szCs w:val="22"/>
        </w:rPr>
        <w:t>Arbeitsgruppe Bielefelder Soziologen (Hg</w:t>
      </w:r>
      <w:r w:rsidR="005246F3">
        <w:rPr>
          <w:rFonts w:ascii="Times New Roman" w:hAnsi="Times New Roman" w:cs="Times New Roman"/>
          <w:color w:val="000000"/>
          <w:sz w:val="22"/>
          <w:szCs w:val="22"/>
        </w:rPr>
        <w:t>.</w:t>
      </w:r>
      <w:r w:rsidR="00B96E7B" w:rsidRPr="000A0452">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 1973, 80</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146.</w:t>
      </w:r>
    </w:p>
    <w:p w:rsidR="0062611A" w:rsidRDefault="0062611A" w:rsidP="006D533F">
      <w:pPr>
        <w:pStyle w:val="NurText"/>
        <w:spacing w:after="60"/>
        <w:ind w:left="567" w:hanging="567"/>
        <w:jc w:val="both"/>
        <w:rPr>
          <w:rFonts w:ascii="Times New Roman" w:hAnsi="Times New Roman" w:cs="Times New Roman"/>
          <w:sz w:val="22"/>
          <w:szCs w:val="22"/>
          <w:lang w:val="en-GB"/>
        </w:rPr>
      </w:pPr>
      <w:r w:rsidRPr="00893C79">
        <w:rPr>
          <w:rFonts w:ascii="Times New Roman" w:hAnsi="Times New Roman" w:cs="Times New Roman"/>
          <w:sz w:val="22"/>
          <w:szCs w:val="22"/>
          <w:lang w:val="en-GB"/>
        </w:rPr>
        <w:t xml:space="preserve">Boatwright 1998 = </w:t>
      </w:r>
      <w:r w:rsidRPr="00893C79">
        <w:rPr>
          <w:rFonts w:ascii="Times New Roman" w:hAnsi="Times New Roman" w:cs="Times New Roman"/>
          <w:smallCaps/>
          <w:sz w:val="22"/>
          <w:szCs w:val="22"/>
          <w:lang w:val="en-GB"/>
        </w:rPr>
        <w:t>M.</w:t>
      </w:r>
      <w:r w:rsidR="001E64CB">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T. </w:t>
      </w:r>
      <w:r w:rsidRPr="00893C79">
        <w:rPr>
          <w:rFonts w:ascii="Times New Roman" w:hAnsi="Times New Roman" w:cs="Times New Roman"/>
          <w:smallCaps/>
          <w:sz w:val="22"/>
          <w:szCs w:val="22"/>
          <w:lang w:val="en-GB"/>
        </w:rPr>
        <w:t>Boatwright</w:t>
      </w:r>
      <w:r w:rsidRPr="00893C79">
        <w:rPr>
          <w:rFonts w:ascii="Times New Roman" w:hAnsi="Times New Roman" w:cs="Times New Roman"/>
          <w:sz w:val="22"/>
          <w:szCs w:val="22"/>
          <w:lang w:val="en-GB"/>
        </w:rPr>
        <w:t xml:space="preserve">, Luxuriant Gardens and Extravagant Women. The </w:t>
      </w:r>
      <w:r w:rsidRPr="00893C79">
        <w:rPr>
          <w:rFonts w:ascii="Times New Roman" w:hAnsi="Times New Roman" w:cs="Times New Roman"/>
          <w:i/>
          <w:sz w:val="22"/>
          <w:szCs w:val="22"/>
          <w:lang w:val="en-GB"/>
        </w:rPr>
        <w:t>horti</w:t>
      </w:r>
      <w:r w:rsidRPr="00893C79">
        <w:rPr>
          <w:rFonts w:ascii="Times New Roman" w:hAnsi="Times New Roman" w:cs="Times New Roman"/>
          <w:sz w:val="22"/>
          <w:szCs w:val="22"/>
          <w:lang w:val="en-GB"/>
        </w:rPr>
        <w:t xml:space="preserve"> of Rome </w:t>
      </w:r>
      <w:proofErr w:type="gramStart"/>
      <w:r w:rsidRPr="00893C79">
        <w:rPr>
          <w:rFonts w:ascii="Times New Roman" w:hAnsi="Times New Roman" w:cs="Times New Roman"/>
          <w:sz w:val="22"/>
          <w:szCs w:val="22"/>
          <w:lang w:val="en-GB"/>
        </w:rPr>
        <w:t>Between</w:t>
      </w:r>
      <w:proofErr w:type="gramEnd"/>
      <w:r w:rsidRPr="00893C79">
        <w:rPr>
          <w:rFonts w:ascii="Times New Roman" w:hAnsi="Times New Roman" w:cs="Times New Roman"/>
          <w:sz w:val="22"/>
          <w:szCs w:val="22"/>
          <w:lang w:val="en-GB"/>
        </w:rPr>
        <w:t xml:space="preserve"> Republic and Empire, in: Cima</w:t>
      </w:r>
      <w:r w:rsidRPr="00893C79">
        <w:rPr>
          <w:rFonts w:ascii="Times New Roman" w:hAnsi="Times New Roman" w:cs="Times New Roman"/>
          <w:smallCaps/>
          <w:sz w:val="22"/>
          <w:szCs w:val="22"/>
          <w:lang w:val="en-GB"/>
        </w:rPr>
        <w:t xml:space="preserve"> </w:t>
      </w:r>
      <w:r w:rsidRPr="00893C79">
        <w:rPr>
          <w:rFonts w:ascii="Times New Roman" w:hAnsi="Times New Roman" w:cs="Times New Roman"/>
          <w:sz w:val="22"/>
          <w:szCs w:val="22"/>
          <w:lang w:val="en-GB"/>
        </w:rPr>
        <w:t>u. La Rocca (Hgg.) 1998, 71</w:t>
      </w:r>
      <w:r w:rsidR="00754F64">
        <w:rPr>
          <w:rFonts w:ascii="Times New Roman" w:hAnsi="Times New Roman" w:cs="Times New Roman"/>
          <w:sz w:val="22"/>
          <w:szCs w:val="22"/>
          <w:lang w:val="en-GB"/>
        </w:rPr>
        <w:t>–</w:t>
      </w:r>
      <w:r w:rsidRPr="00893C79">
        <w:rPr>
          <w:rFonts w:ascii="Times New Roman" w:hAnsi="Times New Roman" w:cs="Times New Roman"/>
          <w:sz w:val="22"/>
          <w:szCs w:val="22"/>
          <w:lang w:val="en-GB"/>
        </w:rPr>
        <w:t>82.</w:t>
      </w:r>
    </w:p>
    <w:p w:rsidR="00F5369C" w:rsidRPr="00F5369C" w:rsidRDefault="00F5369C" w:rsidP="006D533F">
      <w:pPr>
        <w:pStyle w:val="NurText"/>
        <w:spacing w:after="60"/>
        <w:ind w:left="567" w:hanging="567"/>
        <w:jc w:val="both"/>
        <w:rPr>
          <w:rFonts w:ascii="Times New Roman" w:hAnsi="Times New Roman" w:cs="Times New Roman"/>
          <w:noProof/>
          <w:color w:val="000000"/>
          <w:sz w:val="22"/>
          <w:szCs w:val="22"/>
          <w:lang w:val="en-GB"/>
        </w:rPr>
      </w:pPr>
      <w:r w:rsidRPr="00D709BD">
        <w:rPr>
          <w:rFonts w:ascii="Times New Roman" w:hAnsi="Times New Roman" w:cs="Times New Roman"/>
          <w:sz w:val="22"/>
          <w:szCs w:val="22"/>
          <w:lang w:val="en-US"/>
        </w:rPr>
        <w:t xml:space="preserve">Bodel 1997 = </w:t>
      </w:r>
      <w:r w:rsidR="00471A1B">
        <w:rPr>
          <w:rFonts w:ascii="Times New Roman" w:hAnsi="Times New Roman" w:cs="Times New Roman"/>
          <w:smallCaps/>
          <w:sz w:val="22"/>
          <w:szCs w:val="22"/>
          <w:lang w:val="en-US"/>
        </w:rPr>
        <w:t>J. </w:t>
      </w:r>
      <w:r w:rsidRPr="00D709BD">
        <w:rPr>
          <w:rFonts w:ascii="Times New Roman" w:hAnsi="Times New Roman" w:cs="Times New Roman"/>
          <w:smallCaps/>
          <w:sz w:val="22"/>
          <w:szCs w:val="22"/>
          <w:lang w:val="en-US"/>
        </w:rPr>
        <w:t>Bodel</w:t>
      </w:r>
      <w:r w:rsidRPr="00D709BD">
        <w:rPr>
          <w:rFonts w:ascii="Times New Roman" w:hAnsi="Times New Roman" w:cs="Times New Roman"/>
          <w:sz w:val="22"/>
          <w:szCs w:val="22"/>
          <w:lang w:val="en-US"/>
        </w:rPr>
        <w:t>, Monumental Villas and Villa Monuments, in: JRA 10 (1997), 5</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35.</w:t>
      </w:r>
    </w:p>
    <w:p w:rsidR="009119A4" w:rsidRDefault="009119A4" w:rsidP="00893C79">
      <w:pPr>
        <w:pStyle w:val="NurText"/>
        <w:tabs>
          <w:tab w:val="left" w:pos="1276"/>
        </w:tabs>
        <w:spacing w:after="60"/>
        <w:ind w:left="567" w:hanging="567"/>
        <w:jc w:val="both"/>
        <w:rPr>
          <w:rFonts w:ascii="Times New Roman" w:hAnsi="Times New Roman" w:cs="Times New Roman"/>
          <w:noProof/>
          <w:color w:val="000000"/>
          <w:sz w:val="22"/>
          <w:szCs w:val="22"/>
          <w:lang w:val="fr-CH"/>
        </w:rPr>
      </w:pPr>
      <w:r w:rsidRPr="00893C79">
        <w:rPr>
          <w:rFonts w:ascii="Times New Roman" w:hAnsi="Times New Roman" w:cs="Times New Roman"/>
          <w:noProof/>
          <w:color w:val="000000"/>
          <w:sz w:val="22"/>
          <w:szCs w:val="22"/>
          <w:lang w:val="fr-CH"/>
        </w:rPr>
        <w:t xml:space="preserve">Bonnefond 1990 = </w:t>
      </w:r>
      <w:r w:rsidR="00471A1B">
        <w:rPr>
          <w:rFonts w:ascii="Times New Roman" w:hAnsi="Times New Roman" w:cs="Times New Roman"/>
          <w:smallCaps/>
          <w:noProof/>
          <w:color w:val="000000"/>
          <w:sz w:val="22"/>
          <w:szCs w:val="22"/>
          <w:lang w:val="fr-CH"/>
        </w:rPr>
        <w:t>M. </w:t>
      </w:r>
      <w:r w:rsidRPr="00893C79">
        <w:rPr>
          <w:rFonts w:ascii="Times New Roman" w:hAnsi="Times New Roman" w:cs="Times New Roman"/>
          <w:smallCaps/>
          <w:noProof/>
          <w:color w:val="000000"/>
          <w:sz w:val="22"/>
          <w:szCs w:val="22"/>
          <w:lang w:val="fr-CH"/>
        </w:rPr>
        <w:t>Bonnefond</w:t>
      </w:r>
      <w:r w:rsidRPr="00893C79">
        <w:rPr>
          <w:rFonts w:ascii="Times New Roman" w:hAnsi="Times New Roman" w:cs="Times New Roman"/>
          <w:noProof/>
          <w:color w:val="000000"/>
          <w:sz w:val="22"/>
          <w:szCs w:val="22"/>
          <w:lang w:val="fr-CH"/>
        </w:rPr>
        <w:t xml:space="preserve">, </w:t>
      </w:r>
      <w:r w:rsidRPr="00893C79">
        <w:rPr>
          <w:rFonts w:ascii="Times New Roman" w:hAnsi="Times New Roman" w:cs="Times New Roman"/>
          <w:i/>
          <w:iCs/>
          <w:noProof/>
          <w:color w:val="000000"/>
          <w:sz w:val="22"/>
          <w:szCs w:val="22"/>
          <w:lang w:val="la-Latn"/>
        </w:rPr>
        <w:t>Quorum</w:t>
      </w:r>
      <w:r w:rsidRPr="00893C79">
        <w:rPr>
          <w:rFonts w:ascii="Times New Roman" w:hAnsi="Times New Roman" w:cs="Times New Roman"/>
          <w:noProof/>
          <w:color w:val="000000"/>
          <w:sz w:val="22"/>
          <w:szCs w:val="22"/>
          <w:lang w:val="fr-CH"/>
        </w:rPr>
        <w:t xml:space="preserve"> et prise de décision dans le sénat romain aux deux derniers siècles de la république, in: Nicolet</w:t>
      </w:r>
      <w:r w:rsidR="00B96E7B" w:rsidRPr="00893C79">
        <w:rPr>
          <w:rFonts w:ascii="Times New Roman" w:hAnsi="Times New Roman" w:cs="Times New Roman"/>
          <w:noProof/>
          <w:color w:val="000000"/>
          <w:sz w:val="22"/>
          <w:szCs w:val="22"/>
          <w:lang w:val="fr-CH"/>
        </w:rPr>
        <w:t xml:space="preserve"> (Hg.) </w:t>
      </w:r>
      <w:r w:rsidRPr="00893C79">
        <w:rPr>
          <w:rFonts w:ascii="Times New Roman" w:hAnsi="Times New Roman" w:cs="Times New Roman"/>
          <w:noProof/>
          <w:color w:val="000000"/>
          <w:sz w:val="22"/>
          <w:szCs w:val="22"/>
          <w:lang w:val="fr-CH"/>
        </w:rPr>
        <w:t>1990, 129</w:t>
      </w:r>
      <w:r w:rsidR="00754F64">
        <w:rPr>
          <w:rFonts w:ascii="Times New Roman" w:hAnsi="Times New Roman" w:cs="Times New Roman"/>
          <w:noProof/>
          <w:color w:val="000000"/>
          <w:sz w:val="22"/>
          <w:szCs w:val="22"/>
          <w:lang w:val="fr-CH"/>
        </w:rPr>
        <w:t>–</w:t>
      </w:r>
      <w:r w:rsidRPr="00893C79">
        <w:rPr>
          <w:rFonts w:ascii="Times New Roman" w:hAnsi="Times New Roman" w:cs="Times New Roman"/>
          <w:noProof/>
          <w:color w:val="000000"/>
          <w:sz w:val="22"/>
          <w:szCs w:val="22"/>
          <w:lang w:val="fr-CH"/>
        </w:rPr>
        <w:t>151.</w:t>
      </w:r>
    </w:p>
    <w:p w:rsidR="00B31A21" w:rsidRPr="00B31A21" w:rsidRDefault="00B31A21" w:rsidP="00893C79">
      <w:pPr>
        <w:pStyle w:val="NurText"/>
        <w:tabs>
          <w:tab w:val="left" w:pos="1276"/>
        </w:tabs>
        <w:spacing w:after="60"/>
        <w:ind w:left="567" w:hanging="567"/>
        <w:jc w:val="both"/>
        <w:rPr>
          <w:rFonts w:ascii="Times New Roman" w:hAnsi="Times New Roman" w:cs="Times New Roman"/>
          <w:noProof/>
          <w:sz w:val="22"/>
          <w:szCs w:val="22"/>
          <w:lang w:val="fr-CH"/>
        </w:rPr>
      </w:pPr>
      <w:r w:rsidRPr="00B31A21">
        <w:rPr>
          <w:rFonts w:ascii="Times New Roman" w:hAnsi="Times New Roman" w:cs="Times New Roman"/>
          <w:noProof/>
          <w:sz w:val="22"/>
          <w:szCs w:val="22"/>
          <w:lang w:val="fr-CH"/>
        </w:rPr>
        <w:t xml:space="preserve">Bonnefond 1989 = </w:t>
      </w:r>
      <w:r w:rsidR="00471A1B">
        <w:rPr>
          <w:rFonts w:ascii="Times New Roman" w:hAnsi="Times New Roman" w:cs="Times New Roman"/>
          <w:smallCaps/>
          <w:noProof/>
          <w:sz w:val="22"/>
          <w:szCs w:val="22"/>
          <w:lang w:val="fr-CH"/>
        </w:rPr>
        <w:t>M. </w:t>
      </w:r>
      <w:r w:rsidRPr="00B31A21">
        <w:rPr>
          <w:rFonts w:ascii="Times New Roman" w:hAnsi="Times New Roman" w:cs="Times New Roman"/>
          <w:smallCaps/>
          <w:noProof/>
          <w:sz w:val="22"/>
          <w:szCs w:val="22"/>
          <w:lang w:val="fr-CH"/>
        </w:rPr>
        <w:t>Bonnefond-Coudry</w:t>
      </w:r>
      <w:r w:rsidRPr="00B31A21">
        <w:rPr>
          <w:rFonts w:ascii="Times New Roman" w:hAnsi="Times New Roman" w:cs="Times New Roman"/>
          <w:noProof/>
          <w:sz w:val="22"/>
          <w:szCs w:val="22"/>
          <w:lang w:val="fr-CH"/>
        </w:rPr>
        <w:t xml:space="preserve">, </w:t>
      </w:r>
      <w:r w:rsidRPr="00B31A21">
        <w:rPr>
          <w:rFonts w:ascii="Times New Roman" w:hAnsi="Times New Roman" w:cs="Times New Roman"/>
          <w:noProof/>
          <w:sz w:val="22"/>
          <w:szCs w:val="22"/>
          <w:lang w:val="en-US" w:eastAsia="en-US"/>
        </w:rPr>
        <w:drawing>
          <wp:inline distT="0" distB="0" distL="0" distR="0" wp14:anchorId="606DA479" wp14:editId="694B99E9">
            <wp:extent cx="6350" cy="6350"/>
            <wp:effectExtent l="0" t="0" r="0" b="0"/>
            <wp:docPr id="3" name="Bild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437BD0">
        <w:rPr>
          <w:rFonts w:ascii="Times New Roman" w:hAnsi="Times New Roman" w:cs="Times New Roman"/>
          <w:sz w:val="22"/>
          <w:szCs w:val="22"/>
          <w:lang w:val="fr-CH"/>
        </w:rPr>
        <w:t>Le sénat de la république romaine. De la guerre d’Hannibal à Auguste. Pratiques délibératives et prise de décision, Rom 1989.</w:t>
      </w:r>
    </w:p>
    <w:p w:rsidR="00D74B11" w:rsidRPr="00893C79" w:rsidRDefault="00D74B11" w:rsidP="006D533F">
      <w:pPr>
        <w:pStyle w:val="NurText"/>
        <w:spacing w:after="60"/>
        <w:ind w:left="567" w:hanging="567"/>
        <w:jc w:val="both"/>
        <w:rPr>
          <w:rFonts w:ascii="Times New Roman" w:hAnsi="Times New Roman" w:cs="Times New Roman"/>
          <w:noProof/>
          <w:sz w:val="22"/>
          <w:szCs w:val="22"/>
          <w:lang w:val="fr-CH"/>
        </w:rPr>
      </w:pPr>
      <w:r w:rsidRPr="00893C79">
        <w:rPr>
          <w:rFonts w:ascii="Times New Roman" w:hAnsi="Times New Roman" w:cs="Times New Roman"/>
          <w:sz w:val="22"/>
          <w:szCs w:val="22"/>
          <w:lang w:val="fr-CH"/>
        </w:rPr>
        <w:t xml:space="preserve">Bonte (Hg.) 1994 = </w:t>
      </w:r>
      <w:r w:rsidR="00471A1B">
        <w:rPr>
          <w:rFonts w:ascii="Times New Roman" w:hAnsi="Times New Roman" w:cs="Times New Roman"/>
          <w:smallCaps/>
          <w:sz w:val="22"/>
          <w:szCs w:val="22"/>
          <w:lang w:val="fr-CH"/>
        </w:rPr>
        <w:t>P. </w:t>
      </w:r>
      <w:r w:rsidRPr="00893C79">
        <w:rPr>
          <w:rFonts w:ascii="Times New Roman" w:hAnsi="Times New Roman" w:cs="Times New Roman"/>
          <w:smallCaps/>
          <w:sz w:val="22"/>
          <w:szCs w:val="22"/>
          <w:lang w:val="fr-CH"/>
        </w:rPr>
        <w:t>Bonte</w:t>
      </w:r>
      <w:r w:rsidRPr="00893C79">
        <w:rPr>
          <w:rFonts w:ascii="Times New Roman" w:hAnsi="Times New Roman" w:cs="Times New Roman"/>
          <w:sz w:val="22"/>
          <w:szCs w:val="22"/>
          <w:lang w:val="fr-CH"/>
        </w:rPr>
        <w:t xml:space="preserve"> (Hg.), </w:t>
      </w:r>
      <w:r w:rsidRPr="00893C79">
        <w:rPr>
          <w:rStyle w:val="textmarked"/>
          <w:rFonts w:ascii="Times New Roman" w:hAnsi="Times New Roman" w:cs="Times New Roman"/>
          <w:sz w:val="22"/>
          <w:szCs w:val="22"/>
          <w:lang w:val="fr-CH"/>
        </w:rPr>
        <w:t>Epouser</w:t>
      </w:r>
      <w:r w:rsidRPr="00893C79">
        <w:rPr>
          <w:rFonts w:ascii="Times New Roman" w:hAnsi="Times New Roman" w:cs="Times New Roman"/>
          <w:sz w:val="22"/>
          <w:szCs w:val="22"/>
          <w:lang w:val="fr-CH"/>
        </w:rPr>
        <w:t xml:space="preserve"> au plus </w:t>
      </w:r>
      <w:r w:rsidRPr="00893C79">
        <w:rPr>
          <w:rStyle w:val="textmarked"/>
          <w:rFonts w:ascii="Times New Roman" w:hAnsi="Times New Roman" w:cs="Times New Roman"/>
          <w:sz w:val="22"/>
          <w:szCs w:val="22"/>
          <w:lang w:val="fr-CH"/>
        </w:rPr>
        <w:t>proche. In</w:t>
      </w:r>
      <w:r w:rsidRPr="00893C79">
        <w:rPr>
          <w:rFonts w:ascii="Times New Roman" w:hAnsi="Times New Roman" w:cs="Times New Roman"/>
          <w:sz w:val="22"/>
          <w:szCs w:val="22"/>
          <w:lang w:val="fr-CH"/>
        </w:rPr>
        <w:t>ceste, prohibitions et stratégies matrimoniales autour de la Méditerranée, Paris 1994.</w:t>
      </w:r>
    </w:p>
    <w:p w:rsidR="009119A4"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Borg 2005 = </w:t>
      </w:r>
      <w:r w:rsidRPr="000A0452">
        <w:rPr>
          <w:rFonts w:ascii="Times New Roman" w:hAnsi="Times New Roman" w:cs="Times New Roman"/>
          <w:smallCaps/>
          <w:noProof/>
          <w:color w:val="000000"/>
          <w:sz w:val="22"/>
          <w:szCs w:val="22"/>
        </w:rPr>
        <w:t>B. Borg</w:t>
      </w:r>
      <w:r w:rsidRPr="000A0452">
        <w:rPr>
          <w:rFonts w:ascii="Times New Roman" w:hAnsi="Times New Roman" w:cs="Times New Roman"/>
          <w:noProof/>
          <w:color w:val="000000"/>
          <w:sz w:val="22"/>
          <w:szCs w:val="22"/>
        </w:rPr>
        <w:t xml:space="preserve">, Jenseits des </w:t>
      </w:r>
      <w:r w:rsidRPr="00893C79">
        <w:rPr>
          <w:rFonts w:ascii="Times New Roman" w:hAnsi="Times New Roman" w:cs="Times New Roman"/>
          <w:i/>
          <w:iCs/>
          <w:noProof/>
          <w:color w:val="000000"/>
          <w:sz w:val="22"/>
          <w:szCs w:val="22"/>
          <w:lang w:val="la-Latn"/>
        </w:rPr>
        <w:t>mos</w:t>
      </w:r>
      <w:r w:rsidRPr="00893C79">
        <w:rPr>
          <w:rFonts w:ascii="Times New Roman" w:hAnsi="Times New Roman" w:cs="Times New Roman"/>
          <w:noProof/>
          <w:color w:val="000000"/>
          <w:sz w:val="22"/>
          <w:szCs w:val="22"/>
          <w:lang w:val="la-Latn"/>
        </w:rPr>
        <w:t xml:space="preserve"> </w:t>
      </w:r>
      <w:r w:rsidRPr="00893C79">
        <w:rPr>
          <w:rFonts w:ascii="Times New Roman" w:hAnsi="Times New Roman" w:cs="Times New Roman"/>
          <w:i/>
          <w:iCs/>
          <w:noProof/>
          <w:color w:val="000000"/>
          <w:sz w:val="22"/>
          <w:szCs w:val="22"/>
          <w:lang w:val="la-Latn"/>
        </w:rPr>
        <w:t>maiorum</w:t>
      </w:r>
      <w:r w:rsidRPr="000A0452">
        <w:rPr>
          <w:rFonts w:ascii="Times New Roman" w:hAnsi="Times New Roman" w:cs="Times New Roman"/>
          <w:noProof/>
          <w:color w:val="000000"/>
          <w:sz w:val="22"/>
          <w:szCs w:val="22"/>
        </w:rPr>
        <w:t>. Eine Archäologie römischer Werte?, in: Haltenhoff</w:t>
      </w:r>
      <w:r w:rsidRPr="000A0452">
        <w:rPr>
          <w:rFonts w:ascii="Times New Roman" w:hAnsi="Times New Roman" w:cs="Times New Roman"/>
          <w:smallCaps/>
          <w:noProof/>
          <w:color w:val="000000"/>
          <w:sz w:val="22"/>
          <w:szCs w:val="22"/>
        </w:rPr>
        <w:t xml:space="preserve"> </w:t>
      </w:r>
      <w:r w:rsidR="00290047">
        <w:rPr>
          <w:rFonts w:ascii="Times New Roman" w:hAnsi="Times New Roman" w:cs="Times New Roman"/>
          <w:noProof/>
          <w:color w:val="000000"/>
          <w:sz w:val="22"/>
          <w:szCs w:val="22"/>
        </w:rPr>
        <w:t>u. a.</w:t>
      </w:r>
      <w:r w:rsidR="00B96E7B" w:rsidRPr="000A0452">
        <w:rPr>
          <w:rFonts w:ascii="Times New Roman" w:hAnsi="Times New Roman" w:cs="Times New Roman"/>
          <w:noProof/>
          <w:color w:val="000000"/>
          <w:sz w:val="22"/>
          <w:szCs w:val="22"/>
        </w:rPr>
        <w:t xml:space="preserve"> (Hgg.) </w:t>
      </w:r>
      <w:r w:rsidRPr="000A0452">
        <w:rPr>
          <w:rFonts w:ascii="Times New Roman" w:hAnsi="Times New Roman" w:cs="Times New Roman"/>
          <w:noProof/>
          <w:color w:val="000000"/>
          <w:sz w:val="22"/>
          <w:szCs w:val="22"/>
        </w:rPr>
        <w:t>2005, 47</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75.</w:t>
      </w:r>
    </w:p>
    <w:p w:rsidR="00E14806" w:rsidRPr="00D709BD" w:rsidRDefault="00E14806" w:rsidP="006D533F">
      <w:pPr>
        <w:pStyle w:val="NurText"/>
        <w:spacing w:after="60"/>
        <w:ind w:left="567" w:hanging="567"/>
        <w:jc w:val="both"/>
        <w:rPr>
          <w:rFonts w:ascii="Times New Roman" w:hAnsi="Times New Roman" w:cs="Times New Roman"/>
          <w:noProof/>
          <w:color w:val="000000"/>
          <w:sz w:val="22"/>
          <w:szCs w:val="22"/>
          <w:lang w:val="en-US"/>
        </w:rPr>
      </w:pPr>
      <w:r w:rsidRPr="00E14806">
        <w:rPr>
          <w:rFonts w:ascii="Times New Roman" w:hAnsi="Times New Roman" w:cs="Times New Roman"/>
          <w:sz w:val="22"/>
          <w:szCs w:val="22"/>
        </w:rPr>
        <w:t xml:space="preserve">Börm </w:t>
      </w:r>
      <w:r w:rsidR="00290047">
        <w:rPr>
          <w:rFonts w:ascii="Times New Roman" w:hAnsi="Times New Roman" w:cs="Times New Roman"/>
          <w:sz w:val="22"/>
          <w:szCs w:val="22"/>
        </w:rPr>
        <w:t>u. a.</w:t>
      </w:r>
      <w:r w:rsidRPr="00E14806">
        <w:rPr>
          <w:rFonts w:ascii="Times New Roman" w:hAnsi="Times New Roman" w:cs="Times New Roman"/>
          <w:sz w:val="22"/>
          <w:szCs w:val="22"/>
        </w:rPr>
        <w:t xml:space="preserve"> (Hgg.) 2008 </w:t>
      </w:r>
      <w:r>
        <w:rPr>
          <w:rFonts w:ascii="Times New Roman" w:hAnsi="Times New Roman" w:cs="Times New Roman"/>
          <w:smallCaps/>
          <w:sz w:val="22"/>
          <w:szCs w:val="22"/>
        </w:rPr>
        <w:t xml:space="preserve">= </w:t>
      </w:r>
      <w:r w:rsidR="00471A1B">
        <w:rPr>
          <w:rFonts w:ascii="Times New Roman" w:hAnsi="Times New Roman" w:cs="Times New Roman"/>
          <w:smallCaps/>
          <w:sz w:val="22"/>
          <w:szCs w:val="22"/>
        </w:rPr>
        <w:t>H. </w:t>
      </w:r>
      <w:r w:rsidRPr="00E14806">
        <w:rPr>
          <w:rFonts w:ascii="Times New Roman" w:hAnsi="Times New Roman" w:cs="Times New Roman"/>
          <w:smallCaps/>
          <w:sz w:val="22"/>
          <w:szCs w:val="22"/>
        </w:rPr>
        <w:t>Börm</w:t>
      </w:r>
      <w:r w:rsidRPr="00E14806">
        <w:rPr>
          <w:rFonts w:ascii="Times New Roman" w:hAnsi="Times New Roman" w:cs="Times New Roman"/>
          <w:sz w:val="22"/>
          <w:szCs w:val="22"/>
        </w:rPr>
        <w:t xml:space="preserve"> </w:t>
      </w:r>
      <w:r w:rsidR="00290047">
        <w:rPr>
          <w:rFonts w:ascii="Times New Roman" w:hAnsi="Times New Roman" w:cs="Times New Roman"/>
          <w:sz w:val="22"/>
          <w:szCs w:val="22"/>
        </w:rPr>
        <w:t>u. a.</w:t>
      </w:r>
      <w:r w:rsidRPr="00E14806">
        <w:rPr>
          <w:rFonts w:ascii="Times New Roman" w:hAnsi="Times New Roman" w:cs="Times New Roman"/>
          <w:sz w:val="22"/>
          <w:szCs w:val="22"/>
        </w:rPr>
        <w:t xml:space="preserve"> (Hgg.), </w:t>
      </w:r>
      <w:r w:rsidRPr="00E14806">
        <w:rPr>
          <w:rFonts w:ascii="Times New Roman" w:hAnsi="Times New Roman" w:cs="Times New Roman"/>
          <w:i/>
          <w:sz w:val="22"/>
          <w:szCs w:val="22"/>
          <w:lang w:val="la-Latn"/>
        </w:rPr>
        <w:t>Monumentum et instrumentum inscriptum</w:t>
      </w:r>
      <w:r w:rsidRPr="00E14806">
        <w:rPr>
          <w:rFonts w:ascii="Times New Roman" w:hAnsi="Times New Roman" w:cs="Times New Roman"/>
          <w:sz w:val="22"/>
          <w:szCs w:val="22"/>
        </w:rPr>
        <w:t xml:space="preserve">. Beschriftete Objekte aus Kaiserzeit und Spätantike als historische Zeugnisse. Festschrift für Peter Weiß zum 65. </w:t>
      </w:r>
      <w:r w:rsidRPr="00D709BD">
        <w:rPr>
          <w:rFonts w:ascii="Times New Roman" w:hAnsi="Times New Roman" w:cs="Times New Roman"/>
          <w:sz w:val="22"/>
          <w:szCs w:val="22"/>
          <w:lang w:val="en-US"/>
        </w:rPr>
        <w:t>Geburtstag, Stuttgart 2008, 187</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201.</w:t>
      </w:r>
    </w:p>
    <w:p w:rsidR="00031AEF" w:rsidRPr="00893C79" w:rsidRDefault="00031AEF" w:rsidP="006D533F">
      <w:pPr>
        <w:pStyle w:val="NurText"/>
        <w:spacing w:after="60"/>
        <w:ind w:left="567" w:hanging="567"/>
        <w:jc w:val="both"/>
        <w:rPr>
          <w:rFonts w:ascii="Times New Roman" w:hAnsi="Times New Roman" w:cs="Times New Roman"/>
          <w:noProof/>
          <w:color w:val="000000"/>
          <w:sz w:val="22"/>
          <w:szCs w:val="22"/>
          <w:lang w:val="en-GB"/>
        </w:rPr>
      </w:pPr>
      <w:r w:rsidRPr="00893C79">
        <w:rPr>
          <w:rFonts w:ascii="Times New Roman" w:hAnsi="Times New Roman" w:cs="Times New Roman"/>
          <w:noProof/>
          <w:color w:val="000000"/>
          <w:sz w:val="22"/>
          <w:szCs w:val="22"/>
          <w:lang w:val="en-GB"/>
        </w:rPr>
        <w:t xml:space="preserve">Bowersock 1984 = </w:t>
      </w:r>
      <w:r w:rsidRPr="00893C79">
        <w:rPr>
          <w:rFonts w:ascii="Times New Roman" w:hAnsi="Times New Roman" w:cs="Times New Roman"/>
          <w:smallCaps/>
          <w:noProof/>
          <w:color w:val="000000"/>
          <w:sz w:val="22"/>
          <w:szCs w:val="22"/>
          <w:lang w:val="en-GB"/>
        </w:rPr>
        <w:t>G.</w:t>
      </w:r>
      <w:r w:rsidR="00186B91">
        <w:rPr>
          <w:rFonts w:ascii="Times New Roman" w:hAnsi="Times New Roman" w:cs="Times New Roman"/>
          <w:smallCaps/>
          <w:noProof/>
          <w:color w:val="000000"/>
          <w:sz w:val="22"/>
          <w:szCs w:val="22"/>
          <w:lang w:val="en-GB"/>
        </w:rPr>
        <w:t> </w:t>
      </w:r>
      <w:r w:rsidR="00471A1B">
        <w:rPr>
          <w:rFonts w:ascii="Times New Roman" w:hAnsi="Times New Roman" w:cs="Times New Roman"/>
          <w:smallCaps/>
          <w:noProof/>
          <w:color w:val="000000"/>
          <w:sz w:val="22"/>
          <w:szCs w:val="22"/>
          <w:lang w:val="en-GB"/>
        </w:rPr>
        <w:t>W. </w:t>
      </w:r>
      <w:r w:rsidRPr="00893C79">
        <w:rPr>
          <w:rFonts w:ascii="Times New Roman" w:hAnsi="Times New Roman" w:cs="Times New Roman"/>
          <w:smallCaps/>
          <w:noProof/>
          <w:color w:val="000000"/>
          <w:sz w:val="22"/>
          <w:szCs w:val="22"/>
          <w:lang w:val="en-GB"/>
        </w:rPr>
        <w:t>Bowersock</w:t>
      </w:r>
      <w:r w:rsidRPr="00893C79">
        <w:rPr>
          <w:rFonts w:ascii="Times New Roman" w:hAnsi="Times New Roman" w:cs="Times New Roman"/>
          <w:noProof/>
          <w:color w:val="000000"/>
          <w:sz w:val="22"/>
          <w:szCs w:val="22"/>
          <w:lang w:val="en-GB"/>
        </w:rPr>
        <w:t xml:space="preserve">, Augustus and the East. The Problem of Succession, in: Millar </w:t>
      </w:r>
      <w:r w:rsidR="00290047">
        <w:rPr>
          <w:rFonts w:ascii="Times New Roman" w:hAnsi="Times New Roman" w:cs="Times New Roman"/>
          <w:noProof/>
          <w:color w:val="000000"/>
          <w:sz w:val="22"/>
          <w:szCs w:val="22"/>
          <w:lang w:val="en-GB"/>
        </w:rPr>
        <w:t>u. a.</w:t>
      </w:r>
      <w:r w:rsidRPr="00893C79">
        <w:rPr>
          <w:rFonts w:ascii="Times New Roman" w:hAnsi="Times New Roman" w:cs="Times New Roman"/>
          <w:noProof/>
          <w:color w:val="000000"/>
          <w:sz w:val="22"/>
          <w:szCs w:val="22"/>
          <w:lang w:val="en-GB"/>
        </w:rPr>
        <w:t xml:space="preserve"> (Hg.) 1984, </w:t>
      </w:r>
      <w:r w:rsidR="0096149B" w:rsidRPr="00893C79">
        <w:rPr>
          <w:rFonts w:ascii="Times New Roman" w:hAnsi="Times New Roman" w:cs="Times New Roman"/>
          <w:noProof/>
          <w:color w:val="000000"/>
          <w:sz w:val="22"/>
          <w:szCs w:val="22"/>
          <w:lang w:val="en-GB"/>
        </w:rPr>
        <w:t>169</w:t>
      </w:r>
      <w:r w:rsidR="00754F64">
        <w:rPr>
          <w:rFonts w:ascii="Times New Roman" w:hAnsi="Times New Roman" w:cs="Times New Roman"/>
          <w:noProof/>
          <w:color w:val="000000"/>
          <w:sz w:val="22"/>
          <w:szCs w:val="22"/>
          <w:lang w:val="en-GB"/>
        </w:rPr>
        <w:t>–</w:t>
      </w:r>
      <w:r w:rsidR="0096149B" w:rsidRPr="00893C79">
        <w:rPr>
          <w:rFonts w:ascii="Times New Roman" w:hAnsi="Times New Roman" w:cs="Times New Roman"/>
          <w:noProof/>
          <w:color w:val="000000"/>
          <w:sz w:val="22"/>
          <w:szCs w:val="22"/>
          <w:lang w:val="en-GB"/>
        </w:rPr>
        <w:t>188</w:t>
      </w:r>
      <w:r w:rsidRPr="00893C79">
        <w:rPr>
          <w:rFonts w:ascii="Times New Roman" w:hAnsi="Times New Roman" w:cs="Times New Roman"/>
          <w:noProof/>
          <w:color w:val="000000"/>
          <w:sz w:val="22"/>
          <w:szCs w:val="22"/>
          <w:lang w:val="en-GB"/>
        </w:rPr>
        <w:t>.</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de-CH"/>
        </w:rPr>
      </w:pPr>
      <w:r w:rsidRPr="00893C79">
        <w:rPr>
          <w:rFonts w:ascii="Times New Roman" w:hAnsi="Times New Roman" w:cs="Times New Roman"/>
          <w:color w:val="000000"/>
          <w:sz w:val="22"/>
          <w:szCs w:val="22"/>
          <w:lang w:val="en-GB"/>
        </w:rPr>
        <w:t xml:space="preserve">Boyle u. Dominik (Hgg.) 2003 = </w:t>
      </w:r>
      <w:r w:rsidR="00471A1B">
        <w:rPr>
          <w:rFonts w:ascii="Times New Roman" w:hAnsi="Times New Roman" w:cs="Times New Roman"/>
          <w:smallCaps/>
          <w:color w:val="000000"/>
          <w:sz w:val="22"/>
          <w:szCs w:val="22"/>
          <w:lang w:val="en-GB"/>
        </w:rPr>
        <w:t>A. J. </w:t>
      </w:r>
      <w:r w:rsidRPr="00893C79">
        <w:rPr>
          <w:rFonts w:ascii="Times New Roman" w:hAnsi="Times New Roman" w:cs="Times New Roman"/>
          <w:smallCaps/>
          <w:color w:val="000000"/>
          <w:sz w:val="22"/>
          <w:szCs w:val="22"/>
          <w:lang w:val="en-GB"/>
        </w:rPr>
        <w:t>Boyle</w:t>
      </w:r>
      <w:r w:rsidRPr="00893C79">
        <w:rPr>
          <w:rFonts w:ascii="Times New Roman" w:hAnsi="Times New Roman" w:cs="Times New Roman"/>
          <w:color w:val="000000"/>
          <w:sz w:val="22"/>
          <w:szCs w:val="22"/>
          <w:lang w:val="en-GB"/>
        </w:rPr>
        <w:t xml:space="preserve"> u. </w:t>
      </w:r>
      <w:r w:rsidRPr="00893C79">
        <w:rPr>
          <w:rFonts w:ascii="Times New Roman" w:hAnsi="Times New Roman" w:cs="Times New Roman"/>
          <w:smallCaps/>
          <w:color w:val="000000"/>
          <w:sz w:val="22"/>
          <w:szCs w:val="22"/>
          <w:lang w:val="en-GB"/>
        </w:rPr>
        <w:t>W.</w:t>
      </w:r>
      <w:r w:rsidR="00186B91">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J. </w:t>
      </w:r>
      <w:r w:rsidRPr="00893C79">
        <w:rPr>
          <w:rFonts w:ascii="Times New Roman" w:hAnsi="Times New Roman" w:cs="Times New Roman"/>
          <w:smallCaps/>
          <w:color w:val="000000"/>
          <w:sz w:val="22"/>
          <w:szCs w:val="22"/>
          <w:lang w:val="en-GB"/>
        </w:rPr>
        <w:t>Dominik</w:t>
      </w:r>
      <w:r w:rsidRPr="00893C79">
        <w:rPr>
          <w:rFonts w:ascii="Times New Roman" w:hAnsi="Times New Roman" w:cs="Times New Roman"/>
          <w:color w:val="000000"/>
          <w:sz w:val="22"/>
          <w:szCs w:val="22"/>
          <w:lang w:val="en-GB"/>
        </w:rPr>
        <w:t xml:space="preserve"> (Hgg.), Flavian Rome</w:t>
      </w:r>
      <w:r w:rsidR="00893C79">
        <w:rPr>
          <w:rFonts w:ascii="Times New Roman" w:hAnsi="Times New Roman" w:cs="Times New Roman"/>
          <w:color w:val="000000"/>
          <w:sz w:val="22"/>
          <w:szCs w:val="22"/>
          <w:lang w:val="en-GB"/>
        </w:rPr>
        <w:t>.</w:t>
      </w:r>
      <w:r w:rsidR="00C230A0" w:rsidRPr="00893C79">
        <w:rPr>
          <w:rFonts w:ascii="Times New Roman" w:hAnsi="Times New Roman" w:cs="Times New Roman"/>
          <w:color w:val="000000"/>
          <w:sz w:val="22"/>
          <w:szCs w:val="22"/>
          <w:lang w:val="en-GB"/>
        </w:rPr>
        <w:t xml:space="preserve"> </w:t>
      </w:r>
      <w:r w:rsidRPr="00D709BD">
        <w:rPr>
          <w:rFonts w:ascii="Times New Roman" w:hAnsi="Times New Roman" w:cs="Times New Roman"/>
          <w:color w:val="000000"/>
          <w:sz w:val="22"/>
          <w:szCs w:val="22"/>
          <w:lang w:val="de-CH"/>
        </w:rPr>
        <w:t xml:space="preserve">Culture, Image, Text, Leiden </w:t>
      </w:r>
      <w:r w:rsidR="00290047">
        <w:rPr>
          <w:rFonts w:ascii="Times New Roman" w:hAnsi="Times New Roman" w:cs="Times New Roman"/>
          <w:color w:val="000000"/>
          <w:sz w:val="22"/>
          <w:szCs w:val="22"/>
          <w:lang w:val="de-CH"/>
        </w:rPr>
        <w:t>u. a.</w:t>
      </w:r>
      <w:r w:rsidRPr="00D709BD">
        <w:rPr>
          <w:rFonts w:ascii="Times New Roman" w:hAnsi="Times New Roman" w:cs="Times New Roman"/>
          <w:color w:val="000000"/>
          <w:sz w:val="22"/>
          <w:szCs w:val="22"/>
          <w:lang w:val="de-CH"/>
        </w:rPr>
        <w:t xml:space="preserve"> 2003.</w:t>
      </w:r>
    </w:p>
    <w:p w:rsidR="00CA085B" w:rsidRPr="00CA085B" w:rsidRDefault="00CA085B" w:rsidP="006D533F">
      <w:pPr>
        <w:pStyle w:val="NurText"/>
        <w:spacing w:after="60"/>
        <w:ind w:left="567" w:hanging="567"/>
        <w:jc w:val="both"/>
        <w:rPr>
          <w:rFonts w:ascii="Times New Roman" w:hAnsi="Times New Roman" w:cs="Times New Roman"/>
          <w:color w:val="000000"/>
          <w:sz w:val="22"/>
          <w:szCs w:val="22"/>
        </w:rPr>
      </w:pPr>
      <w:r w:rsidRPr="00CA085B">
        <w:rPr>
          <w:rFonts w:ascii="Times New Roman" w:hAnsi="Times New Roman" w:cs="Times New Roman"/>
          <w:color w:val="000000"/>
          <w:sz w:val="22"/>
          <w:szCs w:val="22"/>
        </w:rPr>
        <w:t xml:space="preserve">Brands u. Rutgers 1999 = </w:t>
      </w:r>
      <w:r w:rsidR="007C63D3">
        <w:rPr>
          <w:rFonts w:ascii="Times New Roman" w:hAnsi="Times New Roman" w:cs="Times New Roman"/>
          <w:smallCaps/>
          <w:color w:val="000000"/>
          <w:sz w:val="22"/>
          <w:szCs w:val="22"/>
        </w:rPr>
        <w:t>G. </w:t>
      </w:r>
      <w:r w:rsidRPr="00CA085B">
        <w:rPr>
          <w:rFonts w:ascii="Times New Roman" w:hAnsi="Times New Roman" w:cs="Times New Roman"/>
          <w:smallCaps/>
          <w:color w:val="000000"/>
          <w:sz w:val="22"/>
          <w:szCs w:val="22"/>
        </w:rPr>
        <w:t>Brands</w:t>
      </w:r>
      <w:r w:rsidRPr="00CA085B">
        <w:rPr>
          <w:rFonts w:ascii="Times New Roman" w:hAnsi="Times New Roman" w:cs="Times New Roman"/>
          <w:color w:val="000000"/>
          <w:sz w:val="22"/>
          <w:szCs w:val="22"/>
        </w:rPr>
        <w:t xml:space="preserve"> u. </w:t>
      </w:r>
      <w:r w:rsidRPr="00CA085B">
        <w:rPr>
          <w:rFonts w:ascii="Times New Roman" w:hAnsi="Times New Roman" w:cs="Times New Roman"/>
          <w:smallCaps/>
          <w:color w:val="000000"/>
          <w:sz w:val="22"/>
          <w:szCs w:val="22"/>
        </w:rPr>
        <w:t>L.</w:t>
      </w:r>
      <w:r w:rsidR="00032850">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V. </w:t>
      </w:r>
      <w:r w:rsidRPr="00CA085B">
        <w:rPr>
          <w:rFonts w:ascii="Times New Roman" w:hAnsi="Times New Roman" w:cs="Times New Roman"/>
          <w:smallCaps/>
          <w:color w:val="000000"/>
          <w:sz w:val="22"/>
          <w:szCs w:val="22"/>
        </w:rPr>
        <w:t>Rutgers</w:t>
      </w:r>
      <w:r w:rsidRPr="00CA085B">
        <w:rPr>
          <w:rFonts w:ascii="Times New Roman" w:hAnsi="Times New Roman" w:cs="Times New Roman"/>
          <w:color w:val="000000"/>
          <w:sz w:val="22"/>
          <w:szCs w:val="22"/>
        </w:rPr>
        <w:t>, Wohnen in der Spätantike, in: Hoepfner (Hg.) 1999, 855</w:t>
      </w:r>
      <w:r w:rsidR="00754F64">
        <w:rPr>
          <w:rFonts w:ascii="Times New Roman" w:hAnsi="Times New Roman" w:cs="Times New Roman"/>
          <w:color w:val="000000"/>
          <w:sz w:val="22"/>
          <w:szCs w:val="22"/>
        </w:rPr>
        <w:t>–</w:t>
      </w:r>
      <w:r w:rsidRPr="00CA085B">
        <w:rPr>
          <w:rFonts w:ascii="Times New Roman" w:hAnsi="Times New Roman" w:cs="Times New Roman"/>
          <w:color w:val="000000"/>
          <w:sz w:val="22"/>
          <w:szCs w:val="22"/>
        </w:rPr>
        <w:t xml:space="preserve">918. </w:t>
      </w:r>
    </w:p>
    <w:p w:rsidR="004A0260" w:rsidRPr="000A0452" w:rsidRDefault="004A0260" w:rsidP="006D533F">
      <w:pPr>
        <w:pStyle w:val="NurText"/>
        <w:spacing w:after="60"/>
        <w:ind w:left="567" w:hanging="567"/>
        <w:jc w:val="both"/>
        <w:rPr>
          <w:rFonts w:ascii="Times New Roman" w:hAnsi="Times New Roman" w:cs="Times New Roman"/>
          <w:sz w:val="22"/>
          <w:szCs w:val="22"/>
        </w:rPr>
      </w:pPr>
      <w:r w:rsidRPr="00E32FD5">
        <w:rPr>
          <w:rFonts w:ascii="Times New Roman" w:hAnsi="Times New Roman" w:cs="Times New Roman"/>
          <w:sz w:val="22"/>
          <w:szCs w:val="22"/>
          <w:lang w:val="fr-FR"/>
        </w:rPr>
        <w:t xml:space="preserve">Braun </w:t>
      </w:r>
      <w:r w:rsidR="00290047" w:rsidRPr="00290047">
        <w:rPr>
          <w:rFonts w:ascii="Times New Roman" w:hAnsi="Times New Roman" w:cs="Times New Roman"/>
          <w:sz w:val="22"/>
          <w:szCs w:val="22"/>
          <w:lang w:val="fr-FR"/>
        </w:rPr>
        <w:t>u. a.</w:t>
      </w:r>
      <w:r w:rsidRPr="00E32FD5">
        <w:rPr>
          <w:rFonts w:ascii="Times New Roman" w:hAnsi="Times New Roman" w:cs="Times New Roman"/>
          <w:sz w:val="22"/>
          <w:szCs w:val="22"/>
          <w:lang w:val="fr-FR"/>
        </w:rPr>
        <w:t xml:space="preserve"> (Hgg.) 2000 = </w:t>
      </w:r>
      <w:r w:rsidR="00471A1B">
        <w:rPr>
          <w:rFonts w:ascii="Times New Roman" w:hAnsi="Times New Roman" w:cs="Times New Roman"/>
          <w:smallCaps/>
          <w:sz w:val="22"/>
          <w:szCs w:val="22"/>
          <w:lang w:val="fr-FR"/>
        </w:rPr>
        <w:t>M. </w:t>
      </w:r>
      <w:r w:rsidRPr="00E32FD5">
        <w:rPr>
          <w:rFonts w:ascii="Times New Roman" w:hAnsi="Times New Roman" w:cs="Times New Roman"/>
          <w:smallCaps/>
          <w:sz w:val="22"/>
          <w:szCs w:val="22"/>
          <w:lang w:val="fr-FR"/>
        </w:rPr>
        <w:t>Braun</w:t>
      </w:r>
      <w:r w:rsidRPr="00E32FD5">
        <w:rPr>
          <w:rFonts w:ascii="Times New Roman" w:hAnsi="Times New Roman" w:cs="Times New Roman"/>
          <w:sz w:val="22"/>
          <w:szCs w:val="22"/>
          <w:lang w:val="fr-FR"/>
        </w:rPr>
        <w:t xml:space="preserve"> </w:t>
      </w:r>
      <w:r w:rsidR="00290047" w:rsidRPr="00290047">
        <w:rPr>
          <w:rFonts w:ascii="Times New Roman" w:hAnsi="Times New Roman" w:cs="Times New Roman"/>
          <w:sz w:val="22"/>
          <w:szCs w:val="22"/>
          <w:lang w:val="fr-FR"/>
        </w:rPr>
        <w:t>u. a.</w:t>
      </w:r>
      <w:r w:rsidRPr="00E32FD5">
        <w:rPr>
          <w:rFonts w:ascii="Times New Roman" w:hAnsi="Times New Roman" w:cs="Times New Roman"/>
          <w:sz w:val="22"/>
          <w:szCs w:val="22"/>
          <w:lang w:val="fr-FR"/>
        </w:rPr>
        <w:t xml:space="preserve"> (Hgg.), </w:t>
      </w:r>
      <w:r w:rsidRPr="00893C79">
        <w:rPr>
          <w:rFonts w:ascii="Times New Roman" w:hAnsi="Times New Roman" w:cs="Times New Roman"/>
          <w:i/>
          <w:sz w:val="22"/>
          <w:szCs w:val="22"/>
          <w:lang w:val="la-Latn"/>
        </w:rPr>
        <w:t>Moribus antiquis res stat Romana</w:t>
      </w:r>
      <w:r w:rsidRPr="00E32FD5">
        <w:rPr>
          <w:rFonts w:ascii="Times New Roman" w:hAnsi="Times New Roman" w:cs="Times New Roman"/>
          <w:sz w:val="22"/>
          <w:szCs w:val="22"/>
          <w:lang w:val="fr-FR"/>
        </w:rPr>
        <w:t xml:space="preserve">. </w:t>
      </w:r>
      <w:r w:rsidRPr="000A0452">
        <w:rPr>
          <w:rFonts w:ascii="Times New Roman" w:hAnsi="Times New Roman" w:cs="Times New Roman"/>
          <w:sz w:val="22"/>
          <w:szCs w:val="22"/>
        </w:rPr>
        <w:t xml:space="preserve">Römische Werte und römische Literatur im 3. und 2. Jh. v. Chr., München </w:t>
      </w:r>
      <w:r w:rsidR="00290047">
        <w:rPr>
          <w:rFonts w:ascii="Times New Roman" w:hAnsi="Times New Roman" w:cs="Times New Roman"/>
          <w:sz w:val="22"/>
          <w:szCs w:val="22"/>
        </w:rPr>
        <w:t>u. a.</w:t>
      </w:r>
      <w:r w:rsidRPr="000A0452">
        <w:rPr>
          <w:rFonts w:ascii="Times New Roman" w:hAnsi="Times New Roman" w:cs="Times New Roman"/>
          <w:sz w:val="22"/>
          <w:szCs w:val="22"/>
        </w:rPr>
        <w:t xml:space="preserve"> 2000.</w:t>
      </w:r>
    </w:p>
    <w:p w:rsidR="00840BF0" w:rsidRPr="00F570ED" w:rsidRDefault="00840BF0" w:rsidP="006D533F">
      <w:pPr>
        <w:pStyle w:val="NurText"/>
        <w:spacing w:after="60"/>
        <w:ind w:left="567" w:hanging="567"/>
        <w:jc w:val="both"/>
        <w:rPr>
          <w:rFonts w:ascii="Times New Roman" w:hAnsi="Times New Roman" w:cs="Times New Roman"/>
          <w:sz w:val="22"/>
          <w:szCs w:val="22"/>
        </w:rPr>
      </w:pPr>
      <w:r w:rsidRPr="00D709BD">
        <w:rPr>
          <w:rFonts w:ascii="Times New Roman" w:hAnsi="Times New Roman" w:cs="Times New Roman"/>
          <w:sz w:val="22"/>
          <w:szCs w:val="22"/>
          <w:lang w:val="de-CH"/>
        </w:rPr>
        <w:t xml:space="preserve">Braund u. Gill (Hgg.) 2003 = </w:t>
      </w:r>
      <w:r w:rsidR="004A22B8" w:rsidRPr="00D709BD">
        <w:rPr>
          <w:rFonts w:ascii="Times New Roman" w:hAnsi="Times New Roman" w:cs="Times New Roman"/>
          <w:smallCaps/>
          <w:sz w:val="22"/>
          <w:szCs w:val="22"/>
          <w:lang w:val="de-CH"/>
        </w:rPr>
        <w:t>D.</w:t>
      </w:r>
      <w:r w:rsidR="001E64CB">
        <w:rPr>
          <w:rFonts w:ascii="Times New Roman" w:hAnsi="Times New Roman" w:cs="Times New Roman"/>
          <w:smallCaps/>
          <w:sz w:val="22"/>
          <w:szCs w:val="22"/>
          <w:lang w:val="de-CH"/>
        </w:rPr>
        <w:t> </w:t>
      </w:r>
      <w:r w:rsidR="00471A1B">
        <w:rPr>
          <w:rFonts w:ascii="Times New Roman" w:hAnsi="Times New Roman" w:cs="Times New Roman"/>
          <w:smallCaps/>
          <w:sz w:val="22"/>
          <w:szCs w:val="22"/>
          <w:lang w:val="de-CH"/>
        </w:rPr>
        <w:t>C. </w:t>
      </w:r>
      <w:r w:rsidR="004A22B8" w:rsidRPr="00D709BD">
        <w:rPr>
          <w:rFonts w:ascii="Times New Roman" w:hAnsi="Times New Roman" w:cs="Times New Roman"/>
          <w:smallCaps/>
          <w:sz w:val="22"/>
          <w:szCs w:val="22"/>
          <w:lang w:val="de-CH"/>
        </w:rPr>
        <w:t>Braund</w:t>
      </w:r>
      <w:r w:rsidR="004A22B8" w:rsidRPr="00D709BD">
        <w:rPr>
          <w:rFonts w:ascii="Times New Roman" w:hAnsi="Times New Roman" w:cs="Times New Roman"/>
          <w:sz w:val="22"/>
          <w:szCs w:val="22"/>
          <w:lang w:val="de-CH"/>
        </w:rPr>
        <w:t xml:space="preserve"> u. </w:t>
      </w:r>
      <w:r w:rsidR="00471A1B">
        <w:rPr>
          <w:rFonts w:ascii="Times New Roman" w:hAnsi="Times New Roman" w:cs="Times New Roman"/>
          <w:smallCaps/>
          <w:sz w:val="22"/>
          <w:szCs w:val="22"/>
          <w:lang w:val="de-CH"/>
        </w:rPr>
        <w:t>Chr. </w:t>
      </w:r>
      <w:r w:rsidR="004A22B8" w:rsidRPr="00893C79">
        <w:rPr>
          <w:rFonts w:ascii="Times New Roman" w:hAnsi="Times New Roman" w:cs="Times New Roman"/>
          <w:smallCaps/>
          <w:sz w:val="22"/>
          <w:szCs w:val="22"/>
          <w:lang w:val="en-GB"/>
        </w:rPr>
        <w:t>Gill</w:t>
      </w:r>
      <w:r w:rsidR="004A22B8" w:rsidRPr="00893C79">
        <w:rPr>
          <w:rFonts w:ascii="Times New Roman" w:hAnsi="Times New Roman" w:cs="Times New Roman"/>
          <w:sz w:val="22"/>
          <w:szCs w:val="22"/>
          <w:lang w:val="en-GB"/>
        </w:rPr>
        <w:t xml:space="preserve"> (Hgg.), Myth, History and Culture in Republican Rome. </w:t>
      </w:r>
      <w:r w:rsidR="004A22B8" w:rsidRPr="00F570ED">
        <w:rPr>
          <w:rFonts w:ascii="Times New Roman" w:hAnsi="Times New Roman" w:cs="Times New Roman"/>
          <w:sz w:val="22"/>
          <w:szCs w:val="22"/>
        </w:rPr>
        <w:t>Studies in Honour of T.</w:t>
      </w:r>
      <w:r w:rsidR="00186B91" w:rsidRPr="00F570ED">
        <w:rPr>
          <w:rFonts w:ascii="Times New Roman" w:hAnsi="Times New Roman" w:cs="Times New Roman"/>
          <w:sz w:val="22"/>
          <w:szCs w:val="22"/>
        </w:rPr>
        <w:t> </w:t>
      </w:r>
      <w:r w:rsidR="00471A1B" w:rsidRPr="00F570ED">
        <w:rPr>
          <w:rFonts w:ascii="Times New Roman" w:hAnsi="Times New Roman" w:cs="Times New Roman"/>
          <w:sz w:val="22"/>
          <w:szCs w:val="22"/>
        </w:rPr>
        <w:t>P. </w:t>
      </w:r>
      <w:r w:rsidR="004A22B8" w:rsidRPr="00F570ED">
        <w:rPr>
          <w:rFonts w:ascii="Times New Roman" w:hAnsi="Times New Roman" w:cs="Times New Roman"/>
          <w:sz w:val="22"/>
          <w:szCs w:val="22"/>
        </w:rPr>
        <w:t>Wiseman, Exeter 2003.</w:t>
      </w:r>
    </w:p>
    <w:p w:rsidR="00DC73E6" w:rsidRPr="000A0452" w:rsidRDefault="00DC73E6"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Bringmann 2007 = </w:t>
      </w:r>
      <w:r w:rsidR="00471A1B">
        <w:rPr>
          <w:rFonts w:ascii="Times New Roman" w:hAnsi="Times New Roman" w:cs="Times New Roman"/>
          <w:smallCaps/>
          <w:sz w:val="22"/>
          <w:szCs w:val="22"/>
        </w:rPr>
        <w:t>K. </w:t>
      </w:r>
      <w:r w:rsidRPr="000A0452">
        <w:rPr>
          <w:rFonts w:ascii="Times New Roman" w:hAnsi="Times New Roman" w:cs="Times New Roman"/>
          <w:smallCaps/>
          <w:sz w:val="22"/>
          <w:szCs w:val="22"/>
        </w:rPr>
        <w:t>Bringmann</w:t>
      </w:r>
      <w:r w:rsidRPr="000A0452">
        <w:rPr>
          <w:rFonts w:ascii="Times New Roman" w:hAnsi="Times New Roman" w:cs="Times New Roman"/>
          <w:sz w:val="22"/>
          <w:szCs w:val="22"/>
        </w:rPr>
        <w:t>, Augustus, Darmstadt 2007.</w:t>
      </w:r>
    </w:p>
    <w:p w:rsidR="009119A4" w:rsidRPr="000A0452" w:rsidRDefault="009119A4"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color w:val="000000"/>
          <w:sz w:val="22"/>
          <w:szCs w:val="22"/>
        </w:rPr>
        <w:t>Bringmann 2002</w:t>
      </w:r>
      <w:r w:rsidR="00A77640" w:rsidRPr="000A0452">
        <w:rPr>
          <w:rFonts w:ascii="Times New Roman" w:hAnsi="Times New Roman" w:cs="Times New Roman"/>
          <w:color w:val="000000"/>
          <w:sz w:val="22"/>
          <w:szCs w:val="22"/>
        </w:rPr>
        <w:t>a</w:t>
      </w:r>
      <w:r w:rsidRPr="000A0452">
        <w:rPr>
          <w:rFonts w:ascii="Times New Roman" w:hAnsi="Times New Roman" w:cs="Times New Roman"/>
          <w:color w:val="000000"/>
          <w:sz w:val="22"/>
          <w:szCs w:val="22"/>
        </w:rPr>
        <w:t xml:space="preserve"> = </w:t>
      </w:r>
      <w:r w:rsidR="00471A1B">
        <w:rPr>
          <w:rFonts w:ascii="Times New Roman" w:hAnsi="Times New Roman" w:cs="Times New Roman"/>
          <w:smallCaps/>
          <w:color w:val="000000"/>
          <w:sz w:val="22"/>
          <w:szCs w:val="22"/>
        </w:rPr>
        <w:t>K. </w:t>
      </w:r>
      <w:r w:rsidRPr="000A0452">
        <w:rPr>
          <w:rFonts w:ascii="Times New Roman" w:hAnsi="Times New Roman" w:cs="Times New Roman"/>
          <w:smallCaps/>
          <w:color w:val="000000"/>
          <w:sz w:val="22"/>
          <w:szCs w:val="22"/>
        </w:rPr>
        <w:t>Bringmann</w:t>
      </w:r>
      <w:r w:rsidRPr="000A0452">
        <w:rPr>
          <w:rFonts w:ascii="Times New Roman" w:hAnsi="Times New Roman" w:cs="Times New Roman"/>
          <w:sz w:val="22"/>
          <w:szCs w:val="22"/>
        </w:rPr>
        <w:t xml:space="preserve">, Von der </w:t>
      </w:r>
      <w:r w:rsidRPr="00893C79">
        <w:rPr>
          <w:rFonts w:ascii="Times New Roman" w:hAnsi="Times New Roman" w:cs="Times New Roman"/>
          <w:i/>
          <w:iCs/>
          <w:sz w:val="22"/>
          <w:szCs w:val="22"/>
          <w:lang w:val="la-Latn"/>
        </w:rPr>
        <w:t>res publica amissa</w:t>
      </w:r>
      <w:r w:rsidRPr="000A0452">
        <w:rPr>
          <w:rFonts w:ascii="Times New Roman" w:hAnsi="Times New Roman" w:cs="Times New Roman"/>
          <w:sz w:val="22"/>
          <w:szCs w:val="22"/>
        </w:rPr>
        <w:t xml:space="preserve"> zur </w:t>
      </w:r>
      <w:r w:rsidRPr="00893C79">
        <w:rPr>
          <w:rFonts w:ascii="Times New Roman" w:hAnsi="Times New Roman" w:cs="Times New Roman"/>
          <w:i/>
          <w:iCs/>
          <w:sz w:val="22"/>
          <w:szCs w:val="22"/>
          <w:lang w:val="la-Latn"/>
        </w:rPr>
        <w:t>res publica restituta</w:t>
      </w:r>
      <w:r w:rsidRPr="000A0452">
        <w:rPr>
          <w:rFonts w:ascii="Times New Roman" w:hAnsi="Times New Roman" w:cs="Times New Roman"/>
          <w:sz w:val="22"/>
          <w:szCs w:val="22"/>
        </w:rPr>
        <w:t xml:space="preserve">. Zu zwei Schlagworten aus der Zeit zwischen Republik und Monarchie, in: </w:t>
      </w:r>
      <w:r w:rsidRPr="000A0452">
        <w:rPr>
          <w:rFonts w:ascii="Times New Roman" w:hAnsi="Times New Roman" w:cs="Times New Roman"/>
          <w:color w:val="000000"/>
          <w:sz w:val="22"/>
          <w:szCs w:val="22"/>
        </w:rPr>
        <w:t>Spielvogel</w:t>
      </w:r>
      <w:r w:rsidRPr="000A0452">
        <w:rPr>
          <w:rFonts w:ascii="Times New Roman" w:hAnsi="Times New Roman" w:cs="Times New Roman"/>
          <w:sz w:val="22"/>
          <w:szCs w:val="22"/>
        </w:rPr>
        <w:t xml:space="preserve"> (Hg.)</w:t>
      </w:r>
      <w:r w:rsidR="00B96E7B" w:rsidRPr="000A0452">
        <w:rPr>
          <w:rFonts w:ascii="Times New Roman" w:hAnsi="Times New Roman" w:cs="Times New Roman"/>
          <w:sz w:val="22"/>
          <w:szCs w:val="22"/>
        </w:rPr>
        <w:t xml:space="preserve"> </w:t>
      </w:r>
      <w:r w:rsidRPr="000A0452">
        <w:rPr>
          <w:rFonts w:ascii="Times New Roman" w:hAnsi="Times New Roman" w:cs="Times New Roman"/>
          <w:sz w:val="22"/>
          <w:szCs w:val="22"/>
        </w:rPr>
        <w:t>2002, 113</w:t>
      </w:r>
      <w:r w:rsidR="00754F64">
        <w:rPr>
          <w:rFonts w:ascii="Times New Roman" w:hAnsi="Times New Roman" w:cs="Times New Roman"/>
          <w:sz w:val="22"/>
          <w:szCs w:val="22"/>
        </w:rPr>
        <w:t>–</w:t>
      </w:r>
      <w:r w:rsidRPr="000A0452">
        <w:rPr>
          <w:rFonts w:ascii="Times New Roman" w:hAnsi="Times New Roman" w:cs="Times New Roman"/>
          <w:sz w:val="22"/>
          <w:szCs w:val="22"/>
        </w:rPr>
        <w:t>123.</w:t>
      </w:r>
    </w:p>
    <w:p w:rsidR="00A77640" w:rsidRPr="000A0452" w:rsidRDefault="00A77640"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sz w:val="22"/>
          <w:szCs w:val="22"/>
        </w:rPr>
        <w:t xml:space="preserve">Bringmann 2002b = </w:t>
      </w:r>
      <w:r w:rsidR="00471A1B">
        <w:rPr>
          <w:rFonts w:ascii="Times New Roman" w:hAnsi="Times New Roman" w:cs="Times New Roman"/>
          <w:smallCaps/>
          <w:sz w:val="22"/>
          <w:szCs w:val="22"/>
        </w:rPr>
        <w:t>K. </w:t>
      </w:r>
      <w:r w:rsidRPr="000A0452">
        <w:rPr>
          <w:rFonts w:ascii="Times New Roman" w:hAnsi="Times New Roman" w:cs="Times New Roman"/>
          <w:smallCaps/>
          <w:sz w:val="22"/>
          <w:szCs w:val="22"/>
        </w:rPr>
        <w:t>Bringmann</w:t>
      </w:r>
      <w:r w:rsidRPr="000A0452">
        <w:rPr>
          <w:rFonts w:ascii="Times New Roman" w:hAnsi="Times New Roman" w:cs="Times New Roman"/>
          <w:sz w:val="22"/>
          <w:szCs w:val="22"/>
        </w:rPr>
        <w:t>, Rhodos als Bildungszentrum der hellenistischen Welt, in Chiron 32 (2002), 65</w:t>
      </w:r>
      <w:r w:rsidR="00754F64">
        <w:rPr>
          <w:rFonts w:ascii="Times New Roman" w:hAnsi="Times New Roman" w:cs="Times New Roman"/>
          <w:sz w:val="22"/>
          <w:szCs w:val="22"/>
        </w:rPr>
        <w:t>–</w:t>
      </w:r>
      <w:r w:rsidRPr="000A0452">
        <w:rPr>
          <w:rFonts w:ascii="Times New Roman" w:hAnsi="Times New Roman" w:cs="Times New Roman"/>
          <w:sz w:val="22"/>
          <w:szCs w:val="22"/>
        </w:rPr>
        <w:t>81.</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lastRenderedPageBreak/>
        <w:t>Bringmann 1977</w:t>
      </w:r>
      <w:r w:rsidR="00F15516" w:rsidRPr="000A0452">
        <w:rPr>
          <w:rFonts w:ascii="Times New Roman" w:hAnsi="Times New Roman" w:cs="Times New Roman"/>
          <w:noProof/>
          <w:color w:val="000000"/>
          <w:sz w:val="22"/>
          <w:szCs w:val="22"/>
        </w:rPr>
        <w:t>a</w:t>
      </w:r>
      <w:r w:rsidRPr="000A0452">
        <w:rPr>
          <w:rFonts w:ascii="Times New Roman" w:hAnsi="Times New Roman" w:cs="Times New Roman"/>
          <w:noProof/>
          <w:color w:val="000000"/>
          <w:sz w:val="22"/>
          <w:szCs w:val="22"/>
        </w:rPr>
        <w:t xml:space="preserve"> = </w:t>
      </w:r>
      <w:r w:rsidR="00471A1B">
        <w:rPr>
          <w:rFonts w:ascii="Times New Roman" w:hAnsi="Times New Roman" w:cs="Times New Roman"/>
          <w:smallCaps/>
          <w:noProof/>
          <w:color w:val="000000"/>
          <w:sz w:val="22"/>
          <w:szCs w:val="22"/>
        </w:rPr>
        <w:t>K. </w:t>
      </w:r>
      <w:r w:rsidRPr="000A0452">
        <w:rPr>
          <w:rFonts w:ascii="Times New Roman" w:hAnsi="Times New Roman" w:cs="Times New Roman"/>
          <w:smallCaps/>
          <w:noProof/>
          <w:color w:val="000000"/>
          <w:sz w:val="22"/>
          <w:szCs w:val="22"/>
        </w:rPr>
        <w:t>Bringmann</w:t>
      </w:r>
      <w:r w:rsidRPr="000A0452">
        <w:rPr>
          <w:rFonts w:ascii="Times New Roman" w:hAnsi="Times New Roman" w:cs="Times New Roman"/>
          <w:noProof/>
          <w:color w:val="000000"/>
          <w:sz w:val="22"/>
          <w:szCs w:val="22"/>
        </w:rPr>
        <w:t>, Weltherrschaft und innere Krise Roms im Spiegel der Geschichtsschreibung des zweiten und ersten Jahrhunderts v.</w:t>
      </w:r>
      <w:r w:rsidR="00CD54F1" w:rsidRPr="00CD54F1">
        <w:rPr>
          <w:rFonts w:ascii="Times New Roman" w:hAnsi="Times New Roman" w:cs="Times New Roman"/>
          <w:smallCaps/>
          <w:color w:val="000000"/>
          <w:sz w:val="22"/>
          <w:szCs w:val="22"/>
        </w:rPr>
        <w:t> </w:t>
      </w:r>
      <w:r w:rsidR="00F15516" w:rsidRPr="000A0452">
        <w:rPr>
          <w:rFonts w:ascii="Times New Roman" w:hAnsi="Times New Roman" w:cs="Times New Roman"/>
          <w:noProof/>
          <w:color w:val="000000"/>
          <w:sz w:val="22"/>
          <w:szCs w:val="22"/>
        </w:rPr>
        <w:t>Chr., in: A</w:t>
      </w:r>
      <w:r w:rsidRPr="000A0452">
        <w:rPr>
          <w:rFonts w:ascii="Times New Roman" w:hAnsi="Times New Roman" w:cs="Times New Roman"/>
          <w:noProof/>
          <w:color w:val="000000"/>
          <w:sz w:val="22"/>
          <w:szCs w:val="22"/>
        </w:rPr>
        <w:t>&amp;A 23 (1977), 28</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49.</w:t>
      </w:r>
    </w:p>
    <w:p w:rsidR="00F42959" w:rsidRPr="00893C79" w:rsidRDefault="00F42959" w:rsidP="006D533F">
      <w:pPr>
        <w:pStyle w:val="NurText"/>
        <w:spacing w:after="60"/>
        <w:ind w:left="567" w:hanging="567"/>
        <w:jc w:val="both"/>
        <w:rPr>
          <w:rFonts w:ascii="Times New Roman" w:hAnsi="Times New Roman" w:cs="Times New Roman"/>
          <w:sz w:val="22"/>
          <w:szCs w:val="22"/>
          <w:lang w:val="en-GB"/>
        </w:rPr>
      </w:pPr>
      <w:r w:rsidRPr="00893C79">
        <w:rPr>
          <w:rFonts w:ascii="Times New Roman" w:hAnsi="Times New Roman" w:cs="Times New Roman"/>
          <w:sz w:val="22"/>
          <w:szCs w:val="22"/>
          <w:lang w:val="en-GB"/>
        </w:rPr>
        <w:t xml:space="preserve">Briscoe 1989 = </w:t>
      </w:r>
      <w:r w:rsidR="00471A1B">
        <w:rPr>
          <w:rFonts w:ascii="Times New Roman" w:hAnsi="Times New Roman" w:cs="Times New Roman"/>
          <w:smallCaps/>
          <w:sz w:val="22"/>
          <w:szCs w:val="22"/>
          <w:lang w:val="en-GB"/>
        </w:rPr>
        <w:t>J. </w:t>
      </w:r>
      <w:r w:rsidRPr="00893C79">
        <w:rPr>
          <w:rFonts w:ascii="Times New Roman" w:hAnsi="Times New Roman" w:cs="Times New Roman"/>
          <w:smallCaps/>
          <w:sz w:val="22"/>
          <w:szCs w:val="22"/>
          <w:lang w:val="en-GB"/>
        </w:rPr>
        <w:t>Briscoe</w:t>
      </w:r>
      <w:r w:rsidRPr="00893C79">
        <w:rPr>
          <w:rFonts w:ascii="Times New Roman" w:hAnsi="Times New Roman" w:cs="Times New Roman"/>
          <w:sz w:val="22"/>
          <w:szCs w:val="22"/>
          <w:lang w:val="en-GB"/>
        </w:rPr>
        <w:t xml:space="preserve">, </w:t>
      </w:r>
      <w:proofErr w:type="gramStart"/>
      <w:r w:rsidRPr="00893C79">
        <w:rPr>
          <w:rFonts w:ascii="Times New Roman" w:hAnsi="Times New Roman" w:cs="Times New Roman"/>
          <w:sz w:val="22"/>
          <w:szCs w:val="22"/>
          <w:lang w:val="en-GB"/>
        </w:rPr>
        <w:t>The</w:t>
      </w:r>
      <w:proofErr w:type="gramEnd"/>
      <w:r w:rsidRPr="00893C79">
        <w:rPr>
          <w:rFonts w:ascii="Times New Roman" w:hAnsi="Times New Roman" w:cs="Times New Roman"/>
          <w:sz w:val="22"/>
          <w:szCs w:val="22"/>
          <w:lang w:val="en-GB"/>
        </w:rPr>
        <w:t xml:space="preserve"> Second Punic War, in: CAH</w:t>
      </w:r>
      <w:r w:rsidRPr="00893C79">
        <w:rPr>
          <w:rFonts w:ascii="Times New Roman" w:hAnsi="Times New Roman" w:cs="Times New Roman"/>
          <w:sz w:val="22"/>
          <w:szCs w:val="22"/>
          <w:vertAlign w:val="superscript"/>
          <w:lang w:val="en-GB"/>
        </w:rPr>
        <w:t xml:space="preserve">2 </w:t>
      </w:r>
      <w:r w:rsidRPr="00893C79">
        <w:rPr>
          <w:rFonts w:ascii="Times New Roman" w:hAnsi="Times New Roman" w:cs="Times New Roman"/>
          <w:sz w:val="22"/>
          <w:szCs w:val="22"/>
          <w:lang w:val="en-GB"/>
        </w:rPr>
        <w:t>8 (1989), 44</w:t>
      </w:r>
      <w:r w:rsidR="00754F64">
        <w:rPr>
          <w:rFonts w:ascii="Times New Roman" w:hAnsi="Times New Roman" w:cs="Times New Roman"/>
          <w:sz w:val="22"/>
          <w:szCs w:val="22"/>
          <w:lang w:val="en-GB"/>
        </w:rPr>
        <w:t>–</w:t>
      </w:r>
      <w:r w:rsidRPr="00893C79">
        <w:rPr>
          <w:rFonts w:ascii="Times New Roman" w:hAnsi="Times New Roman" w:cs="Times New Roman"/>
          <w:sz w:val="22"/>
          <w:szCs w:val="22"/>
          <w:lang w:val="en-GB"/>
        </w:rPr>
        <w:t>80.</w:t>
      </w:r>
    </w:p>
    <w:p w:rsidR="000275C0" w:rsidRPr="000A0452" w:rsidRDefault="000275C0" w:rsidP="006D533F">
      <w:pPr>
        <w:pStyle w:val="NurText"/>
        <w:spacing w:after="60"/>
        <w:ind w:left="567" w:hanging="567"/>
        <w:jc w:val="both"/>
        <w:rPr>
          <w:rFonts w:ascii="Times New Roman" w:hAnsi="Times New Roman" w:cs="Times New Roman"/>
          <w:noProof/>
          <w:color w:val="000000"/>
          <w:sz w:val="22"/>
          <w:szCs w:val="22"/>
        </w:rPr>
      </w:pPr>
      <w:r w:rsidRPr="00D709BD">
        <w:rPr>
          <w:rFonts w:ascii="Times New Roman" w:hAnsi="Times New Roman" w:cs="Times New Roman"/>
          <w:color w:val="000000"/>
          <w:sz w:val="22"/>
          <w:szCs w:val="22"/>
        </w:rPr>
        <w:t xml:space="preserve">Brodersen </w:t>
      </w:r>
      <w:r w:rsidR="00290047">
        <w:rPr>
          <w:rFonts w:ascii="Times New Roman" w:hAnsi="Times New Roman" w:cs="Times New Roman"/>
          <w:color w:val="000000"/>
          <w:sz w:val="22"/>
          <w:szCs w:val="22"/>
        </w:rPr>
        <w:t>u. a.</w:t>
      </w:r>
      <w:r w:rsidRPr="00D709BD">
        <w:rPr>
          <w:rFonts w:ascii="Times New Roman" w:hAnsi="Times New Roman" w:cs="Times New Roman"/>
          <w:color w:val="000000"/>
          <w:sz w:val="22"/>
          <w:szCs w:val="22"/>
        </w:rPr>
        <w:t xml:space="preserve"> (Hgg.) 1995</w:t>
      </w:r>
      <w:r w:rsidRPr="00D709BD">
        <w:rPr>
          <w:rFonts w:ascii="Times New Roman" w:hAnsi="Times New Roman" w:cs="Times New Roman"/>
          <w:smallCaps/>
          <w:color w:val="000000"/>
          <w:sz w:val="22"/>
          <w:szCs w:val="22"/>
        </w:rPr>
        <w:t xml:space="preserve"> = </w:t>
      </w:r>
      <w:r w:rsidR="00471A1B">
        <w:rPr>
          <w:rFonts w:ascii="Times New Roman" w:hAnsi="Times New Roman" w:cs="Times New Roman"/>
          <w:smallCaps/>
          <w:color w:val="000000"/>
          <w:sz w:val="22"/>
          <w:szCs w:val="22"/>
        </w:rPr>
        <w:t>K. </w:t>
      </w:r>
      <w:r w:rsidRPr="00D709BD">
        <w:rPr>
          <w:rFonts w:ascii="Times New Roman" w:hAnsi="Times New Roman" w:cs="Times New Roman"/>
          <w:smallCaps/>
          <w:color w:val="000000"/>
          <w:sz w:val="22"/>
          <w:szCs w:val="22"/>
        </w:rPr>
        <w:t>Brodersen</w:t>
      </w:r>
      <w:r w:rsidRPr="00D709BD">
        <w:rPr>
          <w:rFonts w:ascii="Times New Roman" w:hAnsi="Times New Roman" w:cs="Times New Roman"/>
          <w:color w:val="000000"/>
          <w:sz w:val="22"/>
          <w:szCs w:val="22"/>
        </w:rPr>
        <w:t xml:space="preserve"> </w:t>
      </w:r>
      <w:r w:rsidR="00290047">
        <w:rPr>
          <w:rFonts w:ascii="Times New Roman" w:hAnsi="Times New Roman" w:cs="Times New Roman"/>
          <w:color w:val="000000"/>
          <w:sz w:val="22"/>
          <w:szCs w:val="22"/>
        </w:rPr>
        <w:t>u. a.</w:t>
      </w:r>
      <w:r w:rsidRPr="00D709BD">
        <w:rPr>
          <w:rFonts w:ascii="Times New Roman" w:hAnsi="Times New Roman" w:cs="Times New Roman"/>
          <w:color w:val="000000"/>
          <w:sz w:val="22"/>
          <w:szCs w:val="22"/>
        </w:rPr>
        <w:t xml:space="preserve"> (Hgg.), Rom und der griechische Osten. Festschrift für Hatto </w:t>
      </w:r>
      <w:r w:rsidR="00471A1B">
        <w:rPr>
          <w:rFonts w:ascii="Times New Roman" w:hAnsi="Times New Roman" w:cs="Times New Roman"/>
          <w:color w:val="000000"/>
          <w:sz w:val="22"/>
          <w:szCs w:val="22"/>
        </w:rPr>
        <w:t>H. </w:t>
      </w:r>
      <w:r w:rsidRPr="00D709BD">
        <w:rPr>
          <w:rFonts w:ascii="Times New Roman" w:hAnsi="Times New Roman" w:cs="Times New Roman"/>
          <w:color w:val="000000"/>
          <w:sz w:val="22"/>
          <w:szCs w:val="22"/>
        </w:rPr>
        <w:t>Schmitt zum 65. Geburtstag, Stuttgart 1995</w:t>
      </w:r>
      <w:r w:rsidR="0057739C" w:rsidRPr="00D709BD">
        <w:rPr>
          <w:rFonts w:ascii="Times New Roman" w:hAnsi="Times New Roman" w:cs="Times New Roman"/>
          <w:color w:val="000000"/>
          <w:sz w:val="22"/>
          <w:szCs w:val="22"/>
        </w:rPr>
        <w:t>.</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Burckhardt 2003 = </w:t>
      </w:r>
      <w:r w:rsidR="00471A1B">
        <w:rPr>
          <w:rFonts w:ascii="Times New Roman" w:hAnsi="Times New Roman" w:cs="Times New Roman"/>
          <w:smallCaps/>
          <w:noProof/>
          <w:color w:val="000000"/>
          <w:sz w:val="22"/>
          <w:szCs w:val="22"/>
        </w:rPr>
        <w:t>L. </w:t>
      </w:r>
      <w:r w:rsidRPr="000A0452">
        <w:rPr>
          <w:rFonts w:ascii="Times New Roman" w:hAnsi="Times New Roman" w:cs="Times New Roman"/>
          <w:smallCaps/>
          <w:noProof/>
          <w:color w:val="000000"/>
          <w:sz w:val="22"/>
          <w:szCs w:val="22"/>
        </w:rPr>
        <w:t>Burckhardt</w:t>
      </w:r>
      <w:r w:rsidRPr="000A0452">
        <w:rPr>
          <w:rFonts w:ascii="Times New Roman" w:hAnsi="Times New Roman" w:cs="Times New Roman"/>
          <w:noProof/>
          <w:color w:val="000000"/>
          <w:sz w:val="22"/>
          <w:szCs w:val="22"/>
        </w:rPr>
        <w:t>, „Zu Hause geht Alles, wie wir wünschen ...“ – Privates und Politisches in den Briefen Ciceros, in: Klio 85 (2003), 94</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113.</w:t>
      </w:r>
    </w:p>
    <w:p w:rsidR="003061FE" w:rsidRDefault="003061FE" w:rsidP="006D533F">
      <w:pPr>
        <w:pStyle w:val="NurText"/>
        <w:spacing w:after="60"/>
        <w:ind w:left="567" w:hanging="567"/>
        <w:jc w:val="both"/>
        <w:rPr>
          <w:rFonts w:ascii="Times New Roman" w:hAnsi="Times New Roman" w:cs="Times New Roman"/>
          <w:noProof/>
          <w:color w:val="000000"/>
          <w:sz w:val="22"/>
          <w:szCs w:val="22"/>
          <w:lang w:val="en-GB"/>
        </w:rPr>
      </w:pPr>
      <w:r w:rsidRPr="00D709BD">
        <w:rPr>
          <w:rFonts w:ascii="Times New Roman" w:hAnsi="Times New Roman" w:cs="Times New Roman"/>
          <w:noProof/>
          <w:color w:val="000000"/>
          <w:sz w:val="22"/>
          <w:szCs w:val="22"/>
          <w:lang w:val="en-GB"/>
        </w:rPr>
        <w:t xml:space="preserve">Burke 2005 = </w:t>
      </w:r>
      <w:r w:rsidR="00471A1B">
        <w:rPr>
          <w:rFonts w:ascii="Times New Roman" w:hAnsi="Times New Roman" w:cs="Times New Roman"/>
          <w:smallCaps/>
          <w:noProof/>
          <w:color w:val="000000"/>
          <w:sz w:val="22"/>
          <w:szCs w:val="22"/>
          <w:lang w:val="en-GB"/>
        </w:rPr>
        <w:t>P. </w:t>
      </w:r>
      <w:r w:rsidRPr="00D709BD">
        <w:rPr>
          <w:rFonts w:ascii="Times New Roman" w:hAnsi="Times New Roman" w:cs="Times New Roman"/>
          <w:smallCaps/>
          <w:noProof/>
          <w:color w:val="000000"/>
          <w:sz w:val="22"/>
          <w:szCs w:val="22"/>
          <w:lang w:val="en-GB"/>
        </w:rPr>
        <w:t>Burke</w:t>
      </w:r>
      <w:r w:rsidRPr="00D709BD">
        <w:rPr>
          <w:rFonts w:ascii="Times New Roman" w:hAnsi="Times New Roman" w:cs="Times New Roman"/>
          <w:noProof/>
          <w:color w:val="000000"/>
          <w:sz w:val="22"/>
          <w:szCs w:val="22"/>
          <w:lang w:val="en-GB"/>
        </w:rPr>
        <w:t>, Performing History. The Importance of Occasions, in: Rethinking History 9 (2005), 35</w:t>
      </w:r>
      <w:r w:rsidR="00754F64">
        <w:rPr>
          <w:rFonts w:ascii="Times New Roman" w:hAnsi="Times New Roman" w:cs="Times New Roman"/>
          <w:noProof/>
          <w:color w:val="000000"/>
          <w:sz w:val="22"/>
          <w:szCs w:val="22"/>
          <w:lang w:val="en-GB"/>
        </w:rPr>
        <w:t>–</w:t>
      </w:r>
      <w:r w:rsidRPr="00D709BD">
        <w:rPr>
          <w:rFonts w:ascii="Times New Roman" w:hAnsi="Times New Roman" w:cs="Times New Roman"/>
          <w:noProof/>
          <w:color w:val="000000"/>
          <w:sz w:val="22"/>
          <w:szCs w:val="22"/>
          <w:lang w:val="en-GB"/>
        </w:rPr>
        <w:t>52.</w:t>
      </w:r>
    </w:p>
    <w:p w:rsidR="009119A4" w:rsidRPr="00893C79"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893C79">
        <w:rPr>
          <w:rFonts w:ascii="Times New Roman" w:hAnsi="Times New Roman" w:cs="Times New Roman"/>
          <w:noProof/>
          <w:color w:val="000000"/>
          <w:sz w:val="22"/>
          <w:szCs w:val="22"/>
          <w:lang w:val="en-GB"/>
        </w:rPr>
        <w:t xml:space="preserve">Burton u. Hopkins 1983 = </w:t>
      </w:r>
      <w:r w:rsidR="007C63D3">
        <w:rPr>
          <w:rFonts w:ascii="Times New Roman" w:hAnsi="Times New Roman" w:cs="Times New Roman"/>
          <w:smallCaps/>
          <w:noProof/>
          <w:color w:val="000000"/>
          <w:sz w:val="22"/>
          <w:szCs w:val="22"/>
          <w:lang w:val="en-GB"/>
        </w:rPr>
        <w:t>G. </w:t>
      </w:r>
      <w:r w:rsidRPr="00893C79">
        <w:rPr>
          <w:rFonts w:ascii="Times New Roman" w:hAnsi="Times New Roman" w:cs="Times New Roman"/>
          <w:smallCaps/>
          <w:noProof/>
          <w:color w:val="000000"/>
          <w:sz w:val="22"/>
          <w:szCs w:val="22"/>
          <w:lang w:val="en-GB"/>
        </w:rPr>
        <w:t>Burton</w:t>
      </w:r>
      <w:r w:rsidRPr="00893C79">
        <w:rPr>
          <w:rFonts w:ascii="Times New Roman" w:hAnsi="Times New Roman" w:cs="Times New Roman"/>
          <w:noProof/>
          <w:color w:val="000000"/>
          <w:sz w:val="22"/>
          <w:szCs w:val="22"/>
          <w:lang w:val="en-GB"/>
        </w:rPr>
        <w:t xml:space="preserve"> u. </w:t>
      </w:r>
      <w:r w:rsidR="00471A1B">
        <w:rPr>
          <w:rFonts w:ascii="Times New Roman" w:hAnsi="Times New Roman" w:cs="Times New Roman"/>
          <w:smallCaps/>
          <w:noProof/>
          <w:color w:val="000000"/>
          <w:sz w:val="22"/>
          <w:szCs w:val="22"/>
          <w:lang w:val="en-GB"/>
        </w:rPr>
        <w:t>K. </w:t>
      </w:r>
      <w:r w:rsidRPr="00893C79">
        <w:rPr>
          <w:rFonts w:ascii="Times New Roman" w:hAnsi="Times New Roman" w:cs="Times New Roman"/>
          <w:smallCaps/>
          <w:noProof/>
          <w:color w:val="000000"/>
          <w:sz w:val="22"/>
          <w:szCs w:val="22"/>
          <w:lang w:val="en-GB"/>
        </w:rPr>
        <w:t>Hopkins</w:t>
      </w:r>
      <w:r w:rsidRPr="00893C79">
        <w:rPr>
          <w:rFonts w:ascii="Times New Roman" w:hAnsi="Times New Roman" w:cs="Times New Roman"/>
          <w:noProof/>
          <w:color w:val="000000"/>
          <w:sz w:val="22"/>
          <w:szCs w:val="22"/>
          <w:lang w:val="en-GB"/>
        </w:rPr>
        <w:t>, Ambition and Withdrawal. The Senatorial Aristocracy under the Emperors, in: Hopkins</w:t>
      </w:r>
      <w:r w:rsidR="00B96E7B" w:rsidRPr="00893C79">
        <w:rPr>
          <w:rFonts w:ascii="Times New Roman" w:hAnsi="Times New Roman" w:cs="Times New Roman"/>
          <w:noProof/>
          <w:color w:val="000000"/>
          <w:sz w:val="22"/>
          <w:szCs w:val="22"/>
          <w:lang w:val="en-GB"/>
        </w:rPr>
        <w:t xml:space="preserve"> (Hg.) </w:t>
      </w:r>
      <w:r w:rsidRPr="00893C79">
        <w:rPr>
          <w:rFonts w:ascii="Times New Roman" w:hAnsi="Times New Roman" w:cs="Times New Roman"/>
          <w:noProof/>
          <w:color w:val="000000"/>
          <w:sz w:val="22"/>
          <w:szCs w:val="22"/>
          <w:lang w:val="en-GB"/>
        </w:rPr>
        <w:t>1983, 120</w:t>
      </w:r>
      <w:r w:rsidR="00754F64">
        <w:rPr>
          <w:rFonts w:ascii="Times New Roman" w:hAnsi="Times New Roman" w:cs="Times New Roman"/>
          <w:noProof/>
          <w:color w:val="000000"/>
          <w:sz w:val="22"/>
          <w:szCs w:val="22"/>
          <w:lang w:val="en-GB"/>
        </w:rPr>
        <w:t>–</w:t>
      </w:r>
      <w:r w:rsidRPr="00893C79">
        <w:rPr>
          <w:rFonts w:ascii="Times New Roman" w:hAnsi="Times New Roman" w:cs="Times New Roman"/>
          <w:noProof/>
          <w:color w:val="000000"/>
          <w:sz w:val="22"/>
          <w:szCs w:val="22"/>
          <w:lang w:val="en-GB"/>
        </w:rPr>
        <w:t>200.</w:t>
      </w:r>
    </w:p>
    <w:p w:rsidR="00503DE0" w:rsidRPr="00893C79" w:rsidRDefault="00503DE0" w:rsidP="006D533F">
      <w:pPr>
        <w:pStyle w:val="NurText"/>
        <w:spacing w:after="60"/>
        <w:ind w:left="567" w:hanging="567"/>
        <w:jc w:val="both"/>
        <w:rPr>
          <w:rFonts w:ascii="Times New Roman" w:hAnsi="Times New Roman" w:cs="Times New Roman"/>
          <w:noProof/>
          <w:color w:val="000000"/>
          <w:sz w:val="22"/>
          <w:szCs w:val="22"/>
          <w:lang w:val="en-GB"/>
        </w:rPr>
      </w:pPr>
      <w:r w:rsidRPr="00F570ED">
        <w:rPr>
          <w:rFonts w:ascii="Times New Roman" w:hAnsi="Times New Roman" w:cs="Times New Roman"/>
          <w:noProof/>
          <w:color w:val="000000"/>
          <w:sz w:val="22"/>
          <w:szCs w:val="22"/>
          <w:lang w:val="en-US"/>
        </w:rPr>
        <w:t xml:space="preserve">Byrne u. Cueva (Hgg.) 1999 = </w:t>
      </w:r>
      <w:r w:rsidRPr="00F570ED">
        <w:rPr>
          <w:rFonts w:ascii="Times New Roman" w:hAnsi="Times New Roman" w:cs="Times New Roman"/>
          <w:smallCaps/>
          <w:noProof/>
          <w:color w:val="000000"/>
          <w:sz w:val="22"/>
          <w:szCs w:val="22"/>
          <w:lang w:val="en-US"/>
        </w:rPr>
        <w:t>S.</w:t>
      </w:r>
      <w:r w:rsidR="0031447F" w:rsidRPr="00F570ED">
        <w:rPr>
          <w:rFonts w:ascii="Times New Roman" w:hAnsi="Times New Roman" w:cs="Times New Roman"/>
          <w:smallCaps/>
          <w:noProof/>
          <w:color w:val="000000"/>
          <w:sz w:val="22"/>
          <w:szCs w:val="22"/>
          <w:lang w:val="en-US"/>
        </w:rPr>
        <w:t> </w:t>
      </w:r>
      <w:r w:rsidR="00471A1B" w:rsidRPr="00F570ED">
        <w:rPr>
          <w:rFonts w:ascii="Times New Roman" w:hAnsi="Times New Roman" w:cs="Times New Roman"/>
          <w:smallCaps/>
          <w:noProof/>
          <w:color w:val="000000"/>
          <w:sz w:val="22"/>
          <w:szCs w:val="22"/>
          <w:lang w:val="en-US"/>
        </w:rPr>
        <w:t>N. </w:t>
      </w:r>
      <w:r w:rsidRPr="00F570ED">
        <w:rPr>
          <w:rFonts w:ascii="Times New Roman" w:hAnsi="Times New Roman" w:cs="Times New Roman"/>
          <w:smallCaps/>
          <w:noProof/>
          <w:color w:val="000000"/>
          <w:sz w:val="22"/>
          <w:szCs w:val="22"/>
          <w:lang w:val="en-US"/>
        </w:rPr>
        <w:t>Byrne</w:t>
      </w:r>
      <w:r w:rsidRPr="00F570ED">
        <w:rPr>
          <w:rFonts w:ascii="Times New Roman" w:hAnsi="Times New Roman" w:cs="Times New Roman"/>
          <w:noProof/>
          <w:color w:val="000000"/>
          <w:sz w:val="22"/>
          <w:szCs w:val="22"/>
          <w:lang w:val="en-US"/>
        </w:rPr>
        <w:t xml:space="preserve"> u. </w:t>
      </w:r>
      <w:r w:rsidRPr="00F570ED">
        <w:rPr>
          <w:rFonts w:ascii="Times New Roman" w:hAnsi="Times New Roman" w:cs="Times New Roman"/>
          <w:smallCaps/>
          <w:noProof/>
          <w:color w:val="000000"/>
          <w:sz w:val="22"/>
          <w:szCs w:val="22"/>
          <w:lang w:val="en-US"/>
        </w:rPr>
        <w:t>E.</w:t>
      </w:r>
      <w:r w:rsidR="00186B91" w:rsidRPr="00F570ED">
        <w:rPr>
          <w:rFonts w:ascii="Times New Roman" w:hAnsi="Times New Roman" w:cs="Times New Roman"/>
          <w:smallCaps/>
          <w:noProof/>
          <w:color w:val="000000"/>
          <w:sz w:val="22"/>
          <w:szCs w:val="22"/>
          <w:lang w:val="en-US"/>
        </w:rPr>
        <w:t> </w:t>
      </w:r>
      <w:r w:rsidR="00471A1B" w:rsidRPr="00F570ED">
        <w:rPr>
          <w:rFonts w:ascii="Times New Roman" w:hAnsi="Times New Roman" w:cs="Times New Roman"/>
          <w:smallCaps/>
          <w:noProof/>
          <w:color w:val="000000"/>
          <w:sz w:val="22"/>
          <w:szCs w:val="22"/>
          <w:lang w:val="en-US"/>
        </w:rPr>
        <w:t>P. </w:t>
      </w:r>
      <w:r w:rsidRPr="00F570ED">
        <w:rPr>
          <w:rFonts w:ascii="Times New Roman" w:hAnsi="Times New Roman" w:cs="Times New Roman"/>
          <w:smallCaps/>
          <w:noProof/>
          <w:color w:val="000000"/>
          <w:sz w:val="22"/>
          <w:szCs w:val="22"/>
          <w:lang w:val="en-US"/>
        </w:rPr>
        <w:t>Cueva</w:t>
      </w:r>
      <w:r w:rsidRPr="00F570ED">
        <w:rPr>
          <w:rFonts w:ascii="Times New Roman" w:hAnsi="Times New Roman" w:cs="Times New Roman"/>
          <w:noProof/>
          <w:color w:val="000000"/>
          <w:sz w:val="22"/>
          <w:szCs w:val="22"/>
          <w:lang w:val="en-US"/>
        </w:rPr>
        <w:t xml:space="preserve"> (Hgg.), </w:t>
      </w:r>
      <w:r w:rsidRPr="00893C79">
        <w:rPr>
          <w:rFonts w:ascii="Times New Roman" w:hAnsi="Times New Roman" w:cs="Times New Roman"/>
          <w:i/>
          <w:noProof/>
          <w:color w:val="000000"/>
          <w:sz w:val="22"/>
          <w:szCs w:val="22"/>
          <w:lang w:val="la-Latn"/>
        </w:rPr>
        <w:t>Veritatis amicitiaeque</w:t>
      </w:r>
      <w:r w:rsidRPr="00893C79">
        <w:rPr>
          <w:rFonts w:ascii="Times New Roman" w:hAnsi="Times New Roman" w:cs="Times New Roman"/>
          <w:noProof/>
          <w:color w:val="000000"/>
          <w:sz w:val="22"/>
          <w:szCs w:val="22"/>
          <w:lang w:val="la-Latn"/>
        </w:rPr>
        <w:t xml:space="preserve"> </w:t>
      </w:r>
      <w:r w:rsidRPr="00893C79">
        <w:rPr>
          <w:rFonts w:ascii="Times New Roman" w:hAnsi="Times New Roman" w:cs="Times New Roman"/>
          <w:i/>
          <w:noProof/>
          <w:color w:val="000000"/>
          <w:sz w:val="22"/>
          <w:szCs w:val="22"/>
          <w:lang w:val="la-Latn"/>
        </w:rPr>
        <w:t>causa</w:t>
      </w:r>
      <w:r w:rsidRPr="00893C79">
        <w:rPr>
          <w:rFonts w:ascii="Times New Roman" w:hAnsi="Times New Roman" w:cs="Times New Roman"/>
          <w:noProof/>
          <w:color w:val="000000"/>
          <w:sz w:val="22"/>
          <w:szCs w:val="22"/>
          <w:lang w:val="la-Latn"/>
        </w:rPr>
        <w:t>.</w:t>
      </w:r>
      <w:r w:rsidRPr="00F570ED">
        <w:rPr>
          <w:rFonts w:ascii="Times New Roman" w:hAnsi="Times New Roman" w:cs="Times New Roman"/>
          <w:noProof/>
          <w:color w:val="000000"/>
          <w:sz w:val="22"/>
          <w:szCs w:val="22"/>
          <w:lang w:val="en-US"/>
        </w:rPr>
        <w:t xml:space="preserve"> </w:t>
      </w:r>
      <w:r w:rsidRPr="00893C79">
        <w:rPr>
          <w:rFonts w:ascii="Times New Roman" w:hAnsi="Times New Roman" w:cs="Times New Roman"/>
          <w:noProof/>
          <w:color w:val="000000"/>
          <w:sz w:val="22"/>
          <w:szCs w:val="22"/>
          <w:lang w:val="en-GB"/>
        </w:rPr>
        <w:t xml:space="preserve">Essays in Honor of Anna Lydia Motto and John </w:t>
      </w:r>
      <w:r w:rsidR="00471A1B">
        <w:rPr>
          <w:rFonts w:ascii="Times New Roman" w:hAnsi="Times New Roman" w:cs="Times New Roman"/>
          <w:noProof/>
          <w:color w:val="000000"/>
          <w:sz w:val="22"/>
          <w:szCs w:val="22"/>
          <w:lang w:val="en-GB"/>
        </w:rPr>
        <w:t>R. </w:t>
      </w:r>
      <w:r w:rsidRPr="00893C79">
        <w:rPr>
          <w:rFonts w:ascii="Times New Roman" w:hAnsi="Times New Roman" w:cs="Times New Roman"/>
          <w:noProof/>
          <w:color w:val="000000"/>
          <w:sz w:val="22"/>
          <w:szCs w:val="22"/>
          <w:lang w:val="en-GB"/>
        </w:rPr>
        <w:t>Clark, Wauconda 1999.</w:t>
      </w:r>
    </w:p>
    <w:p w:rsidR="009119A4" w:rsidRPr="00893C79" w:rsidRDefault="009119A4" w:rsidP="006D533F">
      <w:pPr>
        <w:pStyle w:val="NurText"/>
        <w:spacing w:after="60"/>
        <w:ind w:left="567" w:hanging="567"/>
        <w:jc w:val="both"/>
        <w:rPr>
          <w:rFonts w:ascii="Times New Roman" w:hAnsi="Times New Roman" w:cs="Times New Roman"/>
          <w:noProof/>
          <w:sz w:val="22"/>
          <w:szCs w:val="22"/>
          <w:lang w:val="en-GB"/>
        </w:rPr>
      </w:pP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D709BD">
        <w:rPr>
          <w:rFonts w:ascii="Times New Roman" w:hAnsi="Times New Roman" w:cs="Times New Roman"/>
          <w:noProof/>
          <w:color w:val="000000"/>
          <w:sz w:val="22"/>
          <w:szCs w:val="22"/>
          <w:lang w:val="en-US"/>
        </w:rPr>
        <w:t xml:space="preserve">Cancik 2006 = </w:t>
      </w:r>
      <w:r w:rsidR="00471A1B">
        <w:rPr>
          <w:rFonts w:ascii="Times New Roman" w:hAnsi="Times New Roman" w:cs="Times New Roman"/>
          <w:smallCaps/>
          <w:noProof/>
          <w:color w:val="000000"/>
          <w:sz w:val="22"/>
          <w:szCs w:val="22"/>
          <w:lang w:val="en-US"/>
        </w:rPr>
        <w:t>H. </w:t>
      </w:r>
      <w:r w:rsidRPr="00D709BD">
        <w:rPr>
          <w:rFonts w:ascii="Times New Roman" w:hAnsi="Times New Roman" w:cs="Times New Roman"/>
          <w:smallCaps/>
          <w:noProof/>
          <w:color w:val="000000"/>
          <w:sz w:val="22"/>
          <w:szCs w:val="22"/>
          <w:lang w:val="en-US"/>
        </w:rPr>
        <w:t>Cancik</w:t>
      </w:r>
      <w:r w:rsidRPr="00D709BD">
        <w:rPr>
          <w:rFonts w:ascii="Times New Roman" w:hAnsi="Times New Roman" w:cs="Times New Roman"/>
          <w:noProof/>
          <w:color w:val="000000"/>
          <w:sz w:val="22"/>
          <w:szCs w:val="22"/>
          <w:lang w:val="en-US"/>
        </w:rPr>
        <w:t xml:space="preserve">, </w:t>
      </w:r>
      <w:r w:rsidRPr="00893C79">
        <w:rPr>
          <w:rFonts w:ascii="Times New Roman" w:hAnsi="Times New Roman" w:cs="Times New Roman"/>
          <w:i/>
          <w:iCs/>
          <w:noProof/>
          <w:color w:val="000000"/>
          <w:sz w:val="22"/>
          <w:szCs w:val="22"/>
          <w:lang w:val="la-Latn"/>
        </w:rPr>
        <w:t>Caput mundi</w:t>
      </w:r>
      <w:r w:rsidRPr="00D709BD">
        <w:rPr>
          <w:rFonts w:ascii="Times New Roman" w:hAnsi="Times New Roman" w:cs="Times New Roman"/>
          <w:noProof/>
          <w:color w:val="000000"/>
          <w:sz w:val="22"/>
          <w:szCs w:val="22"/>
          <w:lang w:val="en-US"/>
        </w:rPr>
        <w:t xml:space="preserve">. </w:t>
      </w:r>
      <w:r w:rsidRPr="000A0452">
        <w:rPr>
          <w:rFonts w:ascii="Times New Roman" w:hAnsi="Times New Roman" w:cs="Times New Roman"/>
          <w:noProof/>
          <w:color w:val="000000"/>
          <w:sz w:val="22"/>
          <w:szCs w:val="22"/>
        </w:rPr>
        <w:t>Rom im Diskurs ‚Zentralität‘, in: Cancik</w:t>
      </w:r>
      <w:r w:rsidRPr="000A0452">
        <w:rPr>
          <w:rFonts w:ascii="Times New Roman" w:hAnsi="Times New Roman" w:cs="Times New Roman"/>
          <w:smallCaps/>
          <w:noProof/>
          <w:color w:val="000000"/>
          <w:sz w:val="22"/>
          <w:szCs w:val="22"/>
        </w:rPr>
        <w:t xml:space="preserve">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(Hgg</w:t>
      </w:r>
      <w:r w:rsidR="00B96E7B" w:rsidRPr="000A0452">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 xml:space="preserve"> 2006, 9</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20.</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Cancik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(Hgg.) 2006 =</w:t>
      </w:r>
      <w:r w:rsidRPr="000A0452">
        <w:rPr>
          <w:rFonts w:ascii="Times New Roman" w:hAnsi="Times New Roman" w:cs="Times New Roman"/>
          <w:sz w:val="22"/>
          <w:szCs w:val="22"/>
        </w:rPr>
        <w:t xml:space="preserve"> </w:t>
      </w:r>
      <w:r w:rsidR="00471A1B">
        <w:rPr>
          <w:rFonts w:ascii="Times New Roman" w:hAnsi="Times New Roman" w:cs="Times New Roman"/>
          <w:smallCaps/>
          <w:noProof/>
          <w:color w:val="000000"/>
          <w:sz w:val="22"/>
          <w:szCs w:val="22"/>
        </w:rPr>
        <w:t>H. </w:t>
      </w:r>
      <w:r w:rsidRPr="000A0452">
        <w:rPr>
          <w:rFonts w:ascii="Times New Roman" w:hAnsi="Times New Roman" w:cs="Times New Roman"/>
          <w:smallCaps/>
          <w:noProof/>
          <w:color w:val="000000"/>
          <w:sz w:val="22"/>
          <w:szCs w:val="22"/>
        </w:rPr>
        <w:t xml:space="preserve">Cancik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(Hgg.), Zentralität und Religion. Zur Formierung urbaner Zentren im </w:t>
      </w:r>
      <w:r w:rsidRPr="00893C79">
        <w:rPr>
          <w:rFonts w:ascii="Times New Roman" w:hAnsi="Times New Roman" w:cs="Times New Roman"/>
          <w:i/>
          <w:iCs/>
          <w:noProof/>
          <w:color w:val="000000"/>
          <w:sz w:val="22"/>
          <w:szCs w:val="22"/>
          <w:lang w:val="la-Latn"/>
        </w:rPr>
        <w:t>Imperium Romanum</w:t>
      </w:r>
      <w:r w:rsidRPr="000A0452">
        <w:rPr>
          <w:rFonts w:ascii="Times New Roman" w:hAnsi="Times New Roman" w:cs="Times New Roman"/>
          <w:noProof/>
          <w:color w:val="000000"/>
          <w:sz w:val="22"/>
          <w:szCs w:val="22"/>
        </w:rPr>
        <w:t>, Tübingen 2006.</w:t>
      </w:r>
    </w:p>
    <w:p w:rsidR="009119A4" w:rsidRPr="00D709BD" w:rsidRDefault="009119A4" w:rsidP="006D533F">
      <w:pPr>
        <w:pStyle w:val="NurText"/>
        <w:spacing w:after="60"/>
        <w:ind w:left="567" w:hanging="567"/>
        <w:jc w:val="both"/>
        <w:rPr>
          <w:rFonts w:ascii="Times New Roman" w:hAnsi="Times New Roman" w:cs="Times New Roman"/>
          <w:noProof/>
          <w:color w:val="000000"/>
          <w:sz w:val="22"/>
          <w:szCs w:val="22"/>
          <w:lang w:val="en-US"/>
        </w:rPr>
      </w:pPr>
      <w:r w:rsidRPr="00F570ED">
        <w:rPr>
          <w:rFonts w:ascii="Times New Roman" w:hAnsi="Times New Roman" w:cs="Times New Roman"/>
          <w:noProof/>
          <w:color w:val="000000"/>
          <w:sz w:val="22"/>
          <w:szCs w:val="22"/>
        </w:rPr>
        <w:t xml:space="preserve">Cancik </w:t>
      </w:r>
      <w:r w:rsidR="00290047" w:rsidRPr="00F570ED">
        <w:rPr>
          <w:rFonts w:ascii="Times New Roman" w:hAnsi="Times New Roman" w:cs="Times New Roman"/>
          <w:noProof/>
          <w:color w:val="000000"/>
          <w:sz w:val="22"/>
          <w:szCs w:val="22"/>
        </w:rPr>
        <w:t>u. a.</w:t>
      </w:r>
      <w:r w:rsidRPr="00F570ED">
        <w:rPr>
          <w:rFonts w:ascii="Times New Roman" w:hAnsi="Times New Roman" w:cs="Times New Roman"/>
          <w:noProof/>
          <w:color w:val="000000"/>
          <w:sz w:val="22"/>
          <w:szCs w:val="22"/>
        </w:rPr>
        <w:t xml:space="preserve"> 2004a = </w:t>
      </w:r>
      <w:r w:rsidR="00471A1B" w:rsidRPr="00F570ED">
        <w:rPr>
          <w:rFonts w:ascii="Times New Roman" w:hAnsi="Times New Roman" w:cs="Times New Roman"/>
          <w:smallCaps/>
          <w:noProof/>
          <w:color w:val="000000"/>
          <w:sz w:val="22"/>
          <w:szCs w:val="22"/>
        </w:rPr>
        <w:t>H. </w:t>
      </w:r>
      <w:r w:rsidRPr="00F570ED">
        <w:rPr>
          <w:rFonts w:ascii="Times New Roman" w:hAnsi="Times New Roman" w:cs="Times New Roman"/>
          <w:smallCaps/>
          <w:noProof/>
          <w:color w:val="000000"/>
          <w:sz w:val="22"/>
          <w:szCs w:val="22"/>
        </w:rPr>
        <w:t xml:space="preserve">Cacik </w:t>
      </w:r>
      <w:r w:rsidR="00290047" w:rsidRPr="00F570ED">
        <w:rPr>
          <w:rFonts w:ascii="Times New Roman" w:hAnsi="Times New Roman" w:cs="Times New Roman"/>
          <w:noProof/>
          <w:color w:val="000000"/>
          <w:sz w:val="22"/>
          <w:szCs w:val="22"/>
        </w:rPr>
        <w:t>u. a.</w:t>
      </w:r>
      <w:r w:rsidRPr="00F570ED">
        <w:rPr>
          <w:rFonts w:ascii="Times New Roman" w:hAnsi="Times New Roman" w:cs="Times New Roman"/>
          <w:noProof/>
          <w:color w:val="000000"/>
          <w:sz w:val="22"/>
          <w:szCs w:val="22"/>
        </w:rPr>
        <w:t xml:space="preserve">, Art. </w:t>
      </w:r>
      <w:r w:rsidRPr="00D709BD">
        <w:rPr>
          <w:rFonts w:ascii="Times New Roman" w:hAnsi="Times New Roman" w:cs="Times New Roman"/>
          <w:noProof/>
          <w:color w:val="000000"/>
          <w:sz w:val="22"/>
          <w:szCs w:val="22"/>
          <w:lang w:val="en-US"/>
        </w:rPr>
        <w:t>Rom, in: RGG</w:t>
      </w:r>
      <w:r w:rsidRPr="00D709BD">
        <w:rPr>
          <w:rFonts w:ascii="Times New Roman" w:hAnsi="Times New Roman" w:cs="Times New Roman"/>
          <w:noProof/>
          <w:color w:val="000000"/>
          <w:sz w:val="22"/>
          <w:szCs w:val="22"/>
          <w:vertAlign w:val="superscript"/>
          <w:lang w:val="en-US"/>
        </w:rPr>
        <w:t>4</w:t>
      </w:r>
      <w:r w:rsidRPr="00D709BD">
        <w:rPr>
          <w:rFonts w:ascii="Times New Roman" w:hAnsi="Times New Roman" w:cs="Times New Roman"/>
          <w:noProof/>
          <w:color w:val="000000"/>
          <w:sz w:val="22"/>
          <w:szCs w:val="22"/>
          <w:lang w:val="en-US"/>
        </w:rPr>
        <w:t xml:space="preserve"> 7 (2004), 574</w:t>
      </w:r>
      <w:r w:rsidR="00754F64">
        <w:rPr>
          <w:rFonts w:ascii="Times New Roman" w:hAnsi="Times New Roman" w:cs="Times New Roman"/>
          <w:noProof/>
          <w:color w:val="000000"/>
          <w:sz w:val="22"/>
          <w:szCs w:val="22"/>
          <w:lang w:val="en-US"/>
        </w:rPr>
        <w:t>–</w:t>
      </w:r>
      <w:r w:rsidRPr="00D709BD">
        <w:rPr>
          <w:rFonts w:ascii="Times New Roman" w:hAnsi="Times New Roman" w:cs="Times New Roman"/>
          <w:noProof/>
          <w:color w:val="000000"/>
          <w:sz w:val="22"/>
          <w:szCs w:val="22"/>
          <w:lang w:val="en-US"/>
        </w:rPr>
        <w:t>596.</w:t>
      </w:r>
    </w:p>
    <w:p w:rsidR="009119A4" w:rsidRPr="00E32FD5" w:rsidRDefault="009119A4" w:rsidP="006D533F">
      <w:pPr>
        <w:pStyle w:val="NurText"/>
        <w:spacing w:after="60"/>
        <w:ind w:left="567" w:hanging="567"/>
        <w:jc w:val="both"/>
        <w:rPr>
          <w:rFonts w:ascii="Times New Roman" w:hAnsi="Times New Roman" w:cs="Times New Roman"/>
          <w:noProof/>
          <w:color w:val="000000"/>
          <w:sz w:val="22"/>
          <w:szCs w:val="22"/>
          <w:lang w:val="fr-FR"/>
        </w:rPr>
      </w:pPr>
      <w:r w:rsidRPr="00D709BD">
        <w:rPr>
          <w:rFonts w:ascii="Times New Roman" w:hAnsi="Times New Roman" w:cs="Times New Roman"/>
          <w:noProof/>
          <w:color w:val="000000"/>
          <w:sz w:val="22"/>
          <w:szCs w:val="22"/>
          <w:lang w:val="en-US"/>
        </w:rPr>
        <w:t xml:space="preserve">Cancik </w:t>
      </w:r>
      <w:r w:rsidR="00290047">
        <w:rPr>
          <w:rFonts w:ascii="Times New Roman" w:hAnsi="Times New Roman" w:cs="Times New Roman"/>
          <w:noProof/>
          <w:color w:val="000000"/>
          <w:sz w:val="22"/>
          <w:szCs w:val="22"/>
          <w:lang w:val="en-US"/>
        </w:rPr>
        <w:t>u. a.</w:t>
      </w:r>
      <w:r w:rsidRPr="00D709BD">
        <w:rPr>
          <w:rFonts w:ascii="Times New Roman" w:hAnsi="Times New Roman" w:cs="Times New Roman"/>
          <w:noProof/>
          <w:color w:val="000000"/>
          <w:sz w:val="22"/>
          <w:szCs w:val="22"/>
          <w:lang w:val="en-US"/>
        </w:rPr>
        <w:t xml:space="preserve"> 2004b = </w:t>
      </w:r>
      <w:r w:rsidR="00471A1B">
        <w:rPr>
          <w:rFonts w:ascii="Times New Roman" w:hAnsi="Times New Roman" w:cs="Times New Roman"/>
          <w:smallCaps/>
          <w:noProof/>
          <w:color w:val="000000"/>
          <w:sz w:val="22"/>
          <w:szCs w:val="22"/>
          <w:lang w:val="en-US"/>
        </w:rPr>
        <w:t>H. </w:t>
      </w:r>
      <w:r w:rsidRPr="00D709BD">
        <w:rPr>
          <w:rFonts w:ascii="Times New Roman" w:hAnsi="Times New Roman" w:cs="Times New Roman"/>
          <w:smallCaps/>
          <w:noProof/>
          <w:color w:val="000000"/>
          <w:sz w:val="22"/>
          <w:szCs w:val="22"/>
          <w:lang w:val="en-US"/>
        </w:rPr>
        <w:t xml:space="preserve">Cacik </w:t>
      </w:r>
      <w:r w:rsidR="00290047">
        <w:rPr>
          <w:rFonts w:ascii="Times New Roman" w:hAnsi="Times New Roman" w:cs="Times New Roman"/>
          <w:noProof/>
          <w:color w:val="000000"/>
          <w:sz w:val="22"/>
          <w:szCs w:val="22"/>
          <w:lang w:val="en-US"/>
        </w:rPr>
        <w:t>u. a.</w:t>
      </w:r>
      <w:r w:rsidRPr="00D709BD">
        <w:rPr>
          <w:rFonts w:ascii="Times New Roman" w:hAnsi="Times New Roman" w:cs="Times New Roman"/>
          <w:noProof/>
          <w:color w:val="000000"/>
          <w:sz w:val="22"/>
          <w:szCs w:val="22"/>
          <w:lang w:val="en-US"/>
        </w:rPr>
        <w:t xml:space="preserve">, Art. </w:t>
      </w:r>
      <w:r w:rsidRPr="00E32FD5">
        <w:rPr>
          <w:rFonts w:ascii="Times New Roman" w:hAnsi="Times New Roman" w:cs="Times New Roman"/>
          <w:noProof/>
          <w:color w:val="000000"/>
          <w:sz w:val="22"/>
          <w:szCs w:val="22"/>
          <w:lang w:val="fr-FR"/>
        </w:rPr>
        <w:t>Romidee, in: RGG</w:t>
      </w:r>
      <w:r w:rsidRPr="00E32FD5">
        <w:rPr>
          <w:rFonts w:ascii="Times New Roman" w:hAnsi="Times New Roman" w:cs="Times New Roman"/>
          <w:noProof/>
          <w:color w:val="000000"/>
          <w:sz w:val="22"/>
          <w:szCs w:val="22"/>
          <w:vertAlign w:val="superscript"/>
          <w:lang w:val="fr-FR"/>
        </w:rPr>
        <w:t>4</w:t>
      </w:r>
      <w:r w:rsidRPr="00E32FD5">
        <w:rPr>
          <w:rFonts w:ascii="Times New Roman" w:hAnsi="Times New Roman" w:cs="Times New Roman"/>
          <w:noProof/>
          <w:color w:val="000000"/>
          <w:sz w:val="22"/>
          <w:szCs w:val="22"/>
          <w:lang w:val="fr-FR"/>
        </w:rPr>
        <w:t xml:space="preserve"> 7 (2004), 619</w:t>
      </w:r>
      <w:r w:rsidR="00754F64">
        <w:rPr>
          <w:rFonts w:ascii="Times New Roman" w:hAnsi="Times New Roman" w:cs="Times New Roman"/>
          <w:noProof/>
          <w:color w:val="000000"/>
          <w:sz w:val="22"/>
          <w:szCs w:val="22"/>
          <w:lang w:val="fr-FR"/>
        </w:rPr>
        <w:t>–</w:t>
      </w:r>
      <w:r w:rsidRPr="00E32FD5">
        <w:rPr>
          <w:rFonts w:ascii="Times New Roman" w:hAnsi="Times New Roman" w:cs="Times New Roman"/>
          <w:noProof/>
          <w:color w:val="000000"/>
          <w:sz w:val="22"/>
          <w:szCs w:val="22"/>
          <w:lang w:val="fr-FR"/>
        </w:rPr>
        <w:t>621.</w:t>
      </w:r>
    </w:p>
    <w:p w:rsidR="009119A4" w:rsidRPr="00E32FD5" w:rsidRDefault="009119A4" w:rsidP="006D533F">
      <w:pPr>
        <w:pStyle w:val="NurText"/>
        <w:spacing w:after="60"/>
        <w:ind w:left="567" w:hanging="567"/>
        <w:jc w:val="both"/>
        <w:rPr>
          <w:rFonts w:ascii="Times New Roman" w:hAnsi="Times New Roman" w:cs="Times New Roman"/>
          <w:noProof/>
          <w:color w:val="000000"/>
          <w:sz w:val="22"/>
          <w:szCs w:val="22"/>
          <w:lang w:val="fr-FR"/>
        </w:rPr>
      </w:pPr>
      <w:r w:rsidRPr="00E32FD5">
        <w:rPr>
          <w:rFonts w:ascii="Times New Roman" w:hAnsi="Times New Roman" w:cs="Times New Roman"/>
          <w:noProof/>
          <w:color w:val="000000"/>
          <w:sz w:val="22"/>
          <w:szCs w:val="22"/>
          <w:lang w:val="fr-FR"/>
        </w:rPr>
        <w:t xml:space="preserve">Carandini 2002 = </w:t>
      </w:r>
      <w:r w:rsidR="00471A1B">
        <w:rPr>
          <w:rFonts w:ascii="Times New Roman" w:hAnsi="Times New Roman" w:cs="Times New Roman"/>
          <w:smallCaps/>
          <w:noProof/>
          <w:color w:val="000000"/>
          <w:sz w:val="22"/>
          <w:szCs w:val="22"/>
          <w:lang w:val="fr-FR"/>
        </w:rPr>
        <w:t>A. </w:t>
      </w:r>
      <w:r w:rsidRPr="00E32FD5">
        <w:rPr>
          <w:rFonts w:ascii="Times New Roman" w:hAnsi="Times New Roman" w:cs="Times New Roman"/>
          <w:smallCaps/>
          <w:noProof/>
          <w:color w:val="000000"/>
          <w:sz w:val="22"/>
          <w:szCs w:val="22"/>
          <w:lang w:val="fr-FR"/>
        </w:rPr>
        <w:t>Carandini</w:t>
      </w:r>
      <w:r w:rsidRPr="00E32FD5">
        <w:rPr>
          <w:rFonts w:ascii="Times New Roman" w:hAnsi="Times New Roman" w:cs="Times New Roman"/>
          <w:noProof/>
          <w:color w:val="000000"/>
          <w:sz w:val="22"/>
          <w:szCs w:val="22"/>
          <w:lang w:val="fr-FR"/>
        </w:rPr>
        <w:t xml:space="preserve">, Die Geburt Roms, Düsseldorf </w:t>
      </w:r>
      <w:r w:rsidR="00290047">
        <w:rPr>
          <w:rFonts w:ascii="Times New Roman" w:hAnsi="Times New Roman" w:cs="Times New Roman"/>
          <w:noProof/>
          <w:color w:val="000000"/>
          <w:sz w:val="22"/>
          <w:szCs w:val="22"/>
          <w:lang w:val="fr-FR"/>
        </w:rPr>
        <w:t>u. a.</w:t>
      </w:r>
      <w:r w:rsidRPr="00E32FD5">
        <w:rPr>
          <w:rFonts w:ascii="Times New Roman" w:hAnsi="Times New Roman" w:cs="Times New Roman"/>
          <w:noProof/>
          <w:color w:val="000000"/>
          <w:sz w:val="22"/>
          <w:szCs w:val="22"/>
          <w:lang w:val="fr-FR"/>
        </w:rPr>
        <w:t xml:space="preserve"> 2002 (ital.: </w:t>
      </w:r>
      <w:r w:rsidRPr="003B46F0">
        <w:rPr>
          <w:rFonts w:ascii="Times New Roman" w:hAnsi="Times New Roman" w:cs="Times New Roman"/>
          <w:noProof/>
          <w:color w:val="000000"/>
          <w:sz w:val="22"/>
          <w:szCs w:val="22"/>
          <w:lang w:val="it-IT"/>
        </w:rPr>
        <w:t>La nascita di Roma</w:t>
      </w:r>
      <w:r w:rsidRPr="00E32FD5">
        <w:rPr>
          <w:rFonts w:ascii="Times New Roman" w:hAnsi="Times New Roman" w:cs="Times New Roman"/>
          <w:noProof/>
          <w:color w:val="000000"/>
          <w:sz w:val="22"/>
          <w:szCs w:val="22"/>
          <w:lang w:val="fr-FR"/>
        </w:rPr>
        <w:t>, 1997).</w:t>
      </w:r>
    </w:p>
    <w:p w:rsidR="009119A4" w:rsidRDefault="009119A4" w:rsidP="006D533F">
      <w:pPr>
        <w:pStyle w:val="NurText"/>
        <w:spacing w:after="60"/>
        <w:ind w:left="567" w:hanging="567"/>
        <w:jc w:val="both"/>
        <w:rPr>
          <w:rFonts w:ascii="Times New Roman" w:hAnsi="Times New Roman" w:cs="Times New Roman"/>
          <w:noProof/>
          <w:color w:val="000000"/>
          <w:sz w:val="22"/>
          <w:szCs w:val="22"/>
          <w:lang w:val="it-IT"/>
        </w:rPr>
      </w:pPr>
      <w:r w:rsidRPr="003B46F0">
        <w:rPr>
          <w:rFonts w:ascii="Times New Roman" w:hAnsi="Times New Roman" w:cs="Times New Roman"/>
          <w:noProof/>
          <w:color w:val="000000"/>
          <w:sz w:val="22"/>
          <w:szCs w:val="22"/>
          <w:lang w:val="it-IT"/>
        </w:rPr>
        <w:t xml:space="preserve">Carandini (Hg.) 2000 = </w:t>
      </w:r>
      <w:r w:rsidR="00471A1B">
        <w:rPr>
          <w:rFonts w:ascii="Times New Roman" w:hAnsi="Times New Roman" w:cs="Times New Roman"/>
          <w:smallCaps/>
          <w:noProof/>
          <w:color w:val="000000"/>
          <w:sz w:val="22"/>
          <w:szCs w:val="22"/>
          <w:lang w:val="it-IT"/>
        </w:rPr>
        <w:t>A. </w:t>
      </w:r>
      <w:r w:rsidRPr="003B46F0">
        <w:rPr>
          <w:rFonts w:ascii="Times New Roman" w:hAnsi="Times New Roman" w:cs="Times New Roman"/>
          <w:smallCaps/>
          <w:noProof/>
          <w:color w:val="000000"/>
          <w:sz w:val="22"/>
          <w:szCs w:val="22"/>
          <w:lang w:val="it-IT"/>
        </w:rPr>
        <w:t>Carandini</w:t>
      </w:r>
      <w:r w:rsidRPr="003B46F0">
        <w:rPr>
          <w:rFonts w:ascii="Times New Roman" w:hAnsi="Times New Roman" w:cs="Times New Roman"/>
          <w:noProof/>
          <w:color w:val="000000"/>
          <w:sz w:val="22"/>
          <w:szCs w:val="22"/>
          <w:lang w:val="it-IT"/>
        </w:rPr>
        <w:t xml:space="preserve"> (Hg.), Storia di Roma dall’antichità a oggi: Roma antica, Rom </w:t>
      </w:r>
      <w:r w:rsidR="00290047">
        <w:rPr>
          <w:rFonts w:ascii="Times New Roman" w:hAnsi="Times New Roman" w:cs="Times New Roman"/>
          <w:noProof/>
          <w:color w:val="000000"/>
          <w:sz w:val="22"/>
          <w:szCs w:val="22"/>
          <w:lang w:val="it-IT"/>
        </w:rPr>
        <w:t>u. a.</w:t>
      </w:r>
      <w:r w:rsidRPr="003B46F0">
        <w:rPr>
          <w:rFonts w:ascii="Times New Roman" w:hAnsi="Times New Roman" w:cs="Times New Roman"/>
          <w:noProof/>
          <w:color w:val="000000"/>
          <w:sz w:val="22"/>
          <w:szCs w:val="22"/>
          <w:lang w:val="it-IT"/>
        </w:rPr>
        <w:t xml:space="preserve"> 2000.</w:t>
      </w:r>
    </w:p>
    <w:p w:rsidR="00E55D77" w:rsidRPr="003B46F0" w:rsidRDefault="00E55D77" w:rsidP="006D533F">
      <w:pPr>
        <w:pStyle w:val="NurText"/>
        <w:spacing w:after="60"/>
        <w:ind w:left="567" w:hanging="567"/>
        <w:jc w:val="both"/>
        <w:rPr>
          <w:rFonts w:ascii="Times New Roman" w:hAnsi="Times New Roman" w:cs="Times New Roman"/>
          <w:noProof/>
          <w:color w:val="000000"/>
          <w:sz w:val="22"/>
          <w:szCs w:val="22"/>
          <w:lang w:val="it-IT"/>
        </w:rPr>
      </w:pPr>
      <w:r>
        <w:rPr>
          <w:rFonts w:ascii="Times New Roman" w:hAnsi="Times New Roman" w:cs="Times New Roman"/>
          <w:noProof/>
          <w:color w:val="000000"/>
          <w:sz w:val="22"/>
          <w:szCs w:val="22"/>
          <w:lang w:val="it-IT"/>
        </w:rPr>
        <w:t xml:space="preserve">Carandini (Hg.) 1985 = </w:t>
      </w:r>
      <w:r w:rsidR="00471A1B">
        <w:rPr>
          <w:rFonts w:ascii="Times New Roman" w:hAnsi="Times New Roman" w:cs="Times New Roman"/>
          <w:noProof/>
          <w:color w:val="000000"/>
          <w:sz w:val="22"/>
          <w:szCs w:val="22"/>
          <w:lang w:val="it-IT"/>
        </w:rPr>
        <w:t>A. </w:t>
      </w:r>
      <w:r>
        <w:rPr>
          <w:rFonts w:ascii="Times New Roman" w:hAnsi="Times New Roman" w:cs="Times New Roman"/>
          <w:noProof/>
          <w:color w:val="000000"/>
          <w:sz w:val="22"/>
          <w:szCs w:val="22"/>
          <w:lang w:val="it-IT"/>
        </w:rPr>
        <w:t xml:space="preserve">Carandini (Hg.), Settefinestre. Una villa schiavistica nell’Etruria Romana, </w:t>
      </w:r>
      <w:r w:rsidR="007B5B78">
        <w:rPr>
          <w:rFonts w:ascii="Times New Roman" w:hAnsi="Times New Roman" w:cs="Times New Roman"/>
          <w:noProof/>
          <w:color w:val="000000"/>
          <w:sz w:val="22"/>
          <w:szCs w:val="22"/>
          <w:lang w:val="it-IT"/>
        </w:rPr>
        <w:t>3 Bde</w:t>
      </w:r>
      <w:r>
        <w:rPr>
          <w:rFonts w:ascii="Times New Roman" w:hAnsi="Times New Roman" w:cs="Times New Roman"/>
          <w:noProof/>
          <w:color w:val="000000"/>
          <w:sz w:val="22"/>
          <w:szCs w:val="22"/>
          <w:lang w:val="it-IT"/>
        </w:rPr>
        <w:t>., Modena 1985</w:t>
      </w:r>
      <w:r w:rsidR="00757D5B">
        <w:rPr>
          <w:rFonts w:ascii="Times New Roman" w:hAnsi="Times New Roman" w:cs="Times New Roman"/>
          <w:noProof/>
          <w:color w:val="000000"/>
          <w:sz w:val="22"/>
          <w:szCs w:val="22"/>
          <w:lang w:val="it-IT"/>
        </w:rPr>
        <w:t>.</w:t>
      </w:r>
    </w:p>
    <w:p w:rsidR="00DC73E6" w:rsidRPr="003B46F0" w:rsidRDefault="00DC73E6" w:rsidP="006D533F">
      <w:pPr>
        <w:pStyle w:val="NurText"/>
        <w:spacing w:after="60"/>
        <w:ind w:left="567" w:hanging="567"/>
        <w:jc w:val="both"/>
        <w:rPr>
          <w:rFonts w:ascii="Times New Roman" w:hAnsi="Times New Roman" w:cs="Times New Roman"/>
          <w:noProof/>
          <w:color w:val="000000"/>
          <w:sz w:val="22"/>
          <w:szCs w:val="22"/>
          <w:lang w:val="fr-CH"/>
        </w:rPr>
      </w:pPr>
      <w:r w:rsidRPr="003B46F0">
        <w:rPr>
          <w:rFonts w:ascii="Times New Roman" w:hAnsi="Times New Roman" w:cs="Times New Roman"/>
          <w:noProof/>
          <w:color w:val="000000"/>
          <w:sz w:val="22"/>
          <w:szCs w:val="22"/>
          <w:lang w:val="fr-CH"/>
        </w:rPr>
        <w:t xml:space="preserve">Caratini 2002 = </w:t>
      </w:r>
      <w:r w:rsidR="00471A1B">
        <w:rPr>
          <w:rFonts w:ascii="Times New Roman" w:hAnsi="Times New Roman" w:cs="Times New Roman"/>
          <w:smallCaps/>
          <w:noProof/>
          <w:color w:val="000000"/>
          <w:sz w:val="22"/>
          <w:szCs w:val="22"/>
          <w:lang w:val="fr-CH"/>
        </w:rPr>
        <w:t>R. </w:t>
      </w:r>
      <w:r w:rsidRPr="003B46F0">
        <w:rPr>
          <w:rFonts w:ascii="Times New Roman" w:hAnsi="Times New Roman" w:cs="Times New Roman"/>
          <w:smallCaps/>
          <w:noProof/>
          <w:color w:val="000000"/>
          <w:sz w:val="22"/>
          <w:szCs w:val="22"/>
          <w:lang w:val="fr-CH"/>
        </w:rPr>
        <w:t>Caratini</w:t>
      </w:r>
      <w:r w:rsidRPr="003B46F0">
        <w:rPr>
          <w:rFonts w:ascii="Times New Roman" w:hAnsi="Times New Roman" w:cs="Times New Roman"/>
          <w:noProof/>
          <w:color w:val="000000"/>
          <w:sz w:val="22"/>
          <w:szCs w:val="22"/>
          <w:lang w:val="fr-CH"/>
        </w:rPr>
        <w:t>, Tibère</w:t>
      </w:r>
      <w:r w:rsidR="00F74AA3">
        <w:rPr>
          <w:rFonts w:ascii="Times New Roman" w:hAnsi="Times New Roman" w:cs="Times New Roman"/>
          <w:noProof/>
          <w:color w:val="000000"/>
          <w:sz w:val="22"/>
          <w:szCs w:val="22"/>
          <w:lang w:val="fr-CH"/>
        </w:rPr>
        <w:t>,</w:t>
      </w:r>
      <w:r w:rsidRPr="003B46F0">
        <w:rPr>
          <w:rFonts w:ascii="Times New Roman" w:hAnsi="Times New Roman" w:cs="Times New Roman"/>
          <w:noProof/>
          <w:color w:val="000000"/>
          <w:sz w:val="22"/>
          <w:szCs w:val="22"/>
          <w:lang w:val="fr-CH"/>
        </w:rPr>
        <w:t xml:space="preserve"> ou</w:t>
      </w:r>
      <w:r w:rsidR="00F74AA3">
        <w:rPr>
          <w:rFonts w:ascii="Times New Roman" w:hAnsi="Times New Roman" w:cs="Times New Roman"/>
          <w:noProof/>
          <w:color w:val="000000"/>
          <w:sz w:val="22"/>
          <w:szCs w:val="22"/>
          <w:lang w:val="fr-CH"/>
        </w:rPr>
        <w:t>:</w:t>
      </w:r>
      <w:r w:rsidRPr="003B46F0">
        <w:rPr>
          <w:rFonts w:ascii="Times New Roman" w:hAnsi="Times New Roman" w:cs="Times New Roman"/>
          <w:noProof/>
          <w:color w:val="000000"/>
          <w:sz w:val="22"/>
          <w:szCs w:val="22"/>
          <w:lang w:val="fr-CH"/>
        </w:rPr>
        <w:t xml:space="preserve"> La mélancholie d’être, Neuilly-sur-Seine 2002.</w:t>
      </w:r>
    </w:p>
    <w:p w:rsidR="00066A3A" w:rsidRPr="003B46F0" w:rsidRDefault="00066A3A" w:rsidP="006D533F">
      <w:pPr>
        <w:pStyle w:val="NurText"/>
        <w:spacing w:after="60"/>
        <w:ind w:left="567" w:hanging="567"/>
        <w:jc w:val="both"/>
        <w:rPr>
          <w:rFonts w:ascii="Times New Roman" w:hAnsi="Times New Roman" w:cs="Times New Roman"/>
          <w:noProof/>
          <w:color w:val="000000"/>
          <w:sz w:val="22"/>
          <w:szCs w:val="22"/>
          <w:lang w:val="fr-CH"/>
        </w:rPr>
      </w:pPr>
      <w:r w:rsidRPr="003B46F0">
        <w:rPr>
          <w:rFonts w:ascii="Times New Roman" w:hAnsi="Times New Roman" w:cs="Times New Roman"/>
          <w:noProof/>
          <w:color w:val="000000"/>
          <w:sz w:val="22"/>
          <w:szCs w:val="22"/>
          <w:lang w:val="fr-CH"/>
        </w:rPr>
        <w:t xml:space="preserve">Carcopino 1931 = </w:t>
      </w:r>
      <w:r w:rsidR="00471A1B">
        <w:rPr>
          <w:rFonts w:ascii="Times New Roman" w:hAnsi="Times New Roman" w:cs="Times New Roman"/>
          <w:smallCaps/>
          <w:noProof/>
          <w:color w:val="000000"/>
          <w:sz w:val="22"/>
          <w:szCs w:val="22"/>
          <w:lang w:val="fr-CH"/>
        </w:rPr>
        <w:t>J. </w:t>
      </w:r>
      <w:r w:rsidRPr="003B46F0">
        <w:rPr>
          <w:rFonts w:ascii="Times New Roman" w:hAnsi="Times New Roman" w:cs="Times New Roman"/>
          <w:smallCaps/>
          <w:noProof/>
          <w:color w:val="000000"/>
          <w:sz w:val="22"/>
          <w:szCs w:val="22"/>
          <w:lang w:val="fr-CH"/>
        </w:rPr>
        <w:t>Carcopino</w:t>
      </w:r>
      <w:r w:rsidRPr="003B46F0">
        <w:rPr>
          <w:rFonts w:ascii="Times New Roman" w:hAnsi="Times New Roman" w:cs="Times New Roman"/>
          <w:noProof/>
          <w:color w:val="000000"/>
          <w:sz w:val="22"/>
          <w:szCs w:val="22"/>
          <w:lang w:val="fr-CH"/>
        </w:rPr>
        <w:t xml:space="preserve">, Sylla ou la monarchie manquée, Paris 1931. </w:t>
      </w:r>
    </w:p>
    <w:p w:rsidR="00A22311" w:rsidRPr="00D347E9" w:rsidRDefault="00A22311" w:rsidP="006D533F">
      <w:pPr>
        <w:pStyle w:val="NurText"/>
        <w:spacing w:after="60"/>
        <w:ind w:left="567" w:hanging="567"/>
        <w:jc w:val="both"/>
        <w:rPr>
          <w:rFonts w:ascii="Times New Roman" w:hAnsi="Times New Roman" w:cs="Times New Roman"/>
          <w:noProof/>
          <w:color w:val="000000"/>
          <w:sz w:val="22"/>
          <w:szCs w:val="22"/>
        </w:rPr>
      </w:pPr>
      <w:r w:rsidRPr="00D347E9">
        <w:rPr>
          <w:rFonts w:ascii="Times New Roman" w:hAnsi="Times New Roman" w:cs="Times New Roman"/>
          <w:noProof/>
          <w:color w:val="000000"/>
          <w:sz w:val="22"/>
          <w:szCs w:val="22"/>
        </w:rPr>
        <w:t xml:space="preserve">Carlsen 2001 = </w:t>
      </w:r>
      <w:r w:rsidR="00471A1B">
        <w:rPr>
          <w:rFonts w:ascii="Times New Roman" w:hAnsi="Times New Roman" w:cs="Times New Roman"/>
          <w:smallCaps/>
          <w:noProof/>
          <w:color w:val="000000"/>
          <w:sz w:val="22"/>
          <w:szCs w:val="22"/>
        </w:rPr>
        <w:t>J. </w:t>
      </w:r>
      <w:r w:rsidRPr="00D347E9">
        <w:rPr>
          <w:rFonts w:ascii="Times New Roman" w:hAnsi="Times New Roman" w:cs="Times New Roman"/>
          <w:smallCaps/>
          <w:noProof/>
          <w:color w:val="000000"/>
          <w:sz w:val="22"/>
          <w:szCs w:val="22"/>
        </w:rPr>
        <w:t>Carlsen</w:t>
      </w:r>
      <w:r w:rsidRPr="00D347E9">
        <w:rPr>
          <w:rFonts w:ascii="Times New Roman" w:hAnsi="Times New Roman" w:cs="Times New Roman"/>
          <w:noProof/>
          <w:color w:val="000000"/>
          <w:sz w:val="22"/>
          <w:szCs w:val="22"/>
        </w:rPr>
        <w:t xml:space="preserve">, </w:t>
      </w:r>
      <w:r w:rsidRPr="00D347E9">
        <w:rPr>
          <w:rFonts w:ascii="Times New Roman" w:hAnsi="Times New Roman" w:cs="Times New Roman"/>
          <w:color w:val="000000"/>
          <w:sz w:val="22"/>
          <w:szCs w:val="22"/>
        </w:rPr>
        <w:t>Landowners, Tenants and Estate Managers in Roman Italy, in: Herz u. Waldherr (Hgg.) 2001, 41</w:t>
      </w:r>
      <w:r w:rsidR="00754F64" w:rsidRPr="00D347E9">
        <w:rPr>
          <w:rFonts w:ascii="Times New Roman" w:hAnsi="Times New Roman" w:cs="Times New Roman"/>
          <w:color w:val="000000"/>
          <w:sz w:val="22"/>
          <w:szCs w:val="22"/>
        </w:rPr>
        <w:t>–</w:t>
      </w:r>
      <w:r w:rsidRPr="00D347E9">
        <w:rPr>
          <w:rFonts w:ascii="Times New Roman" w:hAnsi="Times New Roman" w:cs="Times New Roman"/>
          <w:color w:val="000000"/>
          <w:sz w:val="22"/>
          <w:szCs w:val="22"/>
        </w:rPr>
        <w:t>46.</w:t>
      </w:r>
    </w:p>
    <w:p w:rsidR="009119A4" w:rsidRDefault="009119A4" w:rsidP="006D533F">
      <w:pPr>
        <w:pStyle w:val="NurText"/>
        <w:spacing w:after="60"/>
        <w:ind w:left="567" w:hanging="567"/>
        <w:jc w:val="both"/>
        <w:rPr>
          <w:rFonts w:ascii="Times New Roman" w:hAnsi="Times New Roman" w:cs="Times New Roman"/>
          <w:smallCaps/>
          <w:color w:val="000000"/>
          <w:sz w:val="22"/>
          <w:szCs w:val="22"/>
        </w:rPr>
      </w:pPr>
      <w:r w:rsidRPr="000A0452">
        <w:rPr>
          <w:rFonts w:ascii="Times New Roman" w:hAnsi="Times New Roman" w:cs="Times New Roman"/>
          <w:noProof/>
          <w:color w:val="000000"/>
          <w:sz w:val="22"/>
          <w:szCs w:val="22"/>
        </w:rPr>
        <w:t xml:space="preserve">Carroll (Hg.) 1992 = </w:t>
      </w:r>
      <w:r w:rsidR="00471A1B">
        <w:rPr>
          <w:rFonts w:ascii="Times New Roman" w:hAnsi="Times New Roman" w:cs="Times New Roman"/>
          <w:smallCaps/>
          <w:noProof/>
          <w:color w:val="000000"/>
          <w:sz w:val="22"/>
          <w:szCs w:val="22"/>
        </w:rPr>
        <w:t>M. </w:t>
      </w:r>
      <w:r w:rsidRPr="000A0452">
        <w:rPr>
          <w:rFonts w:ascii="Times New Roman" w:hAnsi="Times New Roman" w:cs="Times New Roman"/>
          <w:smallCaps/>
          <w:noProof/>
          <w:color w:val="000000"/>
          <w:sz w:val="22"/>
          <w:szCs w:val="22"/>
        </w:rPr>
        <w:t xml:space="preserve">Carroll-Spillecke </w:t>
      </w:r>
      <w:r w:rsidRPr="000A0452">
        <w:rPr>
          <w:rFonts w:ascii="Times New Roman" w:hAnsi="Times New Roman" w:cs="Times New Roman"/>
          <w:noProof/>
          <w:color w:val="000000"/>
          <w:sz w:val="22"/>
          <w:szCs w:val="22"/>
        </w:rPr>
        <w:t>(Hg.), Der Garten von der Antike bis zum Mittelalter, Mainz 1992.</w:t>
      </w:r>
    </w:p>
    <w:p w:rsidR="00F30630" w:rsidRPr="003B46F0" w:rsidRDefault="00F30630" w:rsidP="006D533F">
      <w:pPr>
        <w:spacing w:after="60"/>
        <w:ind w:left="709" w:hanging="709"/>
        <w:jc w:val="both"/>
        <w:rPr>
          <w:smallCaps/>
          <w:color w:val="000000"/>
          <w:sz w:val="22"/>
          <w:szCs w:val="22"/>
          <w:lang w:val="it-IT"/>
        </w:rPr>
      </w:pPr>
      <w:r w:rsidRPr="003B46F0">
        <w:rPr>
          <w:sz w:val="22"/>
          <w:szCs w:val="22"/>
          <w:lang w:val="it-IT"/>
        </w:rPr>
        <w:t>Castagna 2003</w:t>
      </w:r>
      <w:r w:rsidRPr="003B46F0">
        <w:rPr>
          <w:smallCaps/>
          <w:sz w:val="22"/>
          <w:szCs w:val="22"/>
          <w:lang w:val="it-IT"/>
        </w:rPr>
        <w:t xml:space="preserve"> = </w:t>
      </w:r>
      <w:r w:rsidR="00471A1B">
        <w:rPr>
          <w:smallCaps/>
          <w:sz w:val="22"/>
          <w:szCs w:val="22"/>
          <w:lang w:val="it-IT"/>
        </w:rPr>
        <w:t>L. </w:t>
      </w:r>
      <w:r w:rsidRPr="003B46F0">
        <w:rPr>
          <w:smallCaps/>
          <w:sz w:val="22"/>
          <w:szCs w:val="22"/>
          <w:lang w:val="it-IT"/>
        </w:rPr>
        <w:t>Castagna</w:t>
      </w:r>
      <w:r w:rsidRPr="003B46F0">
        <w:rPr>
          <w:sz w:val="22"/>
          <w:szCs w:val="22"/>
          <w:lang w:val="it-IT"/>
        </w:rPr>
        <w:t xml:space="preserve">, Teoria e prassi </w:t>
      </w:r>
      <w:proofErr w:type="gramStart"/>
      <w:r w:rsidRPr="003B46F0">
        <w:rPr>
          <w:sz w:val="22"/>
          <w:szCs w:val="22"/>
          <w:lang w:val="it-IT"/>
        </w:rPr>
        <w:t xml:space="preserve">dell’ </w:t>
      </w:r>
      <w:proofErr w:type="gramEnd"/>
      <w:r w:rsidRPr="003B46F0">
        <w:rPr>
          <w:sz w:val="22"/>
          <w:szCs w:val="22"/>
          <w:lang w:val="it-IT"/>
        </w:rPr>
        <w:t xml:space="preserve">amicizia in Plinio il Giovane, in: </w:t>
      </w:r>
      <w:r w:rsidR="00B96E7B" w:rsidRPr="003B46F0">
        <w:rPr>
          <w:sz w:val="22"/>
          <w:szCs w:val="22"/>
          <w:lang w:val="it-IT"/>
        </w:rPr>
        <w:t xml:space="preserve">Castagna </w:t>
      </w:r>
      <w:r w:rsidR="00290047">
        <w:rPr>
          <w:sz w:val="22"/>
          <w:szCs w:val="22"/>
          <w:lang w:val="it-IT"/>
        </w:rPr>
        <w:t>u. a.</w:t>
      </w:r>
      <w:r w:rsidRPr="003B46F0">
        <w:rPr>
          <w:sz w:val="22"/>
          <w:szCs w:val="22"/>
          <w:lang w:val="it-IT"/>
        </w:rPr>
        <w:t xml:space="preserve"> (Hgg.)</w:t>
      </w:r>
      <w:r w:rsidR="00B96E7B" w:rsidRPr="003B46F0">
        <w:rPr>
          <w:sz w:val="22"/>
          <w:szCs w:val="22"/>
          <w:lang w:val="it-IT"/>
        </w:rPr>
        <w:t xml:space="preserve"> 2003</w:t>
      </w:r>
      <w:r w:rsidRPr="003B46F0">
        <w:rPr>
          <w:sz w:val="22"/>
          <w:szCs w:val="22"/>
          <w:lang w:val="it-IT"/>
        </w:rPr>
        <w:t>, 145</w:t>
      </w:r>
      <w:r w:rsidR="00754F64">
        <w:rPr>
          <w:sz w:val="22"/>
          <w:szCs w:val="22"/>
          <w:lang w:val="it-IT"/>
        </w:rPr>
        <w:t>–</w:t>
      </w:r>
      <w:r w:rsidRPr="003B46F0">
        <w:rPr>
          <w:sz w:val="22"/>
          <w:szCs w:val="22"/>
          <w:lang w:val="it-IT"/>
        </w:rPr>
        <w:t>172.</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Castagna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(Hgg.) 2003 = </w:t>
      </w:r>
      <w:r w:rsidR="00471A1B">
        <w:rPr>
          <w:rFonts w:ascii="Times New Roman" w:hAnsi="Times New Roman" w:cs="Times New Roman"/>
          <w:smallCaps/>
          <w:noProof/>
          <w:color w:val="000000"/>
          <w:sz w:val="22"/>
          <w:szCs w:val="22"/>
        </w:rPr>
        <w:t>L. </w:t>
      </w:r>
      <w:r w:rsidRPr="000A0452">
        <w:rPr>
          <w:rFonts w:ascii="Times New Roman" w:hAnsi="Times New Roman" w:cs="Times New Roman"/>
          <w:smallCaps/>
          <w:noProof/>
          <w:color w:val="000000"/>
          <w:sz w:val="22"/>
          <w:szCs w:val="22"/>
        </w:rPr>
        <w:t xml:space="preserve">Castagna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(Hgg.), Plinius der Jüngere und seine Zeit, Leipzig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2003.</w:t>
      </w:r>
    </w:p>
    <w:p w:rsidR="009119A4" w:rsidRPr="003B46F0" w:rsidRDefault="009119A4" w:rsidP="006D533F">
      <w:pPr>
        <w:pStyle w:val="NurText"/>
        <w:spacing w:after="60"/>
        <w:ind w:left="567" w:hanging="567"/>
        <w:jc w:val="both"/>
        <w:rPr>
          <w:rFonts w:ascii="Times New Roman" w:hAnsi="Times New Roman" w:cs="Times New Roman"/>
          <w:color w:val="000000"/>
          <w:sz w:val="22"/>
          <w:szCs w:val="22"/>
          <w:lang w:val="fr-CH"/>
        </w:rPr>
      </w:pPr>
      <w:r w:rsidRPr="003B46F0">
        <w:rPr>
          <w:rFonts w:ascii="Times New Roman" w:hAnsi="Times New Roman" w:cs="Times New Roman"/>
          <w:color w:val="000000"/>
          <w:sz w:val="22"/>
          <w:szCs w:val="22"/>
          <w:lang w:val="fr-CH"/>
        </w:rPr>
        <w:t xml:space="preserve">Cébeillac-Gervasoni u. Lamoine (Hgg.) 2003 = </w:t>
      </w:r>
      <w:r w:rsidR="00471A1B">
        <w:rPr>
          <w:rFonts w:ascii="Times New Roman" w:hAnsi="Times New Roman" w:cs="Times New Roman"/>
          <w:smallCaps/>
          <w:color w:val="000000"/>
          <w:sz w:val="22"/>
          <w:szCs w:val="22"/>
          <w:lang w:val="fr-CH"/>
        </w:rPr>
        <w:t>M. </w:t>
      </w:r>
      <w:r w:rsidRPr="003B46F0">
        <w:rPr>
          <w:rFonts w:ascii="Times New Roman" w:hAnsi="Times New Roman" w:cs="Times New Roman"/>
          <w:smallCaps/>
          <w:color w:val="000000"/>
          <w:sz w:val="22"/>
          <w:szCs w:val="22"/>
          <w:lang w:val="fr-CH"/>
        </w:rPr>
        <w:t>Cébeillac-Gervasoni</w:t>
      </w:r>
      <w:r w:rsidRPr="003B46F0">
        <w:rPr>
          <w:rFonts w:ascii="Times New Roman" w:hAnsi="Times New Roman" w:cs="Times New Roman"/>
          <w:color w:val="000000"/>
          <w:sz w:val="22"/>
          <w:szCs w:val="22"/>
          <w:lang w:val="fr-CH"/>
        </w:rPr>
        <w:t xml:space="preserve"> u. </w:t>
      </w:r>
      <w:r w:rsidR="00471A1B">
        <w:rPr>
          <w:rFonts w:ascii="Times New Roman" w:hAnsi="Times New Roman" w:cs="Times New Roman"/>
          <w:smallCaps/>
          <w:color w:val="000000"/>
          <w:sz w:val="22"/>
          <w:szCs w:val="22"/>
          <w:lang w:val="fr-CH"/>
        </w:rPr>
        <w:t>L. </w:t>
      </w:r>
      <w:r w:rsidRPr="003B46F0">
        <w:rPr>
          <w:rFonts w:ascii="Times New Roman" w:hAnsi="Times New Roman" w:cs="Times New Roman"/>
          <w:smallCaps/>
          <w:color w:val="000000"/>
          <w:sz w:val="22"/>
          <w:szCs w:val="22"/>
          <w:lang w:val="fr-CH"/>
        </w:rPr>
        <w:t>Lamoine</w:t>
      </w:r>
      <w:r w:rsidRPr="003B46F0">
        <w:rPr>
          <w:rFonts w:ascii="Times New Roman" w:hAnsi="Times New Roman" w:cs="Times New Roman"/>
          <w:color w:val="000000"/>
          <w:sz w:val="22"/>
          <w:szCs w:val="22"/>
          <w:lang w:val="fr-CH"/>
        </w:rPr>
        <w:t xml:space="preserve"> (Hgg.), Les élites et leurs facettes. Les élites locales dans le monde hellénistique et romain, Rom 2003.</w:t>
      </w:r>
    </w:p>
    <w:p w:rsidR="009119A4" w:rsidRPr="00A75EE7" w:rsidRDefault="009119A4" w:rsidP="006D533F">
      <w:pPr>
        <w:pStyle w:val="NurText"/>
        <w:spacing w:after="60"/>
        <w:ind w:left="567" w:hanging="567"/>
        <w:jc w:val="both"/>
        <w:rPr>
          <w:rFonts w:ascii="Times New Roman" w:hAnsi="Times New Roman" w:cs="Times New Roman"/>
          <w:color w:val="000000"/>
          <w:sz w:val="22"/>
          <w:szCs w:val="22"/>
          <w:lang w:val="en-US"/>
        </w:rPr>
      </w:pPr>
      <w:r w:rsidRPr="003B46F0">
        <w:rPr>
          <w:rFonts w:ascii="Times New Roman" w:hAnsi="Times New Roman" w:cs="Times New Roman"/>
          <w:color w:val="000000"/>
          <w:sz w:val="22"/>
          <w:szCs w:val="22"/>
          <w:lang w:val="fr-CH"/>
        </w:rPr>
        <w:t xml:space="preserve">Chaisemartin 2003 = </w:t>
      </w:r>
      <w:r w:rsidR="00471A1B">
        <w:rPr>
          <w:rFonts w:ascii="Times New Roman" w:hAnsi="Times New Roman" w:cs="Times New Roman"/>
          <w:smallCaps/>
          <w:color w:val="000000"/>
          <w:sz w:val="22"/>
          <w:szCs w:val="22"/>
          <w:lang w:val="fr-CH"/>
        </w:rPr>
        <w:t>N. </w:t>
      </w:r>
      <w:r w:rsidRPr="003B46F0">
        <w:rPr>
          <w:rFonts w:ascii="Times New Roman" w:hAnsi="Times New Roman" w:cs="Times New Roman"/>
          <w:smallCaps/>
          <w:color w:val="000000"/>
          <w:sz w:val="22"/>
          <w:szCs w:val="22"/>
          <w:lang w:val="fr-CH"/>
        </w:rPr>
        <w:t>de Chaisemartin</w:t>
      </w:r>
      <w:r w:rsidRPr="003B46F0">
        <w:rPr>
          <w:rFonts w:ascii="Times New Roman" w:hAnsi="Times New Roman" w:cs="Times New Roman"/>
          <w:color w:val="000000"/>
          <w:sz w:val="22"/>
          <w:szCs w:val="22"/>
          <w:lang w:val="fr-CH"/>
        </w:rPr>
        <w:t xml:space="preserve">, Rome. Paysage urbain et idéologie. Des Scipions à Hadrien (IIe s. av. </w:t>
      </w:r>
      <w:r w:rsidRPr="00340C75">
        <w:rPr>
          <w:rFonts w:ascii="Times New Roman" w:hAnsi="Times New Roman" w:cs="Times New Roman"/>
          <w:color w:val="000000"/>
          <w:sz w:val="22"/>
          <w:szCs w:val="22"/>
          <w:lang w:val="en-US"/>
        </w:rPr>
        <w:t>J.-</w:t>
      </w:r>
      <w:r w:rsidR="00471A1B">
        <w:rPr>
          <w:rFonts w:ascii="Times New Roman" w:hAnsi="Times New Roman" w:cs="Times New Roman"/>
          <w:color w:val="000000"/>
          <w:sz w:val="22"/>
          <w:szCs w:val="22"/>
          <w:lang w:val="en-US"/>
        </w:rPr>
        <w:t>C. </w:t>
      </w:r>
      <w:r w:rsidRPr="00340C75">
        <w:rPr>
          <w:rFonts w:ascii="Times New Roman" w:hAnsi="Times New Roman" w:cs="Times New Roman"/>
          <w:color w:val="000000"/>
          <w:sz w:val="22"/>
          <w:szCs w:val="22"/>
          <w:lang w:val="en-US"/>
        </w:rPr>
        <w:t xml:space="preserve">– IIe s. ap. </w:t>
      </w:r>
      <w:r w:rsidRPr="00A75EE7">
        <w:rPr>
          <w:rFonts w:ascii="Times New Roman" w:hAnsi="Times New Roman" w:cs="Times New Roman"/>
          <w:color w:val="000000"/>
          <w:sz w:val="22"/>
          <w:szCs w:val="22"/>
          <w:lang w:val="en-US"/>
        </w:rPr>
        <w:t>J.-C.), Paris 2003.</w:t>
      </w:r>
    </w:p>
    <w:p w:rsidR="009119A4" w:rsidRPr="00D709BD" w:rsidRDefault="00471A1B" w:rsidP="006D533F">
      <w:pPr>
        <w:pStyle w:val="NurText"/>
        <w:spacing w:after="60"/>
        <w:ind w:left="567" w:hanging="567"/>
        <w:jc w:val="both"/>
        <w:rPr>
          <w:rFonts w:ascii="Times New Roman" w:hAnsi="Times New Roman" w:cs="Times New Roman"/>
          <w:noProof/>
          <w:color w:val="000000"/>
          <w:sz w:val="22"/>
          <w:szCs w:val="22"/>
          <w:lang w:val="en-US"/>
        </w:rPr>
      </w:pPr>
      <w:r>
        <w:rPr>
          <w:rFonts w:ascii="Times New Roman" w:hAnsi="Times New Roman" w:cs="Times New Roman"/>
          <w:noProof/>
          <w:color w:val="000000"/>
          <w:sz w:val="22"/>
          <w:szCs w:val="22"/>
          <w:lang w:val="en-US"/>
        </w:rPr>
        <w:t>E. </w:t>
      </w:r>
      <w:r w:rsidR="009119A4" w:rsidRPr="00D709BD">
        <w:rPr>
          <w:rFonts w:ascii="Times New Roman" w:hAnsi="Times New Roman" w:cs="Times New Roman"/>
          <w:noProof/>
          <w:color w:val="000000"/>
          <w:sz w:val="22"/>
          <w:szCs w:val="22"/>
          <w:lang w:val="en-US"/>
        </w:rPr>
        <w:t xml:space="preserve">Champlin 1982 = </w:t>
      </w:r>
      <w:r>
        <w:rPr>
          <w:rFonts w:ascii="Times New Roman" w:hAnsi="Times New Roman" w:cs="Times New Roman"/>
          <w:smallCaps/>
          <w:noProof/>
          <w:color w:val="000000"/>
          <w:sz w:val="22"/>
          <w:szCs w:val="22"/>
          <w:lang w:val="en-US"/>
        </w:rPr>
        <w:t>E. </w:t>
      </w:r>
      <w:r w:rsidR="009119A4" w:rsidRPr="00D709BD">
        <w:rPr>
          <w:rFonts w:ascii="Times New Roman" w:hAnsi="Times New Roman" w:cs="Times New Roman"/>
          <w:smallCaps/>
          <w:noProof/>
          <w:color w:val="000000"/>
          <w:sz w:val="22"/>
          <w:szCs w:val="22"/>
          <w:lang w:val="en-US"/>
        </w:rPr>
        <w:t>Champlin</w:t>
      </w:r>
      <w:r w:rsidR="009119A4" w:rsidRPr="00D709BD">
        <w:rPr>
          <w:rFonts w:ascii="Times New Roman" w:hAnsi="Times New Roman" w:cs="Times New Roman"/>
          <w:noProof/>
          <w:color w:val="000000"/>
          <w:sz w:val="22"/>
          <w:szCs w:val="22"/>
          <w:lang w:val="en-US"/>
        </w:rPr>
        <w:t xml:space="preserve">, The </w:t>
      </w:r>
      <w:r w:rsidR="009119A4" w:rsidRPr="00D709BD">
        <w:rPr>
          <w:rFonts w:ascii="Times New Roman" w:hAnsi="Times New Roman" w:cs="Times New Roman"/>
          <w:i/>
          <w:iCs/>
          <w:noProof/>
          <w:color w:val="000000"/>
          <w:sz w:val="22"/>
          <w:szCs w:val="22"/>
          <w:lang w:val="en-US"/>
        </w:rPr>
        <w:t>suburbium</w:t>
      </w:r>
      <w:r w:rsidR="009119A4" w:rsidRPr="00D709BD">
        <w:rPr>
          <w:rFonts w:ascii="Times New Roman" w:hAnsi="Times New Roman" w:cs="Times New Roman"/>
          <w:noProof/>
          <w:color w:val="000000"/>
          <w:sz w:val="22"/>
          <w:szCs w:val="22"/>
          <w:lang w:val="en-US"/>
        </w:rPr>
        <w:t xml:space="preserve"> of Rome, in: AJAH 7 (1982), 97</w:t>
      </w:r>
      <w:r w:rsidR="00754F64">
        <w:rPr>
          <w:rFonts w:ascii="Times New Roman" w:hAnsi="Times New Roman" w:cs="Times New Roman"/>
          <w:noProof/>
          <w:color w:val="000000"/>
          <w:sz w:val="22"/>
          <w:szCs w:val="22"/>
          <w:lang w:val="en-US"/>
        </w:rPr>
        <w:t>–</w:t>
      </w:r>
      <w:r w:rsidR="009119A4" w:rsidRPr="00D709BD">
        <w:rPr>
          <w:rFonts w:ascii="Times New Roman" w:hAnsi="Times New Roman" w:cs="Times New Roman"/>
          <w:noProof/>
          <w:color w:val="000000"/>
          <w:sz w:val="22"/>
          <w:szCs w:val="22"/>
          <w:lang w:val="en-US"/>
        </w:rPr>
        <w:t>117.</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3B46F0">
        <w:rPr>
          <w:rFonts w:ascii="Times New Roman" w:hAnsi="Times New Roman" w:cs="Times New Roman"/>
          <w:noProof/>
          <w:color w:val="000000"/>
          <w:sz w:val="22"/>
          <w:szCs w:val="22"/>
          <w:lang w:val="fr-CH"/>
        </w:rPr>
        <w:t xml:space="preserve">Chastagnol 1992 = </w:t>
      </w:r>
      <w:r w:rsidR="00471A1B">
        <w:rPr>
          <w:rFonts w:ascii="Times New Roman" w:hAnsi="Times New Roman" w:cs="Times New Roman"/>
          <w:smallCaps/>
          <w:noProof/>
          <w:color w:val="000000"/>
          <w:sz w:val="22"/>
          <w:szCs w:val="22"/>
          <w:lang w:val="fr-CH"/>
        </w:rPr>
        <w:t>A. </w:t>
      </w:r>
      <w:r w:rsidRPr="003B46F0">
        <w:rPr>
          <w:rFonts w:ascii="Times New Roman" w:hAnsi="Times New Roman" w:cs="Times New Roman"/>
          <w:smallCaps/>
          <w:noProof/>
          <w:color w:val="000000"/>
          <w:sz w:val="22"/>
          <w:szCs w:val="22"/>
          <w:lang w:val="fr-CH"/>
        </w:rPr>
        <w:t>Chastagnol</w:t>
      </w:r>
      <w:r w:rsidRPr="003B46F0">
        <w:rPr>
          <w:rFonts w:ascii="Times New Roman" w:hAnsi="Times New Roman" w:cs="Times New Roman"/>
          <w:noProof/>
          <w:color w:val="000000"/>
          <w:sz w:val="22"/>
          <w:szCs w:val="22"/>
          <w:lang w:val="fr-CH"/>
        </w:rPr>
        <w:t>, Le sénat romain à l’époque impériale. Recherches sur la composition de l’assemblée et le statut de ses membres, Paris 1992.</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Christ 2005 = </w:t>
      </w:r>
      <w:r w:rsidR="00471A1B">
        <w:rPr>
          <w:rFonts w:ascii="Times New Roman" w:hAnsi="Times New Roman" w:cs="Times New Roman"/>
          <w:smallCaps/>
          <w:noProof/>
          <w:color w:val="000000"/>
          <w:sz w:val="22"/>
          <w:szCs w:val="22"/>
        </w:rPr>
        <w:t>K. </w:t>
      </w:r>
      <w:r w:rsidRPr="000A0452">
        <w:rPr>
          <w:rFonts w:ascii="Times New Roman" w:hAnsi="Times New Roman" w:cs="Times New Roman"/>
          <w:smallCaps/>
          <w:noProof/>
          <w:color w:val="000000"/>
          <w:sz w:val="22"/>
          <w:szCs w:val="22"/>
        </w:rPr>
        <w:t>Christ</w:t>
      </w:r>
      <w:r w:rsidRPr="000A0452">
        <w:rPr>
          <w:rFonts w:ascii="Times New Roman" w:hAnsi="Times New Roman" w:cs="Times New Roman"/>
          <w:noProof/>
          <w:color w:val="000000"/>
          <w:sz w:val="22"/>
          <w:szCs w:val="22"/>
        </w:rPr>
        <w:t xml:space="preserve">, Sulla. Eine römische Karriere, </w:t>
      </w:r>
      <w:r w:rsidR="007B5B78">
        <w:rPr>
          <w:rFonts w:ascii="Times New Roman" w:hAnsi="Times New Roman" w:cs="Times New Roman"/>
          <w:noProof/>
          <w:color w:val="000000"/>
          <w:sz w:val="22"/>
          <w:szCs w:val="22"/>
        </w:rPr>
        <w:t>3. Aufl.</w:t>
      </w:r>
      <w:r w:rsidRPr="000A0452">
        <w:rPr>
          <w:rFonts w:ascii="Times New Roman" w:hAnsi="Times New Roman" w:cs="Times New Roman"/>
          <w:noProof/>
          <w:color w:val="000000"/>
          <w:sz w:val="22"/>
          <w:szCs w:val="22"/>
        </w:rPr>
        <w:t>, München 2005.</w:t>
      </w:r>
    </w:p>
    <w:p w:rsidR="00AC17EC" w:rsidRPr="000A0452" w:rsidRDefault="00AC17EC" w:rsidP="00AC17EC">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Christ 2003 = </w:t>
      </w:r>
      <w:r w:rsidR="00471A1B">
        <w:rPr>
          <w:rFonts w:ascii="Times New Roman" w:hAnsi="Times New Roman" w:cs="Times New Roman"/>
          <w:smallCaps/>
          <w:noProof/>
          <w:color w:val="000000"/>
          <w:sz w:val="22"/>
          <w:szCs w:val="22"/>
        </w:rPr>
        <w:t>K. </w:t>
      </w:r>
      <w:r w:rsidRPr="000A0452">
        <w:rPr>
          <w:rFonts w:ascii="Times New Roman" w:hAnsi="Times New Roman" w:cs="Times New Roman"/>
          <w:smallCaps/>
          <w:noProof/>
          <w:color w:val="000000"/>
          <w:sz w:val="22"/>
          <w:szCs w:val="22"/>
        </w:rPr>
        <w:t>Christ</w:t>
      </w:r>
      <w:r w:rsidRPr="000A0452">
        <w:rPr>
          <w:rFonts w:ascii="Times New Roman" w:hAnsi="Times New Roman" w:cs="Times New Roman"/>
          <w:noProof/>
          <w:color w:val="000000"/>
          <w:sz w:val="22"/>
          <w:szCs w:val="22"/>
        </w:rPr>
        <w:t xml:space="preserve">, Geschichtsbild und Zeitgeschichte bei Velleius Paterculus, in: Hantos (Hg.) 2003, </w:t>
      </w:r>
      <w:r w:rsidR="00896A6E" w:rsidRPr="000A0452">
        <w:rPr>
          <w:rFonts w:ascii="Times New Roman" w:hAnsi="Times New Roman" w:cs="Times New Roman"/>
          <w:noProof/>
          <w:color w:val="000000"/>
          <w:sz w:val="22"/>
          <w:szCs w:val="22"/>
        </w:rPr>
        <w:t>61</w:t>
      </w:r>
      <w:r w:rsidR="00754F64">
        <w:rPr>
          <w:rFonts w:ascii="Times New Roman" w:hAnsi="Times New Roman" w:cs="Times New Roman"/>
          <w:noProof/>
          <w:color w:val="000000"/>
          <w:sz w:val="22"/>
          <w:szCs w:val="22"/>
        </w:rPr>
        <w:t>–</w:t>
      </w:r>
      <w:r w:rsidR="00896A6E" w:rsidRPr="000A0452">
        <w:rPr>
          <w:rFonts w:ascii="Times New Roman" w:hAnsi="Times New Roman" w:cs="Times New Roman"/>
          <w:noProof/>
          <w:color w:val="000000"/>
          <w:sz w:val="22"/>
          <w:szCs w:val="22"/>
        </w:rPr>
        <w:t>80.</w:t>
      </w:r>
    </w:p>
    <w:p w:rsidR="00896A6E" w:rsidRPr="000A0452" w:rsidRDefault="00896A6E" w:rsidP="00AC17EC">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lastRenderedPageBreak/>
        <w:t xml:space="preserve">Christ 2001 = </w:t>
      </w:r>
      <w:r w:rsidR="00471A1B">
        <w:rPr>
          <w:rFonts w:ascii="Times New Roman" w:hAnsi="Times New Roman" w:cs="Times New Roman"/>
          <w:smallCaps/>
          <w:noProof/>
          <w:color w:val="000000"/>
          <w:sz w:val="22"/>
          <w:szCs w:val="22"/>
        </w:rPr>
        <w:t>K. </w:t>
      </w:r>
      <w:r w:rsidRPr="000A0452">
        <w:rPr>
          <w:rFonts w:ascii="Times New Roman" w:hAnsi="Times New Roman" w:cs="Times New Roman"/>
          <w:smallCaps/>
          <w:noProof/>
          <w:color w:val="000000"/>
          <w:sz w:val="22"/>
          <w:szCs w:val="22"/>
        </w:rPr>
        <w:t>Christ</w:t>
      </w:r>
      <w:r w:rsidRPr="000A0452">
        <w:rPr>
          <w:rFonts w:ascii="Times New Roman" w:hAnsi="Times New Roman" w:cs="Times New Roman"/>
          <w:noProof/>
          <w:color w:val="000000"/>
          <w:sz w:val="22"/>
          <w:szCs w:val="22"/>
        </w:rPr>
        <w:t>, Velleius und Tiberius, in: Historia 50 (2001), 180</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192.</w:t>
      </w:r>
    </w:p>
    <w:p w:rsidR="00AC17EC" w:rsidRPr="000A0452" w:rsidRDefault="009119A4" w:rsidP="00AC17EC">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Christ 2000 = </w:t>
      </w:r>
      <w:r w:rsidR="00471A1B">
        <w:rPr>
          <w:rFonts w:ascii="Times New Roman" w:hAnsi="Times New Roman" w:cs="Times New Roman"/>
          <w:smallCaps/>
          <w:noProof/>
          <w:color w:val="000000"/>
          <w:sz w:val="22"/>
          <w:szCs w:val="22"/>
        </w:rPr>
        <w:t>K. </w:t>
      </w:r>
      <w:r w:rsidRPr="000A0452">
        <w:rPr>
          <w:rFonts w:ascii="Times New Roman" w:hAnsi="Times New Roman" w:cs="Times New Roman"/>
          <w:smallCaps/>
          <w:noProof/>
          <w:color w:val="000000"/>
          <w:sz w:val="22"/>
          <w:szCs w:val="22"/>
        </w:rPr>
        <w:t>Christ</w:t>
      </w:r>
      <w:r w:rsidRPr="000A0452">
        <w:rPr>
          <w:rFonts w:ascii="Times New Roman" w:hAnsi="Times New Roman" w:cs="Times New Roman"/>
          <w:noProof/>
          <w:color w:val="000000"/>
          <w:sz w:val="22"/>
          <w:szCs w:val="22"/>
        </w:rPr>
        <w:t>, Krise und Untergang der Römischen Republik, 4. überarb. Aufl., Darmstadt 2000.</w:t>
      </w:r>
    </w:p>
    <w:p w:rsidR="00E96B9F" w:rsidRPr="000A0452" w:rsidRDefault="00E96B9F" w:rsidP="006D533F">
      <w:pPr>
        <w:pStyle w:val="NurText"/>
        <w:spacing w:after="60"/>
        <w:ind w:left="567" w:hanging="567"/>
        <w:jc w:val="both"/>
        <w:rPr>
          <w:rFonts w:ascii="Times New Roman" w:hAnsi="Times New Roman" w:cs="Times New Roman"/>
          <w:noProof/>
          <w:color w:val="000000"/>
          <w:sz w:val="22"/>
          <w:szCs w:val="22"/>
        </w:rPr>
      </w:pPr>
      <w:r w:rsidRPr="00F570ED">
        <w:rPr>
          <w:rFonts w:ascii="Times New Roman" w:hAnsi="Times New Roman" w:cs="Times New Roman"/>
          <w:sz w:val="22"/>
          <w:szCs w:val="22"/>
        </w:rPr>
        <w:t xml:space="preserve">Christes 1988 = </w:t>
      </w:r>
      <w:r w:rsidR="00471A1B" w:rsidRPr="00F570ED">
        <w:rPr>
          <w:rFonts w:ascii="Times New Roman" w:hAnsi="Times New Roman" w:cs="Times New Roman"/>
          <w:smallCaps/>
          <w:sz w:val="22"/>
          <w:szCs w:val="22"/>
        </w:rPr>
        <w:t>J. </w:t>
      </w:r>
      <w:r w:rsidRPr="00F570ED">
        <w:rPr>
          <w:rFonts w:ascii="Times New Roman" w:hAnsi="Times New Roman" w:cs="Times New Roman"/>
          <w:smallCaps/>
          <w:sz w:val="22"/>
          <w:szCs w:val="22"/>
        </w:rPr>
        <w:t>Christes</w:t>
      </w:r>
      <w:r w:rsidRPr="00F570ED">
        <w:rPr>
          <w:rFonts w:ascii="Times New Roman" w:hAnsi="Times New Roman" w:cs="Times New Roman"/>
          <w:sz w:val="22"/>
          <w:szCs w:val="22"/>
        </w:rPr>
        <w:t xml:space="preserve">, </w:t>
      </w:r>
      <w:r w:rsidRPr="00F570ED">
        <w:rPr>
          <w:rFonts w:ascii="Times New Roman" w:hAnsi="Times New Roman" w:cs="Times New Roman"/>
          <w:i/>
          <w:sz w:val="22"/>
          <w:szCs w:val="22"/>
        </w:rPr>
        <w:t>Cum dignitate otium</w:t>
      </w:r>
      <w:r w:rsidRPr="00F570ED">
        <w:rPr>
          <w:rFonts w:ascii="Times New Roman" w:hAnsi="Times New Roman" w:cs="Times New Roman"/>
          <w:sz w:val="22"/>
          <w:szCs w:val="22"/>
        </w:rPr>
        <w:t xml:space="preserve"> (Cic. </w:t>
      </w:r>
      <w:r w:rsidRPr="000A0452">
        <w:rPr>
          <w:rFonts w:ascii="Times New Roman" w:hAnsi="Times New Roman" w:cs="Times New Roman"/>
          <w:sz w:val="22"/>
          <w:szCs w:val="22"/>
        </w:rPr>
        <w:t>Sest.98) – Eine Nachbereitung, in: Gymnasium 95 (1988), 303</w:t>
      </w:r>
      <w:r w:rsidR="00754F64">
        <w:rPr>
          <w:rFonts w:ascii="Times New Roman" w:hAnsi="Times New Roman" w:cs="Times New Roman"/>
          <w:sz w:val="22"/>
          <w:szCs w:val="22"/>
        </w:rPr>
        <w:t>–</w:t>
      </w:r>
      <w:r w:rsidRPr="000A0452">
        <w:rPr>
          <w:rFonts w:ascii="Times New Roman" w:hAnsi="Times New Roman" w:cs="Times New Roman"/>
          <w:sz w:val="22"/>
          <w:szCs w:val="22"/>
        </w:rPr>
        <w:t>315.</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3B46F0">
        <w:rPr>
          <w:rFonts w:ascii="Times New Roman" w:hAnsi="Times New Roman" w:cs="Times New Roman"/>
          <w:noProof/>
          <w:color w:val="000000"/>
          <w:sz w:val="22"/>
          <w:szCs w:val="22"/>
          <w:lang w:val="en-GB"/>
        </w:rPr>
        <w:t xml:space="preserve">Christie 2000 = </w:t>
      </w:r>
      <w:r w:rsidR="00471A1B">
        <w:rPr>
          <w:rFonts w:ascii="Times New Roman" w:hAnsi="Times New Roman" w:cs="Times New Roman"/>
          <w:smallCaps/>
          <w:noProof/>
          <w:color w:val="000000"/>
          <w:sz w:val="22"/>
          <w:szCs w:val="22"/>
          <w:lang w:val="en-GB"/>
        </w:rPr>
        <w:t>N. </w:t>
      </w:r>
      <w:r w:rsidRPr="003B46F0">
        <w:rPr>
          <w:rFonts w:ascii="Times New Roman" w:hAnsi="Times New Roman" w:cs="Times New Roman"/>
          <w:smallCaps/>
          <w:noProof/>
          <w:color w:val="000000"/>
          <w:sz w:val="22"/>
          <w:szCs w:val="22"/>
          <w:lang w:val="en-GB"/>
        </w:rPr>
        <w:t>Christie</w:t>
      </w:r>
      <w:r w:rsidRPr="003B46F0">
        <w:rPr>
          <w:rFonts w:ascii="Times New Roman" w:hAnsi="Times New Roman" w:cs="Times New Roman"/>
          <w:noProof/>
          <w:color w:val="000000"/>
          <w:sz w:val="22"/>
          <w:szCs w:val="22"/>
          <w:lang w:val="en-GB"/>
        </w:rPr>
        <w:t>, Lost Glories? Roma at the End of Empire, in: Coulston u. Dodge</w:t>
      </w:r>
      <w:r w:rsidR="00B96E7B" w:rsidRPr="003B46F0">
        <w:rPr>
          <w:rFonts w:ascii="Times New Roman" w:hAnsi="Times New Roman" w:cs="Times New Roman"/>
          <w:noProof/>
          <w:color w:val="000000"/>
          <w:sz w:val="22"/>
          <w:szCs w:val="22"/>
          <w:lang w:val="en-GB"/>
        </w:rPr>
        <w:t xml:space="preserve"> (Hgg.) </w:t>
      </w:r>
      <w:r w:rsidRPr="003B46F0">
        <w:rPr>
          <w:rFonts w:ascii="Times New Roman" w:hAnsi="Times New Roman" w:cs="Times New Roman"/>
          <w:noProof/>
          <w:color w:val="000000"/>
          <w:sz w:val="22"/>
          <w:szCs w:val="22"/>
          <w:lang w:val="en-GB"/>
        </w:rPr>
        <w:t>2000, 306</w:t>
      </w:r>
      <w:r w:rsidR="00754F64">
        <w:rPr>
          <w:rFonts w:ascii="Times New Roman" w:hAnsi="Times New Roman" w:cs="Times New Roman"/>
          <w:noProof/>
          <w:color w:val="000000"/>
          <w:sz w:val="22"/>
          <w:szCs w:val="22"/>
          <w:lang w:val="en-GB"/>
        </w:rPr>
        <w:t>–</w:t>
      </w:r>
      <w:r w:rsidRPr="003B46F0">
        <w:rPr>
          <w:rFonts w:ascii="Times New Roman" w:hAnsi="Times New Roman" w:cs="Times New Roman"/>
          <w:noProof/>
          <w:color w:val="000000"/>
          <w:sz w:val="22"/>
          <w:szCs w:val="22"/>
          <w:lang w:val="en-GB"/>
        </w:rPr>
        <w:t>311.</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it-IT"/>
        </w:rPr>
      </w:pPr>
      <w:r w:rsidRPr="003B46F0">
        <w:rPr>
          <w:rFonts w:ascii="Times New Roman" w:hAnsi="Times New Roman" w:cs="Times New Roman"/>
          <w:noProof/>
          <w:color w:val="000000"/>
          <w:sz w:val="22"/>
          <w:szCs w:val="22"/>
          <w:lang w:val="it-IT"/>
        </w:rPr>
        <w:t xml:space="preserve">Cima u. La Rocca (Hgg.) 1998 = </w:t>
      </w:r>
      <w:r w:rsidR="00471A1B">
        <w:rPr>
          <w:rFonts w:ascii="Times New Roman" w:hAnsi="Times New Roman" w:cs="Times New Roman"/>
          <w:smallCaps/>
          <w:noProof/>
          <w:color w:val="000000"/>
          <w:sz w:val="22"/>
          <w:szCs w:val="22"/>
          <w:lang w:val="it-IT"/>
        </w:rPr>
        <w:t>M. </w:t>
      </w:r>
      <w:r w:rsidRPr="003B46F0">
        <w:rPr>
          <w:rFonts w:ascii="Times New Roman" w:hAnsi="Times New Roman" w:cs="Times New Roman"/>
          <w:smallCaps/>
          <w:noProof/>
          <w:color w:val="000000"/>
          <w:sz w:val="22"/>
          <w:szCs w:val="22"/>
          <w:lang w:val="it-IT"/>
        </w:rPr>
        <w:t>Cima</w:t>
      </w:r>
      <w:r w:rsidRPr="003B46F0">
        <w:rPr>
          <w:rFonts w:ascii="Times New Roman" w:hAnsi="Times New Roman" w:cs="Times New Roman"/>
          <w:noProof/>
          <w:color w:val="000000"/>
          <w:sz w:val="22"/>
          <w:szCs w:val="22"/>
          <w:lang w:val="it-IT"/>
        </w:rPr>
        <w:t xml:space="preserve"> u. </w:t>
      </w:r>
      <w:r w:rsidR="00471A1B">
        <w:rPr>
          <w:rFonts w:ascii="Times New Roman" w:hAnsi="Times New Roman" w:cs="Times New Roman"/>
          <w:smallCaps/>
          <w:noProof/>
          <w:color w:val="000000"/>
          <w:sz w:val="22"/>
          <w:szCs w:val="22"/>
          <w:lang w:val="it-IT"/>
        </w:rPr>
        <w:t>E. </w:t>
      </w:r>
      <w:r w:rsidRPr="003B46F0">
        <w:rPr>
          <w:rFonts w:ascii="Times New Roman" w:hAnsi="Times New Roman" w:cs="Times New Roman"/>
          <w:smallCaps/>
          <w:noProof/>
          <w:color w:val="000000"/>
          <w:sz w:val="22"/>
          <w:szCs w:val="22"/>
          <w:lang w:val="it-IT"/>
        </w:rPr>
        <w:t>La Rocca</w:t>
      </w:r>
      <w:r w:rsidRPr="003B46F0">
        <w:rPr>
          <w:rFonts w:ascii="Times New Roman" w:hAnsi="Times New Roman" w:cs="Times New Roman"/>
          <w:noProof/>
          <w:color w:val="000000"/>
          <w:sz w:val="22"/>
          <w:szCs w:val="22"/>
          <w:lang w:val="it-IT"/>
        </w:rPr>
        <w:t xml:space="preserve"> (Hgg.), </w:t>
      </w:r>
      <w:r w:rsidRPr="003B46F0">
        <w:rPr>
          <w:rFonts w:ascii="Times New Roman" w:hAnsi="Times New Roman" w:cs="Times New Roman"/>
          <w:i/>
          <w:iCs/>
          <w:noProof/>
          <w:color w:val="000000"/>
          <w:sz w:val="22"/>
          <w:szCs w:val="22"/>
          <w:lang w:val="la-Latn"/>
        </w:rPr>
        <w:t>Horti romani</w:t>
      </w:r>
      <w:r w:rsidRPr="003B46F0">
        <w:rPr>
          <w:rFonts w:ascii="Times New Roman" w:hAnsi="Times New Roman" w:cs="Times New Roman"/>
          <w:noProof/>
          <w:color w:val="000000"/>
          <w:sz w:val="22"/>
          <w:szCs w:val="22"/>
          <w:lang w:val="it-IT"/>
        </w:rPr>
        <w:t>. Atti del Convegno Internazionale. Roma, 4 – 6 maggio 1995, Rom 1998.</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3B46F0">
        <w:rPr>
          <w:rFonts w:ascii="Times New Roman" w:hAnsi="Times New Roman" w:cs="Times New Roman"/>
          <w:noProof/>
          <w:color w:val="000000"/>
          <w:sz w:val="22"/>
          <w:szCs w:val="22"/>
          <w:lang w:val="en-GB"/>
        </w:rPr>
        <w:t>Claassen 1999 = J.</w:t>
      </w:r>
      <w:r w:rsidR="001E64CB">
        <w:rPr>
          <w:rFonts w:ascii="Times New Roman" w:hAnsi="Times New Roman" w:cs="Times New Roman"/>
          <w:noProof/>
          <w:color w:val="000000"/>
          <w:sz w:val="22"/>
          <w:szCs w:val="22"/>
          <w:lang w:val="en-GB"/>
        </w:rPr>
        <w:t> </w:t>
      </w:r>
      <w:r w:rsidR="00471A1B">
        <w:rPr>
          <w:rFonts w:ascii="Times New Roman" w:hAnsi="Times New Roman" w:cs="Times New Roman"/>
          <w:noProof/>
          <w:color w:val="000000"/>
          <w:sz w:val="22"/>
          <w:szCs w:val="22"/>
          <w:lang w:val="en-GB"/>
        </w:rPr>
        <w:t>M. </w:t>
      </w:r>
      <w:r w:rsidRPr="003B46F0">
        <w:rPr>
          <w:rFonts w:ascii="Times New Roman" w:hAnsi="Times New Roman" w:cs="Times New Roman"/>
          <w:noProof/>
          <w:color w:val="000000"/>
          <w:sz w:val="22"/>
          <w:szCs w:val="22"/>
          <w:lang w:val="en-GB"/>
        </w:rPr>
        <w:t>Claassen, Displaced Persons. The Literature of Exile from Cicero to Boethius, London 1999.</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3B46F0">
        <w:rPr>
          <w:rFonts w:ascii="Times New Roman" w:hAnsi="Times New Roman" w:cs="Times New Roman"/>
          <w:noProof/>
          <w:color w:val="000000"/>
          <w:sz w:val="22"/>
          <w:szCs w:val="22"/>
          <w:lang w:val="en-GB"/>
        </w:rPr>
        <w:t xml:space="preserve">Claassen 1996 = </w:t>
      </w:r>
      <w:r w:rsidRPr="003B46F0">
        <w:rPr>
          <w:rFonts w:ascii="Times New Roman" w:hAnsi="Times New Roman" w:cs="Times New Roman"/>
          <w:smallCaps/>
          <w:noProof/>
          <w:color w:val="000000"/>
          <w:sz w:val="22"/>
          <w:szCs w:val="22"/>
          <w:lang w:val="en-GB"/>
        </w:rPr>
        <w:t>J.</w:t>
      </w:r>
      <w:r w:rsidR="001E64CB">
        <w:rPr>
          <w:rFonts w:ascii="Times New Roman" w:hAnsi="Times New Roman" w:cs="Times New Roman"/>
          <w:smallCaps/>
          <w:noProof/>
          <w:color w:val="000000"/>
          <w:sz w:val="22"/>
          <w:szCs w:val="22"/>
          <w:lang w:val="en-GB"/>
        </w:rPr>
        <w:t> </w:t>
      </w:r>
      <w:r w:rsidR="00471A1B">
        <w:rPr>
          <w:rFonts w:ascii="Times New Roman" w:hAnsi="Times New Roman" w:cs="Times New Roman"/>
          <w:smallCaps/>
          <w:noProof/>
          <w:color w:val="000000"/>
          <w:sz w:val="22"/>
          <w:szCs w:val="22"/>
          <w:lang w:val="en-GB"/>
        </w:rPr>
        <w:t>M. </w:t>
      </w:r>
      <w:r w:rsidRPr="003B46F0">
        <w:rPr>
          <w:rFonts w:ascii="Times New Roman" w:hAnsi="Times New Roman" w:cs="Times New Roman"/>
          <w:smallCaps/>
          <w:noProof/>
          <w:color w:val="000000"/>
          <w:sz w:val="22"/>
          <w:szCs w:val="22"/>
          <w:lang w:val="en-GB"/>
        </w:rPr>
        <w:t>Claassen</w:t>
      </w:r>
      <w:r w:rsidRPr="003B46F0">
        <w:rPr>
          <w:rFonts w:ascii="Times New Roman" w:hAnsi="Times New Roman" w:cs="Times New Roman"/>
          <w:noProof/>
          <w:color w:val="000000"/>
          <w:sz w:val="22"/>
          <w:szCs w:val="22"/>
          <w:lang w:val="en-GB"/>
        </w:rPr>
        <w:t>, Exile, Death and Immortality. Voices from the Grave, in: Latomus 55 (1996), 571</w:t>
      </w:r>
      <w:r w:rsidR="00754F64">
        <w:rPr>
          <w:rFonts w:ascii="Times New Roman" w:hAnsi="Times New Roman" w:cs="Times New Roman"/>
          <w:noProof/>
          <w:color w:val="000000"/>
          <w:sz w:val="22"/>
          <w:szCs w:val="22"/>
          <w:lang w:val="en-GB"/>
        </w:rPr>
        <w:t>–</w:t>
      </w:r>
      <w:r w:rsidRPr="003B46F0">
        <w:rPr>
          <w:rFonts w:ascii="Times New Roman" w:hAnsi="Times New Roman" w:cs="Times New Roman"/>
          <w:noProof/>
          <w:color w:val="000000"/>
          <w:sz w:val="22"/>
          <w:szCs w:val="22"/>
          <w:lang w:val="en-GB"/>
        </w:rPr>
        <w:t>590.</w:t>
      </w:r>
    </w:p>
    <w:p w:rsidR="009119A4" w:rsidRPr="00D347E9" w:rsidRDefault="009119A4" w:rsidP="006D533F">
      <w:pPr>
        <w:pStyle w:val="NurText"/>
        <w:spacing w:after="60"/>
        <w:ind w:left="567" w:hanging="567"/>
        <w:jc w:val="both"/>
        <w:rPr>
          <w:rFonts w:ascii="Times New Roman" w:hAnsi="Times New Roman" w:cs="Times New Roman"/>
          <w:noProof/>
          <w:color w:val="000000"/>
          <w:sz w:val="22"/>
          <w:szCs w:val="22"/>
        </w:rPr>
      </w:pPr>
      <w:r w:rsidRPr="00D347E9">
        <w:rPr>
          <w:rFonts w:ascii="Times New Roman" w:hAnsi="Times New Roman" w:cs="Times New Roman"/>
          <w:noProof/>
          <w:color w:val="000000"/>
          <w:sz w:val="22"/>
          <w:szCs w:val="22"/>
        </w:rPr>
        <w:t xml:space="preserve">Claassen 1992 = </w:t>
      </w:r>
      <w:r w:rsidRPr="00D347E9">
        <w:rPr>
          <w:rFonts w:ascii="Times New Roman" w:hAnsi="Times New Roman" w:cs="Times New Roman"/>
          <w:smallCaps/>
          <w:noProof/>
          <w:color w:val="000000"/>
          <w:sz w:val="22"/>
          <w:szCs w:val="22"/>
        </w:rPr>
        <w:t>J.</w:t>
      </w:r>
      <w:r w:rsidR="001E64CB" w:rsidRPr="00D347E9">
        <w:rPr>
          <w:rFonts w:ascii="Times New Roman" w:hAnsi="Times New Roman" w:cs="Times New Roman"/>
          <w:smallCaps/>
          <w:noProof/>
          <w:color w:val="000000"/>
          <w:sz w:val="22"/>
          <w:szCs w:val="22"/>
        </w:rPr>
        <w:t> </w:t>
      </w:r>
      <w:r w:rsidR="00471A1B">
        <w:rPr>
          <w:rFonts w:ascii="Times New Roman" w:hAnsi="Times New Roman" w:cs="Times New Roman"/>
          <w:smallCaps/>
          <w:noProof/>
          <w:color w:val="000000"/>
          <w:sz w:val="22"/>
          <w:szCs w:val="22"/>
        </w:rPr>
        <w:t>M. </w:t>
      </w:r>
      <w:r w:rsidRPr="00D347E9">
        <w:rPr>
          <w:rFonts w:ascii="Times New Roman" w:hAnsi="Times New Roman" w:cs="Times New Roman"/>
          <w:smallCaps/>
          <w:noProof/>
          <w:color w:val="000000"/>
          <w:sz w:val="22"/>
          <w:szCs w:val="22"/>
        </w:rPr>
        <w:t>Claassen</w:t>
      </w:r>
      <w:r w:rsidRPr="00D347E9">
        <w:rPr>
          <w:rFonts w:ascii="Times New Roman" w:hAnsi="Times New Roman" w:cs="Times New Roman"/>
          <w:noProof/>
          <w:color w:val="000000"/>
          <w:sz w:val="22"/>
          <w:szCs w:val="22"/>
        </w:rPr>
        <w:t xml:space="preserve">, Cicero’s Banishment. </w:t>
      </w:r>
      <w:r w:rsidRPr="003B46F0">
        <w:rPr>
          <w:rFonts w:ascii="Times New Roman" w:hAnsi="Times New Roman" w:cs="Times New Roman"/>
          <w:i/>
          <w:iCs/>
          <w:noProof/>
          <w:color w:val="000000"/>
          <w:sz w:val="22"/>
          <w:szCs w:val="22"/>
          <w:lang w:val="la-Latn"/>
        </w:rPr>
        <w:t>Tempora et mores</w:t>
      </w:r>
      <w:r w:rsidRPr="00D347E9">
        <w:rPr>
          <w:rFonts w:ascii="Times New Roman" w:hAnsi="Times New Roman" w:cs="Times New Roman"/>
          <w:noProof/>
          <w:color w:val="000000"/>
          <w:sz w:val="22"/>
          <w:szCs w:val="22"/>
        </w:rPr>
        <w:t>, in: Acta Classica 35 (1992), 19</w:t>
      </w:r>
      <w:r w:rsidR="00754F64" w:rsidRPr="00D347E9">
        <w:rPr>
          <w:rFonts w:ascii="Times New Roman" w:hAnsi="Times New Roman" w:cs="Times New Roman"/>
          <w:noProof/>
          <w:color w:val="000000"/>
          <w:sz w:val="22"/>
          <w:szCs w:val="22"/>
        </w:rPr>
        <w:t>–</w:t>
      </w:r>
      <w:r w:rsidRPr="00D347E9">
        <w:rPr>
          <w:rFonts w:ascii="Times New Roman" w:hAnsi="Times New Roman" w:cs="Times New Roman"/>
          <w:noProof/>
          <w:color w:val="000000"/>
          <w:sz w:val="22"/>
          <w:szCs w:val="22"/>
        </w:rPr>
        <w:t>47.</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Classen 1980 = </w:t>
      </w:r>
      <w:r w:rsidRPr="000A0452">
        <w:rPr>
          <w:rFonts w:ascii="Times New Roman" w:hAnsi="Times New Roman" w:cs="Times New Roman"/>
          <w:smallCaps/>
          <w:noProof/>
          <w:color w:val="000000"/>
          <w:sz w:val="22"/>
          <w:szCs w:val="22"/>
        </w:rPr>
        <w:t>C.</w:t>
      </w:r>
      <w:r w:rsidR="001E64CB">
        <w:rPr>
          <w:rFonts w:ascii="Times New Roman" w:hAnsi="Times New Roman" w:cs="Times New Roman"/>
          <w:smallCaps/>
          <w:noProof/>
          <w:color w:val="000000"/>
          <w:sz w:val="22"/>
          <w:szCs w:val="22"/>
        </w:rPr>
        <w:t> </w:t>
      </w:r>
      <w:r w:rsidR="00471A1B">
        <w:rPr>
          <w:rFonts w:ascii="Times New Roman" w:hAnsi="Times New Roman" w:cs="Times New Roman"/>
          <w:smallCaps/>
          <w:noProof/>
          <w:color w:val="000000"/>
          <w:sz w:val="22"/>
          <w:szCs w:val="22"/>
        </w:rPr>
        <w:t>J. </w:t>
      </w:r>
      <w:r w:rsidRPr="000A0452">
        <w:rPr>
          <w:rFonts w:ascii="Times New Roman" w:hAnsi="Times New Roman" w:cs="Times New Roman"/>
          <w:smallCaps/>
          <w:noProof/>
          <w:color w:val="000000"/>
          <w:sz w:val="22"/>
          <w:szCs w:val="22"/>
        </w:rPr>
        <w:t>Classen</w:t>
      </w:r>
      <w:r w:rsidRPr="000A0452">
        <w:rPr>
          <w:rFonts w:ascii="Times New Roman" w:hAnsi="Times New Roman" w:cs="Times New Roman"/>
          <w:noProof/>
          <w:color w:val="000000"/>
          <w:sz w:val="22"/>
          <w:szCs w:val="22"/>
        </w:rPr>
        <w:t xml:space="preserve">, Die Stadt im Spiegel der </w:t>
      </w:r>
      <w:r w:rsidRPr="003B46F0">
        <w:rPr>
          <w:rFonts w:ascii="Times New Roman" w:hAnsi="Times New Roman" w:cs="Times New Roman"/>
          <w:i/>
          <w:iCs/>
          <w:noProof/>
          <w:color w:val="000000"/>
          <w:sz w:val="22"/>
          <w:szCs w:val="22"/>
          <w:lang w:val="la-Latn"/>
        </w:rPr>
        <w:t>descriptiones</w:t>
      </w:r>
      <w:r w:rsidRPr="000A0452">
        <w:rPr>
          <w:rFonts w:ascii="Times New Roman" w:hAnsi="Times New Roman" w:cs="Times New Roman"/>
          <w:noProof/>
          <w:color w:val="000000"/>
          <w:sz w:val="22"/>
          <w:szCs w:val="22"/>
        </w:rPr>
        <w:t xml:space="preserve"> und </w:t>
      </w:r>
      <w:r w:rsidRPr="003B46F0">
        <w:rPr>
          <w:rFonts w:ascii="Times New Roman" w:hAnsi="Times New Roman" w:cs="Times New Roman"/>
          <w:i/>
          <w:iCs/>
          <w:noProof/>
          <w:color w:val="000000"/>
          <w:sz w:val="22"/>
          <w:szCs w:val="22"/>
          <w:lang w:val="la-Latn"/>
        </w:rPr>
        <w:t>laudes</w:t>
      </w:r>
      <w:r w:rsidRPr="003B46F0">
        <w:rPr>
          <w:rFonts w:ascii="Times New Roman" w:hAnsi="Times New Roman" w:cs="Times New Roman"/>
          <w:noProof/>
          <w:color w:val="000000"/>
          <w:sz w:val="22"/>
          <w:szCs w:val="22"/>
          <w:lang w:val="la-Latn"/>
        </w:rPr>
        <w:t xml:space="preserve"> </w:t>
      </w:r>
      <w:r w:rsidRPr="003B46F0">
        <w:rPr>
          <w:rFonts w:ascii="Times New Roman" w:hAnsi="Times New Roman" w:cs="Times New Roman"/>
          <w:i/>
          <w:iCs/>
          <w:noProof/>
          <w:color w:val="000000"/>
          <w:sz w:val="22"/>
          <w:szCs w:val="22"/>
          <w:lang w:val="la-Latn"/>
        </w:rPr>
        <w:t>urbium</w:t>
      </w:r>
      <w:r w:rsidRPr="000A0452">
        <w:rPr>
          <w:rFonts w:ascii="Times New Roman" w:hAnsi="Times New Roman" w:cs="Times New Roman"/>
          <w:i/>
          <w:iCs/>
          <w:noProof/>
          <w:color w:val="000000"/>
          <w:sz w:val="22"/>
          <w:szCs w:val="22"/>
        </w:rPr>
        <w:t xml:space="preserve"> </w:t>
      </w:r>
      <w:r w:rsidRPr="000A0452">
        <w:rPr>
          <w:rFonts w:ascii="Times New Roman" w:hAnsi="Times New Roman" w:cs="Times New Roman"/>
          <w:noProof/>
          <w:color w:val="000000"/>
          <w:sz w:val="22"/>
          <w:szCs w:val="22"/>
        </w:rPr>
        <w:t xml:space="preserve">in der antiken und mittelalterlichen Literatur bis zum Ende des zwölften Jahrhunderts, Hildesheim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1980.</w:t>
      </w:r>
    </w:p>
    <w:p w:rsidR="009119A4" w:rsidRDefault="009119A4" w:rsidP="006D533F">
      <w:pPr>
        <w:pStyle w:val="NurText"/>
        <w:spacing w:after="60"/>
        <w:ind w:left="567" w:hanging="567"/>
        <w:jc w:val="both"/>
        <w:rPr>
          <w:rFonts w:ascii="Times New Roman" w:hAnsi="Times New Roman" w:cs="Times New Roman"/>
          <w:color w:val="000000"/>
          <w:sz w:val="22"/>
          <w:szCs w:val="22"/>
          <w:lang w:val="en-GB"/>
        </w:rPr>
      </w:pPr>
      <w:r w:rsidRPr="003B46F0">
        <w:rPr>
          <w:rFonts w:ascii="Times New Roman" w:hAnsi="Times New Roman" w:cs="Times New Roman"/>
          <w:color w:val="000000"/>
          <w:sz w:val="22"/>
          <w:szCs w:val="22"/>
          <w:lang w:val="en-GB"/>
        </w:rPr>
        <w:t xml:space="preserve">Clarke 1991 = </w:t>
      </w:r>
      <w:r w:rsidRPr="003B46F0">
        <w:rPr>
          <w:rFonts w:ascii="Times New Roman" w:hAnsi="Times New Roman" w:cs="Times New Roman"/>
          <w:smallCaps/>
          <w:color w:val="000000"/>
          <w:sz w:val="22"/>
          <w:szCs w:val="22"/>
          <w:lang w:val="en-GB"/>
        </w:rPr>
        <w:t>J.</w:t>
      </w:r>
      <w:r w:rsidR="001E64CB">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R. </w:t>
      </w:r>
      <w:r w:rsidRPr="003B46F0">
        <w:rPr>
          <w:rFonts w:ascii="Times New Roman" w:hAnsi="Times New Roman" w:cs="Times New Roman"/>
          <w:smallCaps/>
          <w:color w:val="000000"/>
          <w:sz w:val="22"/>
          <w:szCs w:val="22"/>
          <w:lang w:val="en-GB"/>
        </w:rPr>
        <w:t>Clarke</w:t>
      </w:r>
      <w:r w:rsidRPr="003B46F0">
        <w:rPr>
          <w:rFonts w:ascii="Times New Roman" w:hAnsi="Times New Roman" w:cs="Times New Roman"/>
          <w:color w:val="000000"/>
          <w:sz w:val="22"/>
          <w:szCs w:val="22"/>
          <w:lang w:val="en-GB"/>
        </w:rPr>
        <w:t xml:space="preserve">, </w:t>
      </w:r>
      <w:proofErr w:type="gramStart"/>
      <w:r w:rsidRPr="003B46F0">
        <w:rPr>
          <w:rFonts w:ascii="Times New Roman" w:hAnsi="Times New Roman" w:cs="Times New Roman"/>
          <w:color w:val="000000"/>
          <w:sz w:val="22"/>
          <w:szCs w:val="22"/>
          <w:lang w:val="en-GB"/>
        </w:rPr>
        <w:t>Th</w:t>
      </w:r>
      <w:r w:rsidR="000B7ECB" w:rsidRPr="003B46F0">
        <w:rPr>
          <w:rFonts w:ascii="Times New Roman" w:hAnsi="Times New Roman" w:cs="Times New Roman"/>
          <w:color w:val="000000"/>
          <w:sz w:val="22"/>
          <w:szCs w:val="22"/>
          <w:lang w:val="en-GB"/>
        </w:rPr>
        <w:t>e</w:t>
      </w:r>
      <w:proofErr w:type="gramEnd"/>
      <w:r w:rsidR="000B7ECB" w:rsidRPr="003B46F0">
        <w:rPr>
          <w:rFonts w:ascii="Times New Roman" w:hAnsi="Times New Roman" w:cs="Times New Roman"/>
          <w:color w:val="000000"/>
          <w:sz w:val="22"/>
          <w:szCs w:val="22"/>
          <w:lang w:val="en-GB"/>
        </w:rPr>
        <w:t xml:space="preserve"> Houses of Roman Italy. 100 B.</w:t>
      </w:r>
      <w:r w:rsidR="00186B91">
        <w:rPr>
          <w:rFonts w:ascii="Times New Roman" w:hAnsi="Times New Roman" w:cs="Times New Roman"/>
          <w:color w:val="000000"/>
          <w:sz w:val="22"/>
          <w:szCs w:val="22"/>
          <w:lang w:val="en-GB"/>
        </w:rPr>
        <w:t> </w:t>
      </w:r>
      <w:r w:rsidRPr="003B46F0">
        <w:rPr>
          <w:rFonts w:ascii="Times New Roman" w:hAnsi="Times New Roman" w:cs="Times New Roman"/>
          <w:color w:val="000000"/>
          <w:sz w:val="22"/>
          <w:szCs w:val="22"/>
          <w:lang w:val="en-GB"/>
        </w:rPr>
        <w:t>C</w:t>
      </w:r>
      <w:r w:rsidR="000B7ECB" w:rsidRPr="003B46F0">
        <w:rPr>
          <w:rFonts w:ascii="Times New Roman" w:hAnsi="Times New Roman" w:cs="Times New Roman"/>
          <w:color w:val="000000"/>
          <w:sz w:val="22"/>
          <w:szCs w:val="22"/>
          <w:lang w:val="en-GB"/>
        </w:rPr>
        <w:t>.-A.</w:t>
      </w:r>
      <w:r w:rsidR="00186B91">
        <w:rPr>
          <w:rFonts w:ascii="Times New Roman" w:hAnsi="Times New Roman" w:cs="Times New Roman"/>
          <w:color w:val="000000"/>
          <w:sz w:val="22"/>
          <w:szCs w:val="22"/>
          <w:lang w:val="en-GB"/>
        </w:rPr>
        <w:t> </w:t>
      </w:r>
      <w:r w:rsidR="00471A1B">
        <w:rPr>
          <w:rFonts w:ascii="Times New Roman" w:hAnsi="Times New Roman" w:cs="Times New Roman"/>
          <w:color w:val="000000"/>
          <w:sz w:val="22"/>
          <w:szCs w:val="22"/>
          <w:lang w:val="en-GB"/>
        </w:rPr>
        <w:t>D. </w:t>
      </w:r>
      <w:r w:rsidRPr="003B46F0">
        <w:rPr>
          <w:rFonts w:ascii="Times New Roman" w:hAnsi="Times New Roman" w:cs="Times New Roman"/>
          <w:color w:val="000000"/>
          <w:sz w:val="22"/>
          <w:szCs w:val="22"/>
          <w:lang w:val="en-GB"/>
        </w:rPr>
        <w:t xml:space="preserve">250. </w:t>
      </w:r>
      <w:proofErr w:type="gramStart"/>
      <w:r w:rsidRPr="003B46F0">
        <w:rPr>
          <w:rFonts w:ascii="Times New Roman" w:hAnsi="Times New Roman" w:cs="Times New Roman"/>
          <w:color w:val="000000"/>
          <w:sz w:val="22"/>
          <w:szCs w:val="22"/>
          <w:lang w:val="en-GB"/>
        </w:rPr>
        <w:t xml:space="preserve">Ritual, Space and Decoration, Berkeley </w:t>
      </w:r>
      <w:r w:rsidR="00290047">
        <w:rPr>
          <w:rFonts w:ascii="Times New Roman" w:hAnsi="Times New Roman" w:cs="Times New Roman"/>
          <w:color w:val="000000"/>
          <w:sz w:val="22"/>
          <w:szCs w:val="22"/>
          <w:lang w:val="en-GB"/>
        </w:rPr>
        <w:t>u. a.</w:t>
      </w:r>
      <w:r w:rsidRPr="003B46F0">
        <w:rPr>
          <w:rFonts w:ascii="Times New Roman" w:hAnsi="Times New Roman" w:cs="Times New Roman"/>
          <w:color w:val="000000"/>
          <w:sz w:val="22"/>
          <w:szCs w:val="22"/>
          <w:lang w:val="en-GB"/>
        </w:rPr>
        <w:t xml:space="preserve"> 1991.</w:t>
      </w:r>
      <w:proofErr w:type="gramEnd"/>
    </w:p>
    <w:p w:rsidR="0067433C" w:rsidRPr="003B46F0" w:rsidRDefault="0067433C" w:rsidP="006D533F">
      <w:pPr>
        <w:pStyle w:val="NurText"/>
        <w:spacing w:after="60"/>
        <w:ind w:left="567" w:hanging="567"/>
        <w:jc w:val="both"/>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Coates 1998 = </w:t>
      </w:r>
      <w:r w:rsidR="00471A1B">
        <w:rPr>
          <w:rFonts w:ascii="Times New Roman" w:hAnsi="Times New Roman" w:cs="Times New Roman"/>
          <w:smallCaps/>
          <w:color w:val="000000"/>
          <w:sz w:val="22"/>
          <w:szCs w:val="22"/>
          <w:lang w:val="en-GB"/>
        </w:rPr>
        <w:t>P. </w:t>
      </w:r>
      <w:r w:rsidRPr="0067433C">
        <w:rPr>
          <w:rFonts w:ascii="Times New Roman" w:hAnsi="Times New Roman" w:cs="Times New Roman"/>
          <w:smallCaps/>
          <w:color w:val="000000"/>
          <w:sz w:val="22"/>
          <w:szCs w:val="22"/>
          <w:lang w:val="en-GB"/>
        </w:rPr>
        <w:t>Coates</w:t>
      </w:r>
      <w:r>
        <w:rPr>
          <w:rFonts w:ascii="Times New Roman" w:hAnsi="Times New Roman" w:cs="Times New Roman"/>
          <w:color w:val="000000"/>
          <w:sz w:val="22"/>
          <w:szCs w:val="22"/>
          <w:lang w:val="en-GB"/>
        </w:rPr>
        <w:t xml:space="preserve">, Nature. </w:t>
      </w:r>
      <w:proofErr w:type="gramStart"/>
      <w:r>
        <w:rPr>
          <w:rFonts w:ascii="Times New Roman" w:hAnsi="Times New Roman" w:cs="Times New Roman"/>
          <w:color w:val="000000"/>
          <w:sz w:val="22"/>
          <w:szCs w:val="22"/>
          <w:lang w:val="en-GB"/>
        </w:rPr>
        <w:t>Western Attitudes since Ancient Times, Cambridge 1998.</w:t>
      </w:r>
      <w:proofErr w:type="gramEnd"/>
    </w:p>
    <w:p w:rsidR="009119A4" w:rsidRPr="003B46F0" w:rsidRDefault="009119A4" w:rsidP="006D533F">
      <w:pPr>
        <w:pStyle w:val="NurText"/>
        <w:spacing w:after="60"/>
        <w:ind w:left="567" w:hanging="567"/>
        <w:jc w:val="both"/>
        <w:rPr>
          <w:rFonts w:ascii="Times New Roman" w:hAnsi="Times New Roman" w:cs="Times New Roman"/>
          <w:color w:val="000000"/>
          <w:sz w:val="22"/>
          <w:szCs w:val="22"/>
          <w:lang w:val="en-GB"/>
        </w:rPr>
      </w:pPr>
      <w:r w:rsidRPr="003B46F0">
        <w:rPr>
          <w:rFonts w:ascii="Times New Roman" w:hAnsi="Times New Roman" w:cs="Times New Roman"/>
          <w:color w:val="000000"/>
          <w:sz w:val="22"/>
          <w:szCs w:val="22"/>
          <w:lang w:val="en-GB"/>
        </w:rPr>
        <w:t xml:space="preserve">Cohen 2007 = </w:t>
      </w:r>
      <w:r w:rsidRPr="003B46F0">
        <w:rPr>
          <w:rFonts w:ascii="Times New Roman" w:hAnsi="Times New Roman" w:cs="Times New Roman"/>
          <w:smallCaps/>
          <w:color w:val="000000"/>
          <w:sz w:val="22"/>
          <w:szCs w:val="22"/>
          <w:lang w:val="en-GB"/>
        </w:rPr>
        <w:t>S.</w:t>
      </w:r>
      <w:r w:rsidR="001E64CB">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T. </w:t>
      </w:r>
      <w:r w:rsidRPr="003B46F0">
        <w:rPr>
          <w:rFonts w:ascii="Times New Roman" w:hAnsi="Times New Roman" w:cs="Times New Roman"/>
          <w:smallCaps/>
          <w:color w:val="000000"/>
          <w:sz w:val="22"/>
          <w:szCs w:val="22"/>
          <w:lang w:val="en-GB"/>
        </w:rPr>
        <w:t>Cohen</w:t>
      </w:r>
      <w:r w:rsidRPr="003B46F0">
        <w:rPr>
          <w:rFonts w:ascii="Times New Roman" w:hAnsi="Times New Roman" w:cs="Times New Roman"/>
          <w:color w:val="000000"/>
          <w:sz w:val="22"/>
          <w:szCs w:val="22"/>
          <w:lang w:val="en-GB"/>
        </w:rPr>
        <w:t>, Cicero’s Roman Exile, in: Gaertner</w:t>
      </w:r>
      <w:r w:rsidR="00B96E7B" w:rsidRPr="003B46F0">
        <w:rPr>
          <w:rFonts w:ascii="Times New Roman" w:hAnsi="Times New Roman" w:cs="Times New Roman"/>
          <w:color w:val="000000"/>
          <w:sz w:val="22"/>
          <w:szCs w:val="22"/>
          <w:lang w:val="en-GB"/>
        </w:rPr>
        <w:t xml:space="preserve"> (Hg.)</w:t>
      </w:r>
      <w:r w:rsidRPr="003B46F0">
        <w:rPr>
          <w:rFonts w:ascii="Times New Roman" w:hAnsi="Times New Roman" w:cs="Times New Roman"/>
          <w:color w:val="000000"/>
          <w:sz w:val="22"/>
          <w:szCs w:val="22"/>
          <w:lang w:val="en-GB"/>
        </w:rPr>
        <w:t xml:space="preserve"> 2007, 109</w:t>
      </w:r>
      <w:r w:rsidR="00754F64">
        <w:rPr>
          <w:rFonts w:ascii="Times New Roman" w:hAnsi="Times New Roman" w:cs="Times New Roman"/>
          <w:color w:val="000000"/>
          <w:sz w:val="22"/>
          <w:szCs w:val="22"/>
          <w:lang w:val="en-GB"/>
        </w:rPr>
        <w:t>–</w:t>
      </w:r>
      <w:r w:rsidRPr="003B46F0">
        <w:rPr>
          <w:rFonts w:ascii="Times New Roman" w:hAnsi="Times New Roman" w:cs="Times New Roman"/>
          <w:color w:val="000000"/>
          <w:sz w:val="22"/>
          <w:szCs w:val="22"/>
          <w:lang w:val="en-GB"/>
        </w:rPr>
        <w:t>128.</w:t>
      </w:r>
    </w:p>
    <w:p w:rsidR="000B7ECB" w:rsidRPr="003B46F0" w:rsidRDefault="000B7ECB" w:rsidP="006D533F">
      <w:pPr>
        <w:pStyle w:val="NurText"/>
        <w:spacing w:after="60"/>
        <w:ind w:left="567" w:hanging="567"/>
        <w:jc w:val="both"/>
        <w:rPr>
          <w:rFonts w:ascii="Times New Roman" w:hAnsi="Times New Roman" w:cs="Times New Roman"/>
          <w:color w:val="000000"/>
          <w:sz w:val="22"/>
          <w:szCs w:val="22"/>
          <w:lang w:val="en-GB"/>
        </w:rPr>
      </w:pPr>
      <w:r w:rsidRPr="003B46F0">
        <w:rPr>
          <w:rFonts w:ascii="Times New Roman" w:hAnsi="Times New Roman" w:cs="Times New Roman"/>
          <w:color w:val="000000"/>
          <w:sz w:val="22"/>
          <w:szCs w:val="22"/>
          <w:lang w:val="en-GB"/>
        </w:rPr>
        <w:t>Cohen 2002/03 = S.</w:t>
      </w:r>
      <w:r w:rsidR="001E64CB">
        <w:rPr>
          <w:rFonts w:ascii="Times New Roman" w:hAnsi="Times New Roman" w:cs="Times New Roman"/>
          <w:color w:val="000000"/>
          <w:sz w:val="22"/>
          <w:szCs w:val="22"/>
          <w:lang w:val="en-GB"/>
        </w:rPr>
        <w:t> </w:t>
      </w:r>
      <w:r w:rsidR="00471A1B">
        <w:rPr>
          <w:rFonts w:ascii="Times New Roman" w:hAnsi="Times New Roman" w:cs="Times New Roman"/>
          <w:color w:val="000000"/>
          <w:sz w:val="22"/>
          <w:szCs w:val="22"/>
          <w:lang w:val="en-GB"/>
        </w:rPr>
        <w:t>T. </w:t>
      </w:r>
      <w:r w:rsidRPr="003B46F0">
        <w:rPr>
          <w:rFonts w:ascii="Times New Roman" w:hAnsi="Times New Roman" w:cs="Times New Roman"/>
          <w:smallCaps/>
          <w:color w:val="000000"/>
          <w:sz w:val="22"/>
          <w:szCs w:val="22"/>
          <w:lang w:val="en-GB"/>
        </w:rPr>
        <w:t>Cohen</w:t>
      </w:r>
      <w:r w:rsidRPr="003B46F0">
        <w:rPr>
          <w:rFonts w:ascii="Times New Roman" w:hAnsi="Times New Roman" w:cs="Times New Roman"/>
          <w:color w:val="000000"/>
          <w:sz w:val="22"/>
          <w:szCs w:val="22"/>
          <w:lang w:val="en-GB"/>
        </w:rPr>
        <w:t>, Exile in the Political Language of the Early Principate, Diss Chicago 2002 (nicht veröffentlicht); summary in: DAI-A 63 (2002/03), 2655.</w:t>
      </w:r>
    </w:p>
    <w:p w:rsidR="00B45FCA" w:rsidRDefault="00B45FCA"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Conze </w:t>
      </w:r>
      <w:r w:rsidR="00290047">
        <w:rPr>
          <w:rFonts w:ascii="Times New Roman" w:hAnsi="Times New Roman" w:cs="Times New Roman"/>
          <w:sz w:val="22"/>
          <w:szCs w:val="22"/>
        </w:rPr>
        <w:t>u. a.</w:t>
      </w:r>
      <w:r w:rsidRPr="000A0452">
        <w:rPr>
          <w:rFonts w:ascii="Times New Roman" w:hAnsi="Times New Roman" w:cs="Times New Roman"/>
          <w:sz w:val="22"/>
          <w:szCs w:val="22"/>
        </w:rPr>
        <w:t xml:space="preserve"> 1990 = </w:t>
      </w:r>
      <w:r w:rsidR="00471A1B">
        <w:rPr>
          <w:rFonts w:ascii="Times New Roman" w:hAnsi="Times New Roman" w:cs="Times New Roman"/>
          <w:smallCaps/>
          <w:sz w:val="22"/>
          <w:szCs w:val="22"/>
        </w:rPr>
        <w:t>W. </w:t>
      </w:r>
      <w:r w:rsidRPr="000A0452">
        <w:rPr>
          <w:rFonts w:ascii="Times New Roman" w:hAnsi="Times New Roman" w:cs="Times New Roman"/>
          <w:smallCaps/>
          <w:sz w:val="22"/>
          <w:szCs w:val="22"/>
        </w:rPr>
        <w:t>Conze</w:t>
      </w:r>
      <w:r w:rsidRPr="000A0452">
        <w:rPr>
          <w:rFonts w:ascii="Times New Roman" w:hAnsi="Times New Roman" w:cs="Times New Roman"/>
          <w:sz w:val="22"/>
          <w:szCs w:val="22"/>
        </w:rPr>
        <w:t xml:space="preserve"> </w:t>
      </w:r>
      <w:r w:rsidR="00290047">
        <w:rPr>
          <w:rFonts w:ascii="Times New Roman" w:hAnsi="Times New Roman" w:cs="Times New Roman"/>
          <w:sz w:val="22"/>
          <w:szCs w:val="22"/>
        </w:rPr>
        <w:t>u. a.</w:t>
      </w:r>
      <w:r w:rsidRPr="000A0452">
        <w:rPr>
          <w:rFonts w:ascii="Times New Roman" w:hAnsi="Times New Roman" w:cs="Times New Roman"/>
          <w:sz w:val="22"/>
          <w:szCs w:val="22"/>
        </w:rPr>
        <w:t>, Art. Staat und Souveränität, in: GG 6 (1990), 1</w:t>
      </w:r>
      <w:r w:rsidR="00754F64">
        <w:rPr>
          <w:rFonts w:ascii="Times New Roman" w:hAnsi="Times New Roman" w:cs="Times New Roman"/>
          <w:sz w:val="22"/>
          <w:szCs w:val="22"/>
        </w:rPr>
        <w:t>–</w:t>
      </w:r>
      <w:r w:rsidRPr="000A0452">
        <w:rPr>
          <w:rFonts w:ascii="Times New Roman" w:hAnsi="Times New Roman" w:cs="Times New Roman"/>
          <w:sz w:val="22"/>
          <w:szCs w:val="22"/>
        </w:rPr>
        <w:t>154.</w:t>
      </w:r>
    </w:p>
    <w:p w:rsidR="008716AC" w:rsidRPr="00D709BD" w:rsidRDefault="008716AC" w:rsidP="006D533F">
      <w:pPr>
        <w:pStyle w:val="NurText"/>
        <w:spacing w:after="60"/>
        <w:ind w:left="567" w:hanging="567"/>
        <w:jc w:val="both"/>
        <w:rPr>
          <w:rFonts w:ascii="Times New Roman" w:hAnsi="Times New Roman" w:cs="Times New Roman"/>
          <w:sz w:val="22"/>
          <w:szCs w:val="22"/>
          <w:lang w:val="en-US"/>
        </w:rPr>
      </w:pPr>
      <w:r w:rsidRPr="00D709BD">
        <w:rPr>
          <w:rFonts w:ascii="Times New Roman" w:hAnsi="Times New Roman" w:cs="Times New Roman"/>
          <w:sz w:val="22"/>
          <w:szCs w:val="22"/>
          <w:lang w:val="en-GB"/>
        </w:rPr>
        <w:t xml:space="preserve">Cooper 2007 = </w:t>
      </w:r>
      <w:r w:rsidR="00471A1B">
        <w:rPr>
          <w:rFonts w:ascii="Times New Roman" w:hAnsi="Times New Roman" w:cs="Times New Roman"/>
          <w:smallCaps/>
          <w:sz w:val="22"/>
          <w:szCs w:val="22"/>
          <w:lang w:val="en-GB"/>
        </w:rPr>
        <w:t>K. </w:t>
      </w:r>
      <w:r w:rsidRPr="00D709BD">
        <w:rPr>
          <w:rFonts w:ascii="Times New Roman" w:hAnsi="Times New Roman" w:cs="Times New Roman"/>
          <w:smallCaps/>
          <w:sz w:val="22"/>
          <w:szCs w:val="22"/>
          <w:lang w:val="en-GB"/>
        </w:rPr>
        <w:t>Cooper</w:t>
      </w:r>
      <w:r w:rsidRPr="00D709BD">
        <w:rPr>
          <w:rFonts w:ascii="Times New Roman" w:hAnsi="Times New Roman" w:cs="Times New Roman"/>
          <w:sz w:val="22"/>
          <w:szCs w:val="22"/>
          <w:lang w:val="en-GB"/>
        </w:rPr>
        <w:t xml:space="preserve">, Closely Watched Households. Visibility, Exposure, and Private Power in the Roman </w:t>
      </w:r>
      <w:r w:rsidRPr="00D709BD">
        <w:rPr>
          <w:rFonts w:ascii="Times New Roman" w:hAnsi="Times New Roman" w:cs="Times New Roman"/>
          <w:i/>
          <w:sz w:val="22"/>
          <w:szCs w:val="22"/>
          <w:lang w:val="la-Latn"/>
        </w:rPr>
        <w:t>domus</w:t>
      </w:r>
      <w:r w:rsidRPr="00D709BD">
        <w:rPr>
          <w:rFonts w:ascii="Times New Roman" w:hAnsi="Times New Roman" w:cs="Times New Roman"/>
          <w:sz w:val="22"/>
          <w:szCs w:val="22"/>
          <w:lang w:val="en-GB"/>
        </w:rPr>
        <w:t>, in: P&amp;P</w:t>
      </w:r>
      <w:r w:rsidRPr="00D709BD">
        <w:rPr>
          <w:rFonts w:ascii="Times New Roman" w:hAnsi="Times New Roman" w:cs="Times New Roman"/>
          <w:sz w:val="22"/>
          <w:szCs w:val="22"/>
          <w:lang w:val="en-US"/>
        </w:rPr>
        <w:t xml:space="preserve"> 197</w:t>
      </w:r>
      <w:r w:rsidRPr="00D709BD">
        <w:rPr>
          <w:rFonts w:ascii="Times New Roman" w:hAnsi="Times New Roman" w:cs="Times New Roman"/>
          <w:sz w:val="22"/>
          <w:szCs w:val="22"/>
          <w:lang w:val="en-GB"/>
        </w:rPr>
        <w:t xml:space="preserve"> (2007), 3</w:t>
      </w:r>
      <w:r w:rsidR="00754F64">
        <w:rPr>
          <w:rFonts w:ascii="Times New Roman" w:hAnsi="Times New Roman" w:cs="Times New Roman"/>
          <w:sz w:val="22"/>
          <w:szCs w:val="22"/>
          <w:lang w:val="en-GB"/>
        </w:rPr>
        <w:t>–</w:t>
      </w:r>
      <w:r w:rsidRPr="00D709BD">
        <w:rPr>
          <w:rFonts w:ascii="Times New Roman" w:hAnsi="Times New Roman" w:cs="Times New Roman"/>
          <w:sz w:val="22"/>
          <w:szCs w:val="22"/>
          <w:lang w:val="en-GB"/>
        </w:rPr>
        <w:t>33.</w:t>
      </w:r>
    </w:p>
    <w:p w:rsidR="00047C0C" w:rsidRPr="003B46F0" w:rsidRDefault="00047C0C" w:rsidP="006D533F">
      <w:pPr>
        <w:pStyle w:val="NurText"/>
        <w:spacing w:after="60"/>
        <w:ind w:left="567" w:hanging="567"/>
        <w:jc w:val="both"/>
        <w:rPr>
          <w:rFonts w:ascii="Times New Roman" w:hAnsi="Times New Roman" w:cs="Times New Roman"/>
          <w:sz w:val="22"/>
          <w:szCs w:val="22"/>
          <w:lang w:val="en-GB"/>
        </w:rPr>
      </w:pPr>
      <w:r w:rsidRPr="003B46F0">
        <w:rPr>
          <w:rFonts w:ascii="Times New Roman" w:hAnsi="Times New Roman" w:cs="Times New Roman"/>
          <w:sz w:val="22"/>
          <w:szCs w:val="22"/>
          <w:lang w:val="en-GB"/>
        </w:rPr>
        <w:t xml:space="preserve">Corbett 1974 = </w:t>
      </w:r>
      <w:r w:rsidRPr="003B46F0">
        <w:rPr>
          <w:rFonts w:ascii="Times New Roman" w:hAnsi="Times New Roman" w:cs="Times New Roman"/>
          <w:smallCaps/>
          <w:sz w:val="22"/>
          <w:szCs w:val="22"/>
          <w:lang w:val="en-GB"/>
        </w:rPr>
        <w:t>J.</w:t>
      </w:r>
      <w:r w:rsidR="001E64CB">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H. </w:t>
      </w:r>
      <w:r w:rsidRPr="003B46F0">
        <w:rPr>
          <w:rFonts w:ascii="Times New Roman" w:hAnsi="Times New Roman" w:cs="Times New Roman"/>
          <w:smallCaps/>
          <w:sz w:val="22"/>
          <w:szCs w:val="22"/>
          <w:lang w:val="en-GB"/>
        </w:rPr>
        <w:t>Corbett</w:t>
      </w:r>
      <w:r w:rsidRPr="003B46F0">
        <w:rPr>
          <w:rFonts w:ascii="Times New Roman" w:hAnsi="Times New Roman" w:cs="Times New Roman"/>
          <w:sz w:val="22"/>
          <w:szCs w:val="22"/>
          <w:lang w:val="en-GB"/>
        </w:rPr>
        <w:t xml:space="preserve">, </w:t>
      </w:r>
      <w:proofErr w:type="gramStart"/>
      <w:r w:rsidRPr="003B46F0">
        <w:rPr>
          <w:rFonts w:ascii="Times New Roman" w:hAnsi="Times New Roman" w:cs="Times New Roman"/>
          <w:sz w:val="22"/>
          <w:szCs w:val="22"/>
          <w:lang w:val="en-GB"/>
        </w:rPr>
        <w:t>The</w:t>
      </w:r>
      <w:proofErr w:type="gramEnd"/>
      <w:r w:rsidRPr="003B46F0">
        <w:rPr>
          <w:rFonts w:ascii="Times New Roman" w:hAnsi="Times New Roman" w:cs="Times New Roman"/>
          <w:sz w:val="22"/>
          <w:szCs w:val="22"/>
          <w:lang w:val="en-GB"/>
        </w:rPr>
        <w:t xml:space="preserve"> Succession Policy of Augustus, in: Latomus 33 (1974), 87</w:t>
      </w:r>
      <w:r w:rsidR="00754F64">
        <w:rPr>
          <w:rFonts w:ascii="Times New Roman" w:hAnsi="Times New Roman" w:cs="Times New Roman"/>
          <w:sz w:val="22"/>
          <w:szCs w:val="22"/>
          <w:lang w:val="en-GB"/>
        </w:rPr>
        <w:t>–</w:t>
      </w:r>
      <w:r w:rsidRPr="003B46F0">
        <w:rPr>
          <w:rFonts w:ascii="Times New Roman" w:hAnsi="Times New Roman" w:cs="Times New Roman"/>
          <w:sz w:val="22"/>
          <w:szCs w:val="22"/>
          <w:lang w:val="en-GB"/>
        </w:rPr>
        <w:t>97.</w:t>
      </w:r>
    </w:p>
    <w:p w:rsidR="001E4C27" w:rsidRPr="003B46F0" w:rsidRDefault="001E4C27" w:rsidP="006D533F">
      <w:pPr>
        <w:pStyle w:val="NurText"/>
        <w:spacing w:after="60"/>
        <w:ind w:left="567" w:hanging="567"/>
        <w:jc w:val="both"/>
        <w:rPr>
          <w:rFonts w:ascii="Times New Roman" w:hAnsi="Times New Roman" w:cs="Times New Roman"/>
          <w:sz w:val="22"/>
          <w:szCs w:val="22"/>
          <w:lang w:val="fr-CH"/>
        </w:rPr>
      </w:pPr>
      <w:r w:rsidRPr="003B46F0">
        <w:rPr>
          <w:rFonts w:ascii="Times New Roman" w:hAnsi="Times New Roman" w:cs="Times New Roman"/>
          <w:sz w:val="22"/>
          <w:szCs w:val="22"/>
          <w:lang w:val="fr-CH"/>
        </w:rPr>
        <w:t xml:space="preserve">Corbier 2007 = </w:t>
      </w:r>
      <w:r w:rsidR="00471A1B">
        <w:rPr>
          <w:rFonts w:ascii="Times New Roman" w:hAnsi="Times New Roman" w:cs="Times New Roman"/>
          <w:smallCaps/>
          <w:sz w:val="22"/>
          <w:szCs w:val="22"/>
          <w:lang w:val="fr-CH"/>
        </w:rPr>
        <w:t>M. </w:t>
      </w:r>
      <w:r w:rsidRPr="003B46F0">
        <w:rPr>
          <w:rFonts w:ascii="Times New Roman" w:hAnsi="Times New Roman" w:cs="Times New Roman"/>
          <w:smallCaps/>
          <w:sz w:val="22"/>
          <w:szCs w:val="22"/>
          <w:lang w:val="fr-CH"/>
        </w:rPr>
        <w:t>Corbier</w:t>
      </w:r>
      <w:r w:rsidRPr="003B46F0">
        <w:rPr>
          <w:rFonts w:ascii="Times New Roman" w:hAnsi="Times New Roman" w:cs="Times New Roman"/>
          <w:sz w:val="22"/>
          <w:szCs w:val="22"/>
          <w:lang w:val="fr-CH"/>
        </w:rPr>
        <w:t>, Parenté et pouvoir à Rome, in: Genet (Hg.) 2007, 173</w:t>
      </w:r>
      <w:r w:rsidR="00754F64">
        <w:rPr>
          <w:rFonts w:ascii="Times New Roman" w:hAnsi="Times New Roman" w:cs="Times New Roman"/>
          <w:sz w:val="22"/>
          <w:szCs w:val="22"/>
          <w:lang w:val="fr-CH"/>
        </w:rPr>
        <w:t>–</w:t>
      </w:r>
      <w:r w:rsidRPr="003B46F0">
        <w:rPr>
          <w:rFonts w:ascii="Times New Roman" w:hAnsi="Times New Roman" w:cs="Times New Roman"/>
          <w:sz w:val="22"/>
          <w:szCs w:val="22"/>
          <w:lang w:val="fr-CH"/>
        </w:rPr>
        <w:t>196.</w:t>
      </w:r>
    </w:p>
    <w:p w:rsidR="001E4C27" w:rsidRPr="003B46F0" w:rsidRDefault="001E4C27" w:rsidP="006D533F">
      <w:pPr>
        <w:pStyle w:val="NurText"/>
        <w:spacing w:after="60"/>
        <w:ind w:left="567" w:hanging="567"/>
        <w:jc w:val="both"/>
        <w:rPr>
          <w:rFonts w:ascii="Times New Roman" w:hAnsi="Times New Roman" w:cs="Times New Roman"/>
          <w:sz w:val="22"/>
          <w:szCs w:val="22"/>
          <w:lang w:val="en-GB"/>
        </w:rPr>
      </w:pPr>
      <w:r w:rsidRPr="003B46F0">
        <w:rPr>
          <w:rFonts w:ascii="Times New Roman" w:hAnsi="Times New Roman" w:cs="Times New Roman"/>
          <w:sz w:val="22"/>
          <w:szCs w:val="22"/>
          <w:lang w:val="en-GB"/>
        </w:rPr>
        <w:t xml:space="preserve">Corbier 1995 = </w:t>
      </w:r>
      <w:r w:rsidR="00471A1B">
        <w:rPr>
          <w:rFonts w:ascii="Times New Roman" w:hAnsi="Times New Roman" w:cs="Times New Roman"/>
          <w:smallCaps/>
          <w:sz w:val="22"/>
          <w:szCs w:val="22"/>
          <w:lang w:val="en-GB"/>
        </w:rPr>
        <w:t>M. </w:t>
      </w:r>
      <w:r w:rsidRPr="003B46F0">
        <w:rPr>
          <w:rFonts w:ascii="Times New Roman" w:hAnsi="Times New Roman" w:cs="Times New Roman"/>
          <w:smallCaps/>
          <w:sz w:val="22"/>
          <w:szCs w:val="22"/>
          <w:lang w:val="en-GB"/>
        </w:rPr>
        <w:t>Corbier</w:t>
      </w:r>
      <w:r w:rsidRPr="003B46F0">
        <w:rPr>
          <w:rFonts w:ascii="Times New Roman" w:hAnsi="Times New Roman" w:cs="Times New Roman"/>
          <w:sz w:val="22"/>
          <w:szCs w:val="22"/>
          <w:lang w:val="en-GB"/>
        </w:rPr>
        <w:t xml:space="preserve">, Male Power and Legitimacy through Women. The </w:t>
      </w:r>
      <w:r w:rsidRPr="003B46F0">
        <w:rPr>
          <w:rFonts w:ascii="Times New Roman" w:hAnsi="Times New Roman" w:cs="Times New Roman"/>
          <w:i/>
          <w:sz w:val="22"/>
          <w:szCs w:val="22"/>
          <w:lang w:val="la-Latn"/>
        </w:rPr>
        <w:t>domus</w:t>
      </w:r>
      <w:r w:rsidRPr="003B46F0">
        <w:rPr>
          <w:rFonts w:ascii="Times New Roman" w:hAnsi="Times New Roman" w:cs="Times New Roman"/>
          <w:sz w:val="22"/>
          <w:szCs w:val="22"/>
          <w:lang w:val="la-Latn"/>
        </w:rPr>
        <w:t xml:space="preserve"> </w:t>
      </w:r>
      <w:r w:rsidRPr="003B46F0">
        <w:rPr>
          <w:rFonts w:ascii="Times New Roman" w:hAnsi="Times New Roman" w:cs="Times New Roman"/>
          <w:i/>
          <w:sz w:val="22"/>
          <w:szCs w:val="22"/>
          <w:lang w:val="la-Latn"/>
        </w:rPr>
        <w:t>Augusta</w:t>
      </w:r>
      <w:r w:rsidRPr="003B46F0">
        <w:rPr>
          <w:rFonts w:ascii="Times New Roman" w:hAnsi="Times New Roman" w:cs="Times New Roman"/>
          <w:sz w:val="22"/>
          <w:szCs w:val="22"/>
          <w:lang w:val="en-GB"/>
        </w:rPr>
        <w:t xml:space="preserve"> under the Julio-Claudians, in: </w:t>
      </w:r>
      <w:r w:rsidR="00D74B11" w:rsidRPr="003B46F0">
        <w:rPr>
          <w:rFonts w:ascii="Times New Roman" w:hAnsi="Times New Roman" w:cs="Times New Roman"/>
          <w:sz w:val="22"/>
          <w:szCs w:val="22"/>
          <w:lang w:val="en-GB"/>
        </w:rPr>
        <w:t xml:space="preserve">Hawley u. </w:t>
      </w:r>
      <w:r w:rsidRPr="003B46F0">
        <w:rPr>
          <w:rFonts w:ascii="Times New Roman" w:hAnsi="Times New Roman" w:cs="Times New Roman"/>
          <w:sz w:val="22"/>
          <w:szCs w:val="22"/>
          <w:lang w:val="en-GB"/>
        </w:rPr>
        <w:t>Levick (Hgg.) 1995, 178</w:t>
      </w:r>
      <w:r w:rsidR="00754F64">
        <w:rPr>
          <w:rFonts w:ascii="Times New Roman" w:hAnsi="Times New Roman" w:cs="Times New Roman"/>
          <w:sz w:val="22"/>
          <w:szCs w:val="22"/>
          <w:lang w:val="en-GB"/>
        </w:rPr>
        <w:t>–</w:t>
      </w:r>
      <w:r w:rsidRPr="003B46F0">
        <w:rPr>
          <w:rFonts w:ascii="Times New Roman" w:hAnsi="Times New Roman" w:cs="Times New Roman"/>
          <w:sz w:val="22"/>
          <w:szCs w:val="22"/>
          <w:lang w:val="en-GB"/>
        </w:rPr>
        <w:t>193.</w:t>
      </w:r>
    </w:p>
    <w:p w:rsidR="00D74B11" w:rsidRPr="003B46F0" w:rsidRDefault="00D74B11" w:rsidP="006D533F">
      <w:pPr>
        <w:pStyle w:val="NurText"/>
        <w:spacing w:after="60"/>
        <w:ind w:left="567" w:hanging="567"/>
        <w:jc w:val="both"/>
        <w:rPr>
          <w:rFonts w:ascii="Times New Roman" w:hAnsi="Times New Roman" w:cs="Times New Roman"/>
          <w:sz w:val="22"/>
          <w:szCs w:val="22"/>
          <w:lang w:val="fr-CH"/>
        </w:rPr>
      </w:pPr>
      <w:r w:rsidRPr="003B46F0">
        <w:rPr>
          <w:rFonts w:ascii="Times New Roman" w:hAnsi="Times New Roman" w:cs="Times New Roman"/>
          <w:sz w:val="22"/>
          <w:szCs w:val="22"/>
          <w:lang w:val="fr-CH"/>
        </w:rPr>
        <w:t xml:space="preserve">Corbier 1994 = </w:t>
      </w:r>
      <w:r w:rsidR="00471A1B">
        <w:rPr>
          <w:rFonts w:ascii="Times New Roman" w:hAnsi="Times New Roman" w:cs="Times New Roman"/>
          <w:smallCaps/>
          <w:sz w:val="22"/>
          <w:szCs w:val="22"/>
          <w:lang w:val="fr-CH"/>
        </w:rPr>
        <w:t>M. </w:t>
      </w:r>
      <w:r w:rsidRPr="005246F3">
        <w:rPr>
          <w:rFonts w:ascii="Times New Roman" w:hAnsi="Times New Roman" w:cs="Times New Roman"/>
          <w:smallCaps/>
          <w:sz w:val="22"/>
          <w:szCs w:val="22"/>
          <w:lang w:val="fr-CH"/>
        </w:rPr>
        <w:t>Corbier</w:t>
      </w:r>
      <w:r w:rsidRPr="003B46F0">
        <w:rPr>
          <w:rFonts w:ascii="Times New Roman" w:hAnsi="Times New Roman" w:cs="Times New Roman"/>
          <w:sz w:val="22"/>
          <w:szCs w:val="22"/>
          <w:lang w:val="fr-CH"/>
        </w:rPr>
        <w:t>, La maison de Césars, in: Bonte (Hg.) 1994, 243</w:t>
      </w:r>
      <w:r w:rsidR="00754F64">
        <w:rPr>
          <w:rFonts w:ascii="Times New Roman" w:hAnsi="Times New Roman" w:cs="Times New Roman"/>
          <w:sz w:val="22"/>
          <w:szCs w:val="22"/>
          <w:lang w:val="fr-CH"/>
        </w:rPr>
        <w:t>–</w:t>
      </w:r>
      <w:r w:rsidRPr="003B46F0">
        <w:rPr>
          <w:rFonts w:ascii="Times New Roman" w:hAnsi="Times New Roman" w:cs="Times New Roman"/>
          <w:sz w:val="22"/>
          <w:szCs w:val="22"/>
          <w:lang w:val="fr-CH"/>
        </w:rPr>
        <w:t>291.</w:t>
      </w:r>
    </w:p>
    <w:p w:rsidR="00840BF0" w:rsidRPr="003B46F0" w:rsidRDefault="00840BF0" w:rsidP="006D533F">
      <w:pPr>
        <w:pStyle w:val="NurText"/>
        <w:spacing w:after="60"/>
        <w:ind w:left="567" w:hanging="567"/>
        <w:jc w:val="both"/>
        <w:rPr>
          <w:rFonts w:ascii="Times New Roman" w:hAnsi="Times New Roman" w:cs="Times New Roman"/>
          <w:noProof/>
          <w:color w:val="000000"/>
          <w:sz w:val="22"/>
          <w:szCs w:val="22"/>
          <w:lang w:val="en-GB"/>
        </w:rPr>
      </w:pPr>
      <w:r w:rsidRPr="003B46F0">
        <w:rPr>
          <w:rFonts w:ascii="Times New Roman" w:hAnsi="Times New Roman" w:cs="Times New Roman"/>
          <w:sz w:val="22"/>
          <w:szCs w:val="22"/>
          <w:lang w:val="en-GB"/>
        </w:rPr>
        <w:t xml:space="preserve">Cornell 2003 = </w:t>
      </w:r>
      <w:r w:rsidRPr="003B46F0">
        <w:rPr>
          <w:rFonts w:ascii="Times New Roman" w:hAnsi="Times New Roman" w:cs="Times New Roman"/>
          <w:smallCaps/>
          <w:sz w:val="22"/>
          <w:szCs w:val="22"/>
          <w:lang w:val="en-GB"/>
        </w:rPr>
        <w:t>T.</w:t>
      </w:r>
      <w:r w:rsidR="001E64CB">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J. </w:t>
      </w:r>
      <w:r w:rsidRPr="003B46F0">
        <w:rPr>
          <w:rFonts w:ascii="Times New Roman" w:hAnsi="Times New Roman" w:cs="Times New Roman"/>
          <w:smallCaps/>
          <w:sz w:val="22"/>
          <w:szCs w:val="22"/>
          <w:lang w:val="en-GB"/>
        </w:rPr>
        <w:t>Cornell</w:t>
      </w:r>
      <w:r w:rsidRPr="003B46F0">
        <w:rPr>
          <w:rFonts w:ascii="Times New Roman" w:hAnsi="Times New Roman" w:cs="Times New Roman"/>
          <w:sz w:val="22"/>
          <w:szCs w:val="22"/>
          <w:lang w:val="en-GB"/>
        </w:rPr>
        <w:t>, Coriolanus. Myth, History and Performance, in: Braund u</w:t>
      </w:r>
      <w:r w:rsidR="005246F3">
        <w:rPr>
          <w:rFonts w:ascii="Times New Roman" w:hAnsi="Times New Roman" w:cs="Times New Roman"/>
          <w:sz w:val="22"/>
          <w:szCs w:val="22"/>
          <w:lang w:val="en-GB"/>
        </w:rPr>
        <w:t>.</w:t>
      </w:r>
      <w:r w:rsidRPr="003B46F0">
        <w:rPr>
          <w:rFonts w:ascii="Times New Roman" w:hAnsi="Times New Roman" w:cs="Times New Roman"/>
          <w:sz w:val="22"/>
          <w:szCs w:val="22"/>
          <w:lang w:val="en-GB"/>
        </w:rPr>
        <w:t xml:space="preserve"> Gill (Hgg.) 2003, 73</w:t>
      </w:r>
      <w:r w:rsidR="00754F64">
        <w:rPr>
          <w:rFonts w:ascii="Times New Roman" w:hAnsi="Times New Roman" w:cs="Times New Roman"/>
          <w:sz w:val="22"/>
          <w:szCs w:val="22"/>
          <w:lang w:val="en-GB"/>
        </w:rPr>
        <w:t>–</w:t>
      </w:r>
      <w:r w:rsidRPr="003B46F0">
        <w:rPr>
          <w:rFonts w:ascii="Times New Roman" w:hAnsi="Times New Roman" w:cs="Times New Roman"/>
          <w:sz w:val="22"/>
          <w:szCs w:val="22"/>
          <w:lang w:val="en-GB"/>
        </w:rPr>
        <w:t>79.</w:t>
      </w:r>
    </w:p>
    <w:p w:rsidR="009119A4"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3B46F0">
        <w:rPr>
          <w:rFonts w:ascii="Times New Roman" w:hAnsi="Times New Roman" w:cs="Times New Roman"/>
          <w:noProof/>
          <w:color w:val="000000"/>
          <w:sz w:val="22"/>
          <w:szCs w:val="22"/>
          <w:lang w:val="en-GB"/>
        </w:rPr>
        <w:t xml:space="preserve">Cornell 1995 = </w:t>
      </w:r>
      <w:r w:rsidRPr="003B46F0">
        <w:rPr>
          <w:rFonts w:ascii="Times New Roman" w:hAnsi="Times New Roman" w:cs="Times New Roman"/>
          <w:smallCaps/>
          <w:noProof/>
          <w:color w:val="000000"/>
          <w:sz w:val="22"/>
          <w:szCs w:val="22"/>
          <w:lang w:val="en-GB"/>
        </w:rPr>
        <w:t>T.</w:t>
      </w:r>
      <w:r w:rsidR="00186B91">
        <w:rPr>
          <w:rFonts w:ascii="Times New Roman" w:hAnsi="Times New Roman" w:cs="Times New Roman"/>
          <w:smallCaps/>
          <w:noProof/>
          <w:color w:val="000000"/>
          <w:sz w:val="22"/>
          <w:szCs w:val="22"/>
          <w:lang w:val="en-GB"/>
        </w:rPr>
        <w:t> </w:t>
      </w:r>
      <w:r w:rsidR="00471A1B">
        <w:rPr>
          <w:rFonts w:ascii="Times New Roman" w:hAnsi="Times New Roman" w:cs="Times New Roman"/>
          <w:smallCaps/>
          <w:noProof/>
          <w:color w:val="000000"/>
          <w:sz w:val="22"/>
          <w:szCs w:val="22"/>
          <w:lang w:val="en-GB"/>
        </w:rPr>
        <w:t>J. </w:t>
      </w:r>
      <w:r w:rsidRPr="003B46F0">
        <w:rPr>
          <w:rFonts w:ascii="Times New Roman" w:hAnsi="Times New Roman" w:cs="Times New Roman"/>
          <w:smallCaps/>
          <w:noProof/>
          <w:color w:val="000000"/>
          <w:sz w:val="22"/>
          <w:szCs w:val="22"/>
          <w:lang w:val="en-GB"/>
        </w:rPr>
        <w:t>Cornell</w:t>
      </w:r>
      <w:r w:rsidRPr="003B46F0">
        <w:rPr>
          <w:rFonts w:ascii="Times New Roman" w:hAnsi="Times New Roman" w:cs="Times New Roman"/>
          <w:noProof/>
          <w:color w:val="000000"/>
          <w:sz w:val="22"/>
          <w:szCs w:val="22"/>
          <w:lang w:val="en-GB"/>
        </w:rPr>
        <w:t>, The Beginnings of Rome. Italy and Rome from the Bronze Age to the Punic Wars (c. 1000</w:t>
      </w:r>
      <w:r w:rsidR="00754F64">
        <w:rPr>
          <w:rFonts w:ascii="Times New Roman" w:hAnsi="Times New Roman" w:cs="Times New Roman"/>
          <w:noProof/>
          <w:color w:val="000000"/>
          <w:sz w:val="22"/>
          <w:szCs w:val="22"/>
          <w:lang w:val="en-GB"/>
        </w:rPr>
        <w:t>–</w:t>
      </w:r>
      <w:r w:rsidRPr="003B46F0">
        <w:rPr>
          <w:rFonts w:ascii="Times New Roman" w:hAnsi="Times New Roman" w:cs="Times New Roman"/>
          <w:noProof/>
          <w:color w:val="000000"/>
          <w:sz w:val="22"/>
          <w:szCs w:val="22"/>
          <w:lang w:val="en-GB"/>
        </w:rPr>
        <w:t>264 BC), London 1995.</w:t>
      </w:r>
    </w:p>
    <w:p w:rsidR="005A4616" w:rsidRPr="002D20B5" w:rsidRDefault="002D20B5" w:rsidP="006D533F">
      <w:pPr>
        <w:pStyle w:val="NurText"/>
        <w:spacing w:after="60"/>
        <w:ind w:left="567" w:hanging="567"/>
        <w:jc w:val="both"/>
        <w:rPr>
          <w:rFonts w:ascii="Times New Roman" w:hAnsi="Times New Roman" w:cs="Times New Roman"/>
          <w:noProof/>
          <w:color w:val="000000"/>
          <w:sz w:val="22"/>
          <w:szCs w:val="22"/>
          <w:lang w:val="en-GB"/>
        </w:rPr>
      </w:pPr>
      <w:r w:rsidRPr="002D20B5">
        <w:rPr>
          <w:rFonts w:ascii="Times New Roman" w:hAnsi="Times New Roman" w:cs="Times New Roman"/>
          <w:noProof/>
          <w:color w:val="000000"/>
          <w:sz w:val="22"/>
          <w:szCs w:val="22"/>
          <w:lang w:val="en-GB"/>
        </w:rPr>
        <w:t xml:space="preserve">Cornell u. Lomas (Hgg.) 1995 = </w:t>
      </w:r>
      <w:r w:rsidRPr="002D20B5">
        <w:rPr>
          <w:rFonts w:ascii="Times New Roman" w:hAnsi="Times New Roman" w:cs="Times New Roman"/>
          <w:smallCaps/>
          <w:noProof/>
          <w:color w:val="000000"/>
          <w:sz w:val="22"/>
          <w:szCs w:val="22"/>
          <w:lang w:val="en-GB"/>
        </w:rPr>
        <w:t>T.</w:t>
      </w:r>
      <w:r w:rsidR="00186B91">
        <w:rPr>
          <w:rFonts w:ascii="Times New Roman" w:hAnsi="Times New Roman" w:cs="Times New Roman"/>
          <w:smallCaps/>
          <w:noProof/>
          <w:color w:val="000000"/>
          <w:sz w:val="22"/>
          <w:szCs w:val="22"/>
          <w:lang w:val="en-GB"/>
        </w:rPr>
        <w:t> </w:t>
      </w:r>
      <w:r w:rsidR="00471A1B">
        <w:rPr>
          <w:rFonts w:ascii="Times New Roman" w:hAnsi="Times New Roman" w:cs="Times New Roman"/>
          <w:smallCaps/>
          <w:noProof/>
          <w:color w:val="000000"/>
          <w:sz w:val="22"/>
          <w:szCs w:val="22"/>
          <w:lang w:val="en-GB"/>
        </w:rPr>
        <w:t>J. </w:t>
      </w:r>
      <w:r w:rsidRPr="002D20B5">
        <w:rPr>
          <w:rFonts w:ascii="Times New Roman" w:hAnsi="Times New Roman" w:cs="Times New Roman"/>
          <w:smallCaps/>
          <w:color w:val="000000"/>
          <w:sz w:val="22"/>
          <w:szCs w:val="22"/>
          <w:lang w:val="en-US"/>
        </w:rPr>
        <w:t>Cornell</w:t>
      </w:r>
      <w:r w:rsidRPr="002D20B5">
        <w:rPr>
          <w:rFonts w:ascii="Times New Roman" w:hAnsi="Times New Roman" w:cs="Times New Roman"/>
          <w:color w:val="000000"/>
          <w:sz w:val="22"/>
          <w:szCs w:val="22"/>
          <w:lang w:val="en-US"/>
        </w:rPr>
        <w:t xml:space="preserve"> u. </w:t>
      </w:r>
      <w:r w:rsidR="00471A1B">
        <w:rPr>
          <w:rFonts w:ascii="Times New Roman" w:hAnsi="Times New Roman" w:cs="Times New Roman"/>
          <w:smallCaps/>
          <w:color w:val="000000"/>
          <w:sz w:val="22"/>
          <w:szCs w:val="22"/>
          <w:lang w:val="en-US"/>
        </w:rPr>
        <w:t>K. </w:t>
      </w:r>
      <w:r w:rsidRPr="002D20B5">
        <w:rPr>
          <w:rFonts w:ascii="Times New Roman" w:hAnsi="Times New Roman" w:cs="Times New Roman"/>
          <w:smallCaps/>
          <w:color w:val="000000"/>
          <w:sz w:val="22"/>
          <w:szCs w:val="22"/>
          <w:lang w:val="en-US"/>
        </w:rPr>
        <w:t>Lomas</w:t>
      </w:r>
      <w:r w:rsidRPr="002D20B5">
        <w:rPr>
          <w:rFonts w:ascii="Times New Roman" w:hAnsi="Times New Roman" w:cs="Times New Roman"/>
          <w:color w:val="000000"/>
          <w:sz w:val="22"/>
          <w:szCs w:val="22"/>
          <w:lang w:val="en-US"/>
        </w:rPr>
        <w:t xml:space="preserve"> (Hgg.), Urban Society in Roman Italy, London 1995.</w:t>
      </w:r>
    </w:p>
    <w:p w:rsidR="00814D6F" w:rsidRPr="003B46F0" w:rsidRDefault="00814D6F" w:rsidP="006D533F">
      <w:pPr>
        <w:pStyle w:val="NurText"/>
        <w:spacing w:after="60"/>
        <w:ind w:left="567" w:hanging="567"/>
        <w:jc w:val="both"/>
        <w:rPr>
          <w:rFonts w:ascii="Times New Roman" w:hAnsi="Times New Roman" w:cs="Times New Roman"/>
          <w:noProof/>
          <w:color w:val="000000"/>
          <w:sz w:val="22"/>
          <w:szCs w:val="22"/>
          <w:lang w:val="en-GB"/>
        </w:rPr>
      </w:pPr>
      <w:r w:rsidRPr="003B46F0">
        <w:rPr>
          <w:rFonts w:ascii="Times New Roman" w:hAnsi="Times New Roman" w:cs="Times New Roman"/>
          <w:sz w:val="22"/>
          <w:szCs w:val="22"/>
          <w:lang w:val="en-GB"/>
        </w:rPr>
        <w:t xml:space="preserve">Cornell 1989 = </w:t>
      </w:r>
      <w:r w:rsidRPr="003B46F0">
        <w:rPr>
          <w:rFonts w:ascii="Times New Roman" w:hAnsi="Times New Roman" w:cs="Times New Roman"/>
          <w:smallCaps/>
          <w:sz w:val="22"/>
          <w:szCs w:val="22"/>
          <w:lang w:val="en-GB"/>
        </w:rPr>
        <w:t>T.</w:t>
      </w:r>
      <w:r w:rsidR="00186B91">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J. </w:t>
      </w:r>
      <w:r w:rsidRPr="003B46F0">
        <w:rPr>
          <w:rFonts w:ascii="Times New Roman" w:hAnsi="Times New Roman" w:cs="Times New Roman"/>
          <w:smallCaps/>
          <w:sz w:val="22"/>
          <w:szCs w:val="22"/>
          <w:lang w:val="en-GB"/>
        </w:rPr>
        <w:t>Cornell</w:t>
      </w:r>
      <w:r w:rsidRPr="003B46F0">
        <w:rPr>
          <w:rFonts w:ascii="Times New Roman" w:hAnsi="Times New Roman" w:cs="Times New Roman"/>
          <w:sz w:val="22"/>
          <w:szCs w:val="22"/>
          <w:lang w:val="en-GB"/>
        </w:rPr>
        <w:t>, Rome and Latium to 390 B. C., in: CAH</w:t>
      </w:r>
      <w:r w:rsidRPr="003B46F0">
        <w:rPr>
          <w:rFonts w:ascii="Times New Roman" w:hAnsi="Times New Roman" w:cs="Times New Roman"/>
          <w:sz w:val="22"/>
          <w:szCs w:val="22"/>
          <w:vertAlign w:val="superscript"/>
          <w:lang w:val="en-GB"/>
        </w:rPr>
        <w:t>2</w:t>
      </w:r>
      <w:r w:rsidRPr="003B46F0">
        <w:rPr>
          <w:rFonts w:ascii="Times New Roman" w:hAnsi="Times New Roman" w:cs="Times New Roman"/>
          <w:sz w:val="22"/>
          <w:szCs w:val="22"/>
          <w:lang w:val="en-GB"/>
        </w:rPr>
        <w:t xml:space="preserve"> 7 (1989), 243</w:t>
      </w:r>
      <w:r w:rsidR="00754F64">
        <w:rPr>
          <w:rFonts w:ascii="Times New Roman" w:hAnsi="Times New Roman" w:cs="Times New Roman"/>
          <w:sz w:val="22"/>
          <w:szCs w:val="22"/>
          <w:lang w:val="en-GB"/>
        </w:rPr>
        <w:t>–</w:t>
      </w:r>
      <w:r w:rsidRPr="003B46F0">
        <w:rPr>
          <w:rFonts w:ascii="Times New Roman" w:hAnsi="Times New Roman" w:cs="Times New Roman"/>
          <w:sz w:val="22"/>
          <w:szCs w:val="22"/>
          <w:lang w:val="en-GB"/>
        </w:rPr>
        <w:t>308.</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3B46F0">
        <w:rPr>
          <w:rFonts w:ascii="Times New Roman" w:hAnsi="Times New Roman" w:cs="Times New Roman"/>
          <w:color w:val="000000"/>
          <w:sz w:val="22"/>
          <w:szCs w:val="22"/>
          <w:lang w:val="en-GB"/>
        </w:rPr>
        <w:t xml:space="preserve">Cornell u. Lomas (Hgg.) 1995 = </w:t>
      </w:r>
      <w:r w:rsidRPr="003B46F0">
        <w:rPr>
          <w:rFonts w:ascii="Times New Roman" w:hAnsi="Times New Roman" w:cs="Times New Roman"/>
          <w:smallCaps/>
          <w:color w:val="000000"/>
          <w:sz w:val="22"/>
          <w:szCs w:val="22"/>
          <w:lang w:val="en-GB"/>
        </w:rPr>
        <w:t>T.</w:t>
      </w:r>
      <w:r w:rsidR="001E64CB">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J. </w:t>
      </w:r>
      <w:r w:rsidRPr="003B46F0">
        <w:rPr>
          <w:rFonts w:ascii="Times New Roman" w:hAnsi="Times New Roman" w:cs="Times New Roman"/>
          <w:smallCaps/>
          <w:color w:val="000000"/>
          <w:sz w:val="22"/>
          <w:szCs w:val="22"/>
          <w:lang w:val="en-GB"/>
        </w:rPr>
        <w:t>Cornell</w:t>
      </w:r>
      <w:r w:rsidRPr="003B46F0">
        <w:rPr>
          <w:rFonts w:ascii="Times New Roman" w:hAnsi="Times New Roman" w:cs="Times New Roman"/>
          <w:color w:val="000000"/>
          <w:sz w:val="22"/>
          <w:szCs w:val="22"/>
          <w:lang w:val="en-GB"/>
        </w:rPr>
        <w:t xml:space="preserve"> u. </w:t>
      </w:r>
      <w:r w:rsidR="00471A1B">
        <w:rPr>
          <w:rFonts w:ascii="Times New Roman" w:hAnsi="Times New Roman" w:cs="Times New Roman"/>
          <w:smallCaps/>
          <w:color w:val="000000"/>
          <w:sz w:val="22"/>
          <w:szCs w:val="22"/>
          <w:lang w:val="en-GB"/>
        </w:rPr>
        <w:t>K. </w:t>
      </w:r>
      <w:r w:rsidRPr="003B46F0">
        <w:rPr>
          <w:rFonts w:ascii="Times New Roman" w:hAnsi="Times New Roman" w:cs="Times New Roman"/>
          <w:smallCaps/>
          <w:color w:val="000000"/>
          <w:sz w:val="22"/>
          <w:szCs w:val="22"/>
          <w:lang w:val="en-GB"/>
        </w:rPr>
        <w:t>Lomas</w:t>
      </w:r>
      <w:r w:rsidRPr="003B46F0">
        <w:rPr>
          <w:rFonts w:ascii="Times New Roman" w:hAnsi="Times New Roman" w:cs="Times New Roman"/>
          <w:color w:val="000000"/>
          <w:sz w:val="22"/>
          <w:szCs w:val="22"/>
          <w:lang w:val="en-GB"/>
        </w:rPr>
        <w:t xml:space="preserve"> (Hgg.), Urban Society in Roman Italy, London 1995.</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3B46F0">
        <w:rPr>
          <w:rFonts w:ascii="Times New Roman" w:hAnsi="Times New Roman" w:cs="Times New Roman"/>
          <w:noProof/>
          <w:color w:val="000000"/>
          <w:sz w:val="22"/>
          <w:szCs w:val="22"/>
          <w:lang w:val="fr-CH"/>
        </w:rPr>
        <w:t xml:space="preserve">Coudry 2001 = </w:t>
      </w:r>
      <w:r w:rsidR="00471A1B">
        <w:rPr>
          <w:rFonts w:ascii="Times New Roman" w:hAnsi="Times New Roman" w:cs="Times New Roman"/>
          <w:smallCaps/>
          <w:noProof/>
          <w:color w:val="000000"/>
          <w:sz w:val="22"/>
          <w:szCs w:val="22"/>
          <w:lang w:val="fr-CH"/>
        </w:rPr>
        <w:t>M. </w:t>
      </w:r>
      <w:r w:rsidRPr="003B46F0">
        <w:rPr>
          <w:rFonts w:ascii="Times New Roman" w:hAnsi="Times New Roman" w:cs="Times New Roman"/>
          <w:smallCaps/>
          <w:noProof/>
          <w:color w:val="000000"/>
          <w:sz w:val="22"/>
          <w:szCs w:val="22"/>
          <w:lang w:val="fr-CH"/>
        </w:rPr>
        <w:t>Coudry</w:t>
      </w:r>
      <w:r w:rsidRPr="003B46F0">
        <w:rPr>
          <w:rFonts w:ascii="Times New Roman" w:hAnsi="Times New Roman" w:cs="Times New Roman"/>
          <w:noProof/>
          <w:color w:val="000000"/>
          <w:sz w:val="22"/>
          <w:szCs w:val="22"/>
          <w:lang w:val="fr-CH"/>
        </w:rPr>
        <w:t>, Camille. Construction et fluctuations de la figure d’un grand homme, in:</w:t>
      </w:r>
      <w:r w:rsidR="00FF35B7" w:rsidRPr="003B46F0">
        <w:rPr>
          <w:rFonts w:ascii="Times New Roman" w:hAnsi="Times New Roman" w:cs="Times New Roman"/>
          <w:noProof/>
          <w:color w:val="000000"/>
          <w:sz w:val="22"/>
          <w:szCs w:val="22"/>
          <w:lang w:val="fr-CH"/>
        </w:rPr>
        <w:t xml:space="preserve"> Coudry</w:t>
      </w:r>
      <w:r w:rsidRPr="003B46F0">
        <w:rPr>
          <w:rFonts w:ascii="Times New Roman" w:hAnsi="Times New Roman" w:cs="Times New Roman"/>
          <w:noProof/>
          <w:color w:val="000000"/>
          <w:sz w:val="22"/>
          <w:szCs w:val="22"/>
          <w:lang w:val="fr-CH"/>
        </w:rPr>
        <w:t xml:space="preserve"> u. Späth</w:t>
      </w:r>
      <w:r w:rsidR="00FF35B7" w:rsidRPr="003B46F0">
        <w:rPr>
          <w:rFonts w:ascii="Times New Roman" w:hAnsi="Times New Roman" w:cs="Times New Roman"/>
          <w:noProof/>
          <w:color w:val="000000"/>
          <w:sz w:val="22"/>
          <w:szCs w:val="22"/>
          <w:lang w:val="fr-CH"/>
        </w:rPr>
        <w:t xml:space="preserve"> (Hgg.) </w:t>
      </w:r>
      <w:r w:rsidRPr="003B46F0">
        <w:rPr>
          <w:rFonts w:ascii="Times New Roman" w:hAnsi="Times New Roman" w:cs="Times New Roman"/>
          <w:noProof/>
          <w:color w:val="000000"/>
          <w:sz w:val="22"/>
          <w:szCs w:val="22"/>
          <w:lang w:val="fr-CH"/>
        </w:rPr>
        <w:t>2001, 47</w:t>
      </w:r>
      <w:r w:rsidR="00754F64">
        <w:rPr>
          <w:rFonts w:ascii="Times New Roman" w:hAnsi="Times New Roman" w:cs="Times New Roman"/>
          <w:noProof/>
          <w:color w:val="000000"/>
          <w:sz w:val="22"/>
          <w:szCs w:val="22"/>
          <w:lang w:val="fr-CH"/>
        </w:rPr>
        <w:t>–</w:t>
      </w:r>
      <w:r w:rsidRPr="003B46F0">
        <w:rPr>
          <w:rFonts w:ascii="Times New Roman" w:hAnsi="Times New Roman" w:cs="Times New Roman"/>
          <w:noProof/>
          <w:color w:val="000000"/>
          <w:sz w:val="22"/>
          <w:szCs w:val="22"/>
          <w:lang w:val="fr-CH"/>
        </w:rPr>
        <w:t>81.</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3B46F0">
        <w:rPr>
          <w:rFonts w:ascii="Times New Roman" w:hAnsi="Times New Roman" w:cs="Times New Roman"/>
          <w:noProof/>
          <w:color w:val="000000"/>
          <w:sz w:val="22"/>
          <w:szCs w:val="22"/>
          <w:lang w:val="fr-CH"/>
        </w:rPr>
        <w:t xml:space="preserve">Coudry (Hg.) 1998 = </w:t>
      </w:r>
      <w:r w:rsidR="00471A1B">
        <w:rPr>
          <w:rFonts w:ascii="Times New Roman" w:hAnsi="Times New Roman" w:cs="Times New Roman"/>
          <w:smallCaps/>
          <w:noProof/>
          <w:color w:val="000000"/>
          <w:sz w:val="22"/>
          <w:szCs w:val="22"/>
          <w:lang w:val="fr-CH"/>
        </w:rPr>
        <w:t>M. </w:t>
      </w:r>
      <w:r w:rsidRPr="003B46F0">
        <w:rPr>
          <w:rFonts w:ascii="Times New Roman" w:hAnsi="Times New Roman" w:cs="Times New Roman"/>
          <w:smallCaps/>
          <w:noProof/>
          <w:color w:val="000000"/>
          <w:sz w:val="22"/>
          <w:szCs w:val="22"/>
          <w:lang w:val="fr-CH"/>
        </w:rPr>
        <w:t>Coudry</w:t>
      </w:r>
      <w:r w:rsidRPr="003B46F0">
        <w:rPr>
          <w:rFonts w:ascii="Times New Roman" w:hAnsi="Times New Roman" w:cs="Times New Roman"/>
          <w:noProof/>
          <w:color w:val="000000"/>
          <w:sz w:val="22"/>
          <w:szCs w:val="22"/>
          <w:lang w:val="fr-CH"/>
        </w:rPr>
        <w:t xml:space="preserve"> (Hg.), Chroniques italiennes 54 (= Les petits-fils de Caton. Attitudes à l’égard du luxe dans l’Italie antique et moderne. Colloque, Mulhouse, Université de Haute Alsace, 4 avril 1997), Paris 1998.</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F570ED">
        <w:rPr>
          <w:rFonts w:ascii="Times New Roman" w:hAnsi="Times New Roman" w:cs="Times New Roman"/>
          <w:noProof/>
          <w:color w:val="000000"/>
          <w:sz w:val="22"/>
          <w:szCs w:val="22"/>
          <w:lang w:val="fr-FR"/>
        </w:rPr>
        <w:lastRenderedPageBreak/>
        <w:t xml:space="preserve">Coudry u. Späth (Hgg.) 2001 = </w:t>
      </w:r>
      <w:r w:rsidR="00471A1B" w:rsidRPr="00F570ED">
        <w:rPr>
          <w:rFonts w:ascii="Times New Roman" w:hAnsi="Times New Roman" w:cs="Times New Roman"/>
          <w:smallCaps/>
          <w:noProof/>
          <w:color w:val="000000"/>
          <w:sz w:val="22"/>
          <w:szCs w:val="22"/>
          <w:lang w:val="fr-FR"/>
        </w:rPr>
        <w:t>M. </w:t>
      </w:r>
      <w:r w:rsidRPr="00F570ED">
        <w:rPr>
          <w:rFonts w:ascii="Times New Roman" w:hAnsi="Times New Roman" w:cs="Times New Roman"/>
          <w:smallCaps/>
          <w:noProof/>
          <w:color w:val="000000"/>
          <w:sz w:val="22"/>
          <w:szCs w:val="22"/>
          <w:lang w:val="fr-FR"/>
        </w:rPr>
        <w:t>Coudry</w:t>
      </w:r>
      <w:r w:rsidRPr="00F570ED">
        <w:rPr>
          <w:rFonts w:ascii="Times New Roman" w:hAnsi="Times New Roman" w:cs="Times New Roman"/>
          <w:noProof/>
          <w:color w:val="000000"/>
          <w:sz w:val="22"/>
          <w:szCs w:val="22"/>
          <w:lang w:val="fr-FR"/>
        </w:rPr>
        <w:t xml:space="preserve"> u. </w:t>
      </w:r>
      <w:r w:rsidRPr="00F570ED">
        <w:rPr>
          <w:rFonts w:ascii="Times New Roman" w:hAnsi="Times New Roman" w:cs="Times New Roman"/>
          <w:smallCaps/>
          <w:noProof/>
          <w:color w:val="000000"/>
          <w:sz w:val="22"/>
          <w:szCs w:val="22"/>
          <w:lang w:val="fr-FR"/>
        </w:rPr>
        <w:t xml:space="preserve">Th. </w:t>
      </w:r>
      <w:r w:rsidRPr="003B46F0">
        <w:rPr>
          <w:rFonts w:ascii="Times New Roman" w:hAnsi="Times New Roman" w:cs="Times New Roman"/>
          <w:smallCaps/>
          <w:noProof/>
          <w:color w:val="000000"/>
          <w:sz w:val="22"/>
          <w:szCs w:val="22"/>
          <w:lang w:val="fr-CH"/>
        </w:rPr>
        <w:t>Späth</w:t>
      </w:r>
      <w:r w:rsidRPr="003B46F0">
        <w:rPr>
          <w:rFonts w:ascii="Times New Roman" w:hAnsi="Times New Roman" w:cs="Times New Roman"/>
          <w:noProof/>
          <w:color w:val="000000"/>
          <w:sz w:val="22"/>
          <w:szCs w:val="22"/>
          <w:lang w:val="fr-CH"/>
        </w:rPr>
        <w:t xml:space="preserve"> (Hgg.), L’invention des grands hommes de la Rome antique. Die Konstruktion der großen Männer Altroms. Actes du colloque du Collegium Beatus Rhenanus, Augst 16</w:t>
      </w:r>
      <w:r w:rsidR="00754F64">
        <w:rPr>
          <w:rFonts w:ascii="Times New Roman" w:hAnsi="Times New Roman" w:cs="Times New Roman"/>
          <w:noProof/>
          <w:color w:val="000000"/>
          <w:sz w:val="22"/>
          <w:szCs w:val="22"/>
          <w:lang w:val="fr-CH"/>
        </w:rPr>
        <w:t>–</w:t>
      </w:r>
      <w:r w:rsidRPr="003B46F0">
        <w:rPr>
          <w:rFonts w:ascii="Times New Roman" w:hAnsi="Times New Roman" w:cs="Times New Roman"/>
          <w:noProof/>
          <w:color w:val="000000"/>
          <w:sz w:val="22"/>
          <w:szCs w:val="22"/>
          <w:lang w:val="fr-CH"/>
        </w:rPr>
        <w:t>18 septembre 1999, Paris 2001.</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F570ED">
        <w:rPr>
          <w:rFonts w:ascii="Times New Roman" w:hAnsi="Times New Roman" w:cs="Times New Roman"/>
          <w:noProof/>
          <w:color w:val="000000"/>
          <w:sz w:val="22"/>
          <w:szCs w:val="22"/>
          <w:lang w:val="fr-CH"/>
        </w:rPr>
        <w:t xml:space="preserve">Coulston u. Dodge (Hgg.) 2000 = </w:t>
      </w:r>
      <w:r w:rsidR="00471A1B" w:rsidRPr="00F570ED">
        <w:rPr>
          <w:rFonts w:ascii="Times New Roman" w:hAnsi="Times New Roman" w:cs="Times New Roman"/>
          <w:smallCaps/>
          <w:noProof/>
          <w:color w:val="000000"/>
          <w:sz w:val="22"/>
          <w:szCs w:val="22"/>
          <w:lang w:val="fr-CH"/>
        </w:rPr>
        <w:t>J. </w:t>
      </w:r>
      <w:r w:rsidRPr="00F570ED">
        <w:rPr>
          <w:rFonts w:ascii="Times New Roman" w:hAnsi="Times New Roman" w:cs="Times New Roman"/>
          <w:smallCaps/>
          <w:noProof/>
          <w:color w:val="000000"/>
          <w:sz w:val="22"/>
          <w:szCs w:val="22"/>
          <w:lang w:val="fr-CH"/>
        </w:rPr>
        <w:t>Coulston</w:t>
      </w:r>
      <w:r w:rsidRPr="00F570ED">
        <w:rPr>
          <w:rFonts w:ascii="Times New Roman" w:hAnsi="Times New Roman" w:cs="Times New Roman"/>
          <w:noProof/>
          <w:color w:val="000000"/>
          <w:sz w:val="22"/>
          <w:szCs w:val="22"/>
          <w:lang w:val="fr-CH"/>
        </w:rPr>
        <w:t xml:space="preserve"> u. </w:t>
      </w:r>
      <w:r w:rsidR="00471A1B" w:rsidRPr="00F570ED">
        <w:rPr>
          <w:rFonts w:ascii="Times New Roman" w:hAnsi="Times New Roman" w:cs="Times New Roman"/>
          <w:smallCaps/>
          <w:noProof/>
          <w:color w:val="000000"/>
          <w:sz w:val="22"/>
          <w:szCs w:val="22"/>
          <w:lang w:val="fr-CH"/>
        </w:rPr>
        <w:t>H. </w:t>
      </w:r>
      <w:r w:rsidRPr="00F570ED">
        <w:rPr>
          <w:rFonts w:ascii="Times New Roman" w:hAnsi="Times New Roman" w:cs="Times New Roman"/>
          <w:smallCaps/>
          <w:noProof/>
          <w:color w:val="000000"/>
          <w:sz w:val="22"/>
          <w:szCs w:val="22"/>
          <w:lang w:val="fr-CH"/>
        </w:rPr>
        <w:t>Dodge</w:t>
      </w:r>
      <w:r w:rsidRPr="00F570ED">
        <w:rPr>
          <w:rFonts w:ascii="Times New Roman" w:hAnsi="Times New Roman" w:cs="Times New Roman"/>
          <w:noProof/>
          <w:color w:val="000000"/>
          <w:sz w:val="22"/>
          <w:szCs w:val="22"/>
          <w:lang w:val="fr-CH"/>
        </w:rPr>
        <w:t xml:space="preserve"> (Hgg.), Ancient Rome. </w:t>
      </w:r>
      <w:r w:rsidRPr="003B46F0">
        <w:rPr>
          <w:rFonts w:ascii="Times New Roman" w:hAnsi="Times New Roman" w:cs="Times New Roman"/>
          <w:noProof/>
          <w:color w:val="000000"/>
          <w:sz w:val="22"/>
          <w:szCs w:val="22"/>
          <w:lang w:val="en-GB"/>
        </w:rPr>
        <w:t>The Archaeology of the Eternal City, Oxford 2000.</w:t>
      </w:r>
    </w:p>
    <w:p w:rsidR="009119A4" w:rsidRPr="00D709BD" w:rsidRDefault="009119A4" w:rsidP="006D533F">
      <w:pPr>
        <w:pStyle w:val="NurText"/>
        <w:spacing w:after="60"/>
        <w:ind w:left="567" w:hanging="567"/>
        <w:jc w:val="both"/>
        <w:rPr>
          <w:rFonts w:ascii="Times New Roman" w:hAnsi="Times New Roman" w:cs="Times New Roman"/>
          <w:noProof/>
          <w:color w:val="000000"/>
          <w:sz w:val="22"/>
          <w:szCs w:val="22"/>
          <w:lang w:val="en-US"/>
        </w:rPr>
      </w:pPr>
    </w:p>
    <w:p w:rsidR="00DC73E6" w:rsidRPr="000A0452" w:rsidRDefault="00DC73E6" w:rsidP="006D533F">
      <w:pPr>
        <w:pStyle w:val="NurText"/>
        <w:spacing w:after="60"/>
        <w:ind w:left="567" w:hanging="567"/>
        <w:jc w:val="both"/>
        <w:rPr>
          <w:rFonts w:ascii="Times New Roman" w:hAnsi="Times New Roman" w:cs="Times New Roman"/>
          <w:noProof/>
          <w:color w:val="000000"/>
          <w:sz w:val="22"/>
          <w:szCs w:val="22"/>
        </w:rPr>
      </w:pPr>
      <w:r w:rsidRPr="00D709BD">
        <w:rPr>
          <w:rFonts w:ascii="Times New Roman" w:hAnsi="Times New Roman" w:cs="Times New Roman"/>
          <w:noProof/>
          <w:color w:val="000000"/>
          <w:sz w:val="22"/>
          <w:szCs w:val="22"/>
          <w:lang w:val="en-US"/>
        </w:rPr>
        <w:t xml:space="preserve">Dahlheim 2010 = </w:t>
      </w:r>
      <w:r w:rsidR="00471A1B">
        <w:rPr>
          <w:rFonts w:ascii="Times New Roman" w:hAnsi="Times New Roman" w:cs="Times New Roman"/>
          <w:smallCaps/>
          <w:noProof/>
          <w:color w:val="000000"/>
          <w:sz w:val="22"/>
          <w:szCs w:val="22"/>
          <w:lang w:val="en-US"/>
        </w:rPr>
        <w:t>W. </w:t>
      </w:r>
      <w:r w:rsidRPr="00D709BD">
        <w:rPr>
          <w:rFonts w:ascii="Times New Roman" w:hAnsi="Times New Roman" w:cs="Times New Roman"/>
          <w:smallCaps/>
          <w:noProof/>
          <w:color w:val="000000"/>
          <w:sz w:val="22"/>
          <w:szCs w:val="22"/>
          <w:lang w:val="en-US"/>
        </w:rPr>
        <w:t>Dahlheim</w:t>
      </w:r>
      <w:r w:rsidRPr="00D709BD">
        <w:rPr>
          <w:rFonts w:ascii="Times New Roman" w:hAnsi="Times New Roman" w:cs="Times New Roman"/>
          <w:noProof/>
          <w:color w:val="000000"/>
          <w:sz w:val="22"/>
          <w:szCs w:val="22"/>
          <w:lang w:val="en-US"/>
        </w:rPr>
        <w:t xml:space="preserve">, Augustus. </w:t>
      </w:r>
      <w:r w:rsidRPr="000A0452">
        <w:rPr>
          <w:rFonts w:ascii="Times New Roman" w:hAnsi="Times New Roman" w:cs="Times New Roman"/>
          <w:noProof/>
          <w:color w:val="000000"/>
          <w:sz w:val="22"/>
          <w:szCs w:val="22"/>
        </w:rPr>
        <w:t>Aufrührer, Herrscher, Heiland, München 2010.</w:t>
      </w:r>
    </w:p>
    <w:p w:rsidR="009F47E3" w:rsidRPr="00D709BD" w:rsidRDefault="009F47E3" w:rsidP="006D533F">
      <w:pPr>
        <w:pStyle w:val="NurText"/>
        <w:spacing w:after="60"/>
        <w:ind w:left="567" w:hanging="567"/>
        <w:jc w:val="both"/>
        <w:rPr>
          <w:rFonts w:ascii="Times New Roman" w:hAnsi="Times New Roman" w:cs="Times New Roman"/>
          <w:noProof/>
          <w:color w:val="000000"/>
          <w:sz w:val="22"/>
          <w:szCs w:val="22"/>
          <w:lang w:val="en-US"/>
        </w:rPr>
      </w:pPr>
      <w:r w:rsidRPr="000A0452">
        <w:rPr>
          <w:rFonts w:ascii="Times New Roman" w:hAnsi="Times New Roman" w:cs="Times New Roman"/>
          <w:noProof/>
          <w:color w:val="000000"/>
          <w:sz w:val="22"/>
          <w:szCs w:val="22"/>
        </w:rPr>
        <w:t xml:space="preserve">Dahlheim 2003 = </w:t>
      </w:r>
      <w:r w:rsidR="00471A1B">
        <w:rPr>
          <w:rFonts w:ascii="Times New Roman" w:hAnsi="Times New Roman" w:cs="Times New Roman"/>
          <w:smallCaps/>
          <w:noProof/>
          <w:color w:val="000000"/>
          <w:sz w:val="22"/>
          <w:szCs w:val="22"/>
        </w:rPr>
        <w:t>W. </w:t>
      </w:r>
      <w:r w:rsidRPr="000A0452">
        <w:rPr>
          <w:rFonts w:ascii="Times New Roman" w:hAnsi="Times New Roman" w:cs="Times New Roman"/>
          <w:smallCaps/>
          <w:noProof/>
          <w:color w:val="000000"/>
          <w:sz w:val="22"/>
          <w:szCs w:val="22"/>
        </w:rPr>
        <w:t>Dahlheim</w:t>
      </w:r>
      <w:r w:rsidRPr="000A0452">
        <w:rPr>
          <w:rFonts w:ascii="Times New Roman" w:hAnsi="Times New Roman" w:cs="Times New Roman"/>
          <w:noProof/>
          <w:color w:val="000000"/>
          <w:sz w:val="22"/>
          <w:szCs w:val="22"/>
        </w:rPr>
        <w:t xml:space="preserve">, Geschichte der römischen Kaiserzeit, 3. überarb. </w:t>
      </w:r>
      <w:r w:rsidRPr="00D709BD">
        <w:rPr>
          <w:rFonts w:ascii="Times New Roman" w:hAnsi="Times New Roman" w:cs="Times New Roman"/>
          <w:noProof/>
          <w:color w:val="000000"/>
          <w:sz w:val="22"/>
          <w:szCs w:val="22"/>
          <w:lang w:val="en-US"/>
        </w:rPr>
        <w:t>Aufl., München 2003.</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3B46F0">
        <w:rPr>
          <w:rFonts w:ascii="Times New Roman" w:hAnsi="Times New Roman" w:cs="Times New Roman"/>
          <w:noProof/>
          <w:color w:val="000000"/>
          <w:sz w:val="22"/>
          <w:szCs w:val="22"/>
          <w:lang w:val="en-GB"/>
        </w:rPr>
        <w:t xml:space="preserve">Dalby 2000 = </w:t>
      </w:r>
      <w:r w:rsidR="00471A1B">
        <w:rPr>
          <w:rFonts w:ascii="Times New Roman" w:hAnsi="Times New Roman" w:cs="Times New Roman"/>
          <w:smallCaps/>
          <w:noProof/>
          <w:color w:val="000000"/>
          <w:sz w:val="22"/>
          <w:szCs w:val="22"/>
          <w:lang w:val="en-GB"/>
        </w:rPr>
        <w:t>A. </w:t>
      </w:r>
      <w:r w:rsidRPr="003B46F0">
        <w:rPr>
          <w:rFonts w:ascii="Times New Roman" w:hAnsi="Times New Roman" w:cs="Times New Roman"/>
          <w:smallCaps/>
          <w:noProof/>
          <w:color w:val="000000"/>
          <w:sz w:val="22"/>
          <w:szCs w:val="22"/>
          <w:lang w:val="en-GB"/>
        </w:rPr>
        <w:t>Dalby</w:t>
      </w:r>
      <w:r w:rsidRPr="003B46F0">
        <w:rPr>
          <w:rFonts w:ascii="Times New Roman" w:hAnsi="Times New Roman" w:cs="Times New Roman"/>
          <w:noProof/>
          <w:color w:val="000000"/>
          <w:sz w:val="22"/>
          <w:szCs w:val="22"/>
          <w:lang w:val="en-GB"/>
        </w:rPr>
        <w:t xml:space="preserve">, Empire of Pleasures. Luxury and Indulgence in the Roman World, London </w:t>
      </w:r>
      <w:r w:rsidR="00290047">
        <w:rPr>
          <w:rFonts w:ascii="Times New Roman" w:hAnsi="Times New Roman" w:cs="Times New Roman"/>
          <w:noProof/>
          <w:color w:val="000000"/>
          <w:sz w:val="22"/>
          <w:szCs w:val="22"/>
          <w:lang w:val="en-GB"/>
        </w:rPr>
        <w:t>u. a.</w:t>
      </w:r>
      <w:r w:rsidRPr="003B46F0">
        <w:rPr>
          <w:rFonts w:ascii="Times New Roman" w:hAnsi="Times New Roman" w:cs="Times New Roman"/>
          <w:noProof/>
          <w:color w:val="000000"/>
          <w:sz w:val="22"/>
          <w:szCs w:val="22"/>
          <w:lang w:val="en-GB"/>
        </w:rPr>
        <w:t xml:space="preserve"> 2000.</w:t>
      </w:r>
    </w:p>
    <w:p w:rsidR="00113C90" w:rsidRPr="00D709BD" w:rsidRDefault="00840F44" w:rsidP="006D533F">
      <w:pPr>
        <w:pStyle w:val="NurText"/>
        <w:spacing w:after="60"/>
        <w:ind w:left="567" w:hanging="567"/>
        <w:jc w:val="both"/>
        <w:rPr>
          <w:rFonts w:ascii="Times New Roman" w:hAnsi="Times New Roman" w:cs="Times New Roman"/>
          <w:noProof/>
          <w:color w:val="000000"/>
          <w:sz w:val="22"/>
          <w:szCs w:val="22"/>
          <w:lang w:val="en-US"/>
        </w:rPr>
      </w:pPr>
      <w:r w:rsidRPr="00D709BD">
        <w:rPr>
          <w:rFonts w:ascii="Times New Roman" w:hAnsi="Times New Roman" w:cs="Times New Roman"/>
          <w:sz w:val="22"/>
          <w:szCs w:val="22"/>
          <w:lang w:val="en-US"/>
        </w:rPr>
        <w:t xml:space="preserve">Dark 2005 = </w:t>
      </w:r>
      <w:r w:rsidR="00113C90" w:rsidRPr="00D709BD">
        <w:rPr>
          <w:rFonts w:ascii="Times New Roman" w:hAnsi="Times New Roman" w:cs="Times New Roman"/>
          <w:smallCaps/>
          <w:sz w:val="22"/>
          <w:szCs w:val="22"/>
          <w:lang w:val="en-US"/>
        </w:rPr>
        <w:t>K.</w:t>
      </w:r>
      <w:r w:rsidR="001E64CB">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R. </w:t>
      </w:r>
      <w:r w:rsidR="00113C90" w:rsidRPr="00D709BD">
        <w:rPr>
          <w:rFonts w:ascii="Times New Roman" w:hAnsi="Times New Roman" w:cs="Times New Roman"/>
          <w:smallCaps/>
          <w:sz w:val="22"/>
          <w:szCs w:val="22"/>
          <w:lang w:val="en-US"/>
        </w:rPr>
        <w:t>Dark</w:t>
      </w:r>
      <w:r w:rsidR="00113C90" w:rsidRPr="00D709BD">
        <w:rPr>
          <w:rFonts w:ascii="Times New Roman" w:hAnsi="Times New Roman" w:cs="Times New Roman"/>
          <w:sz w:val="22"/>
          <w:szCs w:val="22"/>
          <w:lang w:val="en-US"/>
        </w:rPr>
        <w:t xml:space="preserve">, </w:t>
      </w:r>
      <w:proofErr w:type="gramStart"/>
      <w:r w:rsidR="00113C90" w:rsidRPr="00D709BD">
        <w:rPr>
          <w:rFonts w:ascii="Times New Roman" w:hAnsi="Times New Roman" w:cs="Times New Roman"/>
          <w:sz w:val="22"/>
          <w:szCs w:val="22"/>
          <w:lang w:val="en-US"/>
        </w:rPr>
        <w:t>The</w:t>
      </w:r>
      <w:proofErr w:type="gramEnd"/>
      <w:r w:rsidR="00113C90" w:rsidRPr="00D709BD">
        <w:rPr>
          <w:rFonts w:ascii="Times New Roman" w:hAnsi="Times New Roman" w:cs="Times New Roman"/>
          <w:sz w:val="22"/>
          <w:szCs w:val="22"/>
          <w:lang w:val="en-US"/>
        </w:rPr>
        <w:t xml:space="preserve"> Archaeological Implications of Fourth- and Fifth-Century Descriptions of Villas in the Northwest Provinces of the Roman Empire, in: Historia 54 (2005), 331</w:t>
      </w:r>
      <w:r w:rsidR="00754F64">
        <w:rPr>
          <w:rFonts w:ascii="Times New Roman" w:hAnsi="Times New Roman" w:cs="Times New Roman"/>
          <w:sz w:val="22"/>
          <w:szCs w:val="22"/>
          <w:lang w:val="en-US"/>
        </w:rPr>
        <w:t>–</w:t>
      </w:r>
      <w:r w:rsidR="00113C90" w:rsidRPr="00D709BD">
        <w:rPr>
          <w:rFonts w:ascii="Times New Roman" w:hAnsi="Times New Roman" w:cs="Times New Roman"/>
          <w:sz w:val="22"/>
          <w:szCs w:val="22"/>
          <w:lang w:val="en-US"/>
        </w:rPr>
        <w:t>342.</w:t>
      </w:r>
    </w:p>
    <w:p w:rsidR="009119A4" w:rsidRPr="003B46F0"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3B46F0">
        <w:rPr>
          <w:rFonts w:ascii="Times New Roman" w:hAnsi="Times New Roman" w:cs="Times New Roman"/>
          <w:noProof/>
          <w:color w:val="000000"/>
          <w:sz w:val="22"/>
          <w:szCs w:val="22"/>
          <w:lang w:val="en-GB"/>
        </w:rPr>
        <w:t xml:space="preserve">D’Arms 1998 = </w:t>
      </w:r>
      <w:r w:rsidRPr="003B46F0">
        <w:rPr>
          <w:rFonts w:ascii="Times New Roman" w:hAnsi="Times New Roman" w:cs="Times New Roman"/>
          <w:smallCaps/>
          <w:noProof/>
          <w:color w:val="000000"/>
          <w:sz w:val="22"/>
          <w:szCs w:val="22"/>
          <w:lang w:val="en-GB"/>
        </w:rPr>
        <w:t>J.</w:t>
      </w:r>
      <w:r w:rsidR="001E64CB">
        <w:rPr>
          <w:rFonts w:ascii="Times New Roman" w:hAnsi="Times New Roman" w:cs="Times New Roman"/>
          <w:smallCaps/>
          <w:noProof/>
          <w:color w:val="000000"/>
          <w:sz w:val="22"/>
          <w:szCs w:val="22"/>
          <w:lang w:val="en-GB"/>
        </w:rPr>
        <w:t> </w:t>
      </w:r>
      <w:r w:rsidR="00471A1B">
        <w:rPr>
          <w:rFonts w:ascii="Times New Roman" w:hAnsi="Times New Roman" w:cs="Times New Roman"/>
          <w:smallCaps/>
          <w:noProof/>
          <w:color w:val="000000"/>
          <w:sz w:val="22"/>
          <w:szCs w:val="22"/>
          <w:lang w:val="en-GB"/>
        </w:rPr>
        <w:t>H. </w:t>
      </w:r>
      <w:r w:rsidRPr="003B46F0">
        <w:rPr>
          <w:rFonts w:ascii="Times New Roman" w:hAnsi="Times New Roman" w:cs="Times New Roman"/>
          <w:smallCaps/>
          <w:noProof/>
          <w:color w:val="000000"/>
          <w:sz w:val="22"/>
          <w:szCs w:val="22"/>
          <w:lang w:val="en-GB"/>
        </w:rPr>
        <w:t>D’Arms</w:t>
      </w:r>
      <w:r w:rsidRPr="003B46F0">
        <w:rPr>
          <w:rFonts w:ascii="Times New Roman" w:hAnsi="Times New Roman" w:cs="Times New Roman"/>
          <w:noProof/>
          <w:color w:val="000000"/>
          <w:sz w:val="22"/>
          <w:szCs w:val="22"/>
          <w:lang w:val="en-GB"/>
        </w:rPr>
        <w:t xml:space="preserve">, Between Public and Private. The </w:t>
      </w:r>
      <w:r w:rsidRPr="003B46F0">
        <w:rPr>
          <w:rFonts w:ascii="Times New Roman" w:hAnsi="Times New Roman" w:cs="Times New Roman"/>
          <w:i/>
          <w:iCs/>
          <w:noProof/>
          <w:color w:val="000000"/>
          <w:sz w:val="22"/>
          <w:szCs w:val="22"/>
          <w:lang w:val="la-Latn"/>
        </w:rPr>
        <w:t>epulum</w:t>
      </w:r>
      <w:r w:rsidRPr="003B46F0">
        <w:rPr>
          <w:rFonts w:ascii="Times New Roman" w:hAnsi="Times New Roman" w:cs="Times New Roman"/>
          <w:noProof/>
          <w:color w:val="000000"/>
          <w:sz w:val="22"/>
          <w:szCs w:val="22"/>
          <w:lang w:val="la-Latn"/>
        </w:rPr>
        <w:t xml:space="preserve"> </w:t>
      </w:r>
      <w:r w:rsidRPr="003B46F0">
        <w:rPr>
          <w:rFonts w:ascii="Times New Roman" w:hAnsi="Times New Roman" w:cs="Times New Roman"/>
          <w:i/>
          <w:iCs/>
          <w:noProof/>
          <w:color w:val="000000"/>
          <w:sz w:val="22"/>
          <w:szCs w:val="22"/>
          <w:lang w:val="la-Latn"/>
        </w:rPr>
        <w:t>publicum</w:t>
      </w:r>
      <w:r w:rsidRPr="003B46F0">
        <w:rPr>
          <w:rFonts w:ascii="Times New Roman" w:hAnsi="Times New Roman" w:cs="Times New Roman"/>
          <w:noProof/>
          <w:color w:val="000000"/>
          <w:sz w:val="22"/>
          <w:szCs w:val="22"/>
          <w:lang w:val="en-GB"/>
        </w:rPr>
        <w:t xml:space="preserve"> and Caesar’s </w:t>
      </w:r>
      <w:r w:rsidRPr="003B46F0">
        <w:rPr>
          <w:rFonts w:ascii="Times New Roman" w:hAnsi="Times New Roman" w:cs="Times New Roman"/>
          <w:i/>
          <w:iCs/>
          <w:noProof/>
          <w:color w:val="000000"/>
          <w:sz w:val="22"/>
          <w:szCs w:val="22"/>
          <w:lang w:val="la-Latn"/>
        </w:rPr>
        <w:t>horti</w:t>
      </w:r>
      <w:r w:rsidRPr="003B46F0">
        <w:rPr>
          <w:rFonts w:ascii="Times New Roman" w:hAnsi="Times New Roman" w:cs="Times New Roman"/>
          <w:noProof/>
          <w:color w:val="000000"/>
          <w:sz w:val="22"/>
          <w:szCs w:val="22"/>
          <w:lang w:val="la-Latn"/>
        </w:rPr>
        <w:t xml:space="preserve"> </w:t>
      </w:r>
      <w:r w:rsidRPr="003B46F0">
        <w:rPr>
          <w:rFonts w:ascii="Times New Roman" w:hAnsi="Times New Roman" w:cs="Times New Roman"/>
          <w:i/>
          <w:iCs/>
          <w:noProof/>
          <w:color w:val="000000"/>
          <w:sz w:val="22"/>
          <w:szCs w:val="22"/>
          <w:lang w:val="la-Latn"/>
        </w:rPr>
        <w:t>trans</w:t>
      </w:r>
      <w:r w:rsidRPr="003B46F0">
        <w:rPr>
          <w:rFonts w:ascii="Times New Roman" w:hAnsi="Times New Roman" w:cs="Times New Roman"/>
          <w:noProof/>
          <w:color w:val="000000"/>
          <w:sz w:val="22"/>
          <w:szCs w:val="22"/>
          <w:lang w:val="la-Latn"/>
        </w:rPr>
        <w:t xml:space="preserve"> </w:t>
      </w:r>
      <w:r w:rsidRPr="003B46F0">
        <w:rPr>
          <w:rFonts w:ascii="Times New Roman" w:hAnsi="Times New Roman" w:cs="Times New Roman"/>
          <w:i/>
          <w:iCs/>
          <w:noProof/>
          <w:color w:val="000000"/>
          <w:sz w:val="22"/>
          <w:szCs w:val="22"/>
          <w:lang w:val="la-Latn"/>
        </w:rPr>
        <w:t>tiberim</w:t>
      </w:r>
      <w:r w:rsidRPr="003B46F0">
        <w:rPr>
          <w:rFonts w:ascii="Times New Roman" w:hAnsi="Times New Roman" w:cs="Times New Roman"/>
          <w:noProof/>
          <w:color w:val="000000"/>
          <w:sz w:val="22"/>
          <w:szCs w:val="22"/>
          <w:lang w:val="en-GB"/>
        </w:rPr>
        <w:t>, in: Cima</w:t>
      </w:r>
      <w:r w:rsidRPr="003B46F0">
        <w:rPr>
          <w:rFonts w:ascii="Times New Roman" w:hAnsi="Times New Roman" w:cs="Times New Roman"/>
          <w:smallCaps/>
          <w:noProof/>
          <w:color w:val="000000"/>
          <w:sz w:val="22"/>
          <w:szCs w:val="22"/>
          <w:lang w:val="en-GB"/>
        </w:rPr>
        <w:t xml:space="preserve"> </w:t>
      </w:r>
      <w:r w:rsidRPr="003B46F0">
        <w:rPr>
          <w:rFonts w:ascii="Times New Roman" w:hAnsi="Times New Roman" w:cs="Times New Roman"/>
          <w:noProof/>
          <w:color w:val="000000"/>
          <w:sz w:val="22"/>
          <w:szCs w:val="22"/>
          <w:lang w:val="en-GB"/>
        </w:rPr>
        <w:t>u.</w:t>
      </w:r>
      <w:r w:rsidRPr="003B46F0">
        <w:rPr>
          <w:rFonts w:ascii="Times New Roman" w:hAnsi="Times New Roman" w:cs="Times New Roman"/>
          <w:smallCaps/>
          <w:noProof/>
          <w:color w:val="000000"/>
          <w:sz w:val="22"/>
          <w:szCs w:val="22"/>
          <w:lang w:val="en-GB"/>
        </w:rPr>
        <w:t xml:space="preserve"> </w:t>
      </w:r>
      <w:r w:rsidRPr="003B46F0">
        <w:rPr>
          <w:rFonts w:ascii="Times New Roman" w:hAnsi="Times New Roman" w:cs="Times New Roman"/>
          <w:noProof/>
          <w:color w:val="000000"/>
          <w:sz w:val="22"/>
          <w:szCs w:val="22"/>
          <w:lang w:val="en-GB"/>
        </w:rPr>
        <w:t>La Rocca (Hgg.)</w:t>
      </w:r>
      <w:r w:rsidR="00FF35B7" w:rsidRPr="003B46F0">
        <w:rPr>
          <w:rFonts w:ascii="Times New Roman" w:hAnsi="Times New Roman" w:cs="Times New Roman"/>
          <w:noProof/>
          <w:color w:val="000000"/>
          <w:sz w:val="22"/>
          <w:szCs w:val="22"/>
          <w:lang w:val="en-GB"/>
        </w:rPr>
        <w:t xml:space="preserve"> </w:t>
      </w:r>
      <w:r w:rsidRPr="003B46F0">
        <w:rPr>
          <w:rFonts w:ascii="Times New Roman" w:hAnsi="Times New Roman" w:cs="Times New Roman"/>
          <w:noProof/>
          <w:color w:val="000000"/>
          <w:sz w:val="22"/>
          <w:szCs w:val="22"/>
          <w:lang w:val="en-GB"/>
        </w:rPr>
        <w:t>1998, 33</w:t>
      </w:r>
      <w:r w:rsidR="00754F64">
        <w:rPr>
          <w:rFonts w:ascii="Times New Roman" w:hAnsi="Times New Roman" w:cs="Times New Roman"/>
          <w:noProof/>
          <w:color w:val="000000"/>
          <w:sz w:val="22"/>
          <w:szCs w:val="22"/>
          <w:lang w:val="en-GB"/>
        </w:rPr>
        <w:t>–</w:t>
      </w:r>
      <w:r w:rsidRPr="003B46F0">
        <w:rPr>
          <w:rFonts w:ascii="Times New Roman" w:hAnsi="Times New Roman" w:cs="Times New Roman"/>
          <w:noProof/>
          <w:color w:val="000000"/>
          <w:sz w:val="22"/>
          <w:szCs w:val="22"/>
          <w:lang w:val="en-GB"/>
        </w:rPr>
        <w:t>43.</w:t>
      </w:r>
    </w:p>
    <w:p w:rsidR="009119A4" w:rsidRPr="003B46F0" w:rsidRDefault="009119A4" w:rsidP="006D533F">
      <w:pPr>
        <w:pStyle w:val="NurText"/>
        <w:spacing w:after="60"/>
        <w:ind w:left="567" w:hanging="567"/>
        <w:jc w:val="both"/>
        <w:rPr>
          <w:rFonts w:ascii="Times New Roman" w:hAnsi="Times New Roman" w:cs="Times New Roman"/>
          <w:noProof/>
          <w:sz w:val="22"/>
          <w:szCs w:val="22"/>
          <w:lang w:val="en-GB"/>
        </w:rPr>
      </w:pPr>
      <w:r w:rsidRPr="003B46F0">
        <w:rPr>
          <w:rFonts w:ascii="Times New Roman" w:hAnsi="Times New Roman" w:cs="Times New Roman"/>
          <w:noProof/>
          <w:color w:val="000000"/>
          <w:sz w:val="22"/>
          <w:szCs w:val="22"/>
          <w:lang w:val="en-GB"/>
        </w:rPr>
        <w:t xml:space="preserve">D’Arms 1970 = </w:t>
      </w:r>
      <w:r w:rsidRPr="003B46F0">
        <w:rPr>
          <w:rFonts w:ascii="Times New Roman" w:hAnsi="Times New Roman" w:cs="Times New Roman"/>
          <w:smallCaps/>
          <w:noProof/>
          <w:color w:val="000000"/>
          <w:sz w:val="22"/>
          <w:szCs w:val="22"/>
          <w:lang w:val="en-GB"/>
        </w:rPr>
        <w:t>J.</w:t>
      </w:r>
      <w:r w:rsidR="001E64CB">
        <w:rPr>
          <w:rFonts w:ascii="Times New Roman" w:hAnsi="Times New Roman" w:cs="Times New Roman"/>
          <w:smallCaps/>
          <w:noProof/>
          <w:color w:val="000000"/>
          <w:sz w:val="22"/>
          <w:szCs w:val="22"/>
          <w:lang w:val="en-GB"/>
        </w:rPr>
        <w:t> </w:t>
      </w:r>
      <w:r w:rsidR="00471A1B">
        <w:rPr>
          <w:rFonts w:ascii="Times New Roman" w:hAnsi="Times New Roman" w:cs="Times New Roman"/>
          <w:smallCaps/>
          <w:noProof/>
          <w:color w:val="000000"/>
          <w:sz w:val="22"/>
          <w:szCs w:val="22"/>
          <w:lang w:val="en-GB"/>
        </w:rPr>
        <w:t>H. </w:t>
      </w:r>
      <w:r w:rsidRPr="003B46F0">
        <w:rPr>
          <w:rFonts w:ascii="Times New Roman" w:hAnsi="Times New Roman" w:cs="Times New Roman"/>
          <w:smallCaps/>
          <w:noProof/>
          <w:color w:val="000000"/>
          <w:sz w:val="22"/>
          <w:szCs w:val="22"/>
          <w:lang w:val="en-GB"/>
        </w:rPr>
        <w:t>D’Arms</w:t>
      </w:r>
      <w:r w:rsidRPr="003B46F0">
        <w:rPr>
          <w:rFonts w:ascii="Times New Roman" w:hAnsi="Times New Roman" w:cs="Times New Roman"/>
          <w:noProof/>
          <w:color w:val="000000"/>
          <w:sz w:val="22"/>
          <w:szCs w:val="22"/>
          <w:lang w:val="en-GB"/>
        </w:rPr>
        <w:t>, Romans on the Bay of Naples. A Social and Cultural Study of the Villas and Their Owners from 150 B.</w:t>
      </w:r>
      <w:r w:rsidR="00186B91">
        <w:rPr>
          <w:rFonts w:ascii="Times New Roman" w:hAnsi="Times New Roman" w:cs="Times New Roman"/>
          <w:noProof/>
          <w:color w:val="000000"/>
          <w:sz w:val="22"/>
          <w:szCs w:val="22"/>
          <w:lang w:val="en-GB"/>
        </w:rPr>
        <w:t> </w:t>
      </w:r>
      <w:r w:rsidR="00471A1B">
        <w:rPr>
          <w:rFonts w:ascii="Times New Roman" w:hAnsi="Times New Roman" w:cs="Times New Roman"/>
          <w:noProof/>
          <w:color w:val="000000"/>
          <w:sz w:val="22"/>
          <w:szCs w:val="22"/>
          <w:lang w:val="en-GB"/>
        </w:rPr>
        <w:t>C. </w:t>
      </w:r>
      <w:r w:rsidR="00186B91">
        <w:rPr>
          <w:rFonts w:ascii="Times New Roman" w:hAnsi="Times New Roman" w:cs="Times New Roman"/>
          <w:noProof/>
          <w:color w:val="000000"/>
          <w:sz w:val="22"/>
          <w:szCs w:val="22"/>
          <w:lang w:val="en-GB"/>
        </w:rPr>
        <w:t>to A. </w:t>
      </w:r>
      <w:r w:rsidR="00471A1B">
        <w:rPr>
          <w:rFonts w:ascii="Times New Roman" w:hAnsi="Times New Roman" w:cs="Times New Roman"/>
          <w:noProof/>
          <w:color w:val="000000"/>
          <w:sz w:val="22"/>
          <w:szCs w:val="22"/>
          <w:lang w:val="en-GB"/>
        </w:rPr>
        <w:t>D. </w:t>
      </w:r>
      <w:r w:rsidRPr="003B46F0">
        <w:rPr>
          <w:rFonts w:ascii="Times New Roman" w:hAnsi="Times New Roman" w:cs="Times New Roman"/>
          <w:noProof/>
          <w:color w:val="000000"/>
          <w:sz w:val="22"/>
          <w:szCs w:val="22"/>
          <w:lang w:val="en-GB"/>
        </w:rPr>
        <w:t xml:space="preserve">400, Cambridge (Mass) </w:t>
      </w:r>
      <w:r w:rsidRPr="003B46F0">
        <w:rPr>
          <w:rFonts w:ascii="Times New Roman" w:hAnsi="Times New Roman" w:cs="Times New Roman"/>
          <w:noProof/>
          <w:sz w:val="22"/>
          <w:szCs w:val="22"/>
          <w:lang w:val="en-GB"/>
        </w:rPr>
        <w:t>1970 (</w:t>
      </w:r>
      <w:r w:rsidRPr="00D709BD">
        <w:rPr>
          <w:rFonts w:ascii="Times New Roman" w:hAnsi="Times New Roman" w:cs="Times New Roman"/>
          <w:noProof/>
          <w:sz w:val="22"/>
          <w:szCs w:val="22"/>
          <w:lang w:val="en-US"/>
        </w:rPr>
        <w:t>wieder abgedruckt und leicht ergänzt in:</w:t>
      </w:r>
      <w:r w:rsidRPr="003B46F0">
        <w:rPr>
          <w:rFonts w:ascii="Times New Roman" w:hAnsi="Times New Roman" w:cs="Times New Roman"/>
          <w:noProof/>
          <w:sz w:val="22"/>
          <w:szCs w:val="22"/>
          <w:lang w:val="en-GB"/>
        </w:rPr>
        <w:t xml:space="preserve"> J.</w:t>
      </w:r>
      <w:r w:rsidR="001E64CB">
        <w:rPr>
          <w:rFonts w:ascii="Times New Roman" w:hAnsi="Times New Roman" w:cs="Times New Roman"/>
          <w:noProof/>
          <w:sz w:val="22"/>
          <w:szCs w:val="22"/>
          <w:lang w:val="en-GB"/>
        </w:rPr>
        <w:t> </w:t>
      </w:r>
      <w:r w:rsidR="00471A1B">
        <w:rPr>
          <w:rFonts w:ascii="Times New Roman" w:hAnsi="Times New Roman" w:cs="Times New Roman"/>
          <w:noProof/>
          <w:sz w:val="22"/>
          <w:szCs w:val="22"/>
          <w:lang w:val="en-GB"/>
        </w:rPr>
        <w:t>H. </w:t>
      </w:r>
      <w:r w:rsidRPr="003B46F0">
        <w:rPr>
          <w:rFonts w:ascii="Times New Roman" w:hAnsi="Times New Roman" w:cs="Times New Roman"/>
          <w:smallCaps/>
          <w:noProof/>
          <w:sz w:val="22"/>
          <w:szCs w:val="22"/>
          <w:lang w:val="en-GB"/>
        </w:rPr>
        <w:t>D’Arms</w:t>
      </w:r>
      <w:r w:rsidRPr="003B46F0">
        <w:rPr>
          <w:rFonts w:ascii="Times New Roman" w:hAnsi="Times New Roman" w:cs="Times New Roman"/>
          <w:noProof/>
          <w:sz w:val="22"/>
          <w:szCs w:val="22"/>
          <w:lang w:val="en-GB"/>
        </w:rPr>
        <w:t xml:space="preserve">, Romans on the Bay of Naples and Other Related Essays on Roman Campania, hg. v. </w:t>
      </w:r>
      <w:r w:rsidR="00471A1B">
        <w:rPr>
          <w:rFonts w:ascii="Times New Roman" w:hAnsi="Times New Roman" w:cs="Times New Roman"/>
          <w:smallCaps/>
          <w:noProof/>
          <w:sz w:val="22"/>
          <w:szCs w:val="22"/>
          <w:lang w:val="en-GB"/>
        </w:rPr>
        <w:t>F. </w:t>
      </w:r>
      <w:r w:rsidRPr="003B46F0">
        <w:rPr>
          <w:rFonts w:ascii="Times New Roman" w:hAnsi="Times New Roman" w:cs="Times New Roman"/>
          <w:smallCaps/>
          <w:noProof/>
          <w:sz w:val="22"/>
          <w:szCs w:val="22"/>
          <w:lang w:val="en-GB"/>
        </w:rPr>
        <w:t>Zevi</w:t>
      </w:r>
      <w:r w:rsidRPr="003B46F0">
        <w:rPr>
          <w:rFonts w:ascii="Times New Roman" w:hAnsi="Times New Roman" w:cs="Times New Roman"/>
          <w:noProof/>
          <w:sz w:val="22"/>
          <w:szCs w:val="22"/>
          <w:lang w:val="en-GB"/>
        </w:rPr>
        <w:t>, Bari 2003, 1</w:t>
      </w:r>
      <w:r w:rsidR="00754F64">
        <w:rPr>
          <w:rFonts w:ascii="Times New Roman" w:hAnsi="Times New Roman" w:cs="Times New Roman"/>
          <w:noProof/>
          <w:sz w:val="22"/>
          <w:szCs w:val="22"/>
          <w:lang w:val="en-GB"/>
        </w:rPr>
        <w:t>–</w:t>
      </w:r>
      <w:r w:rsidRPr="003B46F0">
        <w:rPr>
          <w:rFonts w:ascii="Times New Roman" w:hAnsi="Times New Roman" w:cs="Times New Roman"/>
          <w:noProof/>
          <w:sz w:val="22"/>
          <w:szCs w:val="22"/>
          <w:lang w:val="en-GB"/>
        </w:rPr>
        <w:t>244).</w:t>
      </w:r>
    </w:p>
    <w:p w:rsidR="00F5369C" w:rsidRPr="00F5369C" w:rsidRDefault="00F5369C" w:rsidP="006D533F">
      <w:pPr>
        <w:pStyle w:val="NurText"/>
        <w:spacing w:after="60"/>
        <w:ind w:left="567" w:hanging="567"/>
        <w:jc w:val="both"/>
        <w:rPr>
          <w:rFonts w:ascii="Times New Roman" w:hAnsi="Times New Roman" w:cs="Times New Roman"/>
          <w:noProof/>
          <w:color w:val="000000"/>
          <w:sz w:val="22"/>
          <w:szCs w:val="22"/>
          <w:lang w:val="en-GB"/>
        </w:rPr>
      </w:pPr>
      <w:r w:rsidRPr="00F5369C">
        <w:rPr>
          <w:rFonts w:ascii="Times New Roman" w:hAnsi="Times New Roman" w:cs="Times New Roman"/>
          <w:sz w:val="22"/>
          <w:szCs w:val="22"/>
          <w:lang w:val="en-GB"/>
        </w:rPr>
        <w:t xml:space="preserve">Darwall-Smith 1994 = </w:t>
      </w:r>
      <w:r w:rsidR="00471A1B">
        <w:rPr>
          <w:rFonts w:ascii="Times New Roman" w:hAnsi="Times New Roman" w:cs="Times New Roman"/>
          <w:smallCaps/>
          <w:sz w:val="22"/>
          <w:szCs w:val="22"/>
          <w:lang w:val="en-GB"/>
        </w:rPr>
        <w:t>R. </w:t>
      </w:r>
      <w:r w:rsidRPr="00F5369C">
        <w:rPr>
          <w:rFonts w:ascii="Times New Roman" w:hAnsi="Times New Roman" w:cs="Times New Roman"/>
          <w:smallCaps/>
          <w:sz w:val="22"/>
          <w:szCs w:val="22"/>
          <w:lang w:val="en-GB"/>
        </w:rPr>
        <w:t>Darwall-Smith</w:t>
      </w:r>
      <w:r w:rsidRPr="00F5369C">
        <w:rPr>
          <w:rFonts w:ascii="Times New Roman" w:hAnsi="Times New Roman" w:cs="Times New Roman"/>
          <w:sz w:val="22"/>
          <w:szCs w:val="22"/>
          <w:lang w:val="en-GB"/>
        </w:rPr>
        <w:t xml:space="preserve">, </w:t>
      </w:r>
      <w:r w:rsidRPr="00F5369C">
        <w:rPr>
          <w:rFonts w:ascii="Times New Roman" w:hAnsi="Times New Roman" w:cs="Times New Roman"/>
          <w:i/>
          <w:sz w:val="22"/>
          <w:szCs w:val="22"/>
          <w:lang w:val="en-GB"/>
        </w:rPr>
        <w:t>Albanum</w:t>
      </w:r>
      <w:r w:rsidRPr="00F5369C">
        <w:rPr>
          <w:rFonts w:ascii="Times New Roman" w:hAnsi="Times New Roman" w:cs="Times New Roman"/>
          <w:sz w:val="22"/>
          <w:szCs w:val="22"/>
          <w:lang w:val="en-GB"/>
        </w:rPr>
        <w:t xml:space="preserve"> and the Villas of Domitian, in: Pallas 40 (1994), 145</w:t>
      </w:r>
      <w:r w:rsidR="00754F64">
        <w:rPr>
          <w:rFonts w:ascii="Times New Roman" w:hAnsi="Times New Roman" w:cs="Times New Roman"/>
          <w:sz w:val="22"/>
          <w:szCs w:val="22"/>
          <w:lang w:val="en-GB"/>
        </w:rPr>
        <w:t>–</w:t>
      </w:r>
      <w:r w:rsidRPr="00F5369C">
        <w:rPr>
          <w:rFonts w:ascii="Times New Roman" w:hAnsi="Times New Roman" w:cs="Times New Roman"/>
          <w:sz w:val="22"/>
          <w:szCs w:val="22"/>
          <w:lang w:val="en-GB"/>
        </w:rPr>
        <w:t>165.</w:t>
      </w:r>
    </w:p>
    <w:p w:rsidR="009119A4"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6A1937">
        <w:rPr>
          <w:rFonts w:ascii="Times New Roman" w:hAnsi="Times New Roman" w:cs="Times New Roman"/>
          <w:noProof/>
          <w:color w:val="000000"/>
          <w:sz w:val="22"/>
          <w:szCs w:val="22"/>
          <w:lang w:val="fr-CH"/>
        </w:rPr>
        <w:t xml:space="preserve">David 2001 = </w:t>
      </w:r>
      <w:r w:rsidRPr="006A1937">
        <w:rPr>
          <w:rFonts w:ascii="Times New Roman" w:hAnsi="Times New Roman" w:cs="Times New Roman"/>
          <w:smallCaps/>
          <w:noProof/>
          <w:color w:val="000000"/>
          <w:sz w:val="22"/>
          <w:szCs w:val="22"/>
          <w:lang w:val="fr-CH"/>
        </w:rPr>
        <w:t>J.-</w:t>
      </w:r>
      <w:r w:rsidR="00471A1B">
        <w:rPr>
          <w:rFonts w:ascii="Times New Roman" w:hAnsi="Times New Roman" w:cs="Times New Roman"/>
          <w:smallCaps/>
          <w:noProof/>
          <w:color w:val="000000"/>
          <w:sz w:val="22"/>
          <w:szCs w:val="22"/>
          <w:lang w:val="fr-CH"/>
        </w:rPr>
        <w:t>M. </w:t>
      </w:r>
      <w:r w:rsidRPr="006A1937">
        <w:rPr>
          <w:rFonts w:ascii="Times New Roman" w:hAnsi="Times New Roman" w:cs="Times New Roman"/>
          <w:smallCaps/>
          <w:noProof/>
          <w:color w:val="000000"/>
          <w:sz w:val="22"/>
          <w:szCs w:val="22"/>
          <w:lang w:val="fr-CH"/>
        </w:rPr>
        <w:t>David</w:t>
      </w:r>
      <w:r w:rsidRPr="006A1937">
        <w:rPr>
          <w:rFonts w:ascii="Times New Roman" w:hAnsi="Times New Roman" w:cs="Times New Roman"/>
          <w:noProof/>
          <w:color w:val="000000"/>
          <w:sz w:val="22"/>
          <w:szCs w:val="22"/>
          <w:lang w:val="fr-CH"/>
        </w:rPr>
        <w:t>, Les étapes historiques de la construction de la figure de Coriolan, in: Coudry u. Späth</w:t>
      </w:r>
      <w:r w:rsidR="00FF35B7" w:rsidRPr="006A1937">
        <w:rPr>
          <w:rFonts w:ascii="Times New Roman" w:hAnsi="Times New Roman" w:cs="Times New Roman"/>
          <w:noProof/>
          <w:color w:val="000000"/>
          <w:sz w:val="22"/>
          <w:szCs w:val="22"/>
          <w:lang w:val="fr-CH"/>
        </w:rPr>
        <w:t xml:space="preserve"> (Hgg.) </w:t>
      </w:r>
      <w:r w:rsidRPr="006A1937">
        <w:rPr>
          <w:rFonts w:ascii="Times New Roman" w:hAnsi="Times New Roman" w:cs="Times New Roman"/>
          <w:noProof/>
          <w:color w:val="000000"/>
          <w:sz w:val="22"/>
          <w:szCs w:val="22"/>
          <w:lang w:val="fr-CH"/>
        </w:rPr>
        <w:t>2001, 17</w:t>
      </w:r>
      <w:r w:rsidR="00754F64">
        <w:rPr>
          <w:rFonts w:ascii="Times New Roman" w:hAnsi="Times New Roman" w:cs="Times New Roman"/>
          <w:noProof/>
          <w:color w:val="000000"/>
          <w:sz w:val="22"/>
          <w:szCs w:val="22"/>
          <w:lang w:val="fr-CH"/>
        </w:rPr>
        <w:t>–</w:t>
      </w:r>
      <w:r w:rsidRPr="006A1937">
        <w:rPr>
          <w:rFonts w:ascii="Times New Roman" w:hAnsi="Times New Roman" w:cs="Times New Roman"/>
          <w:noProof/>
          <w:color w:val="000000"/>
          <w:sz w:val="22"/>
          <w:szCs w:val="22"/>
          <w:lang w:val="fr-CH"/>
        </w:rPr>
        <w:t>25.</w:t>
      </w:r>
    </w:p>
    <w:p w:rsidR="005A4616" w:rsidRPr="005A4616" w:rsidRDefault="005A4616" w:rsidP="006D533F">
      <w:pPr>
        <w:pStyle w:val="NurText"/>
        <w:spacing w:after="60"/>
        <w:ind w:left="567" w:hanging="567"/>
        <w:jc w:val="both"/>
        <w:rPr>
          <w:rFonts w:ascii="Times New Roman" w:hAnsi="Times New Roman" w:cs="Times New Roman"/>
          <w:noProof/>
          <w:color w:val="000000"/>
          <w:sz w:val="22"/>
          <w:szCs w:val="22"/>
          <w:lang w:val="it-IT"/>
        </w:rPr>
      </w:pPr>
      <w:r w:rsidRPr="005A4616">
        <w:rPr>
          <w:rFonts w:ascii="Times New Roman" w:hAnsi="Times New Roman" w:cs="Times New Roman"/>
          <w:color w:val="000000"/>
          <w:sz w:val="22"/>
          <w:szCs w:val="22"/>
          <w:lang w:val="it-IT"/>
        </w:rPr>
        <w:t xml:space="preserve">De Franceschini 1991 = </w:t>
      </w:r>
      <w:r w:rsidR="00471A1B">
        <w:rPr>
          <w:rFonts w:ascii="Times New Roman" w:hAnsi="Times New Roman" w:cs="Times New Roman"/>
          <w:smallCaps/>
          <w:color w:val="000000"/>
          <w:sz w:val="22"/>
          <w:szCs w:val="22"/>
          <w:lang w:val="it-IT"/>
        </w:rPr>
        <w:t>M. </w:t>
      </w:r>
      <w:r w:rsidRPr="005A4616">
        <w:rPr>
          <w:rFonts w:ascii="Times New Roman" w:hAnsi="Times New Roman" w:cs="Times New Roman"/>
          <w:smallCaps/>
          <w:color w:val="000000"/>
          <w:sz w:val="22"/>
          <w:szCs w:val="22"/>
          <w:lang w:val="it-IT"/>
        </w:rPr>
        <w:t>De Franceschini</w:t>
      </w:r>
      <w:r w:rsidRPr="005A4616">
        <w:rPr>
          <w:rFonts w:ascii="Times New Roman" w:hAnsi="Times New Roman" w:cs="Times New Roman"/>
          <w:color w:val="000000"/>
          <w:sz w:val="22"/>
          <w:szCs w:val="22"/>
          <w:lang w:val="it-IT"/>
        </w:rPr>
        <w:t>, Villa Adriana. Mosaici – pavimenti – edifici, Rom 1991.</w:t>
      </w:r>
    </w:p>
    <w:p w:rsidR="00840BF0" w:rsidRPr="00D709BD" w:rsidRDefault="00840BF0" w:rsidP="006D533F">
      <w:pPr>
        <w:pStyle w:val="NurText"/>
        <w:spacing w:after="60"/>
        <w:ind w:left="567" w:hanging="567"/>
        <w:jc w:val="both"/>
        <w:rPr>
          <w:rFonts w:ascii="Times New Roman" w:hAnsi="Times New Roman" w:cs="Times New Roman"/>
          <w:color w:val="000000"/>
          <w:sz w:val="22"/>
          <w:szCs w:val="22"/>
          <w:lang w:val="it-IT"/>
        </w:rPr>
      </w:pPr>
      <w:r w:rsidRPr="00D709BD">
        <w:rPr>
          <w:rFonts w:ascii="Times New Roman" w:hAnsi="Times New Roman" w:cs="Times New Roman"/>
          <w:sz w:val="22"/>
          <w:szCs w:val="22"/>
          <w:lang w:val="it-IT"/>
        </w:rPr>
        <w:t>Deroux (</w:t>
      </w:r>
      <w:proofErr w:type="gramStart"/>
      <w:r w:rsidRPr="00D709BD">
        <w:rPr>
          <w:rFonts w:ascii="Times New Roman" w:hAnsi="Times New Roman" w:cs="Times New Roman"/>
          <w:sz w:val="22"/>
          <w:szCs w:val="22"/>
          <w:lang w:val="it-IT"/>
        </w:rPr>
        <w:t>Hg.</w:t>
      </w:r>
      <w:proofErr w:type="gramEnd"/>
      <w:r w:rsidRPr="00D709BD">
        <w:rPr>
          <w:rFonts w:ascii="Times New Roman" w:hAnsi="Times New Roman" w:cs="Times New Roman"/>
          <w:sz w:val="22"/>
          <w:szCs w:val="22"/>
          <w:lang w:val="it-IT"/>
        </w:rPr>
        <w:t xml:space="preserve">) 2003 = </w:t>
      </w:r>
      <w:r w:rsidR="00471A1B">
        <w:rPr>
          <w:rFonts w:ascii="Times New Roman" w:hAnsi="Times New Roman" w:cs="Times New Roman"/>
          <w:smallCaps/>
          <w:sz w:val="22"/>
          <w:szCs w:val="22"/>
          <w:lang w:val="it-IT"/>
        </w:rPr>
        <w:t>C. </w:t>
      </w:r>
      <w:r w:rsidRPr="00D709BD">
        <w:rPr>
          <w:rFonts w:ascii="Times New Roman" w:hAnsi="Times New Roman" w:cs="Times New Roman"/>
          <w:smallCaps/>
          <w:sz w:val="22"/>
          <w:szCs w:val="22"/>
          <w:lang w:val="it-IT"/>
        </w:rPr>
        <w:t>Deroux</w:t>
      </w:r>
      <w:r w:rsidRPr="00D709BD">
        <w:rPr>
          <w:rFonts w:ascii="Times New Roman" w:hAnsi="Times New Roman" w:cs="Times New Roman"/>
          <w:sz w:val="22"/>
          <w:szCs w:val="22"/>
          <w:lang w:val="it-IT"/>
        </w:rPr>
        <w:t xml:space="preserve"> (Hg.), Studies in Latin Literature and Roman History 9, Brüssel 2003.</w:t>
      </w:r>
    </w:p>
    <w:p w:rsidR="0091279E" w:rsidRPr="00D709BD" w:rsidRDefault="0091279E" w:rsidP="006D533F">
      <w:pPr>
        <w:pStyle w:val="NurText"/>
        <w:spacing w:after="60"/>
        <w:ind w:left="567" w:hanging="567"/>
        <w:jc w:val="both"/>
        <w:rPr>
          <w:rFonts w:ascii="Times New Roman" w:hAnsi="Times New Roman" w:cs="Times New Roman"/>
          <w:sz w:val="22"/>
          <w:szCs w:val="22"/>
          <w:lang w:val="it-IT"/>
        </w:rPr>
      </w:pPr>
      <w:r w:rsidRPr="00D709BD">
        <w:rPr>
          <w:rFonts w:ascii="Times New Roman" w:hAnsi="Times New Roman" w:cs="Times New Roman"/>
          <w:sz w:val="22"/>
          <w:szCs w:val="22"/>
          <w:lang w:val="it-IT"/>
        </w:rPr>
        <w:t>Deroux (</w:t>
      </w:r>
      <w:proofErr w:type="gramStart"/>
      <w:r w:rsidRPr="00D709BD">
        <w:rPr>
          <w:rFonts w:ascii="Times New Roman" w:hAnsi="Times New Roman" w:cs="Times New Roman"/>
          <w:sz w:val="22"/>
          <w:szCs w:val="22"/>
          <w:lang w:val="it-IT"/>
        </w:rPr>
        <w:t>Hg.</w:t>
      </w:r>
      <w:proofErr w:type="gramEnd"/>
      <w:r w:rsidRPr="00D709BD">
        <w:rPr>
          <w:rFonts w:ascii="Times New Roman" w:hAnsi="Times New Roman" w:cs="Times New Roman"/>
          <w:sz w:val="22"/>
          <w:szCs w:val="22"/>
          <w:lang w:val="it-IT"/>
        </w:rPr>
        <w:t xml:space="preserve">) 1998 = </w:t>
      </w:r>
      <w:r w:rsidR="00471A1B">
        <w:rPr>
          <w:rFonts w:ascii="Times New Roman" w:hAnsi="Times New Roman" w:cs="Times New Roman"/>
          <w:smallCaps/>
          <w:sz w:val="22"/>
          <w:szCs w:val="22"/>
          <w:lang w:val="it-IT"/>
        </w:rPr>
        <w:t>C. </w:t>
      </w:r>
      <w:r w:rsidRPr="00D709BD">
        <w:rPr>
          <w:rFonts w:ascii="Times New Roman" w:hAnsi="Times New Roman" w:cs="Times New Roman"/>
          <w:smallCaps/>
          <w:sz w:val="22"/>
          <w:szCs w:val="22"/>
          <w:lang w:val="it-IT"/>
        </w:rPr>
        <w:t>Deroux</w:t>
      </w:r>
      <w:r w:rsidRPr="00D709BD">
        <w:rPr>
          <w:rFonts w:ascii="Times New Roman" w:hAnsi="Times New Roman" w:cs="Times New Roman"/>
          <w:sz w:val="22"/>
          <w:szCs w:val="22"/>
          <w:lang w:val="it-IT"/>
        </w:rPr>
        <w:t xml:space="preserve"> (Hg.), Studies in Lati</w:t>
      </w:r>
      <w:r w:rsidR="00224A65">
        <w:rPr>
          <w:rFonts w:ascii="Times New Roman" w:hAnsi="Times New Roman" w:cs="Times New Roman"/>
          <w:sz w:val="22"/>
          <w:szCs w:val="22"/>
          <w:lang w:val="it-IT"/>
        </w:rPr>
        <w:t>n Literature and Roman History 8</w:t>
      </w:r>
      <w:r w:rsidR="00840BF0" w:rsidRPr="00D709BD">
        <w:rPr>
          <w:rFonts w:ascii="Times New Roman" w:hAnsi="Times New Roman" w:cs="Times New Roman"/>
          <w:sz w:val="22"/>
          <w:szCs w:val="22"/>
          <w:lang w:val="it-IT"/>
        </w:rPr>
        <w:t>, Brüssel 1998</w:t>
      </w:r>
      <w:r w:rsidRPr="00D709BD">
        <w:rPr>
          <w:rFonts w:ascii="Times New Roman" w:hAnsi="Times New Roman" w:cs="Times New Roman"/>
          <w:sz w:val="22"/>
          <w:szCs w:val="22"/>
          <w:lang w:val="it-IT"/>
        </w:rPr>
        <w:t>.</w:t>
      </w:r>
    </w:p>
    <w:p w:rsidR="009119A4" w:rsidRPr="00D709BD" w:rsidRDefault="009119A4" w:rsidP="006D533F">
      <w:pPr>
        <w:pStyle w:val="NurText"/>
        <w:spacing w:after="60"/>
        <w:ind w:left="567" w:hanging="567"/>
        <w:jc w:val="both"/>
        <w:rPr>
          <w:rFonts w:ascii="Times New Roman" w:hAnsi="Times New Roman" w:cs="Times New Roman"/>
          <w:sz w:val="22"/>
          <w:szCs w:val="22"/>
          <w:lang w:val="it-IT"/>
        </w:rPr>
      </w:pPr>
      <w:r w:rsidRPr="00D709BD">
        <w:rPr>
          <w:rFonts w:ascii="Times New Roman" w:hAnsi="Times New Roman" w:cs="Times New Roman"/>
          <w:sz w:val="22"/>
          <w:szCs w:val="22"/>
          <w:lang w:val="it-IT"/>
        </w:rPr>
        <w:t>Deroux (</w:t>
      </w:r>
      <w:proofErr w:type="gramStart"/>
      <w:r w:rsidRPr="00D709BD">
        <w:rPr>
          <w:rFonts w:ascii="Times New Roman" w:hAnsi="Times New Roman" w:cs="Times New Roman"/>
          <w:sz w:val="22"/>
          <w:szCs w:val="22"/>
          <w:lang w:val="it-IT"/>
        </w:rPr>
        <w:t>Hg.</w:t>
      </w:r>
      <w:proofErr w:type="gramEnd"/>
      <w:r w:rsidRPr="00D709BD">
        <w:rPr>
          <w:rFonts w:ascii="Times New Roman" w:hAnsi="Times New Roman" w:cs="Times New Roman"/>
          <w:sz w:val="22"/>
          <w:szCs w:val="22"/>
          <w:lang w:val="it-IT"/>
        </w:rPr>
        <w:t>) 1994</w:t>
      </w:r>
      <w:r w:rsidRPr="00D709BD">
        <w:rPr>
          <w:rFonts w:ascii="Times New Roman" w:hAnsi="Times New Roman" w:cs="Times New Roman"/>
          <w:smallCaps/>
          <w:sz w:val="22"/>
          <w:szCs w:val="22"/>
          <w:lang w:val="it-IT"/>
        </w:rPr>
        <w:t xml:space="preserve"> = </w:t>
      </w:r>
      <w:r w:rsidR="00471A1B">
        <w:rPr>
          <w:rFonts w:ascii="Times New Roman" w:hAnsi="Times New Roman" w:cs="Times New Roman"/>
          <w:smallCaps/>
          <w:sz w:val="22"/>
          <w:szCs w:val="22"/>
          <w:lang w:val="it-IT"/>
        </w:rPr>
        <w:t>C. </w:t>
      </w:r>
      <w:r w:rsidRPr="00D709BD">
        <w:rPr>
          <w:rFonts w:ascii="Times New Roman" w:hAnsi="Times New Roman" w:cs="Times New Roman"/>
          <w:smallCaps/>
          <w:sz w:val="22"/>
          <w:szCs w:val="22"/>
          <w:lang w:val="it-IT"/>
        </w:rPr>
        <w:t>Deroux</w:t>
      </w:r>
      <w:r w:rsidRPr="00D709BD">
        <w:rPr>
          <w:rFonts w:ascii="Times New Roman" w:hAnsi="Times New Roman" w:cs="Times New Roman"/>
          <w:sz w:val="22"/>
          <w:szCs w:val="22"/>
          <w:lang w:val="it-IT"/>
        </w:rPr>
        <w:t xml:space="preserve"> (Hg.), Studies in Latin Literature and Roman History 7, Brüssel 1994.</w:t>
      </w:r>
    </w:p>
    <w:p w:rsidR="00E57A73" w:rsidRPr="00D709BD" w:rsidRDefault="00E57A73" w:rsidP="006D533F">
      <w:pPr>
        <w:pStyle w:val="NurText"/>
        <w:spacing w:after="60"/>
        <w:ind w:left="567" w:hanging="567"/>
        <w:jc w:val="both"/>
        <w:rPr>
          <w:rFonts w:ascii="Times New Roman" w:hAnsi="Times New Roman" w:cs="Times New Roman"/>
          <w:noProof/>
          <w:color w:val="000000"/>
          <w:sz w:val="22"/>
          <w:szCs w:val="22"/>
          <w:lang w:val="it-IT"/>
        </w:rPr>
      </w:pPr>
      <w:proofErr w:type="gramStart"/>
      <w:r w:rsidRPr="00D709BD">
        <w:rPr>
          <w:rFonts w:ascii="Times New Roman" w:hAnsi="Times New Roman" w:cs="Times New Roman"/>
          <w:sz w:val="22"/>
          <w:szCs w:val="22"/>
          <w:lang w:val="it-IT"/>
        </w:rPr>
        <w:t xml:space="preserve">Deschamps 2003 = </w:t>
      </w:r>
      <w:r w:rsidR="00471A1B">
        <w:rPr>
          <w:rFonts w:ascii="Times New Roman" w:hAnsi="Times New Roman" w:cs="Times New Roman"/>
          <w:smallCaps/>
          <w:sz w:val="22"/>
          <w:szCs w:val="22"/>
          <w:lang w:val="it-IT"/>
        </w:rPr>
        <w:t>L. </w:t>
      </w:r>
      <w:r w:rsidRPr="00D709BD">
        <w:rPr>
          <w:rFonts w:ascii="Times New Roman" w:hAnsi="Times New Roman" w:cs="Times New Roman"/>
          <w:smallCaps/>
          <w:sz w:val="22"/>
          <w:szCs w:val="22"/>
          <w:lang w:val="it-IT"/>
        </w:rPr>
        <w:t>Deschamps</w:t>
      </w:r>
      <w:r w:rsidRPr="00D709BD">
        <w:rPr>
          <w:rFonts w:ascii="Times New Roman" w:hAnsi="Times New Roman" w:cs="Times New Roman"/>
          <w:sz w:val="22"/>
          <w:szCs w:val="22"/>
          <w:lang w:val="it-IT"/>
        </w:rPr>
        <w:t xml:space="preserve">, Les riches propriétaires romains et leurs parcs à gibier, in: REA </w:t>
      </w:r>
      <w:r w:rsidR="00F5369C" w:rsidRPr="00D709BD">
        <w:rPr>
          <w:rFonts w:ascii="Times New Roman" w:hAnsi="Times New Roman" w:cs="Times New Roman"/>
          <w:sz w:val="22"/>
          <w:szCs w:val="22"/>
          <w:lang w:val="it-IT"/>
        </w:rPr>
        <w:t>105 (</w:t>
      </w:r>
      <w:r w:rsidRPr="00D709BD">
        <w:rPr>
          <w:rFonts w:ascii="Times New Roman" w:hAnsi="Times New Roman" w:cs="Times New Roman"/>
          <w:sz w:val="22"/>
          <w:szCs w:val="22"/>
          <w:lang w:val="it-IT"/>
        </w:rPr>
        <w:t>2003</w:t>
      </w:r>
      <w:r w:rsidR="00F5369C" w:rsidRPr="00D709BD">
        <w:rPr>
          <w:rFonts w:ascii="Times New Roman" w:hAnsi="Times New Roman" w:cs="Times New Roman"/>
          <w:sz w:val="22"/>
          <w:szCs w:val="22"/>
          <w:lang w:val="it-IT"/>
        </w:rPr>
        <w:t xml:space="preserve">), </w:t>
      </w:r>
      <w:r w:rsidRPr="00D709BD">
        <w:rPr>
          <w:rFonts w:ascii="Times New Roman" w:hAnsi="Times New Roman" w:cs="Times New Roman"/>
          <w:sz w:val="22"/>
          <w:szCs w:val="22"/>
          <w:lang w:val="it-IT"/>
        </w:rPr>
        <w:t>267</w:t>
      </w:r>
      <w:r w:rsidR="00754F64">
        <w:rPr>
          <w:rFonts w:ascii="Times New Roman" w:hAnsi="Times New Roman" w:cs="Times New Roman"/>
          <w:sz w:val="22"/>
          <w:szCs w:val="22"/>
          <w:lang w:val="it-IT"/>
        </w:rPr>
        <w:t>–</w:t>
      </w:r>
      <w:r w:rsidRPr="00D709BD">
        <w:rPr>
          <w:rFonts w:ascii="Times New Roman" w:hAnsi="Times New Roman" w:cs="Times New Roman"/>
          <w:sz w:val="22"/>
          <w:szCs w:val="22"/>
          <w:lang w:val="it-IT"/>
        </w:rPr>
        <w:t>274</w:t>
      </w:r>
      <w:r w:rsidR="00F5369C" w:rsidRPr="00D709BD">
        <w:rPr>
          <w:rFonts w:ascii="Times New Roman" w:hAnsi="Times New Roman" w:cs="Times New Roman"/>
          <w:sz w:val="22"/>
          <w:szCs w:val="22"/>
          <w:lang w:val="it-IT"/>
        </w:rPr>
        <w:t>.</w:t>
      </w:r>
      <w:proofErr w:type="gramEnd"/>
    </w:p>
    <w:p w:rsidR="009119A4" w:rsidRPr="00D709BD" w:rsidRDefault="009119A4" w:rsidP="006D533F">
      <w:pPr>
        <w:pStyle w:val="NurText"/>
        <w:spacing w:after="60"/>
        <w:ind w:left="567" w:hanging="567"/>
        <w:jc w:val="both"/>
        <w:rPr>
          <w:rFonts w:ascii="Times New Roman" w:hAnsi="Times New Roman" w:cs="Times New Roman"/>
          <w:noProof/>
          <w:color w:val="000000"/>
          <w:sz w:val="22"/>
          <w:szCs w:val="22"/>
          <w:lang w:val="de-CH"/>
        </w:rPr>
      </w:pPr>
      <w:r w:rsidRPr="00D709BD">
        <w:rPr>
          <w:rFonts w:ascii="Times New Roman" w:hAnsi="Times New Roman" w:cs="Times New Roman"/>
          <w:noProof/>
          <w:color w:val="000000"/>
          <w:sz w:val="22"/>
          <w:szCs w:val="22"/>
          <w:lang w:val="de-CH"/>
        </w:rPr>
        <w:t xml:space="preserve">Desideri 2007 = </w:t>
      </w:r>
      <w:r w:rsidR="00471A1B">
        <w:rPr>
          <w:rFonts w:ascii="Times New Roman" w:hAnsi="Times New Roman" w:cs="Times New Roman"/>
          <w:smallCaps/>
          <w:noProof/>
          <w:color w:val="000000"/>
          <w:sz w:val="22"/>
          <w:szCs w:val="22"/>
          <w:lang w:val="de-CH"/>
        </w:rPr>
        <w:t>P. </w:t>
      </w:r>
      <w:r w:rsidRPr="00D709BD">
        <w:rPr>
          <w:rFonts w:ascii="Times New Roman" w:hAnsi="Times New Roman" w:cs="Times New Roman"/>
          <w:smallCaps/>
          <w:noProof/>
          <w:color w:val="000000"/>
          <w:sz w:val="22"/>
          <w:szCs w:val="22"/>
          <w:lang w:val="de-CH"/>
        </w:rPr>
        <w:t>Desideri</w:t>
      </w:r>
      <w:r w:rsidRPr="00D709BD">
        <w:rPr>
          <w:rFonts w:ascii="Times New Roman" w:hAnsi="Times New Roman" w:cs="Times New Roman"/>
          <w:noProof/>
          <w:color w:val="000000"/>
          <w:sz w:val="22"/>
          <w:szCs w:val="22"/>
          <w:lang w:val="de-CH"/>
        </w:rPr>
        <w:t>, Dio’s Exile. Politics, Philosophy, Literature, in:</w:t>
      </w:r>
      <w:r w:rsidRPr="00D709BD">
        <w:rPr>
          <w:rFonts w:ascii="Times New Roman" w:hAnsi="Times New Roman" w:cs="Times New Roman"/>
          <w:smallCaps/>
          <w:noProof/>
          <w:color w:val="000000"/>
          <w:sz w:val="22"/>
          <w:szCs w:val="22"/>
          <w:lang w:val="de-CH"/>
        </w:rPr>
        <w:t xml:space="preserve"> </w:t>
      </w:r>
      <w:r w:rsidRPr="00D709BD">
        <w:rPr>
          <w:rFonts w:ascii="Times New Roman" w:hAnsi="Times New Roman" w:cs="Times New Roman"/>
          <w:noProof/>
          <w:color w:val="000000"/>
          <w:sz w:val="22"/>
          <w:szCs w:val="22"/>
          <w:lang w:val="de-CH"/>
        </w:rPr>
        <w:t>Gaertner</w:t>
      </w:r>
      <w:r w:rsidR="00FF35B7" w:rsidRPr="00D709BD">
        <w:rPr>
          <w:rFonts w:ascii="Times New Roman" w:hAnsi="Times New Roman" w:cs="Times New Roman"/>
          <w:noProof/>
          <w:color w:val="000000"/>
          <w:sz w:val="22"/>
          <w:szCs w:val="22"/>
          <w:lang w:val="de-CH"/>
        </w:rPr>
        <w:t xml:space="preserve"> (Hg.) </w:t>
      </w:r>
      <w:r w:rsidRPr="00D709BD">
        <w:rPr>
          <w:rFonts w:ascii="Times New Roman" w:hAnsi="Times New Roman" w:cs="Times New Roman"/>
          <w:noProof/>
          <w:color w:val="000000"/>
          <w:sz w:val="22"/>
          <w:szCs w:val="22"/>
          <w:lang w:val="de-CH"/>
        </w:rPr>
        <w:t>2007, 192</w:t>
      </w:r>
      <w:r w:rsidR="00754F64">
        <w:rPr>
          <w:rFonts w:ascii="Times New Roman" w:hAnsi="Times New Roman" w:cs="Times New Roman"/>
          <w:noProof/>
          <w:color w:val="000000"/>
          <w:sz w:val="22"/>
          <w:szCs w:val="22"/>
          <w:lang w:val="de-CH"/>
        </w:rPr>
        <w:t>–</w:t>
      </w:r>
      <w:r w:rsidRPr="00D709BD">
        <w:rPr>
          <w:rFonts w:ascii="Times New Roman" w:hAnsi="Times New Roman" w:cs="Times New Roman"/>
          <w:noProof/>
          <w:color w:val="000000"/>
          <w:sz w:val="22"/>
          <w:szCs w:val="22"/>
          <w:lang w:val="de-CH"/>
        </w:rPr>
        <w:t>208.</w:t>
      </w:r>
    </w:p>
    <w:p w:rsidR="00C370A2" w:rsidRPr="000A0452" w:rsidRDefault="00C370A2" w:rsidP="00C370A2">
      <w:pPr>
        <w:pStyle w:val="NurText"/>
        <w:spacing w:after="60"/>
        <w:ind w:left="567" w:hanging="567"/>
        <w:jc w:val="both"/>
        <w:rPr>
          <w:rFonts w:ascii="Times New Roman" w:hAnsi="Times New Roman" w:cs="Times New Roman"/>
          <w:noProof/>
          <w:color w:val="000000"/>
          <w:sz w:val="22"/>
          <w:szCs w:val="22"/>
        </w:rPr>
      </w:pPr>
      <w:r w:rsidRPr="00386BEE">
        <w:rPr>
          <w:rFonts w:ascii="Times New Roman" w:hAnsi="Times New Roman" w:cs="Times New Roman"/>
          <w:noProof/>
          <w:color w:val="000000"/>
          <w:sz w:val="22"/>
          <w:szCs w:val="22"/>
        </w:rPr>
        <w:t xml:space="preserve">Dettenhofer 2000 = </w:t>
      </w:r>
      <w:r w:rsidRPr="00386BEE">
        <w:rPr>
          <w:rFonts w:ascii="Times New Roman" w:hAnsi="Times New Roman" w:cs="Times New Roman"/>
          <w:smallCaps/>
          <w:noProof/>
          <w:color w:val="000000"/>
          <w:sz w:val="22"/>
          <w:szCs w:val="22"/>
        </w:rPr>
        <w:t>M.</w:t>
      </w:r>
      <w:r w:rsidR="001E64CB">
        <w:rPr>
          <w:rFonts w:ascii="Times New Roman" w:hAnsi="Times New Roman" w:cs="Times New Roman"/>
          <w:smallCaps/>
          <w:noProof/>
          <w:color w:val="000000"/>
          <w:sz w:val="22"/>
          <w:szCs w:val="22"/>
        </w:rPr>
        <w:t> </w:t>
      </w:r>
      <w:r w:rsidR="00471A1B">
        <w:rPr>
          <w:rFonts w:ascii="Times New Roman" w:hAnsi="Times New Roman" w:cs="Times New Roman"/>
          <w:smallCaps/>
          <w:noProof/>
          <w:color w:val="000000"/>
          <w:sz w:val="22"/>
          <w:szCs w:val="22"/>
        </w:rPr>
        <w:t>H. </w:t>
      </w:r>
      <w:r w:rsidRPr="00386BEE">
        <w:rPr>
          <w:rFonts w:ascii="Times New Roman" w:hAnsi="Times New Roman" w:cs="Times New Roman"/>
          <w:smallCaps/>
          <w:noProof/>
          <w:color w:val="000000"/>
          <w:sz w:val="22"/>
          <w:szCs w:val="22"/>
        </w:rPr>
        <w:t>Dettenhofer</w:t>
      </w:r>
      <w:r w:rsidRPr="00386BEE">
        <w:rPr>
          <w:rFonts w:ascii="Times New Roman" w:hAnsi="Times New Roman" w:cs="Times New Roman"/>
          <w:noProof/>
          <w:color w:val="000000"/>
          <w:sz w:val="22"/>
          <w:szCs w:val="22"/>
        </w:rPr>
        <w:t xml:space="preserve">, Herrschaft und Widerstand im augusteischen Principat. Die Konkurrenz zwischen </w:t>
      </w:r>
      <w:r w:rsidRPr="00386BEE">
        <w:rPr>
          <w:rFonts w:ascii="Times New Roman" w:hAnsi="Times New Roman" w:cs="Times New Roman"/>
          <w:i/>
          <w:iCs/>
          <w:noProof/>
          <w:color w:val="000000"/>
          <w:sz w:val="22"/>
          <w:szCs w:val="22"/>
          <w:lang w:val="la-Latn"/>
        </w:rPr>
        <w:t>res publica</w:t>
      </w:r>
      <w:r w:rsidRPr="00386BEE">
        <w:rPr>
          <w:rFonts w:ascii="Times New Roman" w:hAnsi="Times New Roman" w:cs="Times New Roman"/>
          <w:noProof/>
          <w:color w:val="000000"/>
          <w:sz w:val="22"/>
          <w:szCs w:val="22"/>
        </w:rPr>
        <w:t xml:space="preserve"> und </w:t>
      </w:r>
      <w:r w:rsidRPr="00386BEE">
        <w:rPr>
          <w:rFonts w:ascii="Times New Roman" w:hAnsi="Times New Roman" w:cs="Times New Roman"/>
          <w:i/>
          <w:iCs/>
          <w:noProof/>
          <w:color w:val="000000"/>
          <w:sz w:val="22"/>
          <w:szCs w:val="22"/>
          <w:lang w:val="la-Latn"/>
        </w:rPr>
        <w:t>domus Augusta</w:t>
      </w:r>
      <w:r w:rsidRPr="00386BEE">
        <w:rPr>
          <w:rFonts w:ascii="Times New Roman" w:hAnsi="Times New Roman" w:cs="Times New Roman"/>
          <w:noProof/>
          <w:color w:val="000000"/>
          <w:sz w:val="22"/>
          <w:szCs w:val="22"/>
        </w:rPr>
        <w:t>, Stuttgart 2000.</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Detten</w:t>
      </w:r>
      <w:r w:rsidR="00FD5B88" w:rsidRPr="000A0452">
        <w:rPr>
          <w:rFonts w:ascii="Times New Roman" w:hAnsi="Times New Roman" w:cs="Times New Roman"/>
          <w:noProof/>
          <w:color w:val="000000"/>
          <w:sz w:val="22"/>
          <w:szCs w:val="22"/>
        </w:rPr>
        <w:t>hofer 1994</w:t>
      </w:r>
      <w:r w:rsidRPr="000A0452">
        <w:rPr>
          <w:rFonts w:ascii="Times New Roman" w:hAnsi="Times New Roman" w:cs="Times New Roman"/>
          <w:noProof/>
          <w:color w:val="000000"/>
          <w:sz w:val="22"/>
          <w:szCs w:val="22"/>
        </w:rPr>
        <w:t xml:space="preserve"> = </w:t>
      </w:r>
      <w:r w:rsidRPr="000A0452">
        <w:rPr>
          <w:rFonts w:ascii="Times New Roman" w:hAnsi="Times New Roman" w:cs="Times New Roman"/>
          <w:smallCaps/>
          <w:noProof/>
          <w:color w:val="000000"/>
          <w:sz w:val="22"/>
          <w:szCs w:val="22"/>
        </w:rPr>
        <w:t>M.</w:t>
      </w:r>
      <w:r w:rsidR="001E64CB">
        <w:rPr>
          <w:rFonts w:ascii="Times New Roman" w:hAnsi="Times New Roman" w:cs="Times New Roman"/>
          <w:smallCaps/>
          <w:noProof/>
          <w:color w:val="000000"/>
          <w:sz w:val="22"/>
          <w:szCs w:val="22"/>
        </w:rPr>
        <w:t> </w:t>
      </w:r>
      <w:r w:rsidR="00471A1B">
        <w:rPr>
          <w:rFonts w:ascii="Times New Roman" w:hAnsi="Times New Roman" w:cs="Times New Roman"/>
          <w:smallCaps/>
          <w:noProof/>
          <w:color w:val="000000"/>
          <w:sz w:val="22"/>
          <w:szCs w:val="22"/>
        </w:rPr>
        <w:t>H. </w:t>
      </w:r>
      <w:r w:rsidRPr="000A0452">
        <w:rPr>
          <w:rFonts w:ascii="Times New Roman" w:hAnsi="Times New Roman" w:cs="Times New Roman"/>
          <w:smallCaps/>
          <w:noProof/>
          <w:color w:val="000000"/>
          <w:sz w:val="22"/>
          <w:szCs w:val="22"/>
        </w:rPr>
        <w:t>Dettenhofer</w:t>
      </w:r>
      <w:r w:rsidRPr="000A0452">
        <w:rPr>
          <w:rFonts w:ascii="Times New Roman" w:hAnsi="Times New Roman" w:cs="Times New Roman"/>
          <w:noProof/>
          <w:color w:val="000000"/>
          <w:sz w:val="22"/>
          <w:szCs w:val="22"/>
        </w:rPr>
        <w:t>, Frauen in politischen Krisen. Zwischen Republik und Prinzipat, in: Dettenhofer</w:t>
      </w:r>
      <w:r w:rsidR="00FF35B7" w:rsidRPr="000A0452">
        <w:rPr>
          <w:rFonts w:ascii="Times New Roman" w:hAnsi="Times New Roman" w:cs="Times New Roman"/>
          <w:noProof/>
          <w:color w:val="000000"/>
          <w:sz w:val="22"/>
          <w:szCs w:val="22"/>
        </w:rPr>
        <w:t xml:space="preserve"> (Hg.)</w:t>
      </w:r>
      <w:r w:rsidRPr="000A0452">
        <w:rPr>
          <w:rFonts w:ascii="Times New Roman" w:hAnsi="Times New Roman" w:cs="Times New Roman"/>
          <w:noProof/>
          <w:color w:val="000000"/>
          <w:sz w:val="22"/>
          <w:szCs w:val="22"/>
        </w:rPr>
        <w:t xml:space="preserve"> 1994, 133</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157</w:t>
      </w:r>
      <w:r w:rsidR="00FF35B7" w:rsidRPr="000A0452">
        <w:rPr>
          <w:rFonts w:ascii="Times New Roman" w:hAnsi="Times New Roman" w:cs="Times New Roman"/>
          <w:noProof/>
          <w:color w:val="000000"/>
          <w:sz w:val="22"/>
          <w:szCs w:val="22"/>
        </w:rPr>
        <w:t>.</w:t>
      </w:r>
    </w:p>
    <w:p w:rsidR="00C370A2" w:rsidRPr="000A0452" w:rsidRDefault="00C370A2" w:rsidP="00C370A2">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Dettenhofer (Hg.) 1994 = </w:t>
      </w:r>
      <w:r w:rsidRPr="000A0452">
        <w:rPr>
          <w:rFonts w:ascii="Times New Roman" w:hAnsi="Times New Roman" w:cs="Times New Roman"/>
          <w:smallCaps/>
          <w:noProof/>
          <w:color w:val="000000"/>
          <w:sz w:val="22"/>
          <w:szCs w:val="22"/>
        </w:rPr>
        <w:t>M.</w:t>
      </w:r>
      <w:r w:rsidR="001E64CB">
        <w:rPr>
          <w:rFonts w:ascii="Times New Roman" w:hAnsi="Times New Roman" w:cs="Times New Roman"/>
          <w:smallCaps/>
          <w:noProof/>
          <w:color w:val="000000"/>
          <w:sz w:val="22"/>
          <w:szCs w:val="22"/>
        </w:rPr>
        <w:t> </w:t>
      </w:r>
      <w:r w:rsidR="00471A1B">
        <w:rPr>
          <w:rFonts w:ascii="Times New Roman" w:hAnsi="Times New Roman" w:cs="Times New Roman"/>
          <w:smallCaps/>
          <w:noProof/>
          <w:color w:val="000000"/>
          <w:sz w:val="22"/>
          <w:szCs w:val="22"/>
        </w:rPr>
        <w:t>H. </w:t>
      </w:r>
      <w:r w:rsidRPr="000A0452">
        <w:rPr>
          <w:rFonts w:ascii="Times New Roman" w:hAnsi="Times New Roman" w:cs="Times New Roman"/>
          <w:smallCaps/>
          <w:noProof/>
          <w:color w:val="000000"/>
          <w:sz w:val="22"/>
          <w:szCs w:val="22"/>
        </w:rPr>
        <w:t>Dettenhofer</w:t>
      </w:r>
      <w:r w:rsidRPr="000A0452">
        <w:rPr>
          <w:rFonts w:ascii="Times New Roman" w:hAnsi="Times New Roman" w:cs="Times New Roman"/>
          <w:noProof/>
          <w:color w:val="000000"/>
          <w:sz w:val="22"/>
          <w:szCs w:val="22"/>
        </w:rPr>
        <w:t xml:space="preserve"> (Hg.), Reine Männersache? Frauen in Männerdomänen der antiken Welt, Köln 1994 (ND 1996).</w:t>
      </w:r>
    </w:p>
    <w:p w:rsidR="00F42959" w:rsidRPr="006A1937" w:rsidRDefault="00F42959" w:rsidP="006D533F">
      <w:pPr>
        <w:pStyle w:val="NurText"/>
        <w:spacing w:after="60"/>
        <w:ind w:left="567" w:hanging="567"/>
        <w:jc w:val="both"/>
        <w:rPr>
          <w:rFonts w:ascii="Times New Roman" w:hAnsi="Times New Roman" w:cs="Times New Roman"/>
          <w:noProof/>
          <w:color w:val="000000"/>
          <w:sz w:val="22"/>
          <w:szCs w:val="22"/>
          <w:lang w:val="it-IT"/>
        </w:rPr>
      </w:pPr>
      <w:r w:rsidRPr="006A1937">
        <w:rPr>
          <w:rFonts w:ascii="Times New Roman" w:hAnsi="Times New Roman" w:cs="Times New Roman"/>
          <w:sz w:val="22"/>
          <w:szCs w:val="22"/>
          <w:lang w:val="it-IT"/>
        </w:rPr>
        <w:t xml:space="preserve">De Vivo u. </w:t>
      </w:r>
      <w:proofErr w:type="gramStart"/>
      <w:r w:rsidRPr="006A1937">
        <w:rPr>
          <w:rFonts w:ascii="Times New Roman" w:hAnsi="Times New Roman" w:cs="Times New Roman"/>
          <w:sz w:val="22"/>
          <w:szCs w:val="22"/>
          <w:lang w:val="it-IT"/>
        </w:rPr>
        <w:t>Lo</w:t>
      </w:r>
      <w:proofErr w:type="gramEnd"/>
      <w:r w:rsidRPr="006A1937">
        <w:rPr>
          <w:rFonts w:ascii="Times New Roman" w:hAnsi="Times New Roman" w:cs="Times New Roman"/>
          <w:sz w:val="22"/>
          <w:szCs w:val="22"/>
          <w:lang w:val="it-IT"/>
        </w:rPr>
        <w:t xml:space="preserve"> Cascio (Hgg.) 2003 = </w:t>
      </w:r>
      <w:r w:rsidR="00471A1B">
        <w:rPr>
          <w:rFonts w:ascii="Times New Roman" w:hAnsi="Times New Roman" w:cs="Times New Roman"/>
          <w:smallCaps/>
          <w:sz w:val="22"/>
          <w:szCs w:val="22"/>
          <w:lang w:val="it-IT"/>
        </w:rPr>
        <w:t>A. </w:t>
      </w:r>
      <w:r w:rsidRPr="006A1937">
        <w:rPr>
          <w:rFonts w:ascii="Times New Roman" w:hAnsi="Times New Roman" w:cs="Times New Roman"/>
          <w:smallCaps/>
          <w:sz w:val="22"/>
          <w:szCs w:val="22"/>
          <w:lang w:val="it-IT"/>
        </w:rPr>
        <w:t>De Vivo</w:t>
      </w:r>
      <w:r w:rsidRPr="006A1937">
        <w:rPr>
          <w:rFonts w:ascii="Times New Roman" w:hAnsi="Times New Roman" w:cs="Times New Roman"/>
          <w:sz w:val="22"/>
          <w:szCs w:val="22"/>
          <w:lang w:val="it-IT"/>
        </w:rPr>
        <w:t xml:space="preserve"> u. </w:t>
      </w:r>
      <w:proofErr w:type="gramStart"/>
      <w:r w:rsidR="00471A1B">
        <w:rPr>
          <w:rFonts w:ascii="Times New Roman" w:hAnsi="Times New Roman" w:cs="Times New Roman"/>
          <w:smallCaps/>
          <w:sz w:val="22"/>
          <w:szCs w:val="22"/>
          <w:lang w:val="it-IT"/>
        </w:rPr>
        <w:t>E.</w:t>
      </w:r>
      <w:proofErr w:type="gramEnd"/>
      <w:r w:rsidR="00471A1B">
        <w:rPr>
          <w:rFonts w:ascii="Times New Roman" w:hAnsi="Times New Roman" w:cs="Times New Roman"/>
          <w:smallCaps/>
          <w:sz w:val="22"/>
          <w:szCs w:val="22"/>
          <w:lang w:val="it-IT"/>
        </w:rPr>
        <w:t> </w:t>
      </w:r>
      <w:r w:rsidRPr="006A1937">
        <w:rPr>
          <w:rFonts w:ascii="Times New Roman" w:hAnsi="Times New Roman" w:cs="Times New Roman"/>
          <w:smallCaps/>
          <w:sz w:val="22"/>
          <w:szCs w:val="22"/>
          <w:lang w:val="it-IT"/>
        </w:rPr>
        <w:t>Lo Cascio</w:t>
      </w:r>
      <w:r w:rsidRPr="006A1937">
        <w:rPr>
          <w:rFonts w:ascii="Times New Roman" w:hAnsi="Times New Roman" w:cs="Times New Roman"/>
          <w:sz w:val="22"/>
          <w:szCs w:val="22"/>
          <w:lang w:val="it-IT"/>
        </w:rPr>
        <w:t xml:space="preserve"> (Hgg.), Seneca uomo politico e l’età di Claudio e di Nerone. Atti del Convegno internazionale (Capri 25 – 27 marzo 1999), Bari 2003.</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Dickmann 1999a = </w:t>
      </w:r>
      <w:r w:rsidRPr="000A0452">
        <w:rPr>
          <w:rFonts w:ascii="Times New Roman" w:hAnsi="Times New Roman" w:cs="Times New Roman"/>
          <w:smallCaps/>
          <w:noProof/>
          <w:color w:val="000000"/>
          <w:sz w:val="22"/>
          <w:szCs w:val="22"/>
        </w:rPr>
        <w:t>J.-</w:t>
      </w:r>
      <w:r w:rsidR="00471A1B">
        <w:rPr>
          <w:rFonts w:ascii="Times New Roman" w:hAnsi="Times New Roman" w:cs="Times New Roman"/>
          <w:smallCaps/>
          <w:noProof/>
          <w:color w:val="000000"/>
          <w:sz w:val="22"/>
          <w:szCs w:val="22"/>
        </w:rPr>
        <w:t>A. </w:t>
      </w:r>
      <w:r w:rsidRPr="000A0452">
        <w:rPr>
          <w:rFonts w:ascii="Times New Roman" w:hAnsi="Times New Roman" w:cs="Times New Roman"/>
          <w:smallCaps/>
          <w:noProof/>
          <w:color w:val="000000"/>
          <w:sz w:val="22"/>
          <w:szCs w:val="22"/>
        </w:rPr>
        <w:t>Dickmann</w:t>
      </w:r>
      <w:r w:rsidRPr="000A0452">
        <w:rPr>
          <w:rFonts w:ascii="Times New Roman" w:hAnsi="Times New Roman" w:cs="Times New Roman"/>
          <w:noProof/>
          <w:color w:val="000000"/>
          <w:sz w:val="22"/>
          <w:szCs w:val="22"/>
        </w:rPr>
        <w:t xml:space="preserve">, </w:t>
      </w:r>
      <w:r w:rsidRPr="006A1937">
        <w:rPr>
          <w:rFonts w:ascii="Times New Roman" w:hAnsi="Times New Roman" w:cs="Times New Roman"/>
          <w:i/>
          <w:iCs/>
          <w:noProof/>
          <w:color w:val="000000"/>
          <w:sz w:val="22"/>
          <w:szCs w:val="22"/>
          <w:lang w:val="la-Latn"/>
        </w:rPr>
        <w:t>Domus frequentata</w:t>
      </w:r>
      <w:r w:rsidRPr="000A0452">
        <w:rPr>
          <w:rFonts w:ascii="Times New Roman" w:hAnsi="Times New Roman" w:cs="Times New Roman"/>
          <w:noProof/>
          <w:color w:val="000000"/>
          <w:sz w:val="22"/>
          <w:szCs w:val="22"/>
        </w:rPr>
        <w:t xml:space="preserve">. Anspruchsvolles Wohnen im pompejanischen Stadthaus, </w:t>
      </w:r>
      <w:r w:rsidR="007B5B78">
        <w:rPr>
          <w:rFonts w:ascii="Times New Roman" w:hAnsi="Times New Roman" w:cs="Times New Roman"/>
          <w:noProof/>
          <w:color w:val="000000"/>
          <w:sz w:val="22"/>
          <w:szCs w:val="22"/>
        </w:rPr>
        <w:t>2 Bde</w:t>
      </w:r>
      <w:r w:rsidRPr="000A0452">
        <w:rPr>
          <w:rFonts w:ascii="Times New Roman" w:hAnsi="Times New Roman" w:cs="Times New Roman"/>
          <w:noProof/>
          <w:color w:val="000000"/>
          <w:sz w:val="22"/>
          <w:szCs w:val="22"/>
        </w:rPr>
        <w:t>., München 1999.</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Dickmann 1999b = </w:t>
      </w:r>
      <w:r w:rsidRPr="000A0452">
        <w:rPr>
          <w:rFonts w:ascii="Times New Roman" w:hAnsi="Times New Roman" w:cs="Times New Roman"/>
          <w:smallCaps/>
          <w:noProof/>
          <w:color w:val="000000"/>
          <w:sz w:val="22"/>
          <w:szCs w:val="22"/>
        </w:rPr>
        <w:t>J.-</w:t>
      </w:r>
      <w:r w:rsidR="00471A1B">
        <w:rPr>
          <w:rFonts w:ascii="Times New Roman" w:hAnsi="Times New Roman" w:cs="Times New Roman"/>
          <w:smallCaps/>
          <w:noProof/>
          <w:color w:val="000000"/>
          <w:sz w:val="22"/>
          <w:szCs w:val="22"/>
        </w:rPr>
        <w:t>A. </w:t>
      </w:r>
      <w:r w:rsidRPr="000A0452">
        <w:rPr>
          <w:rFonts w:ascii="Times New Roman" w:hAnsi="Times New Roman" w:cs="Times New Roman"/>
          <w:smallCaps/>
          <w:noProof/>
          <w:color w:val="000000"/>
          <w:sz w:val="22"/>
          <w:szCs w:val="22"/>
        </w:rPr>
        <w:t>Dickmann</w:t>
      </w:r>
      <w:r w:rsidRPr="000A0452">
        <w:rPr>
          <w:rFonts w:ascii="Times New Roman" w:hAnsi="Times New Roman" w:cs="Times New Roman"/>
          <w:noProof/>
          <w:color w:val="000000"/>
          <w:sz w:val="22"/>
          <w:szCs w:val="22"/>
        </w:rPr>
        <w:t>, Der Fall Pompeji. Wohnen in der Kleinstadt, in: Hoepfner</w:t>
      </w:r>
      <w:r w:rsidR="00FF35B7" w:rsidRPr="000A0452">
        <w:rPr>
          <w:rFonts w:ascii="Times New Roman" w:hAnsi="Times New Roman" w:cs="Times New Roman"/>
          <w:noProof/>
          <w:color w:val="000000"/>
          <w:sz w:val="22"/>
          <w:szCs w:val="22"/>
        </w:rPr>
        <w:t xml:space="preserve"> (Hg.) </w:t>
      </w:r>
      <w:r w:rsidRPr="000A0452">
        <w:rPr>
          <w:rFonts w:ascii="Times New Roman" w:hAnsi="Times New Roman" w:cs="Times New Roman"/>
          <w:noProof/>
          <w:color w:val="000000"/>
          <w:sz w:val="22"/>
          <w:szCs w:val="22"/>
        </w:rPr>
        <w:t>1999, 609</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678.</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lastRenderedPageBreak/>
        <w:t xml:space="preserve">Diefenbach 2007 = </w:t>
      </w:r>
      <w:r w:rsidR="00471A1B">
        <w:rPr>
          <w:rFonts w:ascii="Times New Roman" w:hAnsi="Times New Roman" w:cs="Times New Roman"/>
          <w:smallCaps/>
          <w:noProof/>
          <w:color w:val="000000"/>
          <w:sz w:val="22"/>
          <w:szCs w:val="22"/>
        </w:rPr>
        <w:t>St. </w:t>
      </w:r>
      <w:r w:rsidRPr="000A0452">
        <w:rPr>
          <w:rFonts w:ascii="Times New Roman" w:hAnsi="Times New Roman" w:cs="Times New Roman"/>
          <w:smallCaps/>
          <w:noProof/>
          <w:color w:val="000000"/>
          <w:sz w:val="22"/>
          <w:szCs w:val="22"/>
        </w:rPr>
        <w:t>Diefenbach</w:t>
      </w:r>
      <w:r w:rsidRPr="000A0452">
        <w:rPr>
          <w:rFonts w:ascii="Times New Roman" w:hAnsi="Times New Roman" w:cs="Times New Roman"/>
          <w:noProof/>
          <w:color w:val="000000"/>
          <w:sz w:val="22"/>
          <w:szCs w:val="22"/>
        </w:rPr>
        <w:t>, Römische Erinnerungsräume. Heiligenmemoria und kollektive Identitäten im Rom des 3. Bis 5. Jahrhunderts n.</w:t>
      </w:r>
      <w:r w:rsidR="00CD54F1" w:rsidRPr="00CD54F1">
        <w:rPr>
          <w:rFonts w:ascii="Times New Roman" w:hAnsi="Times New Roman" w:cs="Times New Roman"/>
          <w:smallCaps/>
          <w:color w:val="000000"/>
          <w:sz w:val="22"/>
          <w:szCs w:val="22"/>
        </w:rPr>
        <w:t> </w:t>
      </w:r>
      <w:r w:rsidRPr="000A0452">
        <w:rPr>
          <w:rFonts w:ascii="Times New Roman" w:hAnsi="Times New Roman" w:cs="Times New Roman"/>
          <w:noProof/>
          <w:color w:val="000000"/>
          <w:sz w:val="22"/>
          <w:szCs w:val="22"/>
        </w:rPr>
        <w:t xml:space="preserve">Chr., Berlin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2007.</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Diehl 1988 = </w:t>
      </w:r>
      <w:r w:rsidR="00471A1B">
        <w:rPr>
          <w:rFonts w:ascii="Times New Roman" w:hAnsi="Times New Roman" w:cs="Times New Roman"/>
          <w:smallCaps/>
          <w:noProof/>
          <w:color w:val="000000"/>
          <w:sz w:val="22"/>
          <w:szCs w:val="22"/>
        </w:rPr>
        <w:t>H. </w:t>
      </w:r>
      <w:r w:rsidRPr="000A0452">
        <w:rPr>
          <w:rFonts w:ascii="Times New Roman" w:hAnsi="Times New Roman" w:cs="Times New Roman"/>
          <w:smallCaps/>
          <w:noProof/>
          <w:color w:val="000000"/>
          <w:sz w:val="22"/>
          <w:szCs w:val="22"/>
        </w:rPr>
        <w:t>Diehl</w:t>
      </w:r>
      <w:r w:rsidRPr="000A0452">
        <w:rPr>
          <w:rFonts w:ascii="Times New Roman" w:hAnsi="Times New Roman" w:cs="Times New Roman"/>
          <w:noProof/>
          <w:color w:val="000000"/>
          <w:sz w:val="22"/>
          <w:szCs w:val="22"/>
        </w:rPr>
        <w:t xml:space="preserve">, Sulla und seine Zeit im Urteil Ciceros, Hildesheim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1988.</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Doblhofer 1987 = </w:t>
      </w:r>
      <w:r w:rsidR="00471A1B">
        <w:rPr>
          <w:rFonts w:ascii="Times New Roman" w:hAnsi="Times New Roman" w:cs="Times New Roman"/>
          <w:smallCaps/>
          <w:noProof/>
          <w:color w:val="000000"/>
          <w:sz w:val="22"/>
          <w:szCs w:val="22"/>
        </w:rPr>
        <w:t>E. </w:t>
      </w:r>
      <w:r w:rsidRPr="000A0452">
        <w:rPr>
          <w:rFonts w:ascii="Times New Roman" w:hAnsi="Times New Roman" w:cs="Times New Roman"/>
          <w:smallCaps/>
          <w:noProof/>
          <w:color w:val="000000"/>
          <w:sz w:val="22"/>
          <w:szCs w:val="22"/>
        </w:rPr>
        <w:t>Doblhofer</w:t>
      </w:r>
      <w:r w:rsidRPr="000A0452">
        <w:rPr>
          <w:rFonts w:ascii="Times New Roman" w:hAnsi="Times New Roman" w:cs="Times New Roman"/>
          <w:noProof/>
          <w:color w:val="000000"/>
          <w:sz w:val="22"/>
          <w:szCs w:val="22"/>
        </w:rPr>
        <w:t>, Exil und Emigration. Zum Erlebnis der Heimatferne in der römischen Literatur, Darmstadt 1987.</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sz w:val="22"/>
          <w:szCs w:val="22"/>
        </w:rPr>
        <w:t xml:space="preserve">Döbler 1999 = </w:t>
      </w:r>
      <w:r w:rsidR="00471A1B">
        <w:rPr>
          <w:rFonts w:ascii="Times New Roman" w:hAnsi="Times New Roman" w:cs="Times New Roman"/>
          <w:smallCaps/>
          <w:noProof/>
          <w:color w:val="000000"/>
          <w:sz w:val="22"/>
          <w:szCs w:val="22"/>
        </w:rPr>
        <w:t>Chr. </w:t>
      </w:r>
      <w:r w:rsidRPr="000A0452">
        <w:rPr>
          <w:rFonts w:ascii="Times New Roman" w:hAnsi="Times New Roman" w:cs="Times New Roman"/>
          <w:smallCaps/>
          <w:noProof/>
          <w:color w:val="000000"/>
          <w:sz w:val="22"/>
          <w:szCs w:val="22"/>
        </w:rPr>
        <w:t>Döbler</w:t>
      </w:r>
      <w:r w:rsidRPr="000A0452">
        <w:rPr>
          <w:rFonts w:ascii="Times New Roman" w:hAnsi="Times New Roman" w:cs="Times New Roman"/>
          <w:noProof/>
          <w:sz w:val="22"/>
          <w:szCs w:val="22"/>
        </w:rPr>
        <w:t xml:space="preserve">, </w:t>
      </w:r>
      <w:r w:rsidRPr="000A0452">
        <w:rPr>
          <w:rFonts w:ascii="Times New Roman" w:hAnsi="Times New Roman" w:cs="Times New Roman"/>
          <w:noProof/>
          <w:color w:val="000000"/>
          <w:sz w:val="22"/>
          <w:szCs w:val="22"/>
        </w:rPr>
        <w:t>Politische Agitation und Öffentlichkeit in der späten Republik, Frankfurt a.</w:t>
      </w:r>
      <w:r w:rsidR="00186B91">
        <w:rPr>
          <w:rFonts w:ascii="Times New Roman" w:hAnsi="Times New Roman" w:cs="Times New Roman"/>
          <w:noProof/>
          <w:color w:val="000000"/>
          <w:sz w:val="22"/>
          <w:szCs w:val="22"/>
        </w:rPr>
        <w:t> </w:t>
      </w:r>
      <w:r w:rsidR="00471A1B">
        <w:rPr>
          <w:rFonts w:ascii="Times New Roman" w:hAnsi="Times New Roman" w:cs="Times New Roman"/>
          <w:noProof/>
          <w:color w:val="000000"/>
          <w:sz w:val="22"/>
          <w:szCs w:val="22"/>
        </w:rPr>
        <w:t>M.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1999.</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Drerup 1990 [1959] = </w:t>
      </w:r>
      <w:r w:rsidR="00471A1B">
        <w:rPr>
          <w:rFonts w:ascii="Times New Roman" w:hAnsi="Times New Roman" w:cs="Times New Roman"/>
          <w:smallCaps/>
          <w:noProof/>
          <w:color w:val="000000"/>
          <w:sz w:val="22"/>
          <w:szCs w:val="22"/>
        </w:rPr>
        <w:t>H. </w:t>
      </w:r>
      <w:r w:rsidRPr="000A0452">
        <w:rPr>
          <w:rFonts w:ascii="Times New Roman" w:hAnsi="Times New Roman" w:cs="Times New Roman"/>
          <w:smallCaps/>
          <w:noProof/>
          <w:color w:val="000000"/>
          <w:sz w:val="22"/>
          <w:szCs w:val="22"/>
        </w:rPr>
        <w:t>Drerup</w:t>
      </w:r>
      <w:r w:rsidRPr="000A0452">
        <w:rPr>
          <w:rFonts w:ascii="Times New Roman" w:hAnsi="Times New Roman" w:cs="Times New Roman"/>
          <w:noProof/>
          <w:color w:val="000000"/>
          <w:sz w:val="22"/>
          <w:szCs w:val="22"/>
        </w:rPr>
        <w:t>, Die römische Villa, in: Reutti</w:t>
      </w:r>
      <w:r w:rsidR="00FF35B7" w:rsidRPr="000A0452">
        <w:rPr>
          <w:rFonts w:ascii="Times New Roman" w:hAnsi="Times New Roman" w:cs="Times New Roman"/>
          <w:noProof/>
          <w:color w:val="000000"/>
          <w:sz w:val="22"/>
          <w:szCs w:val="22"/>
        </w:rPr>
        <w:t xml:space="preserve"> (Hg.) </w:t>
      </w:r>
      <w:r w:rsidRPr="000A0452">
        <w:rPr>
          <w:rFonts w:ascii="Times New Roman" w:hAnsi="Times New Roman" w:cs="Times New Roman"/>
          <w:noProof/>
          <w:color w:val="000000"/>
          <w:sz w:val="22"/>
          <w:szCs w:val="22"/>
        </w:rPr>
        <w:t>1990, 116</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149 (zuerst in: Marburger Winckelmann-Programm 1959, Marburg 1959, 1</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24).</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Drerup 1966 = </w:t>
      </w:r>
      <w:r w:rsidR="00471A1B">
        <w:rPr>
          <w:rFonts w:ascii="Times New Roman" w:hAnsi="Times New Roman" w:cs="Times New Roman"/>
          <w:smallCaps/>
          <w:noProof/>
          <w:color w:val="000000"/>
          <w:sz w:val="22"/>
          <w:szCs w:val="22"/>
        </w:rPr>
        <w:t>H. </w:t>
      </w:r>
      <w:r w:rsidRPr="000A0452">
        <w:rPr>
          <w:rFonts w:ascii="Times New Roman" w:hAnsi="Times New Roman" w:cs="Times New Roman"/>
          <w:smallCaps/>
          <w:noProof/>
          <w:color w:val="000000"/>
          <w:sz w:val="22"/>
          <w:szCs w:val="22"/>
        </w:rPr>
        <w:t>Drerup</w:t>
      </w:r>
      <w:r w:rsidRPr="000A0452">
        <w:rPr>
          <w:rFonts w:ascii="Times New Roman" w:hAnsi="Times New Roman" w:cs="Times New Roman"/>
          <w:noProof/>
          <w:color w:val="000000"/>
          <w:sz w:val="22"/>
          <w:szCs w:val="22"/>
        </w:rPr>
        <w:t>, Architektur als Symbol. Zur zeitgenössische Bewertung der römischen Architektur, in: Gymnasium 73 (1966), 181</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196.</w:t>
      </w:r>
    </w:p>
    <w:p w:rsidR="009119A4" w:rsidRPr="0043515F" w:rsidRDefault="009119A4" w:rsidP="006D533F">
      <w:pPr>
        <w:pStyle w:val="NurText"/>
        <w:spacing w:after="60"/>
        <w:ind w:left="567" w:hanging="567"/>
        <w:jc w:val="both"/>
        <w:rPr>
          <w:rFonts w:ascii="Times New Roman" w:hAnsi="Times New Roman" w:cs="Times New Roman"/>
          <w:noProof/>
          <w:color w:val="000000"/>
          <w:sz w:val="22"/>
          <w:szCs w:val="22"/>
        </w:rPr>
      </w:pPr>
      <w:r w:rsidRPr="0043515F">
        <w:rPr>
          <w:rFonts w:ascii="Times New Roman" w:hAnsi="Times New Roman" w:cs="Times New Roman"/>
          <w:noProof/>
          <w:color w:val="000000"/>
          <w:sz w:val="22"/>
          <w:szCs w:val="22"/>
        </w:rPr>
        <w:t xml:space="preserve">Drerup 1957 = </w:t>
      </w:r>
      <w:r w:rsidR="00471A1B">
        <w:rPr>
          <w:rFonts w:ascii="Times New Roman" w:hAnsi="Times New Roman" w:cs="Times New Roman"/>
          <w:smallCaps/>
          <w:noProof/>
          <w:color w:val="000000"/>
          <w:sz w:val="22"/>
          <w:szCs w:val="22"/>
        </w:rPr>
        <w:t>H. </w:t>
      </w:r>
      <w:r w:rsidRPr="0043515F">
        <w:rPr>
          <w:rFonts w:ascii="Times New Roman" w:hAnsi="Times New Roman" w:cs="Times New Roman"/>
          <w:smallCaps/>
          <w:noProof/>
          <w:color w:val="000000"/>
          <w:sz w:val="22"/>
          <w:szCs w:val="22"/>
        </w:rPr>
        <w:t>Drerup</w:t>
      </w:r>
      <w:r w:rsidRPr="0043515F">
        <w:rPr>
          <w:rFonts w:ascii="Times New Roman" w:hAnsi="Times New Roman" w:cs="Times New Roman"/>
          <w:noProof/>
          <w:color w:val="000000"/>
          <w:sz w:val="22"/>
          <w:szCs w:val="22"/>
        </w:rPr>
        <w:t>, Zum Ausstattungsluxus in der römischen Architektur. Ein formgeschichtlicher Versuch, Münster 1957.</w:t>
      </w:r>
    </w:p>
    <w:p w:rsidR="0043515F" w:rsidRPr="0043515F" w:rsidRDefault="0043515F" w:rsidP="006D533F">
      <w:pPr>
        <w:pStyle w:val="NurText"/>
        <w:spacing w:after="60"/>
        <w:ind w:left="567" w:hanging="567"/>
        <w:jc w:val="both"/>
        <w:rPr>
          <w:rFonts w:ascii="Times New Roman" w:hAnsi="Times New Roman" w:cs="Times New Roman"/>
          <w:noProof/>
          <w:color w:val="000000"/>
          <w:sz w:val="22"/>
          <w:szCs w:val="22"/>
        </w:rPr>
      </w:pPr>
      <w:r w:rsidRPr="0043515F">
        <w:rPr>
          <w:rFonts w:ascii="Times New Roman" w:hAnsi="Times New Roman"/>
          <w:sz w:val="22"/>
          <w:szCs w:val="22"/>
        </w:rPr>
        <w:t xml:space="preserve">Drexler 1976 = </w:t>
      </w:r>
      <w:r w:rsidR="00471A1B">
        <w:rPr>
          <w:rFonts w:ascii="Times New Roman" w:hAnsi="Times New Roman"/>
          <w:sz w:val="22"/>
          <w:szCs w:val="22"/>
        </w:rPr>
        <w:t>H. </w:t>
      </w:r>
      <w:r w:rsidRPr="0043515F">
        <w:rPr>
          <w:rFonts w:ascii="Times New Roman" w:hAnsi="Times New Roman"/>
          <w:smallCaps/>
          <w:sz w:val="22"/>
          <w:szCs w:val="22"/>
        </w:rPr>
        <w:t>Drexler</w:t>
      </w:r>
      <w:r w:rsidRPr="0043515F">
        <w:rPr>
          <w:rFonts w:ascii="Times New Roman" w:hAnsi="Times New Roman"/>
          <w:sz w:val="22"/>
          <w:szCs w:val="22"/>
        </w:rPr>
        <w:t>, Die Catilinarische Verschwörung. Ein Quellenheft, Darmstadt 1976 (Texte zur Forschung, 25).</w:t>
      </w:r>
    </w:p>
    <w:p w:rsidR="003F1170" w:rsidRPr="00D709BD" w:rsidRDefault="003F1170" w:rsidP="006D533F">
      <w:pPr>
        <w:pStyle w:val="NurText"/>
        <w:spacing w:after="60"/>
        <w:ind w:left="567" w:hanging="567"/>
        <w:jc w:val="both"/>
        <w:rPr>
          <w:rFonts w:ascii="Times New Roman" w:hAnsi="Times New Roman" w:cs="Times New Roman"/>
          <w:noProof/>
          <w:sz w:val="22"/>
          <w:szCs w:val="22"/>
          <w:lang w:val="en-US"/>
        </w:rPr>
      </w:pPr>
      <w:r w:rsidRPr="00D709BD">
        <w:rPr>
          <w:rFonts w:ascii="Times New Roman" w:hAnsi="Times New Roman" w:cs="Times New Roman"/>
          <w:noProof/>
          <w:sz w:val="22"/>
          <w:szCs w:val="22"/>
          <w:lang w:val="en-US"/>
        </w:rPr>
        <w:t xml:space="preserve">Drummond 1995 = </w:t>
      </w:r>
      <w:r w:rsidR="00471A1B">
        <w:rPr>
          <w:rFonts w:ascii="Times New Roman" w:hAnsi="Times New Roman" w:cs="Times New Roman"/>
          <w:smallCaps/>
          <w:noProof/>
          <w:sz w:val="22"/>
          <w:szCs w:val="22"/>
          <w:lang w:val="en-GB"/>
        </w:rPr>
        <w:t>A. </w:t>
      </w:r>
      <w:r w:rsidRPr="0043515F">
        <w:rPr>
          <w:rFonts w:ascii="Times New Roman" w:hAnsi="Times New Roman" w:cs="Times New Roman"/>
          <w:smallCaps/>
          <w:noProof/>
          <w:sz w:val="22"/>
          <w:szCs w:val="22"/>
          <w:lang w:val="en-GB"/>
        </w:rPr>
        <w:t>Drummond</w:t>
      </w:r>
      <w:r w:rsidRPr="0043515F">
        <w:rPr>
          <w:rFonts w:ascii="Times New Roman" w:hAnsi="Times New Roman" w:cs="Times New Roman"/>
          <w:noProof/>
          <w:sz w:val="22"/>
          <w:szCs w:val="22"/>
          <w:lang w:val="en-GB"/>
        </w:rPr>
        <w:t xml:space="preserve">, </w:t>
      </w:r>
      <w:r w:rsidRPr="0043515F">
        <w:rPr>
          <w:rFonts w:ascii="Times New Roman" w:hAnsi="Times New Roman" w:cs="Times New Roman"/>
          <w:noProof/>
          <w:sz w:val="22"/>
          <w:szCs w:val="22"/>
          <w:lang w:val="en-US" w:eastAsia="en-US"/>
        </w:rPr>
        <w:drawing>
          <wp:inline distT="0" distB="0" distL="0" distR="0" wp14:anchorId="145C6553" wp14:editId="37A7E749">
            <wp:extent cx="6350" cy="6350"/>
            <wp:effectExtent l="0" t="0" r="0" b="0"/>
            <wp:docPr id="45" name="Bild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43515F">
        <w:rPr>
          <w:rStyle w:val="textmarked"/>
          <w:rFonts w:ascii="Times New Roman" w:hAnsi="Times New Roman" w:cs="Times New Roman"/>
          <w:sz w:val="22"/>
          <w:szCs w:val="22"/>
          <w:lang w:val="en-GB"/>
        </w:rPr>
        <w:t>Law</w:t>
      </w:r>
      <w:r w:rsidRPr="0043515F">
        <w:rPr>
          <w:rFonts w:ascii="Times New Roman" w:hAnsi="Times New Roman" w:cs="Times New Roman"/>
          <w:sz w:val="22"/>
          <w:szCs w:val="22"/>
          <w:lang w:val="en-GB"/>
        </w:rPr>
        <w:t xml:space="preserve">, Politics and Power. </w:t>
      </w:r>
      <w:proofErr w:type="gramStart"/>
      <w:r w:rsidRPr="0043515F">
        <w:rPr>
          <w:rFonts w:ascii="Times New Roman" w:hAnsi="Times New Roman" w:cs="Times New Roman"/>
          <w:sz w:val="22"/>
          <w:szCs w:val="22"/>
          <w:lang w:val="en-GB"/>
        </w:rPr>
        <w:t>Sallust and the Execution of the Catilinarian Conspirators</w:t>
      </w:r>
      <w:r w:rsidRPr="00D709BD">
        <w:rPr>
          <w:rFonts w:ascii="Times New Roman" w:hAnsi="Times New Roman" w:cs="Times New Roman"/>
          <w:sz w:val="22"/>
          <w:szCs w:val="22"/>
          <w:lang w:val="en-US"/>
        </w:rPr>
        <w:t>, Stuttgart 1995.</w:t>
      </w:r>
      <w:proofErr w:type="gramEnd"/>
    </w:p>
    <w:p w:rsidR="009119A4" w:rsidRPr="0043515F"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43515F">
        <w:rPr>
          <w:rFonts w:ascii="Times New Roman" w:hAnsi="Times New Roman" w:cs="Times New Roman"/>
          <w:noProof/>
          <w:color w:val="000000"/>
          <w:sz w:val="22"/>
          <w:szCs w:val="22"/>
          <w:lang w:val="fr-CH"/>
        </w:rPr>
        <w:t xml:space="preserve">Dubois-Pelerin 2008 = </w:t>
      </w:r>
      <w:r w:rsidRPr="0043515F">
        <w:rPr>
          <w:rFonts w:ascii="Times New Roman" w:hAnsi="Times New Roman" w:cs="Times New Roman"/>
          <w:smallCaps/>
          <w:noProof/>
          <w:color w:val="000000"/>
          <w:sz w:val="22"/>
          <w:szCs w:val="22"/>
          <w:lang w:val="fr-CH"/>
        </w:rPr>
        <w:t>É. Dubois-Pelerin</w:t>
      </w:r>
      <w:r w:rsidRPr="0043515F">
        <w:rPr>
          <w:rFonts w:ascii="Times New Roman" w:hAnsi="Times New Roman" w:cs="Times New Roman"/>
          <w:noProof/>
          <w:color w:val="000000"/>
          <w:sz w:val="22"/>
          <w:szCs w:val="22"/>
          <w:lang w:val="fr-CH"/>
        </w:rPr>
        <w:t>, Le luxe privé à Rome et en Italie au Ier siècle après J.-C., Neapel 2008.</w:t>
      </w:r>
    </w:p>
    <w:p w:rsidR="009119A4" w:rsidRPr="006A1937"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6A1937">
        <w:rPr>
          <w:rFonts w:ascii="Times New Roman" w:hAnsi="Times New Roman" w:cs="Times New Roman"/>
          <w:noProof/>
          <w:color w:val="000000"/>
          <w:sz w:val="22"/>
          <w:szCs w:val="22"/>
          <w:lang w:val="fr-CH"/>
        </w:rPr>
        <w:t xml:space="preserve">Dubourdieu 1984 = </w:t>
      </w:r>
      <w:r w:rsidR="00471A1B">
        <w:rPr>
          <w:rFonts w:ascii="Times New Roman" w:hAnsi="Times New Roman" w:cs="Times New Roman"/>
          <w:smallCaps/>
          <w:noProof/>
          <w:color w:val="000000"/>
          <w:sz w:val="22"/>
          <w:szCs w:val="22"/>
          <w:lang w:val="fr-CH"/>
        </w:rPr>
        <w:t>A. </w:t>
      </w:r>
      <w:r w:rsidRPr="006A1937">
        <w:rPr>
          <w:rFonts w:ascii="Times New Roman" w:hAnsi="Times New Roman" w:cs="Times New Roman"/>
          <w:smallCaps/>
          <w:noProof/>
          <w:color w:val="000000"/>
          <w:sz w:val="22"/>
          <w:szCs w:val="22"/>
          <w:lang w:val="fr-CH"/>
        </w:rPr>
        <w:t>Dubourdieu</w:t>
      </w:r>
      <w:r w:rsidRPr="006A1937">
        <w:rPr>
          <w:rFonts w:ascii="Times New Roman" w:hAnsi="Times New Roman" w:cs="Times New Roman"/>
          <w:noProof/>
          <w:color w:val="000000"/>
          <w:sz w:val="22"/>
          <w:szCs w:val="22"/>
          <w:lang w:val="fr-CH"/>
        </w:rPr>
        <w:t>, L’exil de Tarquin Collatin à Lanuvium, in: Latomus 43 (1984), 733</w:t>
      </w:r>
      <w:r w:rsidR="00754F64">
        <w:rPr>
          <w:rFonts w:ascii="Times New Roman" w:hAnsi="Times New Roman" w:cs="Times New Roman"/>
          <w:noProof/>
          <w:color w:val="000000"/>
          <w:sz w:val="22"/>
          <w:szCs w:val="22"/>
          <w:lang w:val="fr-CH"/>
        </w:rPr>
        <w:t>–</w:t>
      </w:r>
      <w:r w:rsidRPr="006A1937">
        <w:rPr>
          <w:rFonts w:ascii="Times New Roman" w:hAnsi="Times New Roman" w:cs="Times New Roman"/>
          <w:noProof/>
          <w:color w:val="000000"/>
          <w:sz w:val="22"/>
          <w:szCs w:val="22"/>
          <w:lang w:val="fr-CH"/>
        </w:rPr>
        <w:t>750.</w:t>
      </w:r>
    </w:p>
    <w:p w:rsidR="009119A4"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Dummer u. Vielberg (Hgg.) 1999 = </w:t>
      </w:r>
      <w:r w:rsidR="00471A1B">
        <w:rPr>
          <w:rFonts w:ascii="Times New Roman" w:hAnsi="Times New Roman" w:cs="Times New Roman"/>
          <w:smallCaps/>
          <w:noProof/>
          <w:color w:val="000000"/>
          <w:sz w:val="22"/>
          <w:szCs w:val="22"/>
        </w:rPr>
        <w:t>J. </w:t>
      </w:r>
      <w:r w:rsidRPr="000A0452">
        <w:rPr>
          <w:rFonts w:ascii="Times New Roman" w:hAnsi="Times New Roman" w:cs="Times New Roman"/>
          <w:smallCaps/>
          <w:noProof/>
          <w:color w:val="000000"/>
          <w:sz w:val="22"/>
          <w:szCs w:val="22"/>
        </w:rPr>
        <w:t>Dummer</w:t>
      </w:r>
      <w:r w:rsidRPr="000A0452">
        <w:rPr>
          <w:rFonts w:ascii="Times New Roman" w:hAnsi="Times New Roman" w:cs="Times New Roman"/>
          <w:noProof/>
          <w:color w:val="000000"/>
          <w:sz w:val="22"/>
          <w:szCs w:val="22"/>
        </w:rPr>
        <w:t xml:space="preserve"> u. </w:t>
      </w:r>
      <w:r w:rsidR="00471A1B">
        <w:rPr>
          <w:rFonts w:ascii="Times New Roman" w:hAnsi="Times New Roman" w:cs="Times New Roman"/>
          <w:smallCaps/>
          <w:noProof/>
          <w:color w:val="000000"/>
          <w:sz w:val="22"/>
          <w:szCs w:val="22"/>
        </w:rPr>
        <w:t>M. </w:t>
      </w:r>
      <w:r w:rsidRPr="000A0452">
        <w:rPr>
          <w:rFonts w:ascii="Times New Roman" w:hAnsi="Times New Roman" w:cs="Times New Roman"/>
          <w:smallCaps/>
          <w:noProof/>
          <w:color w:val="000000"/>
          <w:sz w:val="22"/>
          <w:szCs w:val="22"/>
        </w:rPr>
        <w:t>Vielberg</w:t>
      </w:r>
      <w:r w:rsidRPr="000A0452">
        <w:rPr>
          <w:rFonts w:ascii="Times New Roman" w:hAnsi="Times New Roman" w:cs="Times New Roman"/>
          <w:noProof/>
          <w:color w:val="000000"/>
          <w:sz w:val="22"/>
          <w:szCs w:val="22"/>
        </w:rPr>
        <w:t xml:space="preserve"> (Hgg.), Leitbilder der Spätantike – Eliten und Leitbilder, Stuttgart 1999.</w:t>
      </w:r>
    </w:p>
    <w:p w:rsidR="00F5369C" w:rsidRPr="00F5369C" w:rsidRDefault="00F5369C" w:rsidP="006D533F">
      <w:pPr>
        <w:pStyle w:val="NurText"/>
        <w:spacing w:after="60"/>
        <w:ind w:left="567" w:hanging="567"/>
        <w:jc w:val="both"/>
        <w:rPr>
          <w:rFonts w:ascii="Times New Roman" w:hAnsi="Times New Roman" w:cs="Times New Roman"/>
          <w:noProof/>
          <w:color w:val="000000"/>
          <w:sz w:val="22"/>
          <w:szCs w:val="22"/>
          <w:lang w:val="en-GB"/>
        </w:rPr>
      </w:pPr>
      <w:r w:rsidRPr="00F5369C">
        <w:rPr>
          <w:rFonts w:ascii="Times New Roman" w:hAnsi="Times New Roman" w:cs="Times New Roman"/>
          <w:noProof/>
          <w:color w:val="000000"/>
          <w:sz w:val="22"/>
          <w:szCs w:val="22"/>
          <w:lang w:val="en-GB"/>
        </w:rPr>
        <w:t xml:space="preserve">Dunbabin 1996 = </w:t>
      </w:r>
      <w:r w:rsidRPr="00F5369C">
        <w:rPr>
          <w:rFonts w:ascii="Times New Roman" w:hAnsi="Times New Roman" w:cs="Times New Roman"/>
          <w:smallCaps/>
          <w:noProof/>
          <w:color w:val="000000"/>
          <w:sz w:val="22"/>
          <w:szCs w:val="22"/>
          <w:lang w:val="en-GB"/>
        </w:rPr>
        <w:t>K.</w:t>
      </w:r>
      <w:r w:rsidR="001E64CB">
        <w:rPr>
          <w:rFonts w:ascii="Times New Roman" w:hAnsi="Times New Roman" w:cs="Times New Roman"/>
          <w:smallCaps/>
          <w:noProof/>
          <w:color w:val="000000"/>
          <w:sz w:val="22"/>
          <w:szCs w:val="22"/>
          <w:lang w:val="en-GB"/>
        </w:rPr>
        <w:t> </w:t>
      </w:r>
      <w:r w:rsidRPr="00F5369C">
        <w:rPr>
          <w:rFonts w:ascii="Times New Roman" w:hAnsi="Times New Roman" w:cs="Times New Roman"/>
          <w:smallCaps/>
          <w:noProof/>
          <w:color w:val="000000"/>
          <w:sz w:val="22"/>
          <w:szCs w:val="22"/>
          <w:lang w:val="en-GB"/>
        </w:rPr>
        <w:t>M.</w:t>
      </w:r>
      <w:r w:rsidR="001E64CB">
        <w:rPr>
          <w:rFonts w:ascii="Times New Roman" w:hAnsi="Times New Roman" w:cs="Times New Roman"/>
          <w:smallCaps/>
          <w:noProof/>
          <w:color w:val="000000"/>
          <w:sz w:val="22"/>
          <w:szCs w:val="22"/>
          <w:lang w:val="en-GB"/>
        </w:rPr>
        <w:t> </w:t>
      </w:r>
      <w:r w:rsidR="00471A1B">
        <w:rPr>
          <w:rFonts w:ascii="Times New Roman" w:hAnsi="Times New Roman" w:cs="Times New Roman"/>
          <w:smallCaps/>
          <w:noProof/>
          <w:color w:val="000000"/>
          <w:sz w:val="22"/>
          <w:szCs w:val="22"/>
          <w:lang w:val="en-GB"/>
        </w:rPr>
        <w:t>D. </w:t>
      </w:r>
      <w:r w:rsidRPr="00F5369C">
        <w:rPr>
          <w:rFonts w:ascii="Times New Roman" w:hAnsi="Times New Roman" w:cs="Times New Roman"/>
          <w:smallCaps/>
          <w:sz w:val="22"/>
          <w:szCs w:val="22"/>
          <w:lang w:val="en-GB"/>
        </w:rPr>
        <w:t>Dunbabin</w:t>
      </w:r>
      <w:r w:rsidRPr="00F5369C">
        <w:rPr>
          <w:rFonts w:ascii="Times New Roman" w:hAnsi="Times New Roman" w:cs="Times New Roman"/>
          <w:sz w:val="22"/>
          <w:szCs w:val="22"/>
          <w:lang w:val="en-GB"/>
        </w:rPr>
        <w:t>, Convivial Spaces. Dining and Entertainment in the Roman Villa, in: JRA 9 (1996), 66</w:t>
      </w:r>
      <w:r w:rsidR="00754F64">
        <w:rPr>
          <w:rFonts w:ascii="Times New Roman" w:hAnsi="Times New Roman" w:cs="Times New Roman"/>
          <w:sz w:val="22"/>
          <w:szCs w:val="22"/>
          <w:lang w:val="en-GB"/>
        </w:rPr>
        <w:t>–</w:t>
      </w:r>
      <w:r w:rsidRPr="00F5369C">
        <w:rPr>
          <w:rFonts w:ascii="Times New Roman" w:hAnsi="Times New Roman" w:cs="Times New Roman"/>
          <w:sz w:val="22"/>
          <w:szCs w:val="22"/>
          <w:lang w:val="en-GB"/>
        </w:rPr>
        <w:t>80.</w:t>
      </w:r>
    </w:p>
    <w:p w:rsidR="009119A4" w:rsidRPr="00D709BD" w:rsidRDefault="009119A4" w:rsidP="006D533F">
      <w:pPr>
        <w:pStyle w:val="NurText"/>
        <w:spacing w:after="60"/>
        <w:ind w:left="567" w:hanging="567"/>
        <w:jc w:val="both"/>
        <w:rPr>
          <w:rFonts w:ascii="Times New Roman" w:hAnsi="Times New Roman" w:cs="Times New Roman"/>
          <w:noProof/>
          <w:sz w:val="22"/>
          <w:szCs w:val="22"/>
          <w:lang w:val="en-US"/>
        </w:rPr>
      </w:pPr>
    </w:p>
    <w:p w:rsidR="00EE445F" w:rsidRPr="00D709BD" w:rsidRDefault="00EE445F" w:rsidP="006D533F">
      <w:pPr>
        <w:pStyle w:val="NurText"/>
        <w:spacing w:after="60"/>
        <w:ind w:left="567" w:hanging="567"/>
        <w:jc w:val="both"/>
        <w:rPr>
          <w:rFonts w:ascii="Times New Roman" w:hAnsi="Times New Roman" w:cs="Times New Roman"/>
          <w:sz w:val="22"/>
          <w:szCs w:val="22"/>
          <w:lang w:val="en-US"/>
        </w:rPr>
      </w:pPr>
      <w:r w:rsidRPr="00D709BD">
        <w:rPr>
          <w:rFonts w:ascii="Times New Roman" w:hAnsi="Times New Roman" w:cs="Times New Roman"/>
          <w:noProof/>
          <w:color w:val="000000"/>
          <w:sz w:val="22"/>
          <w:szCs w:val="22"/>
          <w:lang w:val="en-US"/>
        </w:rPr>
        <w:t xml:space="preserve">Eck 2002 = </w:t>
      </w:r>
      <w:r w:rsidR="00471A1B">
        <w:rPr>
          <w:rFonts w:ascii="Times New Roman" w:hAnsi="Times New Roman" w:cs="Times New Roman"/>
          <w:smallCaps/>
          <w:noProof/>
          <w:color w:val="000000"/>
          <w:sz w:val="22"/>
          <w:szCs w:val="22"/>
          <w:lang w:val="en-US"/>
        </w:rPr>
        <w:t>W. </w:t>
      </w:r>
      <w:r w:rsidRPr="00D709BD">
        <w:rPr>
          <w:rFonts w:ascii="Times New Roman" w:hAnsi="Times New Roman" w:cs="Times New Roman"/>
          <w:smallCaps/>
          <w:noProof/>
          <w:color w:val="000000"/>
          <w:sz w:val="22"/>
          <w:szCs w:val="22"/>
          <w:lang w:val="en-US"/>
        </w:rPr>
        <w:t>Eck</w:t>
      </w:r>
      <w:r w:rsidRPr="00D709BD">
        <w:rPr>
          <w:rFonts w:ascii="Times New Roman" w:hAnsi="Times New Roman" w:cs="Times New Roman"/>
          <w:noProof/>
          <w:color w:val="000000"/>
          <w:sz w:val="22"/>
          <w:szCs w:val="22"/>
          <w:lang w:val="en-US"/>
        </w:rPr>
        <w:t xml:space="preserve">, </w:t>
      </w:r>
      <w:r w:rsidRPr="00756C6C">
        <w:rPr>
          <w:rFonts w:ascii="Times New Roman" w:hAnsi="Times New Roman" w:cs="Times New Roman"/>
          <w:sz w:val="22"/>
          <w:szCs w:val="22"/>
          <w:lang w:val="en-GB"/>
        </w:rPr>
        <w:t>Cheating the Public, or: Tacitus Vindicated</w:t>
      </w:r>
      <w:r w:rsidRPr="00D709BD">
        <w:rPr>
          <w:rFonts w:ascii="Times New Roman" w:hAnsi="Times New Roman" w:cs="Times New Roman"/>
          <w:sz w:val="22"/>
          <w:szCs w:val="22"/>
          <w:lang w:val="en-US"/>
        </w:rPr>
        <w:t>, in: SCI 21 (2002), 149</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164.</w:t>
      </w:r>
    </w:p>
    <w:p w:rsidR="00756C6C" w:rsidRPr="00756C6C" w:rsidRDefault="00756C6C" w:rsidP="006D533F">
      <w:pPr>
        <w:pStyle w:val="NurText"/>
        <w:spacing w:after="60"/>
        <w:ind w:left="567" w:hanging="567"/>
        <w:jc w:val="both"/>
        <w:rPr>
          <w:rFonts w:ascii="Times New Roman" w:hAnsi="Times New Roman" w:cs="Times New Roman"/>
          <w:noProof/>
          <w:color w:val="000000"/>
          <w:sz w:val="22"/>
          <w:szCs w:val="22"/>
        </w:rPr>
      </w:pPr>
      <w:r w:rsidRPr="00756C6C">
        <w:rPr>
          <w:rFonts w:ascii="Times New Roman" w:hAnsi="Times New Roman" w:cs="Times New Roman"/>
          <w:sz w:val="22"/>
          <w:szCs w:val="22"/>
        </w:rPr>
        <w:t xml:space="preserve">Eck 2000 = </w:t>
      </w:r>
      <w:r w:rsidR="00471A1B">
        <w:rPr>
          <w:rFonts w:ascii="Times New Roman" w:hAnsi="Times New Roman" w:cs="Times New Roman"/>
          <w:smallCaps/>
          <w:sz w:val="22"/>
          <w:szCs w:val="22"/>
        </w:rPr>
        <w:t>W. </w:t>
      </w:r>
      <w:r w:rsidRPr="00756C6C">
        <w:rPr>
          <w:rFonts w:ascii="Times New Roman" w:hAnsi="Times New Roman" w:cs="Times New Roman"/>
          <w:smallCaps/>
          <w:sz w:val="22"/>
          <w:szCs w:val="22"/>
        </w:rPr>
        <w:t>Eck,</w:t>
      </w:r>
      <w:r w:rsidRPr="00756C6C">
        <w:rPr>
          <w:rFonts w:ascii="Times New Roman" w:hAnsi="Times New Roman" w:cs="Times New Roman"/>
          <w:sz w:val="22"/>
          <w:szCs w:val="22"/>
        </w:rPr>
        <w:t xml:space="preserve"> Die Täuschung der Öffentlichkeit, oder: Die ‚Unparteilichkeit‘ des Historikers Tacitus, in: A&amp;A 46 (2000), 190</w:t>
      </w:r>
      <w:r w:rsidR="00754F64">
        <w:rPr>
          <w:rFonts w:ascii="Times New Roman" w:hAnsi="Times New Roman" w:cs="Times New Roman"/>
          <w:sz w:val="22"/>
          <w:szCs w:val="22"/>
        </w:rPr>
        <w:t>–</w:t>
      </w:r>
      <w:r w:rsidRPr="00756C6C">
        <w:rPr>
          <w:rFonts w:ascii="Times New Roman" w:hAnsi="Times New Roman" w:cs="Times New Roman"/>
          <w:sz w:val="22"/>
          <w:szCs w:val="22"/>
        </w:rPr>
        <w:t>206.</w:t>
      </w:r>
    </w:p>
    <w:p w:rsidR="009119A4" w:rsidRPr="00756C6C" w:rsidRDefault="009119A4" w:rsidP="006D533F">
      <w:pPr>
        <w:pStyle w:val="NurText"/>
        <w:spacing w:after="60"/>
        <w:ind w:left="567" w:hanging="567"/>
        <w:jc w:val="both"/>
        <w:rPr>
          <w:rFonts w:ascii="Times New Roman" w:hAnsi="Times New Roman" w:cs="Times New Roman"/>
          <w:noProof/>
          <w:color w:val="000000"/>
          <w:sz w:val="22"/>
          <w:szCs w:val="22"/>
        </w:rPr>
      </w:pPr>
      <w:r w:rsidRPr="00756C6C">
        <w:rPr>
          <w:rFonts w:ascii="Times New Roman" w:hAnsi="Times New Roman" w:cs="Times New Roman"/>
          <w:noProof/>
          <w:color w:val="000000"/>
          <w:sz w:val="22"/>
          <w:szCs w:val="22"/>
        </w:rPr>
        <w:t xml:space="preserve">Eck 1999 = </w:t>
      </w:r>
      <w:r w:rsidR="00471A1B">
        <w:rPr>
          <w:rFonts w:ascii="Times New Roman" w:hAnsi="Times New Roman" w:cs="Times New Roman"/>
          <w:smallCaps/>
          <w:noProof/>
          <w:color w:val="000000"/>
          <w:sz w:val="22"/>
          <w:szCs w:val="22"/>
        </w:rPr>
        <w:t>W. </w:t>
      </w:r>
      <w:r w:rsidRPr="00756C6C">
        <w:rPr>
          <w:rFonts w:ascii="Times New Roman" w:hAnsi="Times New Roman" w:cs="Times New Roman"/>
          <w:smallCaps/>
          <w:noProof/>
          <w:color w:val="000000"/>
          <w:sz w:val="22"/>
          <w:szCs w:val="22"/>
        </w:rPr>
        <w:t>Eck</w:t>
      </w:r>
      <w:r w:rsidRPr="00756C6C">
        <w:rPr>
          <w:rFonts w:ascii="Times New Roman" w:hAnsi="Times New Roman" w:cs="Times New Roman"/>
          <w:noProof/>
          <w:color w:val="000000"/>
          <w:sz w:val="22"/>
          <w:szCs w:val="22"/>
        </w:rPr>
        <w:t>, Elite und Leitbilder in der römischen Kaiserzeit, in: Dummer u. Vielberg</w:t>
      </w:r>
      <w:r w:rsidR="00FF35B7" w:rsidRPr="00756C6C">
        <w:rPr>
          <w:rFonts w:ascii="Times New Roman" w:hAnsi="Times New Roman" w:cs="Times New Roman"/>
          <w:noProof/>
          <w:color w:val="000000"/>
          <w:sz w:val="22"/>
          <w:szCs w:val="22"/>
        </w:rPr>
        <w:t xml:space="preserve"> (Hgg.) </w:t>
      </w:r>
      <w:r w:rsidRPr="00756C6C">
        <w:rPr>
          <w:rFonts w:ascii="Times New Roman" w:hAnsi="Times New Roman" w:cs="Times New Roman"/>
          <w:noProof/>
          <w:color w:val="000000"/>
          <w:sz w:val="22"/>
          <w:szCs w:val="22"/>
        </w:rPr>
        <w:t>1999, 31</w:t>
      </w:r>
      <w:r w:rsidR="00754F64">
        <w:rPr>
          <w:rFonts w:ascii="Times New Roman" w:hAnsi="Times New Roman" w:cs="Times New Roman"/>
          <w:noProof/>
          <w:color w:val="000000"/>
          <w:sz w:val="22"/>
          <w:szCs w:val="22"/>
        </w:rPr>
        <w:t>–</w:t>
      </w:r>
      <w:r w:rsidRPr="00756C6C">
        <w:rPr>
          <w:rFonts w:ascii="Times New Roman" w:hAnsi="Times New Roman" w:cs="Times New Roman"/>
          <w:noProof/>
          <w:color w:val="000000"/>
          <w:sz w:val="22"/>
          <w:szCs w:val="22"/>
        </w:rPr>
        <w:t>55.</w:t>
      </w:r>
    </w:p>
    <w:p w:rsidR="009119A4" w:rsidRPr="00756C6C"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756C6C">
        <w:rPr>
          <w:rFonts w:ascii="Times New Roman" w:hAnsi="Times New Roman" w:cs="Times New Roman"/>
          <w:noProof/>
          <w:color w:val="000000"/>
          <w:sz w:val="22"/>
          <w:szCs w:val="22"/>
          <w:lang w:val="en-GB"/>
        </w:rPr>
        <w:t xml:space="preserve">Eck 1997 = </w:t>
      </w:r>
      <w:r w:rsidR="00471A1B">
        <w:rPr>
          <w:rFonts w:ascii="Times New Roman" w:hAnsi="Times New Roman" w:cs="Times New Roman"/>
          <w:smallCaps/>
          <w:noProof/>
          <w:color w:val="000000"/>
          <w:sz w:val="22"/>
          <w:szCs w:val="22"/>
          <w:lang w:val="en-GB"/>
        </w:rPr>
        <w:t>W. </w:t>
      </w:r>
      <w:r w:rsidRPr="00756C6C">
        <w:rPr>
          <w:rFonts w:ascii="Times New Roman" w:hAnsi="Times New Roman" w:cs="Times New Roman"/>
          <w:smallCaps/>
          <w:noProof/>
          <w:color w:val="000000"/>
          <w:sz w:val="22"/>
          <w:szCs w:val="22"/>
          <w:lang w:val="en-GB"/>
        </w:rPr>
        <w:t>Eck</w:t>
      </w:r>
      <w:r w:rsidRPr="00756C6C">
        <w:rPr>
          <w:rFonts w:ascii="Times New Roman" w:hAnsi="Times New Roman" w:cs="Times New Roman"/>
          <w:noProof/>
          <w:color w:val="000000"/>
          <w:sz w:val="22"/>
          <w:szCs w:val="22"/>
          <w:lang w:val="en-GB"/>
        </w:rPr>
        <w:t xml:space="preserve">, </w:t>
      </w:r>
      <w:r w:rsidRPr="00756C6C">
        <w:rPr>
          <w:rFonts w:ascii="Times New Roman" w:hAnsi="Times New Roman" w:cs="Times New Roman"/>
          <w:i/>
          <w:iCs/>
          <w:noProof/>
          <w:color w:val="000000"/>
          <w:sz w:val="22"/>
          <w:szCs w:val="22"/>
          <w:lang w:val="la-Latn"/>
        </w:rPr>
        <w:t>Cum dignitate otium</w:t>
      </w:r>
      <w:r w:rsidRPr="00756C6C">
        <w:rPr>
          <w:rFonts w:ascii="Times New Roman" w:hAnsi="Times New Roman" w:cs="Times New Roman"/>
          <w:noProof/>
          <w:color w:val="000000"/>
          <w:sz w:val="22"/>
          <w:szCs w:val="22"/>
          <w:lang w:val="en-GB"/>
        </w:rPr>
        <w:t xml:space="preserve">. Senatorial </w:t>
      </w:r>
      <w:r w:rsidRPr="00756C6C">
        <w:rPr>
          <w:rFonts w:ascii="Times New Roman" w:hAnsi="Times New Roman" w:cs="Times New Roman"/>
          <w:i/>
          <w:iCs/>
          <w:noProof/>
          <w:color w:val="000000"/>
          <w:sz w:val="22"/>
          <w:szCs w:val="22"/>
          <w:lang w:val="la-Latn"/>
        </w:rPr>
        <w:t>domus</w:t>
      </w:r>
      <w:r w:rsidRPr="00756C6C">
        <w:rPr>
          <w:rFonts w:ascii="Times New Roman" w:hAnsi="Times New Roman" w:cs="Times New Roman"/>
          <w:noProof/>
          <w:color w:val="000000"/>
          <w:sz w:val="22"/>
          <w:szCs w:val="22"/>
          <w:lang w:val="en-GB"/>
        </w:rPr>
        <w:t xml:space="preserve"> in Imperial Rome, in: Scripta Classica Israelica 16 (1997), 162</w:t>
      </w:r>
      <w:r w:rsidR="00754F64">
        <w:rPr>
          <w:rFonts w:ascii="Times New Roman" w:hAnsi="Times New Roman" w:cs="Times New Roman"/>
          <w:noProof/>
          <w:color w:val="000000"/>
          <w:sz w:val="22"/>
          <w:szCs w:val="22"/>
          <w:lang w:val="en-GB"/>
        </w:rPr>
        <w:t>–</w:t>
      </w:r>
      <w:r w:rsidRPr="00756C6C">
        <w:rPr>
          <w:rFonts w:ascii="Times New Roman" w:hAnsi="Times New Roman" w:cs="Times New Roman"/>
          <w:noProof/>
          <w:color w:val="000000"/>
          <w:sz w:val="22"/>
          <w:szCs w:val="22"/>
          <w:lang w:val="en-GB"/>
        </w:rPr>
        <w:t>190.</w:t>
      </w:r>
    </w:p>
    <w:p w:rsidR="009119A4" w:rsidRPr="00756C6C" w:rsidRDefault="009119A4" w:rsidP="006D533F">
      <w:pPr>
        <w:pStyle w:val="NurText"/>
        <w:spacing w:after="60"/>
        <w:ind w:left="567" w:hanging="567"/>
        <w:jc w:val="both"/>
        <w:rPr>
          <w:rFonts w:ascii="Times New Roman" w:hAnsi="Times New Roman" w:cs="Times New Roman"/>
          <w:noProof/>
          <w:color w:val="000000"/>
          <w:sz w:val="22"/>
          <w:szCs w:val="22"/>
        </w:rPr>
      </w:pPr>
      <w:r w:rsidRPr="00756C6C">
        <w:rPr>
          <w:rFonts w:ascii="Times New Roman" w:hAnsi="Times New Roman" w:cs="Times New Roman"/>
          <w:noProof/>
          <w:color w:val="000000"/>
          <w:sz w:val="22"/>
          <w:szCs w:val="22"/>
        </w:rPr>
        <w:t xml:space="preserve">Eck 1995 = </w:t>
      </w:r>
      <w:r w:rsidR="00471A1B">
        <w:rPr>
          <w:rFonts w:ascii="Times New Roman" w:hAnsi="Times New Roman" w:cs="Times New Roman"/>
          <w:smallCaps/>
          <w:noProof/>
          <w:color w:val="000000"/>
          <w:sz w:val="22"/>
          <w:szCs w:val="22"/>
        </w:rPr>
        <w:t>W. </w:t>
      </w:r>
      <w:r w:rsidRPr="00756C6C">
        <w:rPr>
          <w:rFonts w:ascii="Times New Roman" w:hAnsi="Times New Roman" w:cs="Times New Roman"/>
          <w:smallCaps/>
          <w:noProof/>
          <w:color w:val="000000"/>
          <w:sz w:val="22"/>
          <w:szCs w:val="22"/>
        </w:rPr>
        <w:t>Eck</w:t>
      </w:r>
      <w:r w:rsidRPr="00756C6C">
        <w:rPr>
          <w:rFonts w:ascii="Times New Roman" w:hAnsi="Times New Roman" w:cs="Times New Roman"/>
          <w:noProof/>
          <w:color w:val="000000"/>
          <w:sz w:val="22"/>
          <w:szCs w:val="22"/>
        </w:rPr>
        <w:t>, Die staatliche Administration des römischen Reiches in der hohen Kaiserzeit. Ihre strukturellen Komponenten, in:</w:t>
      </w:r>
      <w:r w:rsidR="00FF35B7" w:rsidRPr="00756C6C">
        <w:rPr>
          <w:rFonts w:ascii="Times New Roman" w:hAnsi="Times New Roman" w:cs="Times New Roman"/>
          <w:noProof/>
          <w:color w:val="000000"/>
          <w:sz w:val="22"/>
          <w:szCs w:val="22"/>
        </w:rPr>
        <w:t xml:space="preserve"> Eck (Hg.) </w:t>
      </w:r>
      <w:r w:rsidRPr="00756C6C">
        <w:rPr>
          <w:rFonts w:ascii="Times New Roman" w:hAnsi="Times New Roman" w:cs="Times New Roman"/>
          <w:noProof/>
          <w:color w:val="000000"/>
          <w:sz w:val="22"/>
          <w:szCs w:val="22"/>
        </w:rPr>
        <w:t>1995, Bd.1, 1</w:t>
      </w:r>
      <w:r w:rsidR="00754F64">
        <w:rPr>
          <w:rFonts w:ascii="Times New Roman" w:hAnsi="Times New Roman" w:cs="Times New Roman"/>
          <w:noProof/>
          <w:color w:val="000000"/>
          <w:sz w:val="22"/>
          <w:szCs w:val="22"/>
        </w:rPr>
        <w:t>–</w:t>
      </w:r>
      <w:r w:rsidRPr="00756C6C">
        <w:rPr>
          <w:rFonts w:ascii="Times New Roman" w:hAnsi="Times New Roman" w:cs="Times New Roman"/>
          <w:noProof/>
          <w:color w:val="000000"/>
          <w:sz w:val="22"/>
          <w:szCs w:val="22"/>
        </w:rPr>
        <w:t>28.</w:t>
      </w:r>
    </w:p>
    <w:p w:rsidR="00756C6C" w:rsidRPr="00F570ED" w:rsidRDefault="007234E6" w:rsidP="006D533F">
      <w:pPr>
        <w:pStyle w:val="NurText"/>
        <w:spacing w:after="60"/>
        <w:ind w:left="567" w:hanging="567"/>
        <w:jc w:val="both"/>
        <w:rPr>
          <w:rFonts w:ascii="Times New Roman" w:hAnsi="Times New Roman" w:cs="Times New Roman"/>
          <w:noProof/>
          <w:color w:val="000000"/>
          <w:sz w:val="22"/>
          <w:szCs w:val="22"/>
          <w:lang w:val="en-US"/>
        </w:rPr>
      </w:pPr>
      <w:r w:rsidRPr="00471A1B">
        <w:rPr>
          <w:rFonts w:ascii="Times New Roman" w:hAnsi="Times New Roman" w:cs="Times New Roman"/>
          <w:noProof/>
          <w:color w:val="000000"/>
          <w:sz w:val="22"/>
          <w:szCs w:val="22"/>
          <w:lang w:val="en-US"/>
        </w:rPr>
        <w:t xml:space="preserve">Eck 1990/91 = </w:t>
      </w:r>
      <w:r w:rsidR="00471A1B" w:rsidRPr="00471A1B">
        <w:rPr>
          <w:rFonts w:ascii="Times New Roman" w:hAnsi="Times New Roman" w:cs="Times New Roman"/>
          <w:noProof/>
          <w:color w:val="000000"/>
          <w:sz w:val="22"/>
          <w:szCs w:val="22"/>
          <w:lang w:val="en-US"/>
        </w:rPr>
        <w:t>W. </w:t>
      </w:r>
      <w:r w:rsidRPr="00471A1B">
        <w:rPr>
          <w:rFonts w:ascii="Times New Roman" w:hAnsi="Times New Roman" w:cs="Times New Roman"/>
          <w:noProof/>
          <w:color w:val="000000"/>
          <w:sz w:val="22"/>
          <w:szCs w:val="22"/>
          <w:lang w:val="en-US"/>
        </w:rPr>
        <w:t xml:space="preserve">Eck, </w:t>
      </w:r>
      <w:proofErr w:type="gramStart"/>
      <w:r w:rsidR="00756C6C" w:rsidRPr="00756C6C">
        <w:rPr>
          <w:rFonts w:ascii="Times New Roman" w:hAnsi="Times New Roman" w:cs="Times New Roman"/>
          <w:noProof/>
          <w:color w:val="000000"/>
          <w:sz w:val="22"/>
          <w:szCs w:val="22"/>
          <w:lang w:val="it-IT"/>
        </w:rPr>
        <w:t>U</w:t>
      </w:r>
      <w:r w:rsidR="00756C6C" w:rsidRPr="00756C6C">
        <w:rPr>
          <w:rFonts w:ascii="Times New Roman" w:hAnsi="Times New Roman" w:cs="Times New Roman"/>
          <w:sz w:val="22"/>
          <w:szCs w:val="22"/>
          <w:lang w:val="it-IT"/>
        </w:rPr>
        <w:t>n</w:t>
      </w:r>
      <w:proofErr w:type="gramEnd"/>
      <w:r w:rsidR="00756C6C" w:rsidRPr="00756C6C">
        <w:rPr>
          <w:rFonts w:ascii="Times New Roman" w:hAnsi="Times New Roman" w:cs="Times New Roman"/>
          <w:sz w:val="22"/>
          <w:szCs w:val="22"/>
          <w:lang w:val="it-IT"/>
        </w:rPr>
        <w:t xml:space="preserve"> </w:t>
      </w:r>
      <w:r w:rsidR="00756C6C" w:rsidRPr="00756C6C">
        <w:rPr>
          <w:rFonts w:ascii="Times New Roman" w:hAnsi="Times New Roman" w:cs="Times New Roman"/>
          <w:i/>
          <w:sz w:val="22"/>
          <w:szCs w:val="22"/>
          <w:lang w:val="la-Latn"/>
        </w:rPr>
        <w:t>senatus consultum</w:t>
      </w:r>
      <w:r w:rsidR="00756C6C" w:rsidRPr="00756C6C">
        <w:rPr>
          <w:rFonts w:ascii="Times New Roman" w:hAnsi="Times New Roman" w:cs="Times New Roman"/>
          <w:sz w:val="22"/>
          <w:szCs w:val="22"/>
          <w:lang w:val="it-IT"/>
        </w:rPr>
        <w:t xml:space="preserve"> sul processo di Cn. Calpurnius Piso</w:t>
      </w:r>
      <w:r w:rsidR="00756C6C" w:rsidRPr="00F570ED">
        <w:rPr>
          <w:rFonts w:ascii="Times New Roman" w:hAnsi="Times New Roman" w:cs="Times New Roman"/>
          <w:sz w:val="22"/>
          <w:szCs w:val="22"/>
          <w:lang w:val="en-US"/>
        </w:rPr>
        <w:t>, in: RPAA 63 (1990</w:t>
      </w:r>
      <w:r w:rsidR="00754F64" w:rsidRPr="00F570ED">
        <w:rPr>
          <w:rFonts w:ascii="Times New Roman" w:hAnsi="Times New Roman" w:cs="Times New Roman"/>
          <w:sz w:val="22"/>
          <w:szCs w:val="22"/>
          <w:lang w:val="en-US"/>
        </w:rPr>
        <w:t>–</w:t>
      </w:r>
      <w:r w:rsidR="00756C6C" w:rsidRPr="00F570ED">
        <w:rPr>
          <w:rFonts w:ascii="Times New Roman" w:hAnsi="Times New Roman" w:cs="Times New Roman"/>
          <w:sz w:val="22"/>
          <w:szCs w:val="22"/>
          <w:lang w:val="en-US"/>
        </w:rPr>
        <w:t>1991), 91</w:t>
      </w:r>
      <w:r w:rsidR="00754F64" w:rsidRPr="00F570ED">
        <w:rPr>
          <w:rFonts w:ascii="Times New Roman" w:hAnsi="Times New Roman" w:cs="Times New Roman"/>
          <w:sz w:val="22"/>
          <w:szCs w:val="22"/>
          <w:lang w:val="en-US"/>
        </w:rPr>
        <w:t>–</w:t>
      </w:r>
      <w:r w:rsidR="00756C6C" w:rsidRPr="00F570ED">
        <w:rPr>
          <w:rFonts w:ascii="Times New Roman" w:hAnsi="Times New Roman" w:cs="Times New Roman"/>
          <w:sz w:val="22"/>
          <w:szCs w:val="22"/>
          <w:lang w:val="en-US"/>
        </w:rPr>
        <w:t>94.</w:t>
      </w:r>
    </w:p>
    <w:p w:rsidR="009119A4" w:rsidRPr="006A1937"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6A1937">
        <w:rPr>
          <w:rFonts w:ascii="Times New Roman" w:hAnsi="Times New Roman" w:cs="Times New Roman"/>
          <w:noProof/>
          <w:color w:val="000000"/>
          <w:sz w:val="22"/>
          <w:szCs w:val="22"/>
          <w:lang w:val="en-GB"/>
        </w:rPr>
        <w:t xml:space="preserve">Eck 1984 = </w:t>
      </w:r>
      <w:r w:rsidR="00471A1B">
        <w:rPr>
          <w:rFonts w:ascii="Times New Roman" w:hAnsi="Times New Roman" w:cs="Times New Roman"/>
          <w:smallCaps/>
          <w:noProof/>
          <w:color w:val="000000"/>
          <w:sz w:val="22"/>
          <w:szCs w:val="22"/>
          <w:lang w:val="en-GB"/>
        </w:rPr>
        <w:t>W. </w:t>
      </w:r>
      <w:r w:rsidRPr="006A1937">
        <w:rPr>
          <w:rFonts w:ascii="Times New Roman" w:hAnsi="Times New Roman" w:cs="Times New Roman"/>
          <w:smallCaps/>
          <w:noProof/>
          <w:color w:val="000000"/>
          <w:sz w:val="22"/>
          <w:szCs w:val="22"/>
          <w:lang w:val="en-GB"/>
        </w:rPr>
        <w:t>Eck</w:t>
      </w:r>
      <w:r w:rsidRPr="006A1937">
        <w:rPr>
          <w:rFonts w:ascii="Times New Roman" w:hAnsi="Times New Roman" w:cs="Times New Roman"/>
          <w:noProof/>
          <w:color w:val="000000"/>
          <w:sz w:val="22"/>
          <w:szCs w:val="22"/>
          <w:lang w:val="en-GB"/>
        </w:rPr>
        <w:t>, Senatorial Self-Representation. Developments in the Augustan Period, in: Millar u. Segal (Hgg.) 1984, 129</w:t>
      </w:r>
      <w:r w:rsidR="00754F64">
        <w:rPr>
          <w:rFonts w:ascii="Times New Roman" w:hAnsi="Times New Roman" w:cs="Times New Roman"/>
          <w:noProof/>
          <w:color w:val="000000"/>
          <w:sz w:val="22"/>
          <w:szCs w:val="22"/>
          <w:lang w:val="en-GB"/>
        </w:rPr>
        <w:t>–</w:t>
      </w:r>
      <w:r w:rsidRPr="006A1937">
        <w:rPr>
          <w:rFonts w:ascii="Times New Roman" w:hAnsi="Times New Roman" w:cs="Times New Roman"/>
          <w:noProof/>
          <w:color w:val="000000"/>
          <w:sz w:val="22"/>
          <w:szCs w:val="22"/>
          <w:lang w:val="en-GB"/>
        </w:rPr>
        <w:t>167.</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Eck 1981 = </w:t>
      </w:r>
      <w:r w:rsidR="00471A1B">
        <w:rPr>
          <w:rFonts w:ascii="Times New Roman" w:hAnsi="Times New Roman" w:cs="Times New Roman"/>
          <w:smallCaps/>
          <w:noProof/>
          <w:color w:val="000000"/>
          <w:sz w:val="22"/>
          <w:szCs w:val="22"/>
        </w:rPr>
        <w:t>W. </w:t>
      </w:r>
      <w:r w:rsidRPr="000A0452">
        <w:rPr>
          <w:rFonts w:ascii="Times New Roman" w:hAnsi="Times New Roman" w:cs="Times New Roman"/>
          <w:smallCaps/>
          <w:noProof/>
          <w:color w:val="000000"/>
          <w:sz w:val="22"/>
          <w:szCs w:val="22"/>
        </w:rPr>
        <w:t>Eck</w:t>
      </w:r>
      <w:r w:rsidRPr="000A0452">
        <w:rPr>
          <w:rFonts w:ascii="Times New Roman" w:hAnsi="Times New Roman" w:cs="Times New Roman"/>
          <w:noProof/>
          <w:color w:val="000000"/>
          <w:sz w:val="22"/>
          <w:szCs w:val="22"/>
        </w:rPr>
        <w:t>, Altersangaben in senatorischen Grabinschriften. Standeserwartungen und ihre Kompensation, in: ZPE 43 (1981), 127</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134.</w:t>
      </w:r>
    </w:p>
    <w:p w:rsidR="00523A69" w:rsidRPr="000A0452" w:rsidRDefault="00523A69" w:rsidP="006D533F">
      <w:pPr>
        <w:pStyle w:val="NurText"/>
        <w:spacing w:after="60"/>
        <w:ind w:left="567" w:hanging="567"/>
        <w:jc w:val="both"/>
        <w:rPr>
          <w:rFonts w:ascii="Times New Roman" w:hAnsi="Times New Roman" w:cs="Times New Roman"/>
          <w:noProof/>
          <w:color w:val="000000"/>
          <w:sz w:val="22"/>
          <w:szCs w:val="22"/>
        </w:rPr>
      </w:pPr>
      <w:r w:rsidRPr="00D709BD">
        <w:rPr>
          <w:rFonts w:ascii="Times New Roman" w:hAnsi="Times New Roman" w:cs="Times New Roman"/>
          <w:noProof/>
          <w:color w:val="000000"/>
          <w:sz w:val="22"/>
          <w:szCs w:val="22"/>
        </w:rPr>
        <w:t xml:space="preserve">Eck 1979 = </w:t>
      </w:r>
      <w:r w:rsidR="00471A1B">
        <w:rPr>
          <w:rFonts w:ascii="Times New Roman" w:hAnsi="Times New Roman" w:cs="Times New Roman"/>
          <w:smallCaps/>
          <w:noProof/>
          <w:color w:val="000000"/>
          <w:sz w:val="22"/>
          <w:szCs w:val="22"/>
        </w:rPr>
        <w:t>W. </w:t>
      </w:r>
      <w:r w:rsidRPr="00D709BD">
        <w:rPr>
          <w:rFonts w:ascii="Times New Roman" w:hAnsi="Times New Roman" w:cs="Times New Roman"/>
          <w:smallCaps/>
          <w:noProof/>
          <w:color w:val="000000"/>
          <w:sz w:val="22"/>
          <w:szCs w:val="22"/>
        </w:rPr>
        <w:t>Eck</w:t>
      </w:r>
      <w:r w:rsidRPr="00D709BD">
        <w:rPr>
          <w:rFonts w:ascii="Times New Roman" w:hAnsi="Times New Roman" w:cs="Times New Roman"/>
          <w:noProof/>
          <w:color w:val="000000"/>
          <w:sz w:val="22"/>
          <w:szCs w:val="22"/>
        </w:rPr>
        <w:t>, Senatoren von Vespasian bis Hadrian. Prosopographische Untersuchungen mit Einschluß der Jahres- und Provinzialfast</w:t>
      </w:r>
      <w:r w:rsidR="00D709BD">
        <w:rPr>
          <w:rFonts w:ascii="Times New Roman" w:hAnsi="Times New Roman" w:cs="Times New Roman"/>
          <w:noProof/>
          <w:color w:val="000000"/>
          <w:sz w:val="22"/>
          <w:szCs w:val="22"/>
        </w:rPr>
        <w:t>en der Statthalter, München 1979</w:t>
      </w:r>
      <w:r w:rsidRPr="00D709BD">
        <w:rPr>
          <w:rFonts w:ascii="Times New Roman" w:hAnsi="Times New Roman" w:cs="Times New Roman"/>
          <w:noProof/>
          <w:color w:val="000000"/>
          <w:sz w:val="22"/>
          <w:szCs w:val="22"/>
        </w:rPr>
        <w:t>.</w:t>
      </w:r>
    </w:p>
    <w:p w:rsidR="006A1937" w:rsidRPr="000A0452" w:rsidRDefault="006A1937" w:rsidP="006A1937">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Eck (Hg.) 1995 = </w:t>
      </w:r>
      <w:r w:rsidR="00471A1B">
        <w:rPr>
          <w:rFonts w:ascii="Times New Roman" w:hAnsi="Times New Roman" w:cs="Times New Roman"/>
          <w:smallCaps/>
          <w:noProof/>
          <w:color w:val="000000"/>
          <w:sz w:val="22"/>
          <w:szCs w:val="22"/>
        </w:rPr>
        <w:t>W. </w:t>
      </w:r>
      <w:r w:rsidRPr="000A0452">
        <w:rPr>
          <w:rFonts w:ascii="Times New Roman" w:hAnsi="Times New Roman" w:cs="Times New Roman"/>
          <w:smallCaps/>
          <w:noProof/>
          <w:color w:val="000000"/>
          <w:sz w:val="22"/>
          <w:szCs w:val="22"/>
        </w:rPr>
        <w:t>Eck</w:t>
      </w:r>
      <w:r w:rsidRPr="000A0452">
        <w:rPr>
          <w:rFonts w:ascii="Times New Roman" w:hAnsi="Times New Roman" w:cs="Times New Roman"/>
          <w:noProof/>
          <w:color w:val="000000"/>
          <w:sz w:val="22"/>
          <w:szCs w:val="22"/>
        </w:rPr>
        <w:t xml:space="preserve"> (Hg.), Die Verwaltung des römischen Reiches in der hohen Kaiserzeit. Ausgewählte und erweiterte Beiträge, </w:t>
      </w:r>
      <w:r w:rsidR="007B5B78">
        <w:rPr>
          <w:rFonts w:ascii="Times New Roman" w:hAnsi="Times New Roman" w:cs="Times New Roman"/>
          <w:noProof/>
          <w:color w:val="000000"/>
          <w:sz w:val="22"/>
          <w:szCs w:val="22"/>
        </w:rPr>
        <w:t>2 Bde</w:t>
      </w:r>
      <w:r w:rsidRPr="000A0452">
        <w:rPr>
          <w:rFonts w:ascii="Times New Roman" w:hAnsi="Times New Roman" w:cs="Times New Roman"/>
          <w:noProof/>
          <w:color w:val="000000"/>
          <w:sz w:val="22"/>
          <w:szCs w:val="22"/>
        </w:rPr>
        <w:t>., Basel 1995.</w:t>
      </w:r>
    </w:p>
    <w:p w:rsidR="00BE4EF3" w:rsidRPr="000A0452" w:rsidRDefault="00BE4EF3"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Eckstein 1987 = </w:t>
      </w:r>
      <w:r w:rsidRPr="000A0452">
        <w:rPr>
          <w:rFonts w:ascii="Times New Roman" w:hAnsi="Times New Roman" w:cs="Times New Roman"/>
          <w:smallCaps/>
          <w:noProof/>
          <w:color w:val="000000"/>
          <w:sz w:val="22"/>
          <w:szCs w:val="22"/>
        </w:rPr>
        <w:t>A.</w:t>
      </w:r>
      <w:r w:rsidR="001E64CB">
        <w:rPr>
          <w:rFonts w:ascii="Times New Roman" w:hAnsi="Times New Roman" w:cs="Times New Roman"/>
          <w:smallCaps/>
          <w:noProof/>
          <w:color w:val="000000"/>
          <w:sz w:val="22"/>
          <w:szCs w:val="22"/>
        </w:rPr>
        <w:t> </w:t>
      </w:r>
      <w:r w:rsidR="00471A1B">
        <w:rPr>
          <w:rFonts w:ascii="Times New Roman" w:hAnsi="Times New Roman" w:cs="Times New Roman"/>
          <w:smallCaps/>
          <w:noProof/>
          <w:color w:val="000000"/>
          <w:sz w:val="22"/>
          <w:szCs w:val="22"/>
        </w:rPr>
        <w:t>M. </w:t>
      </w:r>
      <w:r w:rsidRPr="000A0452">
        <w:rPr>
          <w:rFonts w:ascii="Times New Roman" w:hAnsi="Times New Roman" w:cs="Times New Roman"/>
          <w:smallCaps/>
          <w:noProof/>
          <w:color w:val="000000"/>
          <w:sz w:val="22"/>
          <w:szCs w:val="22"/>
        </w:rPr>
        <w:t>Eckstein</w:t>
      </w:r>
      <w:r w:rsidRPr="000A0452">
        <w:rPr>
          <w:rFonts w:ascii="Times New Roman" w:hAnsi="Times New Roman" w:cs="Times New Roman"/>
          <w:noProof/>
          <w:color w:val="000000"/>
          <w:sz w:val="22"/>
          <w:szCs w:val="22"/>
        </w:rPr>
        <w:t xml:space="preserve">, Senate and General. </w:t>
      </w:r>
      <w:r w:rsidRPr="00D709BD">
        <w:rPr>
          <w:rFonts w:ascii="Times New Roman" w:hAnsi="Times New Roman" w:cs="Times New Roman"/>
          <w:noProof/>
          <w:color w:val="000000"/>
          <w:sz w:val="22"/>
          <w:szCs w:val="22"/>
          <w:lang w:val="en-US"/>
        </w:rPr>
        <w:t>Individual Decision Making and Roman Foreign Relations, 264</w:t>
      </w:r>
      <w:r w:rsidR="00754F64">
        <w:rPr>
          <w:rFonts w:ascii="Times New Roman" w:hAnsi="Times New Roman" w:cs="Times New Roman"/>
          <w:noProof/>
          <w:color w:val="000000"/>
          <w:sz w:val="22"/>
          <w:szCs w:val="22"/>
          <w:lang w:val="en-US"/>
        </w:rPr>
        <w:t>–</w:t>
      </w:r>
      <w:r w:rsidRPr="00D709BD">
        <w:rPr>
          <w:rFonts w:ascii="Times New Roman" w:hAnsi="Times New Roman" w:cs="Times New Roman"/>
          <w:noProof/>
          <w:color w:val="000000"/>
          <w:sz w:val="22"/>
          <w:szCs w:val="22"/>
          <w:lang w:val="en-US"/>
        </w:rPr>
        <w:t>194 B.</w:t>
      </w:r>
      <w:r w:rsidR="00186B91">
        <w:rPr>
          <w:rFonts w:ascii="Times New Roman" w:hAnsi="Times New Roman" w:cs="Times New Roman"/>
          <w:noProof/>
          <w:color w:val="000000"/>
          <w:sz w:val="22"/>
          <w:szCs w:val="22"/>
          <w:lang w:val="en-US"/>
        </w:rPr>
        <w:t> </w:t>
      </w:r>
      <w:r w:rsidRPr="00D709BD">
        <w:rPr>
          <w:rFonts w:ascii="Times New Roman" w:hAnsi="Times New Roman" w:cs="Times New Roman"/>
          <w:noProof/>
          <w:color w:val="000000"/>
          <w:sz w:val="22"/>
          <w:szCs w:val="22"/>
          <w:lang w:val="en-US"/>
        </w:rPr>
        <w:t xml:space="preserve">C., Berkeley (Calif.) </w:t>
      </w:r>
      <w:r w:rsidRPr="000A0452">
        <w:rPr>
          <w:rFonts w:ascii="Times New Roman" w:hAnsi="Times New Roman" w:cs="Times New Roman"/>
          <w:noProof/>
          <w:color w:val="000000"/>
          <w:sz w:val="22"/>
          <w:szCs w:val="22"/>
        </w:rPr>
        <w:t>1987.</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lastRenderedPageBreak/>
        <w:t xml:space="preserve">Eder 1990 = </w:t>
      </w:r>
      <w:r w:rsidR="00471A1B">
        <w:rPr>
          <w:rFonts w:ascii="Times New Roman" w:hAnsi="Times New Roman" w:cs="Times New Roman"/>
          <w:smallCaps/>
          <w:noProof/>
          <w:color w:val="000000"/>
          <w:sz w:val="22"/>
          <w:szCs w:val="22"/>
        </w:rPr>
        <w:t>W. </w:t>
      </w:r>
      <w:r w:rsidRPr="000A0452">
        <w:rPr>
          <w:rFonts w:ascii="Times New Roman" w:hAnsi="Times New Roman" w:cs="Times New Roman"/>
          <w:smallCaps/>
          <w:noProof/>
          <w:color w:val="000000"/>
          <w:sz w:val="22"/>
          <w:szCs w:val="22"/>
        </w:rPr>
        <w:t>Eder</w:t>
      </w:r>
      <w:r w:rsidRPr="000A0452">
        <w:rPr>
          <w:rFonts w:ascii="Times New Roman" w:hAnsi="Times New Roman" w:cs="Times New Roman"/>
          <w:noProof/>
          <w:color w:val="000000"/>
          <w:sz w:val="22"/>
          <w:szCs w:val="22"/>
        </w:rPr>
        <w:t xml:space="preserve">, Der Bürger und sein Staat – der Staat und seine Bürger. Eine Einführung zum Thema Staat und Staatlichkeit in der frühen römischen Republik, in: </w:t>
      </w:r>
      <w:r w:rsidR="00FF35B7" w:rsidRPr="000A0452">
        <w:rPr>
          <w:rFonts w:ascii="Times New Roman" w:hAnsi="Times New Roman" w:cs="Times New Roman"/>
          <w:noProof/>
          <w:color w:val="000000"/>
          <w:sz w:val="22"/>
          <w:szCs w:val="22"/>
        </w:rPr>
        <w:t xml:space="preserve">Eder (Hg.) </w:t>
      </w:r>
      <w:r w:rsidRPr="000A0452">
        <w:rPr>
          <w:rFonts w:ascii="Times New Roman" w:hAnsi="Times New Roman" w:cs="Times New Roman"/>
          <w:noProof/>
          <w:color w:val="000000"/>
          <w:sz w:val="22"/>
          <w:szCs w:val="22"/>
        </w:rPr>
        <w:t>1990, 12</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32.</w:t>
      </w:r>
    </w:p>
    <w:p w:rsidR="006A1937" w:rsidRPr="000A0452" w:rsidRDefault="006A1937" w:rsidP="006A1937">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Eder (Hg.) 1990 = </w:t>
      </w:r>
      <w:r w:rsidR="00471A1B">
        <w:rPr>
          <w:rFonts w:ascii="Times New Roman" w:hAnsi="Times New Roman" w:cs="Times New Roman"/>
          <w:smallCaps/>
          <w:noProof/>
          <w:color w:val="000000"/>
          <w:sz w:val="22"/>
          <w:szCs w:val="22"/>
        </w:rPr>
        <w:t>W. </w:t>
      </w:r>
      <w:r w:rsidRPr="000A0452">
        <w:rPr>
          <w:rFonts w:ascii="Times New Roman" w:hAnsi="Times New Roman" w:cs="Times New Roman"/>
          <w:smallCaps/>
          <w:noProof/>
          <w:color w:val="000000"/>
          <w:sz w:val="22"/>
          <w:szCs w:val="22"/>
        </w:rPr>
        <w:t>Eder</w:t>
      </w:r>
      <w:r w:rsidRPr="000A0452">
        <w:rPr>
          <w:rFonts w:ascii="Times New Roman" w:hAnsi="Times New Roman" w:cs="Times New Roman"/>
          <w:noProof/>
          <w:color w:val="000000"/>
          <w:sz w:val="22"/>
          <w:szCs w:val="22"/>
        </w:rPr>
        <w:t xml:space="preserve"> (Hg.), Staat und Staatlichkeit in der Antike. Akten eines Symposiums. 12.</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15. Juli 1988. Freie Universität Berlin, Stuttgart 1990.</w:t>
      </w:r>
    </w:p>
    <w:p w:rsidR="00C0129F" w:rsidRPr="00C0129F" w:rsidRDefault="00C0129F" w:rsidP="006D533F">
      <w:pPr>
        <w:pStyle w:val="NurText"/>
        <w:spacing w:after="60"/>
        <w:ind w:left="567" w:hanging="567"/>
        <w:jc w:val="both"/>
        <w:rPr>
          <w:rFonts w:ascii="Times New Roman" w:hAnsi="Times New Roman" w:cs="Times New Roman"/>
          <w:noProof/>
          <w:color w:val="000000"/>
          <w:sz w:val="22"/>
          <w:szCs w:val="22"/>
        </w:rPr>
      </w:pPr>
      <w:r>
        <w:rPr>
          <w:rFonts w:ascii="Times New Roman" w:hAnsi="Times New Roman" w:cs="Times New Roman"/>
          <w:sz w:val="22"/>
          <w:szCs w:val="22"/>
        </w:rPr>
        <w:t xml:space="preserve">Egelhaaf-Gaiser 2006 = </w:t>
      </w:r>
      <w:r w:rsidR="00471A1B">
        <w:rPr>
          <w:rFonts w:ascii="Times New Roman" w:hAnsi="Times New Roman" w:cs="Times New Roman"/>
          <w:smallCaps/>
          <w:sz w:val="22"/>
          <w:szCs w:val="22"/>
        </w:rPr>
        <w:t>U. </w:t>
      </w:r>
      <w:r w:rsidRPr="00C0129F">
        <w:rPr>
          <w:rFonts w:ascii="Times New Roman" w:hAnsi="Times New Roman" w:cs="Times New Roman"/>
          <w:smallCaps/>
          <w:sz w:val="22"/>
          <w:szCs w:val="22"/>
        </w:rPr>
        <w:t>Egelhaaf-Gaiser</w:t>
      </w:r>
      <w:r>
        <w:rPr>
          <w:rFonts w:ascii="Times New Roman" w:hAnsi="Times New Roman" w:cs="Times New Roman"/>
          <w:sz w:val="22"/>
          <w:szCs w:val="22"/>
        </w:rPr>
        <w:t>,</w:t>
      </w:r>
      <w:r w:rsidRPr="00C0129F">
        <w:rPr>
          <w:rFonts w:ascii="Times New Roman" w:hAnsi="Times New Roman" w:cs="Times New Roman"/>
          <w:sz w:val="22"/>
          <w:szCs w:val="22"/>
        </w:rPr>
        <w:t xml:space="preserve"> Wohnen wie Cicero auf dem Palatin. Spätrepublikanische Stadtpaläste als Politikum, in: AU 49 (2006), 24</w:t>
      </w:r>
      <w:r w:rsidR="00754F64">
        <w:rPr>
          <w:rFonts w:ascii="Times New Roman" w:hAnsi="Times New Roman" w:cs="Times New Roman"/>
          <w:sz w:val="22"/>
          <w:szCs w:val="22"/>
        </w:rPr>
        <w:t>–</w:t>
      </w:r>
      <w:r w:rsidRPr="00C0129F">
        <w:rPr>
          <w:rFonts w:ascii="Times New Roman" w:hAnsi="Times New Roman" w:cs="Times New Roman"/>
          <w:sz w:val="22"/>
          <w:szCs w:val="22"/>
        </w:rPr>
        <w:t>34.</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Ehrhardt u. Günther (Hgg.) 2002 = </w:t>
      </w:r>
      <w:r w:rsidR="00471A1B">
        <w:rPr>
          <w:rFonts w:ascii="Times New Roman" w:hAnsi="Times New Roman" w:cs="Times New Roman"/>
          <w:smallCaps/>
          <w:noProof/>
          <w:color w:val="000000"/>
          <w:sz w:val="22"/>
          <w:szCs w:val="22"/>
        </w:rPr>
        <w:t>N. </w:t>
      </w:r>
      <w:r w:rsidRPr="000A0452">
        <w:rPr>
          <w:rFonts w:ascii="Times New Roman" w:hAnsi="Times New Roman" w:cs="Times New Roman"/>
          <w:smallCaps/>
          <w:noProof/>
          <w:color w:val="000000"/>
          <w:sz w:val="22"/>
          <w:szCs w:val="22"/>
        </w:rPr>
        <w:t>Ehrhardt</w:t>
      </w:r>
      <w:r w:rsidRPr="000A0452">
        <w:rPr>
          <w:rFonts w:ascii="Times New Roman" w:hAnsi="Times New Roman" w:cs="Times New Roman"/>
          <w:noProof/>
          <w:color w:val="000000"/>
          <w:sz w:val="22"/>
          <w:szCs w:val="22"/>
        </w:rPr>
        <w:t xml:space="preserve"> u. </w:t>
      </w:r>
      <w:r w:rsidRPr="000A0452">
        <w:rPr>
          <w:rFonts w:ascii="Times New Roman" w:hAnsi="Times New Roman" w:cs="Times New Roman"/>
          <w:smallCaps/>
          <w:noProof/>
          <w:color w:val="000000"/>
          <w:sz w:val="22"/>
          <w:szCs w:val="22"/>
        </w:rPr>
        <w:t>L.-</w:t>
      </w:r>
      <w:r w:rsidR="00471A1B">
        <w:rPr>
          <w:rFonts w:ascii="Times New Roman" w:hAnsi="Times New Roman" w:cs="Times New Roman"/>
          <w:smallCaps/>
          <w:noProof/>
          <w:color w:val="000000"/>
          <w:sz w:val="22"/>
          <w:szCs w:val="22"/>
        </w:rPr>
        <w:t>M. </w:t>
      </w:r>
      <w:r w:rsidRPr="000A0452">
        <w:rPr>
          <w:rFonts w:ascii="Times New Roman" w:hAnsi="Times New Roman" w:cs="Times New Roman"/>
          <w:smallCaps/>
          <w:noProof/>
          <w:color w:val="000000"/>
          <w:sz w:val="22"/>
          <w:szCs w:val="22"/>
        </w:rPr>
        <w:t>Günther</w:t>
      </w:r>
      <w:r w:rsidRPr="000A0452">
        <w:rPr>
          <w:rFonts w:ascii="Times New Roman" w:hAnsi="Times New Roman" w:cs="Times New Roman"/>
          <w:noProof/>
          <w:color w:val="000000"/>
          <w:sz w:val="22"/>
          <w:szCs w:val="22"/>
        </w:rPr>
        <w:t xml:space="preserve"> (Hgg.), Widerstand – Anpassung – Integration. Die griechische Staatenwelt und Rom. Festschrift für Jürgen Deininger zum 65. Geburtstag, Stuttgart 2002.</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Eibach u. Lottes (Hgg.) 2002 = </w:t>
      </w:r>
      <w:r w:rsidR="00471A1B">
        <w:rPr>
          <w:rFonts w:ascii="Times New Roman" w:hAnsi="Times New Roman" w:cs="Times New Roman"/>
          <w:smallCaps/>
          <w:noProof/>
          <w:color w:val="000000"/>
          <w:sz w:val="22"/>
          <w:szCs w:val="22"/>
        </w:rPr>
        <w:t>J. </w:t>
      </w:r>
      <w:r w:rsidRPr="000A0452">
        <w:rPr>
          <w:rFonts w:ascii="Times New Roman" w:hAnsi="Times New Roman" w:cs="Times New Roman"/>
          <w:smallCaps/>
          <w:noProof/>
          <w:color w:val="000000"/>
          <w:sz w:val="22"/>
          <w:szCs w:val="22"/>
        </w:rPr>
        <w:t>Eibach</w:t>
      </w:r>
      <w:r w:rsidRPr="000A0452">
        <w:rPr>
          <w:rFonts w:ascii="Times New Roman" w:hAnsi="Times New Roman" w:cs="Times New Roman"/>
          <w:noProof/>
          <w:color w:val="000000"/>
          <w:sz w:val="22"/>
          <w:szCs w:val="22"/>
        </w:rPr>
        <w:t xml:space="preserve"> u. </w:t>
      </w:r>
      <w:r w:rsidR="007C63D3">
        <w:rPr>
          <w:rFonts w:ascii="Times New Roman" w:hAnsi="Times New Roman" w:cs="Times New Roman"/>
          <w:smallCaps/>
          <w:noProof/>
          <w:color w:val="000000"/>
          <w:sz w:val="22"/>
          <w:szCs w:val="22"/>
        </w:rPr>
        <w:t>G. </w:t>
      </w:r>
      <w:r w:rsidRPr="000A0452">
        <w:rPr>
          <w:rFonts w:ascii="Times New Roman" w:hAnsi="Times New Roman" w:cs="Times New Roman"/>
          <w:smallCaps/>
          <w:noProof/>
          <w:color w:val="000000"/>
          <w:sz w:val="22"/>
          <w:szCs w:val="22"/>
        </w:rPr>
        <w:t>Lottes</w:t>
      </w:r>
      <w:r w:rsidRPr="000A0452">
        <w:rPr>
          <w:rFonts w:ascii="Times New Roman" w:hAnsi="Times New Roman" w:cs="Times New Roman"/>
          <w:noProof/>
          <w:color w:val="000000"/>
          <w:sz w:val="22"/>
          <w:szCs w:val="22"/>
        </w:rPr>
        <w:t xml:space="preserve"> (Hgg.), Kompass der Geschichtswissenschaft. Ein Handbuch, Göttingen 2002.</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Emmelius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(Hgg.) 2004 = </w:t>
      </w:r>
      <w:r w:rsidR="00471A1B">
        <w:rPr>
          <w:rFonts w:ascii="Times New Roman" w:hAnsi="Times New Roman" w:cs="Times New Roman"/>
          <w:smallCaps/>
          <w:noProof/>
          <w:color w:val="000000"/>
          <w:sz w:val="22"/>
          <w:szCs w:val="22"/>
        </w:rPr>
        <w:t>C. </w:t>
      </w:r>
      <w:r w:rsidRPr="000A0452">
        <w:rPr>
          <w:rFonts w:ascii="Times New Roman" w:hAnsi="Times New Roman" w:cs="Times New Roman"/>
          <w:smallCaps/>
          <w:noProof/>
          <w:color w:val="000000"/>
          <w:sz w:val="22"/>
          <w:szCs w:val="22"/>
        </w:rPr>
        <w:t xml:space="preserve">Emmelius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(Hgg.), Offen und Verborgen. Vorstellungen und Praktiken des Öffentlichen und Privaten in Mittelalter und Früher Neuzeit, Göttingen 2004.</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Endruweit 1979 = </w:t>
      </w:r>
      <w:r w:rsidR="007C63D3">
        <w:rPr>
          <w:rFonts w:ascii="Times New Roman" w:hAnsi="Times New Roman" w:cs="Times New Roman"/>
          <w:smallCaps/>
          <w:noProof/>
          <w:color w:val="000000"/>
          <w:sz w:val="22"/>
          <w:szCs w:val="22"/>
        </w:rPr>
        <w:t>G. </w:t>
      </w:r>
      <w:r w:rsidRPr="000A0452">
        <w:rPr>
          <w:rFonts w:ascii="Times New Roman" w:hAnsi="Times New Roman" w:cs="Times New Roman"/>
          <w:smallCaps/>
          <w:noProof/>
          <w:color w:val="000000"/>
          <w:sz w:val="22"/>
          <w:szCs w:val="22"/>
        </w:rPr>
        <w:t>Endruweit</w:t>
      </w:r>
      <w:r w:rsidRPr="000A0452">
        <w:rPr>
          <w:rFonts w:ascii="Times New Roman" w:hAnsi="Times New Roman" w:cs="Times New Roman"/>
          <w:noProof/>
          <w:color w:val="000000"/>
          <w:sz w:val="22"/>
          <w:szCs w:val="22"/>
        </w:rPr>
        <w:t>, Elitenbegriffe in den Sozialwissenschaften, in: Zeitschrift für Politik 26 (1979), 30</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46.</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Erdmann u. Kloft (Hgg.) 2002 = </w:t>
      </w:r>
      <w:r w:rsidR="00471A1B">
        <w:rPr>
          <w:rFonts w:ascii="Times New Roman" w:hAnsi="Times New Roman" w:cs="Times New Roman"/>
          <w:smallCaps/>
          <w:noProof/>
          <w:color w:val="000000"/>
          <w:sz w:val="22"/>
          <w:szCs w:val="22"/>
        </w:rPr>
        <w:t>E. </w:t>
      </w:r>
      <w:r w:rsidRPr="000A0452">
        <w:rPr>
          <w:rFonts w:ascii="Times New Roman" w:hAnsi="Times New Roman" w:cs="Times New Roman"/>
          <w:smallCaps/>
          <w:noProof/>
          <w:color w:val="000000"/>
          <w:sz w:val="22"/>
          <w:szCs w:val="22"/>
        </w:rPr>
        <w:t>Erdmann</w:t>
      </w:r>
      <w:r w:rsidRPr="000A0452">
        <w:rPr>
          <w:rFonts w:ascii="Times New Roman" w:hAnsi="Times New Roman" w:cs="Times New Roman"/>
          <w:noProof/>
          <w:color w:val="000000"/>
          <w:sz w:val="22"/>
          <w:szCs w:val="22"/>
        </w:rPr>
        <w:t xml:space="preserve"> u. </w:t>
      </w:r>
      <w:r w:rsidR="00471A1B">
        <w:rPr>
          <w:rFonts w:ascii="Times New Roman" w:hAnsi="Times New Roman" w:cs="Times New Roman"/>
          <w:smallCaps/>
          <w:noProof/>
          <w:color w:val="000000"/>
          <w:sz w:val="22"/>
          <w:szCs w:val="22"/>
        </w:rPr>
        <w:t>H. </w:t>
      </w:r>
      <w:r w:rsidRPr="000A0452">
        <w:rPr>
          <w:rFonts w:ascii="Times New Roman" w:hAnsi="Times New Roman" w:cs="Times New Roman"/>
          <w:smallCaps/>
          <w:noProof/>
          <w:color w:val="000000"/>
          <w:sz w:val="22"/>
          <w:szCs w:val="22"/>
        </w:rPr>
        <w:t>Kloft</w:t>
      </w:r>
      <w:r w:rsidRPr="000A0452">
        <w:rPr>
          <w:rFonts w:ascii="Times New Roman" w:hAnsi="Times New Roman" w:cs="Times New Roman"/>
          <w:noProof/>
          <w:color w:val="000000"/>
          <w:sz w:val="22"/>
          <w:szCs w:val="22"/>
        </w:rPr>
        <w:t xml:space="preserve"> (Hgg.), Mensch – Natur – Technik. Perspektiven aus der Antike für das dritte Jahrtausend, Münster 2002.</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Ermete 2003 = </w:t>
      </w:r>
      <w:r w:rsidR="00471A1B">
        <w:rPr>
          <w:rFonts w:ascii="Times New Roman" w:hAnsi="Times New Roman" w:cs="Times New Roman"/>
          <w:smallCaps/>
          <w:noProof/>
          <w:color w:val="000000"/>
          <w:sz w:val="22"/>
          <w:szCs w:val="22"/>
        </w:rPr>
        <w:t>K. </w:t>
      </w:r>
      <w:r w:rsidRPr="000A0452">
        <w:rPr>
          <w:rFonts w:ascii="Times New Roman" w:hAnsi="Times New Roman" w:cs="Times New Roman"/>
          <w:smallCaps/>
          <w:noProof/>
          <w:color w:val="000000"/>
          <w:sz w:val="22"/>
          <w:szCs w:val="22"/>
        </w:rPr>
        <w:t>Ermete</w:t>
      </w:r>
      <w:r w:rsidRPr="000A0452">
        <w:rPr>
          <w:rFonts w:ascii="Times New Roman" w:hAnsi="Times New Roman" w:cs="Times New Roman"/>
          <w:noProof/>
          <w:color w:val="000000"/>
          <w:sz w:val="22"/>
          <w:szCs w:val="22"/>
        </w:rPr>
        <w:t>, Terentia und Tullia. Frauen der senatorischen Oberschicht, Frankfurt a.</w:t>
      </w:r>
      <w:r w:rsidR="00186B91">
        <w:rPr>
          <w:rFonts w:ascii="Times New Roman" w:hAnsi="Times New Roman" w:cs="Times New Roman"/>
          <w:noProof/>
          <w:color w:val="000000"/>
          <w:sz w:val="22"/>
          <w:szCs w:val="22"/>
        </w:rPr>
        <w:t> </w:t>
      </w:r>
      <w:r w:rsidR="00471A1B">
        <w:rPr>
          <w:rFonts w:ascii="Times New Roman" w:hAnsi="Times New Roman" w:cs="Times New Roman"/>
          <w:noProof/>
          <w:color w:val="000000"/>
          <w:sz w:val="22"/>
          <w:szCs w:val="22"/>
        </w:rPr>
        <w:t>M.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2003.</w:t>
      </w:r>
    </w:p>
    <w:p w:rsidR="009119A4" w:rsidRPr="006A1937"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6A1937">
        <w:rPr>
          <w:rFonts w:ascii="Times New Roman" w:hAnsi="Times New Roman" w:cs="Times New Roman"/>
          <w:noProof/>
          <w:color w:val="000000"/>
          <w:sz w:val="22"/>
          <w:szCs w:val="22"/>
          <w:lang w:val="en-GB"/>
        </w:rPr>
        <w:t xml:space="preserve">Evans 2008 = </w:t>
      </w:r>
      <w:r w:rsidR="00471A1B">
        <w:rPr>
          <w:rFonts w:ascii="Times New Roman" w:hAnsi="Times New Roman" w:cs="Times New Roman"/>
          <w:smallCaps/>
          <w:noProof/>
          <w:color w:val="000000"/>
          <w:sz w:val="22"/>
          <w:szCs w:val="22"/>
          <w:lang w:val="en-GB"/>
        </w:rPr>
        <w:t>R. </w:t>
      </w:r>
      <w:r w:rsidRPr="006A1937">
        <w:rPr>
          <w:rFonts w:ascii="Times New Roman" w:hAnsi="Times New Roman" w:cs="Times New Roman"/>
          <w:smallCaps/>
          <w:noProof/>
          <w:color w:val="000000"/>
          <w:sz w:val="22"/>
          <w:szCs w:val="22"/>
          <w:lang w:val="en-GB"/>
        </w:rPr>
        <w:t>Evans</w:t>
      </w:r>
      <w:r w:rsidRPr="006A1937">
        <w:rPr>
          <w:rFonts w:ascii="Times New Roman" w:hAnsi="Times New Roman" w:cs="Times New Roman"/>
          <w:noProof/>
          <w:color w:val="000000"/>
          <w:sz w:val="22"/>
          <w:szCs w:val="22"/>
          <w:lang w:val="en-GB"/>
        </w:rPr>
        <w:t xml:space="preserve">, </w:t>
      </w:r>
      <w:r w:rsidRPr="006A1937">
        <w:rPr>
          <w:rFonts w:ascii="Times New Roman" w:hAnsi="Times New Roman" w:cs="Times New Roman"/>
          <w:i/>
          <w:iCs/>
          <w:noProof/>
          <w:color w:val="000000"/>
          <w:sz w:val="22"/>
          <w:szCs w:val="22"/>
          <w:lang w:val="la-Latn"/>
        </w:rPr>
        <w:t>Utopia antiqua</w:t>
      </w:r>
      <w:r w:rsidRPr="006A1937">
        <w:rPr>
          <w:rFonts w:ascii="Times New Roman" w:hAnsi="Times New Roman" w:cs="Times New Roman"/>
          <w:noProof/>
          <w:color w:val="000000"/>
          <w:sz w:val="22"/>
          <w:szCs w:val="22"/>
          <w:lang w:val="en-GB"/>
        </w:rPr>
        <w:t>. Readings of the Golden Age and Decline at Rome, London 2008.</w:t>
      </w:r>
    </w:p>
    <w:p w:rsidR="009119A4" w:rsidRPr="00D709BD" w:rsidRDefault="009119A4" w:rsidP="006D533F">
      <w:pPr>
        <w:pStyle w:val="NurText"/>
        <w:spacing w:after="60"/>
        <w:ind w:left="567" w:hanging="567"/>
        <w:jc w:val="both"/>
        <w:rPr>
          <w:rFonts w:ascii="Times New Roman" w:hAnsi="Times New Roman" w:cs="Times New Roman"/>
          <w:noProof/>
          <w:color w:val="000000"/>
          <w:sz w:val="22"/>
          <w:szCs w:val="22"/>
          <w:lang w:val="en-US"/>
        </w:rPr>
      </w:pP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Fadinger 2002 = </w:t>
      </w:r>
      <w:r w:rsidR="00471A1B">
        <w:rPr>
          <w:rFonts w:ascii="Times New Roman" w:hAnsi="Times New Roman" w:cs="Times New Roman"/>
          <w:smallCaps/>
          <w:noProof/>
          <w:color w:val="000000"/>
          <w:sz w:val="22"/>
          <w:szCs w:val="22"/>
        </w:rPr>
        <w:t>V. </w:t>
      </w:r>
      <w:r w:rsidRPr="000A0452">
        <w:rPr>
          <w:rFonts w:ascii="Times New Roman" w:hAnsi="Times New Roman" w:cs="Times New Roman"/>
          <w:smallCaps/>
          <w:noProof/>
          <w:color w:val="000000"/>
          <w:sz w:val="22"/>
          <w:szCs w:val="22"/>
        </w:rPr>
        <w:t>Fadinger</w:t>
      </w:r>
      <w:r w:rsidRPr="000A0452">
        <w:rPr>
          <w:rFonts w:ascii="Times New Roman" w:hAnsi="Times New Roman" w:cs="Times New Roman"/>
          <w:noProof/>
          <w:color w:val="000000"/>
          <w:sz w:val="22"/>
          <w:szCs w:val="22"/>
        </w:rPr>
        <w:t xml:space="preserve">, Sulla als </w:t>
      </w:r>
      <w:r w:rsidRPr="006A1937">
        <w:rPr>
          <w:rFonts w:ascii="Times New Roman" w:hAnsi="Times New Roman" w:cs="Times New Roman"/>
          <w:i/>
          <w:iCs/>
          <w:noProof/>
          <w:color w:val="000000"/>
          <w:sz w:val="22"/>
          <w:szCs w:val="22"/>
          <w:lang w:val="la-Latn"/>
        </w:rPr>
        <w:t>Imperator Felix</w:t>
      </w:r>
      <w:r w:rsidRPr="000A0452">
        <w:rPr>
          <w:rFonts w:ascii="Times New Roman" w:hAnsi="Times New Roman" w:cs="Times New Roman"/>
          <w:noProof/>
          <w:color w:val="000000"/>
          <w:sz w:val="22"/>
          <w:szCs w:val="22"/>
        </w:rPr>
        <w:t xml:space="preserve"> und </w:t>
      </w:r>
      <w:r w:rsidRPr="006A1937">
        <w:rPr>
          <w:rFonts w:ascii="Times New Roman" w:hAnsi="Times New Roman" w:cs="Times New Roman"/>
          <w:i/>
          <w:iCs/>
          <w:noProof/>
          <w:color w:val="000000"/>
          <w:sz w:val="22"/>
          <w:szCs w:val="22"/>
          <w:lang w:val="la-Latn"/>
        </w:rPr>
        <w:t>Epaphroditos</w:t>
      </w:r>
      <w:r w:rsidRPr="000A0452">
        <w:rPr>
          <w:rFonts w:ascii="Times New Roman" w:hAnsi="Times New Roman" w:cs="Times New Roman"/>
          <w:noProof/>
          <w:color w:val="000000"/>
          <w:sz w:val="22"/>
          <w:szCs w:val="22"/>
        </w:rPr>
        <w:t>, in:</w:t>
      </w:r>
      <w:r w:rsidRPr="000A0452">
        <w:rPr>
          <w:rFonts w:ascii="Times New Roman" w:hAnsi="Times New Roman" w:cs="Times New Roman"/>
          <w:smallCaps/>
          <w:noProof/>
          <w:color w:val="000000"/>
          <w:sz w:val="22"/>
          <w:szCs w:val="22"/>
        </w:rPr>
        <w:t xml:space="preserve"> </w:t>
      </w:r>
      <w:r w:rsidRPr="000A0452">
        <w:rPr>
          <w:rFonts w:ascii="Times New Roman" w:hAnsi="Times New Roman" w:cs="Times New Roman"/>
          <w:noProof/>
          <w:color w:val="000000"/>
          <w:sz w:val="22"/>
          <w:szCs w:val="22"/>
        </w:rPr>
        <w:t>Ehrhardt u. Günther</w:t>
      </w:r>
      <w:r w:rsidR="00FF35B7" w:rsidRPr="000A0452">
        <w:rPr>
          <w:rFonts w:ascii="Times New Roman" w:hAnsi="Times New Roman" w:cs="Times New Roman"/>
          <w:noProof/>
          <w:color w:val="000000"/>
          <w:sz w:val="22"/>
          <w:szCs w:val="22"/>
        </w:rPr>
        <w:t xml:space="preserve"> (Hgg.) </w:t>
      </w:r>
      <w:r w:rsidRPr="000A0452">
        <w:rPr>
          <w:rFonts w:ascii="Times New Roman" w:hAnsi="Times New Roman" w:cs="Times New Roman"/>
          <w:noProof/>
          <w:color w:val="000000"/>
          <w:sz w:val="22"/>
          <w:szCs w:val="22"/>
        </w:rPr>
        <w:t>2002, 155</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188.</w:t>
      </w:r>
    </w:p>
    <w:p w:rsidR="00310DA1" w:rsidRPr="000A0452" w:rsidRDefault="00310DA1"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sz w:val="22"/>
          <w:szCs w:val="22"/>
        </w:rPr>
        <w:t xml:space="preserve">Faller (Hg.) 2001 = </w:t>
      </w:r>
      <w:r w:rsidR="00471A1B">
        <w:rPr>
          <w:rFonts w:ascii="Times New Roman" w:hAnsi="Times New Roman" w:cs="Times New Roman"/>
          <w:smallCaps/>
          <w:sz w:val="22"/>
          <w:szCs w:val="22"/>
        </w:rPr>
        <w:t>St. </w:t>
      </w:r>
      <w:r w:rsidRPr="000A0452">
        <w:rPr>
          <w:rFonts w:ascii="Times New Roman" w:hAnsi="Times New Roman" w:cs="Times New Roman"/>
          <w:smallCaps/>
          <w:sz w:val="22"/>
          <w:szCs w:val="22"/>
        </w:rPr>
        <w:t>Faller</w:t>
      </w:r>
      <w:r w:rsidRPr="000A0452">
        <w:rPr>
          <w:rFonts w:ascii="Times New Roman" w:hAnsi="Times New Roman" w:cs="Times New Roman"/>
          <w:sz w:val="22"/>
          <w:szCs w:val="22"/>
        </w:rPr>
        <w:t xml:space="preserve"> (Hg.), Studien zu antiken Identitäten, Würzburg 2001.</w:t>
      </w:r>
    </w:p>
    <w:p w:rsidR="009119A4" w:rsidRPr="006A1937"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6A1937">
        <w:rPr>
          <w:rFonts w:ascii="Times New Roman" w:hAnsi="Times New Roman" w:cs="Times New Roman"/>
          <w:noProof/>
          <w:color w:val="000000"/>
          <w:sz w:val="22"/>
          <w:szCs w:val="22"/>
          <w:lang w:val="en-GB"/>
        </w:rPr>
        <w:t xml:space="preserve">Fantham 2007 = </w:t>
      </w:r>
      <w:r w:rsidR="00471A1B">
        <w:rPr>
          <w:rFonts w:ascii="Times New Roman" w:hAnsi="Times New Roman" w:cs="Times New Roman"/>
          <w:smallCaps/>
          <w:noProof/>
          <w:color w:val="000000"/>
          <w:sz w:val="22"/>
          <w:szCs w:val="22"/>
          <w:lang w:val="en-GB"/>
        </w:rPr>
        <w:t>E. </w:t>
      </w:r>
      <w:r w:rsidRPr="006A1937">
        <w:rPr>
          <w:rFonts w:ascii="Times New Roman" w:hAnsi="Times New Roman" w:cs="Times New Roman"/>
          <w:smallCaps/>
          <w:noProof/>
          <w:color w:val="000000"/>
          <w:sz w:val="22"/>
          <w:szCs w:val="22"/>
          <w:lang w:val="en-GB"/>
        </w:rPr>
        <w:t>Fantham</w:t>
      </w:r>
      <w:r w:rsidRPr="006A1937">
        <w:rPr>
          <w:rFonts w:ascii="Times New Roman" w:hAnsi="Times New Roman" w:cs="Times New Roman"/>
          <w:noProof/>
          <w:color w:val="000000"/>
          <w:sz w:val="22"/>
          <w:szCs w:val="22"/>
          <w:lang w:val="en-GB"/>
        </w:rPr>
        <w:t>, Dialogues of Displacement. Seneca’s Consolations to Helvia and Polybios, in: Gaertner</w:t>
      </w:r>
      <w:r w:rsidR="00FF35B7" w:rsidRPr="006A1937">
        <w:rPr>
          <w:rFonts w:ascii="Times New Roman" w:hAnsi="Times New Roman" w:cs="Times New Roman"/>
          <w:noProof/>
          <w:color w:val="000000"/>
          <w:sz w:val="22"/>
          <w:szCs w:val="22"/>
          <w:lang w:val="en-GB"/>
        </w:rPr>
        <w:t xml:space="preserve"> (Hg.)</w:t>
      </w:r>
      <w:r w:rsidRPr="006A1937">
        <w:rPr>
          <w:rFonts w:ascii="Times New Roman" w:hAnsi="Times New Roman" w:cs="Times New Roman"/>
          <w:noProof/>
          <w:color w:val="000000"/>
          <w:sz w:val="22"/>
          <w:szCs w:val="22"/>
          <w:lang w:val="en-GB"/>
        </w:rPr>
        <w:t xml:space="preserve"> 2007, 173</w:t>
      </w:r>
      <w:r w:rsidR="00754F64">
        <w:rPr>
          <w:rFonts w:ascii="Times New Roman" w:hAnsi="Times New Roman" w:cs="Times New Roman"/>
          <w:noProof/>
          <w:color w:val="000000"/>
          <w:sz w:val="22"/>
          <w:szCs w:val="22"/>
          <w:lang w:val="en-GB"/>
        </w:rPr>
        <w:t>–</w:t>
      </w:r>
      <w:r w:rsidRPr="006A1937">
        <w:rPr>
          <w:rFonts w:ascii="Times New Roman" w:hAnsi="Times New Roman" w:cs="Times New Roman"/>
          <w:noProof/>
          <w:color w:val="000000"/>
          <w:sz w:val="22"/>
          <w:szCs w:val="22"/>
          <w:lang w:val="en-GB"/>
        </w:rPr>
        <w:t>192.</w:t>
      </w:r>
    </w:p>
    <w:p w:rsidR="000F7CB4" w:rsidRPr="006A1937" w:rsidRDefault="000F7CB4" w:rsidP="006D533F">
      <w:pPr>
        <w:pStyle w:val="NurText"/>
        <w:spacing w:after="60"/>
        <w:ind w:left="567" w:hanging="567"/>
        <w:jc w:val="both"/>
        <w:rPr>
          <w:rFonts w:ascii="Times New Roman" w:hAnsi="Times New Roman" w:cs="Times New Roman"/>
          <w:noProof/>
          <w:color w:val="000000"/>
          <w:sz w:val="22"/>
          <w:szCs w:val="22"/>
          <w:lang w:val="en-GB"/>
        </w:rPr>
      </w:pPr>
      <w:r w:rsidRPr="006A1937">
        <w:rPr>
          <w:rFonts w:ascii="Times New Roman" w:hAnsi="Times New Roman" w:cs="Times New Roman"/>
          <w:sz w:val="22"/>
          <w:szCs w:val="22"/>
          <w:lang w:val="en-GB"/>
        </w:rPr>
        <w:t xml:space="preserve">Fantham </w:t>
      </w:r>
      <w:r w:rsidR="00290047">
        <w:rPr>
          <w:rFonts w:ascii="Times New Roman" w:hAnsi="Times New Roman" w:cs="Times New Roman"/>
          <w:sz w:val="22"/>
          <w:szCs w:val="22"/>
          <w:lang w:val="en-GB"/>
        </w:rPr>
        <w:t>u. a.</w:t>
      </w:r>
      <w:r w:rsidRPr="006A1937">
        <w:rPr>
          <w:rFonts w:ascii="Times New Roman" w:hAnsi="Times New Roman" w:cs="Times New Roman"/>
          <w:sz w:val="22"/>
          <w:szCs w:val="22"/>
          <w:lang w:val="en-GB"/>
        </w:rPr>
        <w:t xml:space="preserve"> (Hgg.) 2003 = </w:t>
      </w:r>
      <w:r w:rsidR="00471A1B">
        <w:rPr>
          <w:rFonts w:ascii="Times New Roman" w:hAnsi="Times New Roman" w:cs="Times New Roman"/>
          <w:smallCaps/>
          <w:sz w:val="22"/>
          <w:szCs w:val="22"/>
          <w:lang w:val="en-GB"/>
        </w:rPr>
        <w:t>E. </w:t>
      </w:r>
      <w:r w:rsidRPr="006A1937">
        <w:rPr>
          <w:rFonts w:ascii="Times New Roman" w:hAnsi="Times New Roman" w:cs="Times New Roman"/>
          <w:smallCaps/>
          <w:sz w:val="22"/>
          <w:szCs w:val="22"/>
          <w:lang w:val="en-GB"/>
        </w:rPr>
        <w:t>Fantham</w:t>
      </w:r>
      <w:r w:rsidRPr="006A1937">
        <w:rPr>
          <w:rFonts w:ascii="Times New Roman" w:hAnsi="Times New Roman" w:cs="Times New Roman"/>
          <w:sz w:val="22"/>
          <w:szCs w:val="22"/>
          <w:lang w:val="en-GB"/>
        </w:rPr>
        <w:t xml:space="preserve"> (Hgg.), Caesar </w:t>
      </w:r>
      <w:proofErr w:type="gramStart"/>
      <w:r w:rsidRPr="006A1937">
        <w:rPr>
          <w:rFonts w:ascii="Times New Roman" w:hAnsi="Times New Roman" w:cs="Times New Roman"/>
          <w:sz w:val="22"/>
          <w:szCs w:val="22"/>
          <w:lang w:val="en-GB"/>
        </w:rPr>
        <w:t>Against</w:t>
      </w:r>
      <w:proofErr w:type="gramEnd"/>
      <w:r w:rsidRPr="006A1937">
        <w:rPr>
          <w:rFonts w:ascii="Times New Roman" w:hAnsi="Times New Roman" w:cs="Times New Roman"/>
          <w:sz w:val="22"/>
          <w:szCs w:val="22"/>
          <w:lang w:val="en-GB"/>
        </w:rPr>
        <w:t xml:space="preserve"> Liberty? </w:t>
      </w:r>
      <w:proofErr w:type="gramStart"/>
      <w:r w:rsidRPr="006A1937">
        <w:rPr>
          <w:rFonts w:ascii="Times New Roman" w:hAnsi="Times New Roman" w:cs="Times New Roman"/>
          <w:sz w:val="22"/>
          <w:szCs w:val="22"/>
          <w:lang w:val="en-GB"/>
        </w:rPr>
        <w:t>Perspectives on His Autocracy, Cambridge 2003.</w:t>
      </w:r>
      <w:proofErr w:type="gramEnd"/>
    </w:p>
    <w:p w:rsidR="009119A4" w:rsidRPr="00F570ED" w:rsidRDefault="009119A4" w:rsidP="006D533F">
      <w:pPr>
        <w:pStyle w:val="NurText"/>
        <w:spacing w:after="60"/>
        <w:ind w:left="567" w:hanging="567"/>
        <w:jc w:val="both"/>
        <w:rPr>
          <w:rFonts w:ascii="Times New Roman" w:hAnsi="Times New Roman" w:cs="Times New Roman"/>
          <w:noProof/>
          <w:color w:val="000000"/>
          <w:sz w:val="22"/>
          <w:szCs w:val="22"/>
          <w:lang w:val="en-US"/>
        </w:rPr>
      </w:pPr>
      <w:r w:rsidRPr="00F570ED">
        <w:rPr>
          <w:rFonts w:ascii="Times New Roman" w:hAnsi="Times New Roman" w:cs="Times New Roman"/>
          <w:noProof/>
          <w:color w:val="000000"/>
          <w:sz w:val="22"/>
          <w:szCs w:val="22"/>
          <w:lang w:val="en-US"/>
        </w:rPr>
        <w:t xml:space="preserve">Farrar 1998 = </w:t>
      </w:r>
      <w:r w:rsidR="00471A1B" w:rsidRPr="00F570ED">
        <w:rPr>
          <w:rFonts w:ascii="Times New Roman" w:hAnsi="Times New Roman" w:cs="Times New Roman"/>
          <w:smallCaps/>
          <w:noProof/>
          <w:color w:val="000000"/>
          <w:sz w:val="22"/>
          <w:szCs w:val="22"/>
          <w:lang w:val="en-US"/>
        </w:rPr>
        <w:t>L. </w:t>
      </w:r>
      <w:r w:rsidRPr="00F570ED">
        <w:rPr>
          <w:rFonts w:ascii="Times New Roman" w:hAnsi="Times New Roman" w:cs="Times New Roman"/>
          <w:smallCaps/>
          <w:noProof/>
          <w:color w:val="000000"/>
          <w:sz w:val="22"/>
          <w:szCs w:val="22"/>
          <w:lang w:val="en-US"/>
        </w:rPr>
        <w:t>Farrar</w:t>
      </w:r>
      <w:r w:rsidRPr="00F570ED">
        <w:rPr>
          <w:rFonts w:ascii="Times New Roman" w:hAnsi="Times New Roman" w:cs="Times New Roman"/>
          <w:noProof/>
          <w:color w:val="000000"/>
          <w:sz w:val="22"/>
          <w:szCs w:val="22"/>
          <w:lang w:val="en-US"/>
        </w:rPr>
        <w:t>, Ancient Roman Gardens, Strout 1998 (ND 2001).</w:t>
      </w:r>
    </w:p>
    <w:p w:rsidR="009119A4" w:rsidRPr="006A1937" w:rsidRDefault="009119A4" w:rsidP="006D533F">
      <w:pPr>
        <w:pStyle w:val="NurText"/>
        <w:spacing w:after="60"/>
        <w:ind w:left="567" w:hanging="567"/>
        <w:jc w:val="both"/>
        <w:rPr>
          <w:rFonts w:ascii="Times New Roman" w:hAnsi="Times New Roman" w:cs="Times New Roman"/>
          <w:noProof/>
          <w:color w:val="000000"/>
          <w:sz w:val="22"/>
          <w:szCs w:val="22"/>
          <w:lang w:val="en-GB"/>
        </w:rPr>
      </w:pPr>
      <w:r w:rsidRPr="006A1937">
        <w:rPr>
          <w:rFonts w:ascii="Times New Roman" w:hAnsi="Times New Roman" w:cs="Times New Roman"/>
          <w:noProof/>
          <w:color w:val="000000"/>
          <w:sz w:val="22"/>
          <w:szCs w:val="22"/>
          <w:lang w:val="en-GB"/>
        </w:rPr>
        <w:t xml:space="preserve">Farrar 1996 = </w:t>
      </w:r>
      <w:r w:rsidR="00471A1B">
        <w:rPr>
          <w:rFonts w:ascii="Times New Roman" w:hAnsi="Times New Roman" w:cs="Times New Roman"/>
          <w:smallCaps/>
          <w:noProof/>
          <w:color w:val="000000"/>
          <w:sz w:val="22"/>
          <w:szCs w:val="22"/>
          <w:lang w:val="en-GB"/>
        </w:rPr>
        <w:t>L. </w:t>
      </w:r>
      <w:r w:rsidRPr="006A1937">
        <w:rPr>
          <w:rFonts w:ascii="Times New Roman" w:hAnsi="Times New Roman" w:cs="Times New Roman"/>
          <w:smallCaps/>
          <w:noProof/>
          <w:color w:val="000000"/>
          <w:sz w:val="22"/>
          <w:szCs w:val="22"/>
          <w:lang w:val="en-GB"/>
        </w:rPr>
        <w:t>Farrar</w:t>
      </w:r>
      <w:r w:rsidRPr="006A1937">
        <w:rPr>
          <w:rFonts w:ascii="Times New Roman" w:hAnsi="Times New Roman" w:cs="Times New Roman"/>
          <w:noProof/>
          <w:color w:val="000000"/>
          <w:sz w:val="22"/>
          <w:szCs w:val="22"/>
          <w:lang w:val="en-GB"/>
        </w:rPr>
        <w:t>, Gardens of Italy and the Western Provinces of the Roman Empire. From the 4th Century BC to the 4th Century AD, Oxford 1996.</w:t>
      </w:r>
    </w:p>
    <w:p w:rsidR="001363D3" w:rsidRPr="000A0452" w:rsidRDefault="001363D3"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Fechner 1986 = </w:t>
      </w:r>
      <w:r w:rsidR="00471A1B">
        <w:rPr>
          <w:rFonts w:ascii="Times New Roman" w:hAnsi="Times New Roman" w:cs="Times New Roman"/>
          <w:smallCaps/>
          <w:noProof/>
          <w:color w:val="000000"/>
          <w:sz w:val="22"/>
          <w:szCs w:val="22"/>
        </w:rPr>
        <w:t>D. </w:t>
      </w:r>
      <w:r w:rsidRPr="000A0452">
        <w:rPr>
          <w:rFonts w:ascii="Times New Roman" w:hAnsi="Times New Roman" w:cs="Times New Roman"/>
          <w:smallCaps/>
          <w:noProof/>
          <w:color w:val="000000"/>
          <w:sz w:val="22"/>
          <w:szCs w:val="22"/>
        </w:rPr>
        <w:t>Fechner</w:t>
      </w:r>
      <w:r w:rsidRPr="000A0452">
        <w:rPr>
          <w:rFonts w:ascii="Times New Roman" w:hAnsi="Times New Roman" w:cs="Times New Roman"/>
          <w:noProof/>
          <w:color w:val="000000"/>
          <w:sz w:val="22"/>
          <w:szCs w:val="22"/>
        </w:rPr>
        <w:t xml:space="preserve">, </w:t>
      </w:r>
      <w:r w:rsidR="008D63BF">
        <w:rPr>
          <w:rFonts w:ascii="Times New Roman" w:hAnsi="Times New Roman" w:cs="Times New Roman"/>
          <w:color w:val="000000"/>
          <w:sz w:val="22"/>
          <w:szCs w:val="22"/>
        </w:rPr>
        <w:t>Untersuchungen zu Cas</w:t>
      </w:r>
      <w:r w:rsidRPr="000A0452">
        <w:rPr>
          <w:rFonts w:ascii="Times New Roman" w:hAnsi="Times New Roman" w:cs="Times New Roman"/>
          <w:color w:val="000000"/>
          <w:sz w:val="22"/>
          <w:szCs w:val="22"/>
        </w:rPr>
        <w:t xml:space="preserve">sius Dios Sicht der Römischen Republik, Hildesheim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1986.</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Fechner u. Scholz 2002 = </w:t>
      </w:r>
      <w:r w:rsidR="00471A1B">
        <w:rPr>
          <w:rFonts w:ascii="Times New Roman" w:hAnsi="Times New Roman" w:cs="Times New Roman"/>
          <w:smallCaps/>
          <w:noProof/>
          <w:color w:val="000000"/>
          <w:sz w:val="22"/>
          <w:szCs w:val="22"/>
        </w:rPr>
        <w:t>D. </w:t>
      </w:r>
      <w:r w:rsidRPr="000A0452">
        <w:rPr>
          <w:rFonts w:ascii="Times New Roman" w:hAnsi="Times New Roman" w:cs="Times New Roman"/>
          <w:smallCaps/>
          <w:noProof/>
          <w:color w:val="000000"/>
          <w:sz w:val="22"/>
          <w:szCs w:val="22"/>
        </w:rPr>
        <w:t>Fechner</w:t>
      </w:r>
      <w:r w:rsidRPr="000A0452">
        <w:rPr>
          <w:rFonts w:ascii="Times New Roman" w:hAnsi="Times New Roman" w:cs="Times New Roman"/>
          <w:noProof/>
          <w:color w:val="000000"/>
          <w:sz w:val="22"/>
          <w:szCs w:val="22"/>
        </w:rPr>
        <w:t xml:space="preserve"> u. </w:t>
      </w:r>
      <w:r w:rsidR="00471A1B">
        <w:rPr>
          <w:rFonts w:ascii="Times New Roman" w:hAnsi="Times New Roman" w:cs="Times New Roman"/>
          <w:smallCaps/>
          <w:noProof/>
          <w:color w:val="000000"/>
          <w:sz w:val="22"/>
          <w:szCs w:val="22"/>
        </w:rPr>
        <w:t>P. </w:t>
      </w:r>
      <w:r w:rsidRPr="000A0452">
        <w:rPr>
          <w:rFonts w:ascii="Times New Roman" w:hAnsi="Times New Roman" w:cs="Times New Roman"/>
          <w:smallCaps/>
          <w:noProof/>
          <w:color w:val="000000"/>
          <w:sz w:val="22"/>
          <w:szCs w:val="22"/>
        </w:rPr>
        <w:t>Scholz</w:t>
      </w:r>
      <w:r w:rsidRPr="000A0452">
        <w:rPr>
          <w:rFonts w:ascii="Times New Roman" w:hAnsi="Times New Roman" w:cs="Times New Roman"/>
          <w:noProof/>
          <w:color w:val="000000"/>
          <w:sz w:val="22"/>
          <w:szCs w:val="22"/>
        </w:rPr>
        <w:t xml:space="preserve">, </w:t>
      </w:r>
      <w:r w:rsidRPr="000A0452">
        <w:rPr>
          <w:rFonts w:ascii="Times New Roman" w:hAnsi="Times New Roman" w:cs="Times New Roman"/>
          <w:i/>
          <w:iCs/>
          <w:noProof/>
          <w:color w:val="000000"/>
          <w:sz w:val="22"/>
          <w:szCs w:val="22"/>
        </w:rPr>
        <w:t>Scholē</w:t>
      </w:r>
      <w:r w:rsidRPr="000A0452">
        <w:rPr>
          <w:rFonts w:ascii="Times New Roman" w:hAnsi="Times New Roman" w:cs="Times New Roman"/>
          <w:noProof/>
          <w:color w:val="000000"/>
          <w:sz w:val="22"/>
          <w:szCs w:val="22"/>
        </w:rPr>
        <w:t xml:space="preserve"> und </w:t>
      </w:r>
      <w:r w:rsidRPr="000A0452">
        <w:rPr>
          <w:rFonts w:ascii="Times New Roman" w:hAnsi="Times New Roman" w:cs="Times New Roman"/>
          <w:i/>
          <w:iCs/>
          <w:noProof/>
          <w:color w:val="000000"/>
          <w:sz w:val="22"/>
          <w:szCs w:val="22"/>
        </w:rPr>
        <w:t>otium</w:t>
      </w:r>
      <w:r w:rsidRPr="000A0452">
        <w:rPr>
          <w:rFonts w:ascii="Times New Roman" w:hAnsi="Times New Roman" w:cs="Times New Roman"/>
          <w:noProof/>
          <w:color w:val="000000"/>
          <w:sz w:val="22"/>
          <w:szCs w:val="22"/>
        </w:rPr>
        <w:t xml:space="preserve"> in der griechischen und römischen Antike. Eine Einführung in die Thematik und ein historischer Überblick anhand ausgewählter Texte, in: Erdmann u. Kloft</w:t>
      </w:r>
      <w:r w:rsidR="00FF35B7" w:rsidRPr="000A0452">
        <w:rPr>
          <w:rFonts w:ascii="Times New Roman" w:hAnsi="Times New Roman" w:cs="Times New Roman"/>
          <w:noProof/>
          <w:color w:val="000000"/>
          <w:sz w:val="22"/>
          <w:szCs w:val="22"/>
        </w:rPr>
        <w:t xml:space="preserve"> (Hgg.) </w:t>
      </w:r>
      <w:r w:rsidRPr="000A0452">
        <w:rPr>
          <w:rFonts w:ascii="Times New Roman" w:hAnsi="Times New Roman" w:cs="Times New Roman"/>
          <w:noProof/>
          <w:color w:val="000000"/>
          <w:sz w:val="22"/>
          <w:szCs w:val="22"/>
        </w:rPr>
        <w:t>2002, 83</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148.</w:t>
      </w:r>
    </w:p>
    <w:p w:rsidR="009119A4" w:rsidRPr="006A1937" w:rsidRDefault="009119A4" w:rsidP="006D533F">
      <w:pPr>
        <w:pStyle w:val="NurText"/>
        <w:spacing w:after="60"/>
        <w:ind w:left="567" w:hanging="567"/>
        <w:jc w:val="both"/>
        <w:rPr>
          <w:rFonts w:ascii="Times New Roman" w:hAnsi="Times New Roman" w:cs="Times New Roman"/>
          <w:color w:val="000000"/>
          <w:sz w:val="22"/>
          <w:szCs w:val="22"/>
          <w:lang w:val="fr-CH"/>
        </w:rPr>
      </w:pPr>
      <w:r w:rsidRPr="00E32FD5">
        <w:rPr>
          <w:rFonts w:ascii="Times New Roman" w:hAnsi="Times New Roman" w:cs="Times New Roman"/>
          <w:color w:val="000000"/>
          <w:sz w:val="22"/>
          <w:szCs w:val="22"/>
        </w:rPr>
        <w:t xml:space="preserve">Fernoux u. Stein (Hgg.) 2007 = </w:t>
      </w:r>
      <w:r w:rsidRPr="00E32FD5">
        <w:rPr>
          <w:rFonts w:ascii="Times New Roman" w:hAnsi="Times New Roman" w:cs="Times New Roman"/>
          <w:smallCaps/>
          <w:color w:val="000000"/>
          <w:sz w:val="22"/>
          <w:szCs w:val="22"/>
        </w:rPr>
        <w:t>H.-</w:t>
      </w:r>
      <w:r w:rsidR="00471A1B">
        <w:rPr>
          <w:rFonts w:ascii="Times New Roman" w:hAnsi="Times New Roman" w:cs="Times New Roman"/>
          <w:smallCaps/>
          <w:color w:val="000000"/>
          <w:sz w:val="22"/>
          <w:szCs w:val="22"/>
        </w:rPr>
        <w:t>L. </w:t>
      </w:r>
      <w:r w:rsidRPr="00E32FD5">
        <w:rPr>
          <w:rFonts w:ascii="Times New Roman" w:hAnsi="Times New Roman" w:cs="Times New Roman"/>
          <w:smallCaps/>
          <w:color w:val="000000"/>
          <w:sz w:val="22"/>
          <w:szCs w:val="22"/>
        </w:rPr>
        <w:t>Fernoux</w:t>
      </w:r>
      <w:r w:rsidRPr="00E32FD5">
        <w:rPr>
          <w:rFonts w:ascii="Times New Roman" w:hAnsi="Times New Roman" w:cs="Times New Roman"/>
          <w:color w:val="000000"/>
          <w:sz w:val="22"/>
          <w:szCs w:val="22"/>
        </w:rPr>
        <w:t xml:space="preserve"> u. </w:t>
      </w:r>
      <w:r w:rsidR="00471A1B">
        <w:rPr>
          <w:rFonts w:ascii="Times New Roman" w:hAnsi="Times New Roman" w:cs="Times New Roman"/>
          <w:smallCaps/>
          <w:color w:val="000000"/>
          <w:sz w:val="22"/>
          <w:szCs w:val="22"/>
        </w:rPr>
        <w:t>Chr. </w:t>
      </w:r>
      <w:r w:rsidRPr="006A1937">
        <w:rPr>
          <w:rFonts w:ascii="Times New Roman" w:hAnsi="Times New Roman" w:cs="Times New Roman"/>
          <w:smallCaps/>
          <w:color w:val="000000"/>
          <w:sz w:val="22"/>
          <w:szCs w:val="22"/>
          <w:lang w:val="fr-CH"/>
        </w:rPr>
        <w:t>Stein</w:t>
      </w:r>
      <w:r w:rsidRPr="006A1937">
        <w:rPr>
          <w:rFonts w:ascii="Times New Roman" w:hAnsi="Times New Roman" w:cs="Times New Roman"/>
          <w:color w:val="000000"/>
          <w:sz w:val="22"/>
          <w:szCs w:val="22"/>
          <w:lang w:val="fr-CH"/>
        </w:rPr>
        <w:t xml:space="preserve"> (Hgg.), Aristocratie antique. Modèles et exemplarité sociale, Dijon 2007.</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Finley (Hg.) 1976 = </w:t>
      </w:r>
      <w:r w:rsidRPr="00D709BD">
        <w:rPr>
          <w:rFonts w:ascii="Times New Roman" w:hAnsi="Times New Roman" w:cs="Times New Roman"/>
          <w:smallCaps/>
          <w:color w:val="000000"/>
          <w:sz w:val="22"/>
          <w:szCs w:val="22"/>
          <w:lang w:val="en-US"/>
        </w:rPr>
        <w:t>M.</w:t>
      </w:r>
      <w:r w:rsidR="001E64CB">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I. </w:t>
      </w:r>
      <w:r w:rsidRPr="00D709BD">
        <w:rPr>
          <w:rFonts w:ascii="Times New Roman" w:hAnsi="Times New Roman" w:cs="Times New Roman"/>
          <w:smallCaps/>
          <w:color w:val="000000"/>
          <w:sz w:val="22"/>
          <w:szCs w:val="22"/>
          <w:lang w:val="en-US"/>
        </w:rPr>
        <w:t>Finley</w:t>
      </w:r>
      <w:r w:rsidRPr="00D709BD">
        <w:rPr>
          <w:rFonts w:ascii="Times New Roman" w:hAnsi="Times New Roman" w:cs="Times New Roman"/>
          <w:color w:val="000000"/>
          <w:sz w:val="22"/>
          <w:szCs w:val="22"/>
          <w:lang w:val="en-US"/>
        </w:rPr>
        <w:t xml:space="preserve"> (Hg.), Studies in Roman Property, Cambridge 1976.</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Flaig 2004 = </w:t>
      </w:r>
      <w:r w:rsidR="00471A1B">
        <w:rPr>
          <w:rFonts w:ascii="Times New Roman" w:hAnsi="Times New Roman" w:cs="Times New Roman"/>
          <w:smallCaps/>
          <w:noProof/>
          <w:color w:val="000000"/>
          <w:sz w:val="22"/>
          <w:szCs w:val="22"/>
        </w:rPr>
        <w:t>E. </w:t>
      </w:r>
      <w:r w:rsidRPr="000A0452">
        <w:rPr>
          <w:rFonts w:ascii="Times New Roman" w:hAnsi="Times New Roman" w:cs="Times New Roman"/>
          <w:smallCaps/>
          <w:noProof/>
          <w:color w:val="000000"/>
          <w:sz w:val="22"/>
          <w:szCs w:val="22"/>
        </w:rPr>
        <w:t>Flaig</w:t>
      </w:r>
      <w:r w:rsidRPr="000A0452">
        <w:rPr>
          <w:rFonts w:ascii="Times New Roman" w:hAnsi="Times New Roman" w:cs="Times New Roman"/>
          <w:noProof/>
          <w:color w:val="000000"/>
          <w:sz w:val="22"/>
          <w:szCs w:val="22"/>
        </w:rPr>
        <w:t xml:space="preserve">, Ritualisierte Politik. Zeichen, Gesten und Herrschaft im alten Rom, </w:t>
      </w:r>
      <w:r w:rsidR="007B5B78">
        <w:rPr>
          <w:rFonts w:ascii="Times New Roman" w:hAnsi="Times New Roman" w:cs="Times New Roman"/>
          <w:noProof/>
          <w:color w:val="000000"/>
          <w:sz w:val="22"/>
          <w:szCs w:val="22"/>
        </w:rPr>
        <w:t>2. Aufl.</w:t>
      </w:r>
      <w:r w:rsidRPr="000A0452">
        <w:rPr>
          <w:rFonts w:ascii="Times New Roman" w:hAnsi="Times New Roman" w:cs="Times New Roman"/>
          <w:noProof/>
          <w:color w:val="000000"/>
          <w:sz w:val="22"/>
          <w:szCs w:val="22"/>
        </w:rPr>
        <w:t>, Göttingen 2004.</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Flaig 1992 = </w:t>
      </w:r>
      <w:r w:rsidR="00471A1B">
        <w:rPr>
          <w:rFonts w:ascii="Times New Roman" w:hAnsi="Times New Roman" w:cs="Times New Roman"/>
          <w:smallCaps/>
          <w:noProof/>
          <w:color w:val="000000"/>
          <w:sz w:val="22"/>
          <w:szCs w:val="22"/>
        </w:rPr>
        <w:t>E. </w:t>
      </w:r>
      <w:r w:rsidRPr="000A0452">
        <w:rPr>
          <w:rFonts w:ascii="Times New Roman" w:hAnsi="Times New Roman" w:cs="Times New Roman"/>
          <w:smallCaps/>
          <w:noProof/>
          <w:color w:val="000000"/>
          <w:sz w:val="22"/>
          <w:szCs w:val="22"/>
        </w:rPr>
        <w:t>F</w:t>
      </w:r>
      <w:r w:rsidR="00224A65">
        <w:rPr>
          <w:rFonts w:ascii="Times New Roman" w:hAnsi="Times New Roman" w:cs="Times New Roman"/>
          <w:smallCaps/>
          <w:noProof/>
          <w:color w:val="000000"/>
          <w:sz w:val="22"/>
          <w:szCs w:val="22"/>
        </w:rPr>
        <w:t>l</w:t>
      </w:r>
      <w:r w:rsidRPr="000A0452">
        <w:rPr>
          <w:rFonts w:ascii="Times New Roman" w:hAnsi="Times New Roman" w:cs="Times New Roman"/>
          <w:smallCaps/>
          <w:noProof/>
          <w:color w:val="000000"/>
          <w:sz w:val="22"/>
          <w:szCs w:val="22"/>
        </w:rPr>
        <w:t>aig</w:t>
      </w:r>
      <w:r w:rsidRPr="000A0452">
        <w:rPr>
          <w:rFonts w:ascii="Times New Roman" w:hAnsi="Times New Roman" w:cs="Times New Roman"/>
          <w:noProof/>
          <w:color w:val="000000"/>
          <w:sz w:val="22"/>
          <w:szCs w:val="22"/>
        </w:rPr>
        <w:t>, Den Kaiser herausfordern. Die Usurpation im Römischen Reich, Frankfurt a.</w:t>
      </w:r>
      <w:r w:rsidR="00186B91">
        <w:rPr>
          <w:rFonts w:ascii="Times New Roman" w:hAnsi="Times New Roman" w:cs="Times New Roman"/>
          <w:noProof/>
          <w:color w:val="000000"/>
          <w:sz w:val="22"/>
          <w:szCs w:val="22"/>
        </w:rPr>
        <w:t> </w:t>
      </w:r>
      <w:r w:rsidR="00471A1B">
        <w:rPr>
          <w:rFonts w:ascii="Times New Roman" w:hAnsi="Times New Roman" w:cs="Times New Roman"/>
          <w:noProof/>
          <w:color w:val="000000"/>
          <w:sz w:val="22"/>
          <w:szCs w:val="22"/>
        </w:rPr>
        <w:t>M.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1992.</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Förtsch 1993 = </w:t>
      </w:r>
      <w:r w:rsidR="00471A1B">
        <w:rPr>
          <w:rFonts w:ascii="Times New Roman" w:hAnsi="Times New Roman" w:cs="Times New Roman"/>
          <w:smallCaps/>
          <w:noProof/>
          <w:color w:val="000000"/>
          <w:sz w:val="22"/>
          <w:szCs w:val="22"/>
        </w:rPr>
        <w:t>R. </w:t>
      </w:r>
      <w:r w:rsidRPr="000A0452">
        <w:rPr>
          <w:rFonts w:ascii="Times New Roman" w:hAnsi="Times New Roman" w:cs="Times New Roman"/>
          <w:smallCaps/>
          <w:noProof/>
          <w:color w:val="000000"/>
          <w:sz w:val="22"/>
          <w:szCs w:val="22"/>
        </w:rPr>
        <w:t>Förtsch</w:t>
      </w:r>
      <w:r w:rsidRPr="000A0452">
        <w:rPr>
          <w:rFonts w:ascii="Times New Roman" w:hAnsi="Times New Roman" w:cs="Times New Roman"/>
          <w:noProof/>
          <w:color w:val="000000"/>
          <w:sz w:val="22"/>
          <w:szCs w:val="22"/>
        </w:rPr>
        <w:t>, Archäologischer Kommentar zu den Villenbriefen des jüngeren Plinius, Mainz 1993.</w:t>
      </w:r>
    </w:p>
    <w:p w:rsidR="00FF01A4" w:rsidRPr="006A1937" w:rsidRDefault="00FF01A4" w:rsidP="006D533F">
      <w:pPr>
        <w:pStyle w:val="NurText"/>
        <w:spacing w:after="60"/>
        <w:ind w:left="567" w:hanging="567"/>
        <w:jc w:val="both"/>
        <w:rPr>
          <w:rFonts w:ascii="Times New Roman" w:hAnsi="Times New Roman" w:cs="Times New Roman"/>
          <w:noProof/>
          <w:color w:val="000000"/>
          <w:sz w:val="22"/>
          <w:szCs w:val="22"/>
          <w:lang w:val="en-GB"/>
        </w:rPr>
      </w:pPr>
      <w:r w:rsidRPr="006A1937">
        <w:rPr>
          <w:rFonts w:ascii="Times New Roman" w:hAnsi="Times New Roman" w:cs="Times New Roman"/>
          <w:noProof/>
          <w:color w:val="000000"/>
          <w:sz w:val="22"/>
          <w:szCs w:val="22"/>
          <w:lang w:val="en-GB"/>
        </w:rPr>
        <w:lastRenderedPageBreak/>
        <w:t xml:space="preserve">Forsdyke 2005 = </w:t>
      </w:r>
      <w:r w:rsidR="00471A1B">
        <w:rPr>
          <w:rFonts w:ascii="Times New Roman" w:hAnsi="Times New Roman" w:cs="Times New Roman"/>
          <w:smallCaps/>
          <w:noProof/>
          <w:color w:val="000000"/>
          <w:sz w:val="22"/>
          <w:szCs w:val="22"/>
          <w:lang w:val="en-GB"/>
        </w:rPr>
        <w:t>S. </w:t>
      </w:r>
      <w:r w:rsidRPr="006A1937">
        <w:rPr>
          <w:rFonts w:ascii="Times New Roman" w:hAnsi="Times New Roman" w:cs="Times New Roman"/>
          <w:smallCaps/>
          <w:noProof/>
          <w:color w:val="000000"/>
          <w:sz w:val="22"/>
          <w:szCs w:val="22"/>
          <w:lang w:val="en-GB"/>
        </w:rPr>
        <w:t>Forsdyke</w:t>
      </w:r>
      <w:r w:rsidRPr="006A1937">
        <w:rPr>
          <w:rFonts w:ascii="Times New Roman" w:hAnsi="Times New Roman" w:cs="Times New Roman"/>
          <w:noProof/>
          <w:color w:val="000000"/>
          <w:sz w:val="22"/>
          <w:szCs w:val="22"/>
          <w:lang w:val="en-GB"/>
        </w:rPr>
        <w:t xml:space="preserve">, Exile, Ostracism, and Democracy. The Politics of Expulsion in Ancient Greece, Princeton </w:t>
      </w:r>
      <w:r w:rsidR="00290047">
        <w:rPr>
          <w:rFonts w:ascii="Times New Roman" w:hAnsi="Times New Roman" w:cs="Times New Roman"/>
          <w:noProof/>
          <w:color w:val="000000"/>
          <w:sz w:val="22"/>
          <w:szCs w:val="22"/>
          <w:lang w:val="en-GB"/>
        </w:rPr>
        <w:t>u. a.</w:t>
      </w:r>
      <w:r w:rsidRPr="006A1937">
        <w:rPr>
          <w:rFonts w:ascii="Times New Roman" w:hAnsi="Times New Roman" w:cs="Times New Roman"/>
          <w:noProof/>
          <w:color w:val="000000"/>
          <w:sz w:val="22"/>
          <w:szCs w:val="22"/>
          <w:lang w:val="en-GB"/>
        </w:rPr>
        <w:t xml:space="preserve"> 2005.</w:t>
      </w:r>
    </w:p>
    <w:p w:rsidR="009119A4" w:rsidRPr="006A1937"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6A1937">
        <w:rPr>
          <w:rFonts w:ascii="Times New Roman" w:hAnsi="Times New Roman" w:cs="Times New Roman"/>
          <w:noProof/>
          <w:color w:val="000000"/>
          <w:sz w:val="22"/>
          <w:szCs w:val="22"/>
          <w:lang w:val="fr-CH"/>
        </w:rPr>
        <w:t xml:space="preserve">Fontaine 1966 = </w:t>
      </w:r>
      <w:r w:rsidR="00471A1B">
        <w:rPr>
          <w:rFonts w:ascii="Times New Roman" w:hAnsi="Times New Roman" w:cs="Times New Roman"/>
          <w:smallCaps/>
          <w:noProof/>
          <w:color w:val="000000"/>
          <w:sz w:val="22"/>
          <w:szCs w:val="22"/>
          <w:lang w:val="fr-CH"/>
        </w:rPr>
        <w:t>J. </w:t>
      </w:r>
      <w:r w:rsidRPr="006A1937">
        <w:rPr>
          <w:rFonts w:ascii="Times New Roman" w:hAnsi="Times New Roman" w:cs="Times New Roman"/>
          <w:smallCaps/>
          <w:noProof/>
          <w:color w:val="000000"/>
          <w:sz w:val="22"/>
          <w:szCs w:val="22"/>
          <w:lang w:val="fr-CH"/>
        </w:rPr>
        <w:t>Fontaine</w:t>
      </w:r>
      <w:r w:rsidRPr="006A1937">
        <w:rPr>
          <w:rFonts w:ascii="Times New Roman" w:hAnsi="Times New Roman" w:cs="Times New Roman"/>
          <w:noProof/>
          <w:color w:val="000000"/>
          <w:sz w:val="22"/>
          <w:szCs w:val="22"/>
          <w:lang w:val="fr-CH"/>
        </w:rPr>
        <w:t>, Genèse et contenu de l’,</w:t>
      </w:r>
      <w:r w:rsidRPr="006A1937">
        <w:rPr>
          <w:rFonts w:ascii="Times New Roman" w:hAnsi="Times New Roman" w:cs="Times New Roman"/>
          <w:i/>
          <w:iCs/>
          <w:noProof/>
          <w:color w:val="000000"/>
          <w:sz w:val="22"/>
          <w:szCs w:val="22"/>
          <w:lang w:val="la-Latn"/>
        </w:rPr>
        <w:t>otium</w:t>
      </w:r>
      <w:r w:rsidRPr="006A1937">
        <w:rPr>
          <w:rFonts w:ascii="Times New Roman" w:hAnsi="Times New Roman" w:cs="Times New Roman"/>
          <w:noProof/>
          <w:color w:val="000000"/>
          <w:sz w:val="22"/>
          <w:szCs w:val="22"/>
          <w:lang w:val="fr-CH"/>
        </w:rPr>
        <w:t>‘ romain, in: Latomus 25 (1966), 855</w:t>
      </w:r>
      <w:r w:rsidR="00754F64">
        <w:rPr>
          <w:rFonts w:ascii="Times New Roman" w:hAnsi="Times New Roman" w:cs="Times New Roman"/>
          <w:noProof/>
          <w:color w:val="000000"/>
          <w:sz w:val="22"/>
          <w:szCs w:val="22"/>
          <w:lang w:val="fr-CH"/>
        </w:rPr>
        <w:t>–</w:t>
      </w:r>
      <w:r w:rsidRPr="006A1937">
        <w:rPr>
          <w:rFonts w:ascii="Times New Roman" w:hAnsi="Times New Roman" w:cs="Times New Roman"/>
          <w:noProof/>
          <w:color w:val="000000"/>
          <w:sz w:val="22"/>
          <w:szCs w:val="22"/>
          <w:lang w:val="fr-CH"/>
        </w:rPr>
        <w:t>860.</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Frass 2006 = </w:t>
      </w:r>
      <w:r w:rsidR="00471A1B">
        <w:rPr>
          <w:rFonts w:ascii="Times New Roman" w:hAnsi="Times New Roman" w:cs="Times New Roman"/>
          <w:smallCaps/>
          <w:noProof/>
          <w:color w:val="000000"/>
          <w:sz w:val="22"/>
          <w:szCs w:val="22"/>
        </w:rPr>
        <w:t>M. </w:t>
      </w:r>
      <w:r w:rsidRPr="000A0452">
        <w:rPr>
          <w:rFonts w:ascii="Times New Roman" w:hAnsi="Times New Roman" w:cs="Times New Roman"/>
          <w:smallCaps/>
          <w:noProof/>
          <w:color w:val="000000"/>
          <w:sz w:val="22"/>
          <w:szCs w:val="22"/>
        </w:rPr>
        <w:t>Frass</w:t>
      </w:r>
      <w:r w:rsidRPr="000A0452">
        <w:rPr>
          <w:rFonts w:ascii="Times New Roman" w:hAnsi="Times New Roman" w:cs="Times New Roman"/>
          <w:noProof/>
          <w:color w:val="000000"/>
          <w:sz w:val="22"/>
          <w:szCs w:val="22"/>
        </w:rPr>
        <w:t xml:space="preserve">, Antike römische Gärten. Soziale und wirtschaftliche Funktionen der </w:t>
      </w:r>
      <w:r w:rsidRPr="006A1937">
        <w:rPr>
          <w:rFonts w:ascii="Times New Roman" w:hAnsi="Times New Roman" w:cs="Times New Roman"/>
          <w:i/>
          <w:iCs/>
          <w:color w:val="000000"/>
          <w:sz w:val="22"/>
          <w:szCs w:val="22"/>
          <w:lang w:val="la-Latn"/>
        </w:rPr>
        <w:t>horti Romani</w:t>
      </w:r>
      <w:r w:rsidRPr="000A0452">
        <w:rPr>
          <w:rFonts w:ascii="Times New Roman" w:hAnsi="Times New Roman" w:cs="Times New Roman"/>
          <w:noProof/>
          <w:color w:val="000000"/>
          <w:sz w:val="22"/>
          <w:szCs w:val="22"/>
        </w:rPr>
        <w:t>, Wien 2006.</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de-CH"/>
        </w:rPr>
      </w:pPr>
      <w:r w:rsidRPr="006A1937">
        <w:rPr>
          <w:rFonts w:ascii="Times New Roman" w:hAnsi="Times New Roman" w:cs="Times New Roman"/>
          <w:color w:val="000000"/>
          <w:sz w:val="22"/>
          <w:szCs w:val="22"/>
          <w:lang w:val="en-GB"/>
        </w:rPr>
        <w:t xml:space="preserve">Frazer 1998 = </w:t>
      </w:r>
      <w:r w:rsidR="00471A1B">
        <w:rPr>
          <w:rFonts w:ascii="Times New Roman" w:hAnsi="Times New Roman" w:cs="Times New Roman"/>
          <w:smallCaps/>
          <w:color w:val="000000"/>
          <w:sz w:val="22"/>
          <w:szCs w:val="22"/>
          <w:lang w:val="en-GB"/>
        </w:rPr>
        <w:t>A. </w:t>
      </w:r>
      <w:r w:rsidRPr="006A1937">
        <w:rPr>
          <w:rFonts w:ascii="Times New Roman" w:hAnsi="Times New Roman" w:cs="Times New Roman"/>
          <w:smallCaps/>
          <w:color w:val="000000"/>
          <w:sz w:val="22"/>
          <w:szCs w:val="22"/>
          <w:lang w:val="en-GB"/>
        </w:rPr>
        <w:t>Frazer</w:t>
      </w:r>
      <w:r w:rsidRPr="006A1937">
        <w:rPr>
          <w:rFonts w:ascii="Times New Roman" w:hAnsi="Times New Roman" w:cs="Times New Roman"/>
          <w:color w:val="000000"/>
          <w:sz w:val="22"/>
          <w:szCs w:val="22"/>
          <w:lang w:val="en-GB"/>
        </w:rPr>
        <w:t xml:space="preserve"> (Hg.), </w:t>
      </w:r>
      <w:proofErr w:type="gramStart"/>
      <w:r w:rsidRPr="006A1937">
        <w:rPr>
          <w:rFonts w:ascii="Times New Roman" w:hAnsi="Times New Roman" w:cs="Times New Roman"/>
          <w:color w:val="000000"/>
          <w:sz w:val="22"/>
          <w:szCs w:val="22"/>
          <w:lang w:val="en-GB"/>
        </w:rPr>
        <w:t>The</w:t>
      </w:r>
      <w:proofErr w:type="gramEnd"/>
      <w:r w:rsidRPr="006A1937">
        <w:rPr>
          <w:rFonts w:ascii="Times New Roman" w:hAnsi="Times New Roman" w:cs="Times New Roman"/>
          <w:color w:val="000000"/>
          <w:sz w:val="22"/>
          <w:szCs w:val="22"/>
          <w:lang w:val="en-GB"/>
        </w:rPr>
        <w:t xml:space="preserve"> Roman Villa. </w:t>
      </w:r>
      <w:r w:rsidRPr="006A1937">
        <w:rPr>
          <w:rFonts w:ascii="Times New Roman" w:hAnsi="Times New Roman" w:cs="Times New Roman"/>
          <w:i/>
          <w:iCs/>
          <w:color w:val="000000"/>
          <w:sz w:val="22"/>
          <w:szCs w:val="22"/>
          <w:lang w:val="la-Latn"/>
        </w:rPr>
        <w:t>Villa urbana</w:t>
      </w:r>
      <w:r w:rsidRPr="00D709BD">
        <w:rPr>
          <w:rFonts w:ascii="Times New Roman" w:hAnsi="Times New Roman" w:cs="Times New Roman"/>
          <w:color w:val="000000"/>
          <w:sz w:val="22"/>
          <w:szCs w:val="22"/>
          <w:lang w:val="de-CH"/>
        </w:rPr>
        <w:t>, Philadelphia 1998.</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Freise 2004 = </w:t>
      </w:r>
      <w:r w:rsidR="00471A1B">
        <w:rPr>
          <w:rFonts w:ascii="Times New Roman" w:hAnsi="Times New Roman" w:cs="Times New Roman"/>
          <w:smallCaps/>
          <w:noProof/>
          <w:color w:val="000000"/>
          <w:sz w:val="22"/>
          <w:szCs w:val="22"/>
        </w:rPr>
        <w:t>F. </w:t>
      </w:r>
      <w:r w:rsidRPr="000A0452">
        <w:rPr>
          <w:rFonts w:ascii="Times New Roman" w:hAnsi="Times New Roman" w:cs="Times New Roman"/>
          <w:smallCaps/>
          <w:noProof/>
          <w:color w:val="000000"/>
          <w:sz w:val="22"/>
          <w:szCs w:val="22"/>
        </w:rPr>
        <w:t>Freise</w:t>
      </w:r>
      <w:r w:rsidRPr="000A0452">
        <w:rPr>
          <w:rFonts w:ascii="Times New Roman" w:hAnsi="Times New Roman" w:cs="Times New Roman"/>
          <w:noProof/>
          <w:color w:val="000000"/>
          <w:sz w:val="22"/>
          <w:szCs w:val="22"/>
        </w:rPr>
        <w:t>, Einleitung, in: Emmelius</w:t>
      </w:r>
      <w:r w:rsidR="00885E83" w:rsidRPr="000A0452">
        <w:rPr>
          <w:rFonts w:ascii="Times New Roman" w:hAnsi="Times New Roman" w:cs="Times New Roman"/>
          <w:noProof/>
          <w:color w:val="000000"/>
          <w:sz w:val="22"/>
          <w:szCs w:val="22"/>
        </w:rPr>
        <w:t xml:space="preserve"> </w:t>
      </w:r>
      <w:r w:rsidR="00290047">
        <w:rPr>
          <w:rFonts w:ascii="Times New Roman" w:hAnsi="Times New Roman" w:cs="Times New Roman"/>
          <w:noProof/>
          <w:color w:val="000000"/>
          <w:sz w:val="22"/>
          <w:szCs w:val="22"/>
        </w:rPr>
        <w:t>u. a.</w:t>
      </w:r>
      <w:r w:rsidR="00885E83" w:rsidRPr="000A0452">
        <w:rPr>
          <w:rFonts w:ascii="Times New Roman" w:hAnsi="Times New Roman" w:cs="Times New Roman"/>
          <w:noProof/>
          <w:color w:val="000000"/>
          <w:sz w:val="22"/>
          <w:szCs w:val="22"/>
        </w:rPr>
        <w:t xml:space="preserve"> (Hgg.) </w:t>
      </w:r>
      <w:r w:rsidRPr="000A0452">
        <w:rPr>
          <w:rFonts w:ascii="Times New Roman" w:hAnsi="Times New Roman" w:cs="Times New Roman"/>
          <w:noProof/>
          <w:color w:val="000000"/>
          <w:sz w:val="22"/>
          <w:szCs w:val="22"/>
        </w:rPr>
        <w:t>2004, 9</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32.</w:t>
      </w:r>
    </w:p>
    <w:p w:rsidR="009119A4" w:rsidRPr="006A1937"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6A1937">
        <w:rPr>
          <w:rFonts w:ascii="Times New Roman" w:hAnsi="Times New Roman" w:cs="Times New Roman"/>
          <w:noProof/>
          <w:color w:val="000000"/>
          <w:sz w:val="22"/>
          <w:szCs w:val="22"/>
          <w:lang w:val="fr-CH"/>
        </w:rPr>
        <w:t xml:space="preserve">Freyburger 2001 = </w:t>
      </w:r>
      <w:r w:rsidRPr="006A1937">
        <w:rPr>
          <w:rFonts w:ascii="Times New Roman" w:hAnsi="Times New Roman" w:cs="Times New Roman"/>
          <w:smallCaps/>
          <w:noProof/>
          <w:color w:val="000000"/>
          <w:sz w:val="22"/>
          <w:szCs w:val="22"/>
          <w:lang w:val="fr-CH"/>
        </w:rPr>
        <w:t>M.-</w:t>
      </w:r>
      <w:r w:rsidR="00471A1B">
        <w:rPr>
          <w:rFonts w:ascii="Times New Roman" w:hAnsi="Times New Roman" w:cs="Times New Roman"/>
          <w:smallCaps/>
          <w:noProof/>
          <w:color w:val="000000"/>
          <w:sz w:val="22"/>
          <w:szCs w:val="22"/>
          <w:lang w:val="fr-CH"/>
        </w:rPr>
        <w:t>L. </w:t>
      </w:r>
      <w:r w:rsidRPr="006A1937">
        <w:rPr>
          <w:rFonts w:ascii="Times New Roman" w:hAnsi="Times New Roman" w:cs="Times New Roman"/>
          <w:smallCaps/>
          <w:noProof/>
          <w:color w:val="000000"/>
          <w:sz w:val="22"/>
          <w:szCs w:val="22"/>
          <w:lang w:val="fr-CH"/>
        </w:rPr>
        <w:t>Freyburger</w:t>
      </w:r>
      <w:r w:rsidRPr="006A1937">
        <w:rPr>
          <w:rFonts w:ascii="Times New Roman" w:hAnsi="Times New Roman" w:cs="Times New Roman"/>
          <w:noProof/>
          <w:color w:val="000000"/>
          <w:sz w:val="22"/>
          <w:szCs w:val="22"/>
          <w:lang w:val="fr-CH"/>
        </w:rPr>
        <w:t>, Coriolan, ou la construction littéraire d’un grand homme chez les historiens grecs de Rome, in: Coudry u. Späth</w:t>
      </w:r>
      <w:r w:rsidR="00885E83" w:rsidRPr="006A1937">
        <w:rPr>
          <w:rFonts w:ascii="Times New Roman" w:hAnsi="Times New Roman" w:cs="Times New Roman"/>
          <w:noProof/>
          <w:color w:val="000000"/>
          <w:sz w:val="22"/>
          <w:szCs w:val="22"/>
          <w:lang w:val="fr-CH"/>
        </w:rPr>
        <w:t xml:space="preserve"> (Hgg.)</w:t>
      </w:r>
      <w:r w:rsidRPr="006A1937">
        <w:rPr>
          <w:rFonts w:ascii="Times New Roman" w:hAnsi="Times New Roman" w:cs="Times New Roman"/>
          <w:noProof/>
          <w:color w:val="000000"/>
          <w:sz w:val="22"/>
          <w:szCs w:val="22"/>
          <w:lang w:val="fr-CH"/>
        </w:rPr>
        <w:t xml:space="preserve"> 2001, 27</w:t>
      </w:r>
      <w:r w:rsidR="00754F64">
        <w:rPr>
          <w:rFonts w:ascii="Times New Roman" w:hAnsi="Times New Roman" w:cs="Times New Roman"/>
          <w:noProof/>
          <w:color w:val="000000"/>
          <w:sz w:val="22"/>
          <w:szCs w:val="22"/>
          <w:lang w:val="fr-CH"/>
        </w:rPr>
        <w:t>–</w:t>
      </w:r>
      <w:r w:rsidRPr="006A1937">
        <w:rPr>
          <w:rFonts w:ascii="Times New Roman" w:hAnsi="Times New Roman" w:cs="Times New Roman"/>
          <w:noProof/>
          <w:color w:val="000000"/>
          <w:sz w:val="22"/>
          <w:szCs w:val="22"/>
          <w:lang w:val="fr-CH"/>
        </w:rPr>
        <w:t>46.</w:t>
      </w:r>
    </w:p>
    <w:p w:rsidR="009119A4" w:rsidRDefault="009119A4" w:rsidP="006D533F">
      <w:pPr>
        <w:pStyle w:val="NurText"/>
        <w:spacing w:after="60"/>
        <w:ind w:left="567" w:hanging="567"/>
        <w:jc w:val="both"/>
        <w:rPr>
          <w:rFonts w:ascii="Times New Roman" w:hAnsi="Times New Roman" w:cs="Times New Roman"/>
          <w:noProof/>
          <w:color w:val="000000"/>
          <w:sz w:val="22"/>
          <w:szCs w:val="22"/>
          <w:lang w:val="fr-CH"/>
        </w:rPr>
      </w:pPr>
      <w:r w:rsidRPr="006A1937">
        <w:rPr>
          <w:rFonts w:ascii="Times New Roman" w:hAnsi="Times New Roman" w:cs="Times New Roman"/>
          <w:noProof/>
          <w:color w:val="000000"/>
          <w:sz w:val="22"/>
          <w:szCs w:val="22"/>
          <w:lang w:val="fr-CH"/>
        </w:rPr>
        <w:t>Freyburger 1998 = M.-</w:t>
      </w:r>
      <w:r w:rsidR="00471A1B">
        <w:rPr>
          <w:rFonts w:ascii="Times New Roman" w:hAnsi="Times New Roman" w:cs="Times New Roman"/>
          <w:noProof/>
          <w:color w:val="000000"/>
          <w:sz w:val="22"/>
          <w:szCs w:val="22"/>
          <w:lang w:val="fr-CH"/>
        </w:rPr>
        <w:t>L. </w:t>
      </w:r>
      <w:r w:rsidRPr="006A1937">
        <w:rPr>
          <w:rFonts w:ascii="Times New Roman" w:hAnsi="Times New Roman" w:cs="Times New Roman"/>
          <w:smallCaps/>
          <w:noProof/>
          <w:color w:val="000000"/>
          <w:sz w:val="22"/>
          <w:szCs w:val="22"/>
          <w:lang w:val="fr-CH"/>
        </w:rPr>
        <w:t>Freyburger-Galland</w:t>
      </w:r>
      <w:r w:rsidRPr="006A1937">
        <w:rPr>
          <w:rFonts w:ascii="Times New Roman" w:hAnsi="Times New Roman" w:cs="Times New Roman"/>
          <w:noProof/>
          <w:color w:val="000000"/>
          <w:sz w:val="22"/>
          <w:szCs w:val="22"/>
          <w:lang w:val="fr-CH"/>
        </w:rPr>
        <w:t xml:space="preserve">, Le vocabulaire de luxe chez les écrivains grecs </w:t>
      </w:r>
      <w:r w:rsidR="00224A65">
        <w:rPr>
          <w:rFonts w:ascii="Times New Roman" w:hAnsi="Times New Roman" w:cs="Times New Roman"/>
          <w:noProof/>
          <w:color w:val="000000"/>
          <w:sz w:val="22"/>
          <w:szCs w:val="22"/>
          <w:lang w:val="fr-CH"/>
        </w:rPr>
        <w:t xml:space="preserve">à </w:t>
      </w:r>
      <w:r w:rsidRPr="006A1937">
        <w:rPr>
          <w:rFonts w:ascii="Times New Roman" w:hAnsi="Times New Roman" w:cs="Times New Roman"/>
          <w:noProof/>
          <w:color w:val="000000"/>
          <w:sz w:val="22"/>
          <w:szCs w:val="22"/>
          <w:lang w:val="fr-CH"/>
        </w:rPr>
        <w:t>l’époque romaine, in:</w:t>
      </w:r>
      <w:r w:rsidRPr="006A1937">
        <w:rPr>
          <w:rFonts w:ascii="Times New Roman" w:hAnsi="Times New Roman" w:cs="Times New Roman"/>
          <w:smallCaps/>
          <w:noProof/>
          <w:color w:val="000000"/>
          <w:sz w:val="22"/>
          <w:szCs w:val="22"/>
          <w:lang w:val="fr-CH"/>
        </w:rPr>
        <w:t xml:space="preserve"> </w:t>
      </w:r>
      <w:r w:rsidRPr="006A1937">
        <w:rPr>
          <w:rFonts w:ascii="Times New Roman" w:hAnsi="Times New Roman" w:cs="Times New Roman"/>
          <w:noProof/>
          <w:color w:val="000000"/>
          <w:sz w:val="22"/>
          <w:szCs w:val="22"/>
          <w:lang w:val="fr-CH"/>
        </w:rPr>
        <w:t>Coudry</w:t>
      </w:r>
      <w:r w:rsidR="00885E83" w:rsidRPr="006A1937">
        <w:rPr>
          <w:rFonts w:ascii="Times New Roman" w:hAnsi="Times New Roman" w:cs="Times New Roman"/>
          <w:noProof/>
          <w:color w:val="000000"/>
          <w:sz w:val="22"/>
          <w:szCs w:val="22"/>
          <w:lang w:val="fr-CH"/>
        </w:rPr>
        <w:t xml:space="preserve"> (Hg.) </w:t>
      </w:r>
      <w:r w:rsidRPr="006A1937">
        <w:rPr>
          <w:rFonts w:ascii="Times New Roman" w:hAnsi="Times New Roman" w:cs="Times New Roman"/>
          <w:noProof/>
          <w:color w:val="000000"/>
          <w:sz w:val="22"/>
          <w:szCs w:val="22"/>
          <w:lang w:val="fr-CH"/>
        </w:rPr>
        <w:t>1998, 43</w:t>
      </w:r>
      <w:r w:rsidR="00754F64">
        <w:rPr>
          <w:rFonts w:ascii="Times New Roman" w:hAnsi="Times New Roman" w:cs="Times New Roman"/>
          <w:noProof/>
          <w:color w:val="000000"/>
          <w:sz w:val="22"/>
          <w:szCs w:val="22"/>
          <w:lang w:val="fr-CH"/>
        </w:rPr>
        <w:t>–</w:t>
      </w:r>
      <w:r w:rsidRPr="006A1937">
        <w:rPr>
          <w:rFonts w:ascii="Times New Roman" w:hAnsi="Times New Roman" w:cs="Times New Roman"/>
          <w:noProof/>
          <w:color w:val="000000"/>
          <w:sz w:val="22"/>
          <w:szCs w:val="22"/>
          <w:lang w:val="fr-CH"/>
        </w:rPr>
        <w:t>55.</w:t>
      </w:r>
    </w:p>
    <w:p w:rsidR="0067433C" w:rsidRPr="00E32FD5" w:rsidRDefault="0067433C" w:rsidP="006D533F">
      <w:pPr>
        <w:pStyle w:val="NurText"/>
        <w:spacing w:after="60"/>
        <w:ind w:left="567" w:hanging="567"/>
        <w:jc w:val="both"/>
        <w:rPr>
          <w:rFonts w:ascii="Times New Roman" w:hAnsi="Times New Roman" w:cs="Times New Roman"/>
          <w:b/>
          <w:noProof/>
          <w:color w:val="000000"/>
          <w:sz w:val="22"/>
          <w:szCs w:val="22"/>
        </w:rPr>
      </w:pPr>
      <w:r w:rsidRPr="00E32FD5">
        <w:rPr>
          <w:rFonts w:ascii="Times New Roman" w:hAnsi="Times New Roman" w:cs="Times New Roman"/>
          <w:noProof/>
          <w:color w:val="000000"/>
          <w:sz w:val="22"/>
          <w:szCs w:val="22"/>
        </w:rPr>
        <w:t xml:space="preserve">Frohn u. Schmoll (Hgg.) 2006 = </w:t>
      </w:r>
      <w:r w:rsidRPr="00E32FD5">
        <w:rPr>
          <w:rFonts w:ascii="Times New Roman" w:hAnsi="Times New Roman" w:cs="Times New Roman"/>
          <w:smallCaps/>
          <w:noProof/>
          <w:color w:val="000000"/>
          <w:sz w:val="22"/>
          <w:szCs w:val="22"/>
        </w:rPr>
        <w:t>H.-</w:t>
      </w:r>
      <w:r w:rsidR="00471A1B">
        <w:rPr>
          <w:rFonts w:ascii="Times New Roman" w:hAnsi="Times New Roman" w:cs="Times New Roman"/>
          <w:smallCaps/>
          <w:noProof/>
          <w:color w:val="000000"/>
          <w:sz w:val="22"/>
          <w:szCs w:val="22"/>
        </w:rPr>
        <w:t>W. </w:t>
      </w:r>
      <w:r w:rsidRPr="00E32FD5">
        <w:rPr>
          <w:rFonts w:ascii="Times New Roman" w:hAnsi="Times New Roman" w:cs="Times New Roman"/>
          <w:smallCaps/>
          <w:noProof/>
          <w:color w:val="000000"/>
          <w:sz w:val="22"/>
          <w:szCs w:val="22"/>
        </w:rPr>
        <w:t>Frohn</w:t>
      </w:r>
      <w:r w:rsidRPr="00E32FD5">
        <w:rPr>
          <w:rFonts w:ascii="Times New Roman" w:hAnsi="Times New Roman" w:cs="Times New Roman"/>
          <w:noProof/>
          <w:color w:val="000000"/>
          <w:sz w:val="22"/>
          <w:szCs w:val="22"/>
        </w:rPr>
        <w:t xml:space="preserve"> u. </w:t>
      </w:r>
      <w:r w:rsidR="00471A1B">
        <w:rPr>
          <w:rFonts w:ascii="Times New Roman" w:hAnsi="Times New Roman" w:cs="Times New Roman"/>
          <w:smallCaps/>
          <w:noProof/>
          <w:color w:val="000000"/>
          <w:sz w:val="22"/>
          <w:szCs w:val="22"/>
        </w:rPr>
        <w:t>F. </w:t>
      </w:r>
      <w:r w:rsidRPr="00E32FD5">
        <w:rPr>
          <w:rFonts w:ascii="Times New Roman" w:hAnsi="Times New Roman" w:cs="Times New Roman"/>
          <w:smallCaps/>
          <w:noProof/>
          <w:color w:val="000000"/>
          <w:sz w:val="22"/>
          <w:szCs w:val="22"/>
        </w:rPr>
        <w:t>Schmoll</w:t>
      </w:r>
      <w:r w:rsidRPr="00E32FD5">
        <w:rPr>
          <w:rFonts w:ascii="Times New Roman" w:hAnsi="Times New Roman" w:cs="Times New Roman"/>
          <w:noProof/>
          <w:color w:val="000000"/>
          <w:sz w:val="22"/>
          <w:szCs w:val="22"/>
        </w:rPr>
        <w:t xml:space="preserve"> (Hgg.), Natur und Staat. Staatlicher Naturschutz in Deutschland 1906</w:t>
      </w:r>
      <w:r w:rsidR="00754F64">
        <w:rPr>
          <w:rFonts w:ascii="Times New Roman" w:hAnsi="Times New Roman" w:cs="Times New Roman"/>
          <w:noProof/>
          <w:color w:val="000000"/>
          <w:sz w:val="22"/>
          <w:szCs w:val="22"/>
        </w:rPr>
        <w:t>–</w:t>
      </w:r>
      <w:r w:rsidRPr="00E32FD5">
        <w:rPr>
          <w:rFonts w:ascii="Times New Roman" w:hAnsi="Times New Roman" w:cs="Times New Roman"/>
          <w:noProof/>
          <w:color w:val="000000"/>
          <w:sz w:val="22"/>
          <w:szCs w:val="22"/>
        </w:rPr>
        <w:t xml:space="preserve">2006, Bonn </w:t>
      </w:r>
      <w:r w:rsidR="00290047">
        <w:rPr>
          <w:rFonts w:ascii="Times New Roman" w:hAnsi="Times New Roman" w:cs="Times New Roman"/>
          <w:noProof/>
          <w:color w:val="000000"/>
          <w:sz w:val="22"/>
          <w:szCs w:val="22"/>
        </w:rPr>
        <w:t>u. a.</w:t>
      </w:r>
      <w:r w:rsidRPr="00E32FD5">
        <w:rPr>
          <w:rFonts w:ascii="Times New Roman" w:hAnsi="Times New Roman" w:cs="Times New Roman"/>
          <w:noProof/>
          <w:color w:val="000000"/>
          <w:sz w:val="22"/>
          <w:szCs w:val="22"/>
        </w:rPr>
        <w:t xml:space="preserve"> 2006. </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Fuchs 1943 = </w:t>
      </w:r>
      <w:r w:rsidR="00471A1B">
        <w:rPr>
          <w:rFonts w:ascii="Times New Roman" w:hAnsi="Times New Roman" w:cs="Times New Roman"/>
          <w:smallCaps/>
          <w:noProof/>
          <w:color w:val="000000"/>
          <w:sz w:val="22"/>
          <w:szCs w:val="22"/>
        </w:rPr>
        <w:t>H. </w:t>
      </w:r>
      <w:r w:rsidRPr="000A0452">
        <w:rPr>
          <w:rFonts w:ascii="Times New Roman" w:hAnsi="Times New Roman" w:cs="Times New Roman"/>
          <w:smallCaps/>
          <w:noProof/>
          <w:color w:val="000000"/>
          <w:sz w:val="22"/>
          <w:szCs w:val="22"/>
        </w:rPr>
        <w:t>Fuchs</w:t>
      </w:r>
      <w:r w:rsidRPr="000A0452">
        <w:rPr>
          <w:rFonts w:ascii="Times New Roman" w:hAnsi="Times New Roman" w:cs="Times New Roman"/>
          <w:noProof/>
          <w:color w:val="000000"/>
          <w:sz w:val="22"/>
          <w:szCs w:val="22"/>
        </w:rPr>
        <w:t>, Zur Verherrlichung Roms und der Römer in dem Gedichte des Rutilius Namatianus, in: Basler Zeitschrift für Geschichte und Altertumskunde 42 (1943), 37</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58.</w:t>
      </w:r>
    </w:p>
    <w:p w:rsidR="00F42959" w:rsidRPr="000A0452" w:rsidRDefault="00F42959"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sz w:val="22"/>
          <w:szCs w:val="22"/>
        </w:rPr>
        <w:t>Fuhrmann 1997</w:t>
      </w:r>
      <w:r w:rsidR="00D24E6E" w:rsidRPr="000A0452">
        <w:rPr>
          <w:rFonts w:ascii="Times New Roman" w:hAnsi="Times New Roman" w:cs="Times New Roman"/>
          <w:sz w:val="22"/>
          <w:szCs w:val="22"/>
        </w:rPr>
        <w:t>a</w:t>
      </w:r>
      <w:r w:rsidRPr="000A0452">
        <w:rPr>
          <w:rFonts w:ascii="Times New Roman" w:hAnsi="Times New Roman" w:cs="Times New Roman"/>
          <w:sz w:val="22"/>
          <w:szCs w:val="22"/>
        </w:rPr>
        <w:t xml:space="preserve"> = </w:t>
      </w:r>
      <w:r w:rsidR="00471A1B">
        <w:rPr>
          <w:rFonts w:ascii="Times New Roman" w:hAnsi="Times New Roman" w:cs="Times New Roman"/>
          <w:smallCaps/>
          <w:sz w:val="22"/>
          <w:szCs w:val="22"/>
        </w:rPr>
        <w:t>M. </w:t>
      </w:r>
      <w:r w:rsidRPr="000A0452">
        <w:rPr>
          <w:rFonts w:ascii="Times New Roman" w:hAnsi="Times New Roman" w:cs="Times New Roman"/>
          <w:smallCaps/>
          <w:sz w:val="22"/>
          <w:szCs w:val="22"/>
        </w:rPr>
        <w:t>Fuhrmann</w:t>
      </w:r>
      <w:r w:rsidRPr="000A0452">
        <w:rPr>
          <w:rFonts w:ascii="Times New Roman" w:hAnsi="Times New Roman" w:cs="Times New Roman"/>
          <w:sz w:val="22"/>
          <w:szCs w:val="22"/>
        </w:rPr>
        <w:t>, Seneca und Kaiser Nero, Berlin 1997.</w:t>
      </w:r>
    </w:p>
    <w:p w:rsidR="00D24E6E" w:rsidRPr="000A0452" w:rsidRDefault="00D24E6E"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Fuhrmann 1997b = </w:t>
      </w:r>
      <w:r w:rsidR="00471A1B">
        <w:rPr>
          <w:rFonts w:ascii="Times New Roman" w:hAnsi="Times New Roman" w:cs="Times New Roman"/>
          <w:smallCaps/>
          <w:sz w:val="22"/>
          <w:szCs w:val="22"/>
        </w:rPr>
        <w:t>M. </w:t>
      </w:r>
      <w:r w:rsidRPr="000A0452">
        <w:rPr>
          <w:rFonts w:ascii="Times New Roman" w:hAnsi="Times New Roman" w:cs="Times New Roman"/>
          <w:smallCaps/>
          <w:sz w:val="22"/>
          <w:szCs w:val="22"/>
        </w:rPr>
        <w:t>Fuhrmann</w:t>
      </w:r>
      <w:r w:rsidRPr="000A0452">
        <w:rPr>
          <w:rFonts w:ascii="Times New Roman" w:hAnsi="Times New Roman" w:cs="Times New Roman"/>
          <w:sz w:val="22"/>
          <w:szCs w:val="22"/>
        </w:rPr>
        <w:t xml:space="preserve"> Cicero und die römische Republik. Eine Biographie, 4. überarb. Aufl., Düsseldorf </w:t>
      </w:r>
      <w:r w:rsidR="00290047">
        <w:rPr>
          <w:rFonts w:ascii="Times New Roman" w:hAnsi="Times New Roman" w:cs="Times New Roman"/>
          <w:sz w:val="22"/>
          <w:szCs w:val="22"/>
        </w:rPr>
        <w:t>u. a.</w:t>
      </w:r>
      <w:r w:rsidRPr="000A0452">
        <w:rPr>
          <w:rFonts w:ascii="Times New Roman" w:hAnsi="Times New Roman" w:cs="Times New Roman"/>
          <w:sz w:val="22"/>
          <w:szCs w:val="22"/>
        </w:rPr>
        <w:t xml:space="preserve"> 1997.</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Fuhrmann 1993 [1968] = </w:t>
      </w:r>
      <w:r w:rsidR="00471A1B">
        <w:rPr>
          <w:rFonts w:ascii="Times New Roman" w:hAnsi="Times New Roman" w:cs="Times New Roman"/>
          <w:smallCaps/>
          <w:noProof/>
          <w:color w:val="000000"/>
          <w:sz w:val="22"/>
          <w:szCs w:val="22"/>
        </w:rPr>
        <w:t>M. </w:t>
      </w:r>
      <w:r w:rsidRPr="000A0452">
        <w:rPr>
          <w:rFonts w:ascii="Times New Roman" w:hAnsi="Times New Roman" w:cs="Times New Roman"/>
          <w:smallCaps/>
          <w:noProof/>
          <w:color w:val="000000"/>
          <w:sz w:val="22"/>
          <w:szCs w:val="22"/>
        </w:rPr>
        <w:t>Fuhrmann</w:t>
      </w:r>
      <w:r w:rsidRPr="000A0452">
        <w:rPr>
          <w:rFonts w:ascii="Times New Roman" w:hAnsi="Times New Roman" w:cs="Times New Roman"/>
          <w:noProof/>
          <w:color w:val="000000"/>
          <w:sz w:val="22"/>
          <w:szCs w:val="22"/>
        </w:rPr>
        <w:t>, Die Romidee der Spätantike, in: Kytzler</w:t>
      </w:r>
      <w:r w:rsidR="00885E83" w:rsidRPr="000A0452">
        <w:rPr>
          <w:rFonts w:ascii="Times New Roman" w:hAnsi="Times New Roman" w:cs="Times New Roman"/>
          <w:noProof/>
          <w:color w:val="000000"/>
          <w:sz w:val="22"/>
          <w:szCs w:val="22"/>
        </w:rPr>
        <w:t xml:space="preserve"> (Hg.) </w:t>
      </w:r>
      <w:r w:rsidRPr="000A0452">
        <w:rPr>
          <w:rFonts w:ascii="Times New Roman" w:hAnsi="Times New Roman" w:cs="Times New Roman"/>
          <w:noProof/>
          <w:color w:val="000000"/>
          <w:sz w:val="22"/>
          <w:szCs w:val="22"/>
        </w:rPr>
        <w:t>1993, 86</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123 (zuerst in: HZ 207 [1968], 529</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561).</w:t>
      </w:r>
    </w:p>
    <w:p w:rsidR="00E96B9F" w:rsidRPr="000A0452" w:rsidRDefault="00E96B9F"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sz w:val="22"/>
          <w:szCs w:val="22"/>
        </w:rPr>
        <w:t xml:space="preserve">Fuhrmann 1960 = </w:t>
      </w:r>
      <w:r w:rsidR="00471A1B">
        <w:rPr>
          <w:rFonts w:ascii="Times New Roman" w:hAnsi="Times New Roman" w:cs="Times New Roman"/>
          <w:smallCaps/>
          <w:sz w:val="22"/>
          <w:szCs w:val="22"/>
        </w:rPr>
        <w:t>M. </w:t>
      </w:r>
      <w:r w:rsidRPr="000A0452">
        <w:rPr>
          <w:rFonts w:ascii="Times New Roman" w:hAnsi="Times New Roman" w:cs="Times New Roman"/>
          <w:smallCaps/>
          <w:sz w:val="22"/>
          <w:szCs w:val="22"/>
        </w:rPr>
        <w:t>Fuhrmann</w:t>
      </w:r>
      <w:r w:rsidRPr="000A0452">
        <w:rPr>
          <w:rFonts w:ascii="Times New Roman" w:hAnsi="Times New Roman" w:cs="Times New Roman"/>
          <w:sz w:val="22"/>
          <w:szCs w:val="22"/>
        </w:rPr>
        <w:t xml:space="preserve">, </w:t>
      </w:r>
      <w:r w:rsidRPr="006A1937">
        <w:rPr>
          <w:rFonts w:ascii="Times New Roman" w:hAnsi="Times New Roman" w:cs="Times New Roman"/>
          <w:i/>
          <w:sz w:val="22"/>
          <w:szCs w:val="22"/>
          <w:lang w:val="la-Latn"/>
        </w:rPr>
        <w:t>Cum dignitate otium</w:t>
      </w:r>
      <w:r w:rsidRPr="000A0452">
        <w:rPr>
          <w:rFonts w:ascii="Times New Roman" w:hAnsi="Times New Roman" w:cs="Times New Roman"/>
          <w:sz w:val="22"/>
          <w:szCs w:val="22"/>
        </w:rPr>
        <w:t>. Politisches Programm und Staatstheorie bei Cicero, in: Gymnasium 67 (1960), 481</w:t>
      </w:r>
      <w:r w:rsidR="00754F64">
        <w:rPr>
          <w:rFonts w:ascii="Times New Roman" w:hAnsi="Times New Roman" w:cs="Times New Roman"/>
          <w:sz w:val="22"/>
          <w:szCs w:val="22"/>
        </w:rPr>
        <w:t>–</w:t>
      </w:r>
      <w:r w:rsidRPr="000A0452">
        <w:rPr>
          <w:rFonts w:ascii="Times New Roman" w:hAnsi="Times New Roman" w:cs="Times New Roman"/>
          <w:sz w:val="22"/>
          <w:szCs w:val="22"/>
        </w:rPr>
        <w:t>500.</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Fündling 2010 = </w:t>
      </w:r>
      <w:r w:rsidR="00471A1B">
        <w:rPr>
          <w:rFonts w:ascii="Times New Roman" w:hAnsi="Times New Roman" w:cs="Times New Roman"/>
          <w:smallCaps/>
          <w:noProof/>
          <w:color w:val="000000"/>
          <w:sz w:val="22"/>
          <w:szCs w:val="22"/>
        </w:rPr>
        <w:t>J. </w:t>
      </w:r>
      <w:r w:rsidRPr="000A0452">
        <w:rPr>
          <w:rFonts w:ascii="Times New Roman" w:hAnsi="Times New Roman" w:cs="Times New Roman"/>
          <w:smallCaps/>
          <w:noProof/>
          <w:color w:val="000000"/>
          <w:sz w:val="22"/>
          <w:szCs w:val="22"/>
        </w:rPr>
        <w:t>Fündling</w:t>
      </w:r>
      <w:r w:rsidRPr="000A0452">
        <w:rPr>
          <w:rFonts w:ascii="Times New Roman" w:hAnsi="Times New Roman" w:cs="Times New Roman"/>
          <w:noProof/>
          <w:color w:val="000000"/>
          <w:sz w:val="22"/>
          <w:szCs w:val="22"/>
        </w:rPr>
        <w:t>, Sulla, Darmstadt 2010.</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color w:val="000000"/>
          <w:sz w:val="22"/>
          <w:szCs w:val="22"/>
        </w:rPr>
        <w:t xml:space="preserve">Funke (Hg.) 1996 = </w:t>
      </w:r>
      <w:r w:rsidR="00471A1B">
        <w:rPr>
          <w:rFonts w:ascii="Times New Roman" w:hAnsi="Times New Roman" w:cs="Times New Roman"/>
          <w:smallCaps/>
          <w:color w:val="000000"/>
          <w:sz w:val="22"/>
          <w:szCs w:val="22"/>
        </w:rPr>
        <w:t>B. </w:t>
      </w:r>
      <w:r w:rsidRPr="000A0452">
        <w:rPr>
          <w:rFonts w:ascii="Times New Roman" w:hAnsi="Times New Roman" w:cs="Times New Roman"/>
          <w:smallCaps/>
          <w:color w:val="000000"/>
          <w:sz w:val="22"/>
          <w:szCs w:val="22"/>
        </w:rPr>
        <w:t>Funke</w:t>
      </w:r>
      <w:r w:rsidRPr="000A0452">
        <w:rPr>
          <w:rFonts w:ascii="Times New Roman" w:hAnsi="Times New Roman" w:cs="Times New Roman"/>
          <w:color w:val="000000"/>
          <w:sz w:val="22"/>
          <w:szCs w:val="22"/>
        </w:rPr>
        <w:t xml:space="preserve"> (Hg.), Hellenismus. Beiträge zur Erforschung von Akkulturation und politischer Ordnung in den Staaten des hellenistischen Zeitalters. Akten des Internationalen Hellenismus-Kolloquiums 9.</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14. März 1994 in Berlin, Berlin 1996.</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p>
    <w:p w:rsidR="00810751" w:rsidRPr="006A1937" w:rsidRDefault="00810751" w:rsidP="006D533F">
      <w:pPr>
        <w:pStyle w:val="NurText"/>
        <w:spacing w:after="60"/>
        <w:ind w:left="567" w:hanging="567"/>
        <w:jc w:val="both"/>
        <w:rPr>
          <w:rFonts w:ascii="Times New Roman" w:hAnsi="Times New Roman" w:cs="Times New Roman"/>
          <w:color w:val="000000"/>
          <w:sz w:val="22"/>
          <w:szCs w:val="22"/>
          <w:lang w:val="en-GB"/>
        </w:rPr>
      </w:pPr>
      <w:r w:rsidRPr="00D709BD">
        <w:rPr>
          <w:rFonts w:ascii="Times New Roman" w:hAnsi="Times New Roman" w:cs="Times New Roman"/>
          <w:color w:val="000000"/>
          <w:sz w:val="22"/>
          <w:szCs w:val="22"/>
          <w:lang w:val="de-CH"/>
        </w:rPr>
        <w:t xml:space="preserve">Gabrielsen </w:t>
      </w:r>
      <w:r w:rsidR="00290047">
        <w:rPr>
          <w:rFonts w:ascii="Times New Roman" w:hAnsi="Times New Roman" w:cs="Times New Roman"/>
          <w:color w:val="000000"/>
          <w:sz w:val="22"/>
          <w:szCs w:val="22"/>
          <w:lang w:val="de-CH"/>
        </w:rPr>
        <w:t>u. a.</w:t>
      </w:r>
      <w:r w:rsidRPr="00D709BD">
        <w:rPr>
          <w:rFonts w:ascii="Times New Roman" w:hAnsi="Times New Roman" w:cs="Times New Roman"/>
          <w:color w:val="000000"/>
          <w:sz w:val="22"/>
          <w:szCs w:val="22"/>
          <w:lang w:val="de-CH"/>
        </w:rPr>
        <w:t xml:space="preserve"> (Hgg.) 1999</w:t>
      </w:r>
      <w:r w:rsidR="004A3D41" w:rsidRPr="00D709BD">
        <w:rPr>
          <w:rFonts w:ascii="Times New Roman" w:hAnsi="Times New Roman" w:cs="Times New Roman"/>
          <w:color w:val="000000"/>
          <w:sz w:val="22"/>
          <w:szCs w:val="22"/>
          <w:lang w:val="de-CH"/>
        </w:rPr>
        <w:t xml:space="preserve"> </w:t>
      </w:r>
      <w:r w:rsidRPr="00D709BD">
        <w:rPr>
          <w:rFonts w:ascii="Times New Roman" w:hAnsi="Times New Roman" w:cs="Times New Roman"/>
          <w:color w:val="000000"/>
          <w:sz w:val="22"/>
          <w:szCs w:val="22"/>
          <w:lang w:val="de-CH"/>
        </w:rPr>
        <w:t xml:space="preserve">= </w:t>
      </w:r>
      <w:r w:rsidR="00471A1B">
        <w:rPr>
          <w:rFonts w:ascii="Times New Roman" w:hAnsi="Times New Roman" w:cs="Times New Roman"/>
          <w:smallCaps/>
          <w:color w:val="000000"/>
          <w:sz w:val="22"/>
          <w:szCs w:val="22"/>
          <w:lang w:val="de-CH"/>
        </w:rPr>
        <w:t>V. </w:t>
      </w:r>
      <w:r w:rsidRPr="00D709BD">
        <w:rPr>
          <w:rFonts w:ascii="Times New Roman" w:hAnsi="Times New Roman" w:cs="Times New Roman"/>
          <w:smallCaps/>
          <w:color w:val="000000"/>
          <w:sz w:val="22"/>
          <w:szCs w:val="22"/>
          <w:lang w:val="de-CH"/>
        </w:rPr>
        <w:t>Gabrielsen</w:t>
      </w:r>
      <w:r w:rsidRPr="00D709BD">
        <w:rPr>
          <w:rFonts w:ascii="Times New Roman" w:hAnsi="Times New Roman" w:cs="Times New Roman"/>
          <w:color w:val="000000"/>
          <w:sz w:val="22"/>
          <w:szCs w:val="22"/>
          <w:lang w:val="de-CH"/>
        </w:rPr>
        <w:t xml:space="preserve"> u.</w:t>
      </w:r>
      <w:r w:rsidR="00186B91">
        <w:rPr>
          <w:rFonts w:ascii="Times New Roman" w:hAnsi="Times New Roman" w:cs="Times New Roman"/>
          <w:color w:val="000000"/>
          <w:sz w:val="22"/>
          <w:szCs w:val="22"/>
          <w:lang w:val="de-CH"/>
        </w:rPr>
        <w:t> </w:t>
      </w:r>
      <w:r w:rsidRPr="00D709BD">
        <w:rPr>
          <w:rFonts w:ascii="Times New Roman" w:hAnsi="Times New Roman" w:cs="Times New Roman"/>
          <w:color w:val="000000"/>
          <w:sz w:val="22"/>
          <w:szCs w:val="22"/>
          <w:lang w:val="de-CH"/>
        </w:rPr>
        <w:t xml:space="preserve">a. (Hgg.), Hellenistic Rhodes. </w:t>
      </w:r>
      <w:proofErr w:type="gramStart"/>
      <w:r w:rsidRPr="006A1937">
        <w:rPr>
          <w:rFonts w:ascii="Times New Roman" w:hAnsi="Times New Roman" w:cs="Times New Roman"/>
          <w:color w:val="000000"/>
          <w:sz w:val="22"/>
          <w:szCs w:val="22"/>
          <w:lang w:val="en-GB"/>
        </w:rPr>
        <w:t>Politics, Culture, and Society, Aarhus u.</w:t>
      </w:r>
      <w:r w:rsidR="00186B91">
        <w:rPr>
          <w:rFonts w:ascii="Times New Roman" w:hAnsi="Times New Roman" w:cs="Times New Roman"/>
          <w:color w:val="000000"/>
          <w:sz w:val="22"/>
          <w:szCs w:val="22"/>
          <w:lang w:val="en-GB"/>
        </w:rPr>
        <w:t> </w:t>
      </w:r>
      <w:r w:rsidRPr="006A1937">
        <w:rPr>
          <w:rFonts w:ascii="Times New Roman" w:hAnsi="Times New Roman" w:cs="Times New Roman"/>
          <w:color w:val="000000"/>
          <w:sz w:val="22"/>
          <w:szCs w:val="22"/>
          <w:lang w:val="en-GB"/>
        </w:rPr>
        <w:t>a. 1999.</w:t>
      </w:r>
      <w:proofErr w:type="gramEnd"/>
    </w:p>
    <w:p w:rsidR="009119A4" w:rsidRPr="006A1937" w:rsidRDefault="009119A4" w:rsidP="006D533F">
      <w:pPr>
        <w:pStyle w:val="NurText"/>
        <w:spacing w:after="60"/>
        <w:ind w:left="567" w:hanging="567"/>
        <w:jc w:val="both"/>
        <w:rPr>
          <w:rFonts w:ascii="Times New Roman" w:hAnsi="Times New Roman" w:cs="Times New Roman"/>
          <w:color w:val="000000"/>
          <w:sz w:val="22"/>
          <w:szCs w:val="22"/>
          <w:lang w:val="en-GB"/>
        </w:rPr>
      </w:pPr>
      <w:r w:rsidRPr="006A1937">
        <w:rPr>
          <w:rFonts w:ascii="Times New Roman" w:hAnsi="Times New Roman" w:cs="Times New Roman"/>
          <w:color w:val="000000"/>
          <w:sz w:val="22"/>
          <w:szCs w:val="22"/>
          <w:lang w:val="en-GB"/>
        </w:rPr>
        <w:t xml:space="preserve">Gaertner 2007 = </w:t>
      </w:r>
      <w:r w:rsidRPr="006A1937">
        <w:rPr>
          <w:rFonts w:ascii="Times New Roman" w:hAnsi="Times New Roman" w:cs="Times New Roman"/>
          <w:smallCaps/>
          <w:color w:val="000000"/>
          <w:sz w:val="22"/>
          <w:szCs w:val="22"/>
          <w:lang w:val="en-GB"/>
        </w:rPr>
        <w:t>J.</w:t>
      </w:r>
      <w:r w:rsidR="001E64CB">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F. </w:t>
      </w:r>
      <w:r w:rsidRPr="006A1937">
        <w:rPr>
          <w:rFonts w:ascii="Times New Roman" w:hAnsi="Times New Roman" w:cs="Times New Roman"/>
          <w:smallCaps/>
          <w:color w:val="000000"/>
          <w:sz w:val="22"/>
          <w:szCs w:val="22"/>
          <w:lang w:val="en-GB"/>
        </w:rPr>
        <w:t>Gaertner</w:t>
      </w:r>
      <w:r w:rsidRPr="006A1937">
        <w:rPr>
          <w:rFonts w:ascii="Times New Roman" w:hAnsi="Times New Roman" w:cs="Times New Roman"/>
          <w:color w:val="000000"/>
          <w:sz w:val="22"/>
          <w:szCs w:val="22"/>
          <w:lang w:val="en-GB"/>
        </w:rPr>
        <w:t xml:space="preserve">, </w:t>
      </w:r>
      <w:proofErr w:type="gramStart"/>
      <w:r w:rsidRPr="006A1937">
        <w:rPr>
          <w:rFonts w:ascii="Times New Roman" w:hAnsi="Times New Roman" w:cs="Times New Roman"/>
          <w:color w:val="000000"/>
          <w:sz w:val="22"/>
          <w:szCs w:val="22"/>
          <w:lang w:val="en-GB"/>
        </w:rPr>
        <w:t>The</w:t>
      </w:r>
      <w:proofErr w:type="gramEnd"/>
      <w:r w:rsidRPr="006A1937">
        <w:rPr>
          <w:rFonts w:ascii="Times New Roman" w:hAnsi="Times New Roman" w:cs="Times New Roman"/>
          <w:color w:val="000000"/>
          <w:sz w:val="22"/>
          <w:szCs w:val="22"/>
          <w:lang w:val="en-GB"/>
        </w:rPr>
        <w:t xml:space="preserve"> Discourse of Displacement in Graeco- Roman Antiquity, in:</w:t>
      </w:r>
      <w:r w:rsidR="00885E83" w:rsidRPr="006A1937">
        <w:rPr>
          <w:rFonts w:ascii="Times New Roman" w:hAnsi="Times New Roman" w:cs="Times New Roman"/>
          <w:color w:val="000000"/>
          <w:sz w:val="22"/>
          <w:szCs w:val="22"/>
          <w:lang w:val="en-GB"/>
        </w:rPr>
        <w:t xml:space="preserve"> Gaertner (Hg.) </w:t>
      </w:r>
      <w:r w:rsidRPr="006A1937">
        <w:rPr>
          <w:rFonts w:ascii="Times New Roman" w:hAnsi="Times New Roman" w:cs="Times New Roman"/>
          <w:color w:val="000000"/>
          <w:sz w:val="22"/>
          <w:szCs w:val="22"/>
          <w:lang w:val="en-GB"/>
        </w:rPr>
        <w:t>2007, 1</w:t>
      </w:r>
      <w:r w:rsidR="00754F64">
        <w:rPr>
          <w:rFonts w:ascii="Times New Roman" w:hAnsi="Times New Roman" w:cs="Times New Roman"/>
          <w:color w:val="000000"/>
          <w:sz w:val="22"/>
          <w:szCs w:val="22"/>
          <w:lang w:val="en-GB"/>
        </w:rPr>
        <w:t>–</w:t>
      </w:r>
      <w:r w:rsidRPr="006A1937">
        <w:rPr>
          <w:rFonts w:ascii="Times New Roman" w:hAnsi="Times New Roman" w:cs="Times New Roman"/>
          <w:color w:val="000000"/>
          <w:sz w:val="22"/>
          <w:szCs w:val="22"/>
          <w:lang w:val="en-GB"/>
        </w:rPr>
        <w:t>20.</w:t>
      </w:r>
    </w:p>
    <w:p w:rsidR="006A1937" w:rsidRPr="006A1937" w:rsidRDefault="006A1937" w:rsidP="006A1937">
      <w:pPr>
        <w:pStyle w:val="NurText"/>
        <w:spacing w:after="60"/>
        <w:ind w:left="567" w:hanging="567"/>
        <w:jc w:val="both"/>
        <w:rPr>
          <w:rFonts w:ascii="Times New Roman" w:hAnsi="Times New Roman" w:cs="Times New Roman"/>
          <w:color w:val="000000"/>
          <w:sz w:val="22"/>
          <w:szCs w:val="22"/>
          <w:lang w:val="en-GB"/>
        </w:rPr>
      </w:pPr>
      <w:r w:rsidRPr="006A1937">
        <w:rPr>
          <w:rFonts w:ascii="Times New Roman" w:hAnsi="Times New Roman" w:cs="Times New Roman"/>
          <w:color w:val="000000"/>
          <w:sz w:val="22"/>
          <w:szCs w:val="22"/>
          <w:lang w:val="en-GB"/>
        </w:rPr>
        <w:t xml:space="preserve">Gaertner (Hg.) 2007 = </w:t>
      </w:r>
      <w:r w:rsidRPr="006A1937">
        <w:rPr>
          <w:rFonts w:ascii="Times New Roman" w:hAnsi="Times New Roman" w:cs="Times New Roman"/>
          <w:smallCaps/>
          <w:color w:val="000000"/>
          <w:sz w:val="22"/>
          <w:szCs w:val="22"/>
          <w:lang w:val="en-GB"/>
        </w:rPr>
        <w:t>J.</w:t>
      </w:r>
      <w:r w:rsidR="001E64CB">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F. </w:t>
      </w:r>
      <w:r w:rsidRPr="006A1937">
        <w:rPr>
          <w:rFonts w:ascii="Times New Roman" w:hAnsi="Times New Roman" w:cs="Times New Roman"/>
          <w:smallCaps/>
          <w:color w:val="000000"/>
          <w:sz w:val="22"/>
          <w:szCs w:val="22"/>
          <w:lang w:val="en-GB"/>
        </w:rPr>
        <w:t>Gaertner</w:t>
      </w:r>
      <w:r w:rsidRPr="006A1937">
        <w:rPr>
          <w:rFonts w:ascii="Times New Roman" w:hAnsi="Times New Roman" w:cs="Times New Roman"/>
          <w:color w:val="000000"/>
          <w:sz w:val="22"/>
          <w:szCs w:val="22"/>
          <w:lang w:val="en-GB"/>
        </w:rPr>
        <w:t xml:space="preserve"> (Hg.), Writing Exile. The Discourse of Displacement in Graeco-Roman Antiquity and Beyond, Leiden </w:t>
      </w:r>
      <w:r w:rsidR="00290047">
        <w:rPr>
          <w:rFonts w:ascii="Times New Roman" w:hAnsi="Times New Roman" w:cs="Times New Roman"/>
          <w:color w:val="000000"/>
          <w:sz w:val="22"/>
          <w:szCs w:val="22"/>
          <w:lang w:val="en-GB"/>
        </w:rPr>
        <w:t>u. a.</w:t>
      </w:r>
      <w:r w:rsidRPr="006A1937">
        <w:rPr>
          <w:rFonts w:ascii="Times New Roman" w:hAnsi="Times New Roman" w:cs="Times New Roman"/>
          <w:color w:val="000000"/>
          <w:sz w:val="22"/>
          <w:szCs w:val="22"/>
          <w:lang w:val="en-GB"/>
        </w:rPr>
        <w:t xml:space="preserve"> 2007.</w:t>
      </w:r>
    </w:p>
    <w:p w:rsidR="00E00344" w:rsidRPr="000A0452" w:rsidRDefault="00E0034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Galsterer 1991 = </w:t>
      </w:r>
      <w:r w:rsidR="00471A1B">
        <w:rPr>
          <w:rFonts w:ascii="Times New Roman" w:hAnsi="Times New Roman" w:cs="Times New Roman"/>
          <w:smallCaps/>
          <w:sz w:val="22"/>
          <w:szCs w:val="22"/>
        </w:rPr>
        <w:t>H. </w:t>
      </w:r>
      <w:r w:rsidRPr="000A0452">
        <w:rPr>
          <w:rFonts w:ascii="Times New Roman" w:hAnsi="Times New Roman" w:cs="Times New Roman"/>
          <w:smallCaps/>
          <w:sz w:val="22"/>
          <w:szCs w:val="22"/>
        </w:rPr>
        <w:t>Galsterer</w:t>
      </w:r>
      <w:r w:rsidRPr="000A0452">
        <w:rPr>
          <w:rFonts w:ascii="Times New Roman" w:hAnsi="Times New Roman" w:cs="Times New Roman"/>
          <w:sz w:val="22"/>
          <w:szCs w:val="22"/>
        </w:rPr>
        <w:t>, Kunstraub und Kunsthandel im republikanischen Rom, in: Hellenkemper Salies</w:t>
      </w:r>
      <w:r w:rsidR="00885E83" w:rsidRPr="000A0452">
        <w:rPr>
          <w:rFonts w:ascii="Times New Roman" w:hAnsi="Times New Roman" w:cs="Times New Roman"/>
          <w:sz w:val="22"/>
          <w:szCs w:val="22"/>
        </w:rPr>
        <w:t xml:space="preserve"> </w:t>
      </w:r>
      <w:r w:rsidR="00290047">
        <w:rPr>
          <w:rFonts w:ascii="Times New Roman" w:hAnsi="Times New Roman" w:cs="Times New Roman"/>
          <w:sz w:val="22"/>
          <w:szCs w:val="22"/>
        </w:rPr>
        <w:t>u. a.</w:t>
      </w:r>
      <w:r w:rsidR="00885E83" w:rsidRPr="000A0452">
        <w:rPr>
          <w:rFonts w:ascii="Times New Roman" w:hAnsi="Times New Roman" w:cs="Times New Roman"/>
          <w:sz w:val="22"/>
          <w:szCs w:val="22"/>
        </w:rPr>
        <w:t xml:space="preserve"> (Hgg.) </w:t>
      </w:r>
      <w:r w:rsidRPr="000A0452">
        <w:rPr>
          <w:rFonts w:ascii="Times New Roman" w:hAnsi="Times New Roman" w:cs="Times New Roman"/>
          <w:sz w:val="22"/>
          <w:szCs w:val="22"/>
        </w:rPr>
        <w:t>1994, 857</w:t>
      </w:r>
      <w:r w:rsidR="00754F64">
        <w:rPr>
          <w:rFonts w:ascii="Times New Roman" w:hAnsi="Times New Roman" w:cs="Times New Roman"/>
          <w:sz w:val="22"/>
          <w:szCs w:val="22"/>
        </w:rPr>
        <w:t>–</w:t>
      </w:r>
      <w:r w:rsidRPr="000A0452">
        <w:rPr>
          <w:rFonts w:ascii="Times New Roman" w:hAnsi="Times New Roman" w:cs="Times New Roman"/>
          <w:sz w:val="22"/>
          <w:szCs w:val="22"/>
        </w:rPr>
        <w:t>866.</w:t>
      </w:r>
    </w:p>
    <w:p w:rsidR="007C710C" w:rsidRPr="00D347E9" w:rsidRDefault="007C710C" w:rsidP="006D533F">
      <w:pPr>
        <w:pStyle w:val="NurText"/>
        <w:spacing w:after="60"/>
        <w:ind w:left="567" w:hanging="567"/>
        <w:jc w:val="both"/>
        <w:rPr>
          <w:rFonts w:ascii="Times New Roman" w:hAnsi="Times New Roman" w:cs="Times New Roman"/>
          <w:sz w:val="22"/>
          <w:szCs w:val="22"/>
        </w:rPr>
      </w:pPr>
      <w:r w:rsidRPr="00D347E9">
        <w:rPr>
          <w:rFonts w:ascii="Times New Roman" w:hAnsi="Times New Roman" w:cs="Times New Roman"/>
          <w:sz w:val="22"/>
          <w:szCs w:val="22"/>
        </w:rPr>
        <w:t xml:space="preserve">García Mac Gaw 2006 = </w:t>
      </w:r>
      <w:r w:rsidRPr="00D347E9">
        <w:rPr>
          <w:rFonts w:ascii="Times New Roman" w:hAnsi="Times New Roman" w:cs="Times New Roman"/>
          <w:smallCaps/>
          <w:sz w:val="22"/>
          <w:szCs w:val="22"/>
        </w:rPr>
        <w:t>C.</w:t>
      </w:r>
      <w:r w:rsidR="001E64CB" w:rsidRPr="00D347E9">
        <w:rPr>
          <w:rFonts w:ascii="Times New Roman" w:hAnsi="Times New Roman" w:cs="Times New Roman"/>
          <w:smallCaps/>
          <w:sz w:val="22"/>
          <w:szCs w:val="22"/>
        </w:rPr>
        <w:t> </w:t>
      </w:r>
      <w:r w:rsidR="007C63D3">
        <w:rPr>
          <w:rFonts w:ascii="Times New Roman" w:hAnsi="Times New Roman" w:cs="Times New Roman"/>
          <w:smallCaps/>
          <w:sz w:val="22"/>
          <w:szCs w:val="22"/>
        </w:rPr>
        <w:t>G. </w:t>
      </w:r>
      <w:r w:rsidRPr="00D347E9">
        <w:rPr>
          <w:rFonts w:ascii="Times New Roman" w:hAnsi="Times New Roman" w:cs="Times New Roman"/>
          <w:smallCaps/>
          <w:sz w:val="22"/>
          <w:szCs w:val="22"/>
        </w:rPr>
        <w:t>García Mac Gaw</w:t>
      </w:r>
      <w:r w:rsidRPr="00D347E9">
        <w:rPr>
          <w:rFonts w:ascii="Times New Roman" w:hAnsi="Times New Roman" w:cs="Times New Roman"/>
          <w:sz w:val="22"/>
          <w:szCs w:val="22"/>
        </w:rPr>
        <w:t xml:space="preserve">, La transición del esclavismo al feudalismo y la </w:t>
      </w:r>
      <w:r w:rsidRPr="00D347E9">
        <w:rPr>
          <w:rFonts w:ascii="Times New Roman" w:hAnsi="Times New Roman" w:cs="Times New Roman"/>
          <w:i/>
          <w:sz w:val="22"/>
          <w:szCs w:val="22"/>
        </w:rPr>
        <w:t>villa</w:t>
      </w:r>
      <w:r w:rsidRPr="00D347E9">
        <w:rPr>
          <w:rFonts w:ascii="Times New Roman" w:hAnsi="Times New Roman" w:cs="Times New Roman"/>
          <w:sz w:val="22"/>
          <w:szCs w:val="22"/>
        </w:rPr>
        <w:t xml:space="preserve"> esclavista, in: DHA </w:t>
      </w:r>
      <w:r w:rsidR="00E57A73" w:rsidRPr="00D347E9">
        <w:rPr>
          <w:rFonts w:ascii="Times New Roman" w:hAnsi="Times New Roman" w:cs="Times New Roman"/>
          <w:sz w:val="22"/>
          <w:szCs w:val="22"/>
        </w:rPr>
        <w:t>32 (</w:t>
      </w:r>
      <w:r w:rsidRPr="00D347E9">
        <w:rPr>
          <w:rFonts w:ascii="Times New Roman" w:hAnsi="Times New Roman" w:cs="Times New Roman"/>
          <w:sz w:val="22"/>
          <w:szCs w:val="22"/>
        </w:rPr>
        <w:t>2006</w:t>
      </w:r>
      <w:r w:rsidR="00E57A73" w:rsidRPr="00D347E9">
        <w:rPr>
          <w:rFonts w:ascii="Times New Roman" w:hAnsi="Times New Roman" w:cs="Times New Roman"/>
          <w:sz w:val="22"/>
          <w:szCs w:val="22"/>
        </w:rPr>
        <w:t xml:space="preserve">), </w:t>
      </w:r>
      <w:r w:rsidRPr="00D347E9">
        <w:rPr>
          <w:rFonts w:ascii="Times New Roman" w:hAnsi="Times New Roman" w:cs="Times New Roman"/>
          <w:sz w:val="22"/>
          <w:szCs w:val="22"/>
        </w:rPr>
        <w:t>27</w:t>
      </w:r>
      <w:r w:rsidR="00754F64" w:rsidRPr="00D347E9">
        <w:rPr>
          <w:rFonts w:ascii="Times New Roman" w:hAnsi="Times New Roman" w:cs="Times New Roman"/>
          <w:sz w:val="22"/>
          <w:szCs w:val="22"/>
        </w:rPr>
        <w:t>–</w:t>
      </w:r>
      <w:r w:rsidRPr="00D347E9">
        <w:rPr>
          <w:rFonts w:ascii="Times New Roman" w:hAnsi="Times New Roman" w:cs="Times New Roman"/>
          <w:sz w:val="22"/>
          <w:szCs w:val="22"/>
        </w:rPr>
        <w:t>41</w:t>
      </w:r>
      <w:r w:rsidR="00E57A73" w:rsidRPr="00D347E9">
        <w:rPr>
          <w:rFonts w:ascii="Times New Roman" w:hAnsi="Times New Roman" w:cs="Times New Roman"/>
          <w:sz w:val="22"/>
          <w:szCs w:val="22"/>
        </w:rPr>
        <w:t>.</w:t>
      </w:r>
    </w:p>
    <w:p w:rsidR="00672A49" w:rsidRPr="002A1550" w:rsidRDefault="00672A49"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sz w:val="22"/>
          <w:szCs w:val="22"/>
          <w:lang w:val="en-GB"/>
        </w:rPr>
        <w:t xml:space="preserve">Garnsey 2000 = </w:t>
      </w:r>
      <w:r w:rsidR="00471A1B">
        <w:rPr>
          <w:rFonts w:ascii="Times New Roman" w:hAnsi="Times New Roman" w:cs="Times New Roman"/>
          <w:smallCaps/>
          <w:sz w:val="22"/>
          <w:szCs w:val="22"/>
          <w:lang w:val="en-GB"/>
        </w:rPr>
        <w:t>P. </w:t>
      </w:r>
      <w:r w:rsidRPr="002A1550">
        <w:rPr>
          <w:rFonts w:ascii="Times New Roman" w:hAnsi="Times New Roman" w:cs="Times New Roman"/>
          <w:smallCaps/>
          <w:sz w:val="22"/>
          <w:szCs w:val="22"/>
          <w:lang w:val="en-GB"/>
        </w:rPr>
        <w:t>Garnsey</w:t>
      </w:r>
      <w:r w:rsidRPr="002A1550">
        <w:rPr>
          <w:rFonts w:ascii="Times New Roman" w:hAnsi="Times New Roman" w:cs="Times New Roman"/>
          <w:sz w:val="22"/>
          <w:szCs w:val="22"/>
          <w:lang w:val="en-GB"/>
        </w:rPr>
        <w:t xml:space="preserve">, </w:t>
      </w:r>
      <w:proofErr w:type="gramStart"/>
      <w:r w:rsidRPr="002A1550">
        <w:rPr>
          <w:rFonts w:ascii="Times New Roman" w:hAnsi="Times New Roman" w:cs="Times New Roman"/>
          <w:sz w:val="22"/>
          <w:szCs w:val="22"/>
          <w:lang w:val="en-GB"/>
        </w:rPr>
        <w:t>The</w:t>
      </w:r>
      <w:proofErr w:type="gramEnd"/>
      <w:r w:rsidRPr="002A1550">
        <w:rPr>
          <w:rFonts w:ascii="Times New Roman" w:hAnsi="Times New Roman" w:cs="Times New Roman"/>
          <w:sz w:val="22"/>
          <w:szCs w:val="22"/>
          <w:lang w:val="en-GB"/>
        </w:rPr>
        <w:t xml:space="preserve"> Land, in: CAH</w:t>
      </w:r>
      <w:r w:rsidRPr="002A1550">
        <w:rPr>
          <w:rFonts w:ascii="Times New Roman" w:hAnsi="Times New Roman" w:cs="Times New Roman"/>
          <w:sz w:val="22"/>
          <w:szCs w:val="22"/>
          <w:vertAlign w:val="superscript"/>
          <w:lang w:val="en-GB"/>
        </w:rPr>
        <w:t>2</w:t>
      </w:r>
      <w:r w:rsidRPr="002A1550">
        <w:rPr>
          <w:rFonts w:ascii="Times New Roman" w:hAnsi="Times New Roman" w:cs="Times New Roman"/>
          <w:sz w:val="22"/>
          <w:szCs w:val="22"/>
          <w:lang w:val="en-GB"/>
        </w:rPr>
        <w:t xml:space="preserve"> 11 (2000), 679</w:t>
      </w:r>
      <w:r w:rsidR="00754F64">
        <w:rPr>
          <w:rFonts w:ascii="Times New Roman" w:hAnsi="Times New Roman" w:cs="Times New Roman"/>
          <w:sz w:val="22"/>
          <w:szCs w:val="22"/>
          <w:lang w:val="en-GB"/>
        </w:rPr>
        <w:t>–</w:t>
      </w:r>
      <w:r w:rsidRPr="002A1550">
        <w:rPr>
          <w:rFonts w:ascii="Times New Roman" w:hAnsi="Times New Roman" w:cs="Times New Roman"/>
          <w:sz w:val="22"/>
          <w:szCs w:val="22"/>
          <w:lang w:val="en-GB"/>
        </w:rPr>
        <w:t>707.</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de-CH"/>
        </w:rPr>
      </w:pPr>
      <w:r w:rsidRPr="00D347E9">
        <w:rPr>
          <w:rFonts w:ascii="Times New Roman" w:hAnsi="Times New Roman" w:cs="Times New Roman"/>
          <w:color w:val="000000"/>
          <w:sz w:val="22"/>
          <w:szCs w:val="22"/>
          <w:lang w:val="en-US"/>
        </w:rPr>
        <w:t xml:space="preserve">Geertmann u. De Jong (Hgg.) 1989 = </w:t>
      </w:r>
      <w:r w:rsidR="00471A1B">
        <w:rPr>
          <w:rFonts w:ascii="Times New Roman" w:hAnsi="Times New Roman" w:cs="Times New Roman"/>
          <w:smallCaps/>
          <w:color w:val="000000"/>
          <w:sz w:val="22"/>
          <w:szCs w:val="22"/>
          <w:lang w:val="en-US"/>
        </w:rPr>
        <w:t>H. </w:t>
      </w:r>
      <w:r w:rsidRPr="00D347E9">
        <w:rPr>
          <w:rFonts w:ascii="Times New Roman" w:hAnsi="Times New Roman" w:cs="Times New Roman"/>
          <w:smallCaps/>
          <w:color w:val="000000"/>
          <w:sz w:val="22"/>
          <w:szCs w:val="22"/>
          <w:lang w:val="en-US"/>
        </w:rPr>
        <w:t>Geertmann</w:t>
      </w:r>
      <w:r w:rsidRPr="00D347E9">
        <w:rPr>
          <w:rFonts w:ascii="Times New Roman" w:hAnsi="Times New Roman" w:cs="Times New Roman"/>
          <w:color w:val="000000"/>
          <w:sz w:val="22"/>
          <w:szCs w:val="22"/>
          <w:lang w:val="en-US"/>
        </w:rPr>
        <w:t xml:space="preserve"> u. </w:t>
      </w:r>
      <w:r w:rsidRPr="00D347E9">
        <w:rPr>
          <w:rFonts w:ascii="Times New Roman" w:hAnsi="Times New Roman" w:cs="Times New Roman"/>
          <w:smallCaps/>
          <w:color w:val="000000"/>
          <w:sz w:val="22"/>
          <w:szCs w:val="22"/>
          <w:lang w:val="en-US"/>
        </w:rPr>
        <w:t>J.</w:t>
      </w:r>
      <w:r w:rsidR="00186B91" w:rsidRPr="00D347E9">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J. </w:t>
      </w:r>
      <w:r w:rsidRPr="00D347E9">
        <w:rPr>
          <w:rFonts w:ascii="Times New Roman" w:hAnsi="Times New Roman" w:cs="Times New Roman"/>
          <w:smallCaps/>
          <w:color w:val="000000"/>
          <w:sz w:val="22"/>
          <w:szCs w:val="22"/>
          <w:lang w:val="en-US"/>
        </w:rPr>
        <w:t>De Jong</w:t>
      </w:r>
      <w:r w:rsidRPr="00D347E9">
        <w:rPr>
          <w:rFonts w:ascii="Times New Roman" w:hAnsi="Times New Roman" w:cs="Times New Roman"/>
          <w:color w:val="000000"/>
          <w:sz w:val="22"/>
          <w:szCs w:val="22"/>
          <w:lang w:val="en-US"/>
        </w:rPr>
        <w:t xml:space="preserve"> (Hgg.), </w:t>
      </w:r>
      <w:r w:rsidRPr="002A1550">
        <w:rPr>
          <w:rFonts w:ascii="Times New Roman" w:hAnsi="Times New Roman" w:cs="Times New Roman"/>
          <w:i/>
          <w:iCs/>
          <w:color w:val="000000"/>
          <w:sz w:val="22"/>
          <w:szCs w:val="22"/>
          <w:lang w:val="la-Latn"/>
        </w:rPr>
        <w:t>Munus non ingratum</w:t>
      </w:r>
      <w:r w:rsidRPr="00D347E9">
        <w:rPr>
          <w:rFonts w:ascii="Times New Roman" w:hAnsi="Times New Roman" w:cs="Times New Roman"/>
          <w:color w:val="000000"/>
          <w:sz w:val="22"/>
          <w:szCs w:val="22"/>
          <w:lang w:val="en-US"/>
        </w:rPr>
        <w:t xml:space="preserve">. </w:t>
      </w:r>
      <w:proofErr w:type="gramStart"/>
      <w:r w:rsidRPr="002A1550">
        <w:rPr>
          <w:rFonts w:ascii="Times New Roman" w:hAnsi="Times New Roman" w:cs="Times New Roman"/>
          <w:color w:val="000000"/>
          <w:sz w:val="22"/>
          <w:szCs w:val="22"/>
          <w:lang w:val="en-GB"/>
        </w:rPr>
        <w:t xml:space="preserve">Proceedings of the International Symposium on Vitruvius’ </w:t>
      </w:r>
      <w:r w:rsidRPr="00D347E9">
        <w:rPr>
          <w:rFonts w:ascii="Times New Roman" w:hAnsi="Times New Roman" w:cs="Times New Roman"/>
          <w:i/>
          <w:color w:val="000000"/>
          <w:sz w:val="22"/>
          <w:szCs w:val="22"/>
          <w:lang w:val="en-GB"/>
        </w:rPr>
        <w:t>De Architectura</w:t>
      </w:r>
      <w:r w:rsidRPr="002A1550">
        <w:rPr>
          <w:rFonts w:ascii="Times New Roman" w:hAnsi="Times New Roman" w:cs="Times New Roman"/>
          <w:color w:val="000000"/>
          <w:sz w:val="22"/>
          <w:szCs w:val="22"/>
          <w:lang w:val="en-GB"/>
        </w:rPr>
        <w:t xml:space="preserve"> and the Hellenistic and Republican Architecture.</w:t>
      </w:r>
      <w:proofErr w:type="gramEnd"/>
      <w:r w:rsidRPr="002A1550">
        <w:rPr>
          <w:rFonts w:ascii="Times New Roman" w:hAnsi="Times New Roman" w:cs="Times New Roman"/>
          <w:color w:val="000000"/>
          <w:sz w:val="22"/>
          <w:szCs w:val="22"/>
          <w:lang w:val="en-GB"/>
        </w:rPr>
        <w:t xml:space="preserve"> </w:t>
      </w:r>
      <w:r w:rsidRPr="00D709BD">
        <w:rPr>
          <w:rFonts w:ascii="Times New Roman" w:hAnsi="Times New Roman" w:cs="Times New Roman"/>
          <w:color w:val="000000"/>
          <w:sz w:val="22"/>
          <w:szCs w:val="22"/>
          <w:lang w:val="de-CH"/>
        </w:rPr>
        <w:t>Leiden 20</w:t>
      </w:r>
      <w:r w:rsidR="00754F64">
        <w:rPr>
          <w:rFonts w:ascii="Times New Roman" w:hAnsi="Times New Roman" w:cs="Times New Roman"/>
          <w:color w:val="000000"/>
          <w:sz w:val="22"/>
          <w:szCs w:val="22"/>
          <w:lang w:val="de-CH"/>
        </w:rPr>
        <w:t>–</w:t>
      </w:r>
      <w:r w:rsidRPr="00D709BD">
        <w:rPr>
          <w:rFonts w:ascii="Times New Roman" w:hAnsi="Times New Roman" w:cs="Times New Roman"/>
          <w:color w:val="000000"/>
          <w:sz w:val="22"/>
          <w:szCs w:val="22"/>
          <w:lang w:val="de-CH"/>
        </w:rPr>
        <w:t>23 January 1987, Leiden 1989.</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Gehrke u. Möller (Hgg.) </w:t>
      </w:r>
      <w:r w:rsidR="00344244">
        <w:rPr>
          <w:rFonts w:ascii="Times New Roman" w:hAnsi="Times New Roman" w:cs="Times New Roman"/>
          <w:sz w:val="22"/>
          <w:szCs w:val="22"/>
        </w:rPr>
        <w:t>1996</w:t>
      </w:r>
      <w:r w:rsidRPr="000A0452">
        <w:rPr>
          <w:rFonts w:ascii="Times New Roman" w:hAnsi="Times New Roman" w:cs="Times New Roman"/>
          <w:sz w:val="22"/>
          <w:szCs w:val="22"/>
        </w:rPr>
        <w:t xml:space="preserve"> = </w:t>
      </w:r>
      <w:r w:rsidRPr="000A0452">
        <w:rPr>
          <w:rFonts w:ascii="Times New Roman" w:hAnsi="Times New Roman" w:cs="Times New Roman"/>
          <w:smallCaps/>
          <w:sz w:val="22"/>
          <w:szCs w:val="22"/>
        </w:rPr>
        <w:t>H.-</w:t>
      </w:r>
      <w:r w:rsidR="00471A1B">
        <w:rPr>
          <w:rFonts w:ascii="Times New Roman" w:hAnsi="Times New Roman" w:cs="Times New Roman"/>
          <w:smallCaps/>
          <w:sz w:val="22"/>
          <w:szCs w:val="22"/>
        </w:rPr>
        <w:t>J. </w:t>
      </w:r>
      <w:r w:rsidRPr="000A0452">
        <w:rPr>
          <w:rFonts w:ascii="Times New Roman" w:hAnsi="Times New Roman" w:cs="Times New Roman"/>
          <w:smallCaps/>
          <w:sz w:val="22"/>
          <w:szCs w:val="22"/>
        </w:rPr>
        <w:t>Gehrke</w:t>
      </w:r>
      <w:r w:rsidRPr="000A0452">
        <w:rPr>
          <w:rFonts w:ascii="Times New Roman" w:hAnsi="Times New Roman" w:cs="Times New Roman"/>
          <w:color w:val="000000"/>
          <w:sz w:val="22"/>
          <w:szCs w:val="22"/>
        </w:rPr>
        <w:t xml:space="preserve"> u. </w:t>
      </w:r>
      <w:r w:rsidR="00471A1B">
        <w:rPr>
          <w:rFonts w:ascii="Times New Roman" w:hAnsi="Times New Roman" w:cs="Times New Roman"/>
          <w:smallCaps/>
          <w:sz w:val="22"/>
          <w:szCs w:val="22"/>
        </w:rPr>
        <w:t>A. </w:t>
      </w:r>
      <w:r w:rsidRPr="000A0452">
        <w:rPr>
          <w:rFonts w:ascii="Times New Roman" w:hAnsi="Times New Roman" w:cs="Times New Roman"/>
          <w:smallCaps/>
          <w:sz w:val="22"/>
          <w:szCs w:val="22"/>
        </w:rPr>
        <w:t>Möller</w:t>
      </w:r>
      <w:r w:rsidRPr="000A0452">
        <w:rPr>
          <w:rFonts w:ascii="Times New Roman" w:hAnsi="Times New Roman" w:cs="Times New Roman"/>
          <w:color w:val="000000"/>
          <w:sz w:val="22"/>
          <w:szCs w:val="22"/>
        </w:rPr>
        <w:t xml:space="preserve"> (Hgg.), Vergangenheit und Lebenswelt. Soziale Kommunikation, Traditionsbildung und historisches Bewusstsein, Tübingen 1996.</w:t>
      </w:r>
    </w:p>
    <w:p w:rsidR="00E00344" w:rsidRPr="000A0452" w:rsidRDefault="00E00344"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lastRenderedPageBreak/>
        <w:t>Gelsdorf 1994 =</w:t>
      </w:r>
      <w:r w:rsidRPr="000A0452">
        <w:rPr>
          <w:rFonts w:ascii="Times New Roman" w:hAnsi="Times New Roman" w:cs="Times New Roman"/>
          <w:smallCaps/>
          <w:sz w:val="22"/>
          <w:szCs w:val="22"/>
        </w:rPr>
        <w:t xml:space="preserve"> </w:t>
      </w:r>
      <w:r w:rsidR="00471A1B">
        <w:rPr>
          <w:rFonts w:ascii="Times New Roman" w:hAnsi="Times New Roman" w:cs="Times New Roman"/>
          <w:smallCaps/>
          <w:sz w:val="22"/>
          <w:szCs w:val="22"/>
        </w:rPr>
        <w:t>F. </w:t>
      </w:r>
      <w:r w:rsidRPr="000A0452">
        <w:rPr>
          <w:rFonts w:ascii="Times New Roman" w:hAnsi="Times New Roman" w:cs="Times New Roman"/>
          <w:smallCaps/>
          <w:sz w:val="22"/>
          <w:szCs w:val="22"/>
        </w:rPr>
        <w:t xml:space="preserve">Gelsdorf, </w:t>
      </w:r>
      <w:r w:rsidRPr="000A0452">
        <w:rPr>
          <w:rFonts w:ascii="Times New Roman" w:hAnsi="Times New Roman" w:cs="Times New Roman"/>
          <w:sz w:val="22"/>
          <w:szCs w:val="22"/>
        </w:rPr>
        <w:t>Antike Wrackfunde mit Kunsttransporten im Mittelmeer, in:</w:t>
      </w:r>
      <w:r w:rsidR="00885E83" w:rsidRPr="000A0452">
        <w:rPr>
          <w:rFonts w:ascii="Times New Roman" w:hAnsi="Times New Roman" w:cs="Times New Roman"/>
          <w:smallCaps/>
          <w:sz w:val="22"/>
          <w:szCs w:val="22"/>
        </w:rPr>
        <w:t xml:space="preserve"> </w:t>
      </w:r>
      <w:r w:rsidRPr="000A0452">
        <w:rPr>
          <w:rFonts w:ascii="Times New Roman" w:hAnsi="Times New Roman" w:cs="Times New Roman"/>
          <w:sz w:val="22"/>
          <w:szCs w:val="22"/>
        </w:rPr>
        <w:t>Hellenkemper Salies</w:t>
      </w:r>
      <w:r w:rsidRPr="000A0452">
        <w:rPr>
          <w:rFonts w:ascii="Times New Roman" w:hAnsi="Times New Roman" w:cs="Times New Roman"/>
          <w:smallCaps/>
          <w:sz w:val="22"/>
          <w:szCs w:val="22"/>
        </w:rPr>
        <w:t xml:space="preserve"> </w:t>
      </w:r>
      <w:r w:rsidR="00290047">
        <w:rPr>
          <w:rFonts w:ascii="Times New Roman" w:hAnsi="Times New Roman" w:cs="Times New Roman"/>
          <w:sz w:val="22"/>
          <w:szCs w:val="22"/>
        </w:rPr>
        <w:t>u. a.</w:t>
      </w:r>
      <w:r w:rsidR="00885E83" w:rsidRPr="000A0452">
        <w:rPr>
          <w:rFonts w:ascii="Times New Roman" w:hAnsi="Times New Roman" w:cs="Times New Roman"/>
          <w:sz w:val="22"/>
          <w:szCs w:val="22"/>
        </w:rPr>
        <w:t xml:space="preserve"> (Hgg.)</w:t>
      </w:r>
      <w:r w:rsidRPr="000A0452">
        <w:rPr>
          <w:rFonts w:ascii="Times New Roman" w:hAnsi="Times New Roman" w:cs="Times New Roman"/>
          <w:sz w:val="22"/>
          <w:szCs w:val="22"/>
        </w:rPr>
        <w:t xml:space="preserve"> </w:t>
      </w:r>
      <w:r w:rsidR="00885E83" w:rsidRPr="000A0452">
        <w:rPr>
          <w:rFonts w:ascii="Times New Roman" w:hAnsi="Times New Roman" w:cs="Times New Roman"/>
          <w:sz w:val="22"/>
          <w:szCs w:val="22"/>
        </w:rPr>
        <w:t>1</w:t>
      </w:r>
      <w:r w:rsidRPr="000A0452">
        <w:rPr>
          <w:rFonts w:ascii="Times New Roman" w:hAnsi="Times New Roman" w:cs="Times New Roman"/>
          <w:sz w:val="22"/>
          <w:szCs w:val="22"/>
        </w:rPr>
        <w:t>994, 759</w:t>
      </w:r>
      <w:r w:rsidR="00754F64">
        <w:rPr>
          <w:rFonts w:ascii="Times New Roman" w:hAnsi="Times New Roman" w:cs="Times New Roman"/>
          <w:sz w:val="22"/>
          <w:szCs w:val="22"/>
        </w:rPr>
        <w:t>–</w:t>
      </w:r>
      <w:r w:rsidRPr="000A0452">
        <w:rPr>
          <w:rFonts w:ascii="Times New Roman" w:hAnsi="Times New Roman" w:cs="Times New Roman"/>
          <w:sz w:val="22"/>
          <w:szCs w:val="22"/>
        </w:rPr>
        <w:t>766.</w:t>
      </w:r>
    </w:p>
    <w:p w:rsidR="001E4C27" w:rsidRDefault="001E4C27" w:rsidP="006D533F">
      <w:pPr>
        <w:pStyle w:val="NurText"/>
        <w:spacing w:after="60"/>
        <w:ind w:left="567" w:hanging="567"/>
        <w:jc w:val="both"/>
        <w:rPr>
          <w:rFonts w:ascii="Times New Roman" w:hAnsi="Times New Roman" w:cs="Times New Roman"/>
          <w:sz w:val="22"/>
          <w:szCs w:val="22"/>
          <w:lang w:val="fr-CH"/>
        </w:rPr>
      </w:pPr>
      <w:r w:rsidRPr="002A1550">
        <w:rPr>
          <w:rFonts w:ascii="Times New Roman" w:hAnsi="Times New Roman" w:cs="Times New Roman"/>
          <w:sz w:val="22"/>
          <w:szCs w:val="22"/>
          <w:lang w:val="fr-CH"/>
        </w:rPr>
        <w:t xml:space="preserve">Genet (Hg.) 2007 = </w:t>
      </w:r>
      <w:r w:rsidRPr="002A1550">
        <w:rPr>
          <w:rFonts w:ascii="Times New Roman" w:hAnsi="Times New Roman" w:cs="Times New Roman"/>
          <w:smallCaps/>
          <w:sz w:val="22"/>
          <w:szCs w:val="22"/>
          <w:lang w:val="fr-CH"/>
        </w:rPr>
        <w:t>J.-Ph. Genet</w:t>
      </w:r>
      <w:r w:rsidR="002A1550">
        <w:rPr>
          <w:rFonts w:ascii="Times New Roman" w:hAnsi="Times New Roman" w:cs="Times New Roman"/>
          <w:sz w:val="22"/>
          <w:szCs w:val="22"/>
          <w:lang w:val="fr-CH"/>
        </w:rPr>
        <w:t xml:space="preserve"> (Hg.), Rome et l’état moderne E</w:t>
      </w:r>
      <w:r w:rsidRPr="002A1550">
        <w:rPr>
          <w:rFonts w:ascii="Times New Roman" w:hAnsi="Times New Roman" w:cs="Times New Roman"/>
          <w:sz w:val="22"/>
          <w:szCs w:val="22"/>
          <w:lang w:val="fr-CH"/>
        </w:rPr>
        <w:t>uropéenne, Rom 2007.</w:t>
      </w:r>
    </w:p>
    <w:p w:rsidR="00AC3CD4" w:rsidRPr="00E32FD5" w:rsidRDefault="00AC3CD4" w:rsidP="006D533F">
      <w:pPr>
        <w:pStyle w:val="NurText"/>
        <w:spacing w:after="60"/>
        <w:ind w:left="567" w:hanging="567"/>
        <w:jc w:val="both"/>
        <w:rPr>
          <w:rFonts w:ascii="Times New Roman" w:hAnsi="Times New Roman" w:cs="Times New Roman"/>
          <w:sz w:val="22"/>
          <w:szCs w:val="22"/>
        </w:rPr>
      </w:pPr>
      <w:r w:rsidRPr="00D709BD">
        <w:rPr>
          <w:rFonts w:ascii="Times New Roman" w:hAnsi="Times New Roman" w:cs="Times New Roman"/>
          <w:color w:val="000000"/>
          <w:sz w:val="22"/>
          <w:szCs w:val="22"/>
          <w:lang w:val="de-CH"/>
        </w:rPr>
        <w:t xml:space="preserve">Geominy 1999 = </w:t>
      </w:r>
      <w:r w:rsidR="00471A1B">
        <w:rPr>
          <w:rFonts w:ascii="Times New Roman" w:hAnsi="Times New Roman" w:cs="Times New Roman"/>
          <w:smallCaps/>
          <w:color w:val="000000"/>
          <w:sz w:val="22"/>
          <w:szCs w:val="22"/>
          <w:lang w:val="de-CH"/>
        </w:rPr>
        <w:t>W. </w:t>
      </w:r>
      <w:r w:rsidRPr="00D709BD">
        <w:rPr>
          <w:rFonts w:ascii="Times New Roman" w:hAnsi="Times New Roman" w:cs="Times New Roman"/>
          <w:smallCaps/>
          <w:color w:val="000000"/>
          <w:sz w:val="22"/>
          <w:szCs w:val="22"/>
          <w:lang w:val="de-CH"/>
        </w:rPr>
        <w:t>Geominy</w:t>
      </w:r>
      <w:r w:rsidRPr="00D709BD">
        <w:rPr>
          <w:rFonts w:ascii="Times New Roman" w:hAnsi="Times New Roman" w:cs="Times New Roman"/>
          <w:color w:val="000000"/>
          <w:sz w:val="22"/>
          <w:szCs w:val="22"/>
          <w:lang w:val="de-CH"/>
        </w:rPr>
        <w:t>, Zwischen Kennerschaft und Cliché. Römische Kopien und die Geschichte ihrer Bewertung, in: Rommel u. Vogt-Spira (Hgg.) 1999, 38</w:t>
      </w:r>
      <w:r w:rsidR="00754F64">
        <w:rPr>
          <w:rFonts w:ascii="Times New Roman" w:hAnsi="Times New Roman" w:cs="Times New Roman"/>
          <w:color w:val="000000"/>
          <w:sz w:val="22"/>
          <w:szCs w:val="22"/>
          <w:lang w:val="de-CH"/>
        </w:rPr>
        <w:t>–</w:t>
      </w:r>
      <w:r w:rsidRPr="00D709BD">
        <w:rPr>
          <w:rFonts w:ascii="Times New Roman" w:hAnsi="Times New Roman" w:cs="Times New Roman"/>
          <w:color w:val="000000"/>
          <w:sz w:val="22"/>
          <w:szCs w:val="22"/>
          <w:lang w:val="de-CH"/>
        </w:rPr>
        <w:t>59.</w:t>
      </w:r>
    </w:p>
    <w:p w:rsidR="009119A4" w:rsidRPr="002A1550" w:rsidRDefault="009119A4"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color w:val="000000"/>
          <w:sz w:val="22"/>
          <w:szCs w:val="22"/>
          <w:lang w:val="en-GB"/>
        </w:rPr>
        <w:t xml:space="preserve">Giesecke 2007 = </w:t>
      </w:r>
      <w:r w:rsidRPr="002A1550">
        <w:rPr>
          <w:rFonts w:ascii="Times New Roman" w:hAnsi="Times New Roman" w:cs="Times New Roman"/>
          <w:smallCaps/>
          <w:color w:val="000000"/>
          <w:sz w:val="22"/>
          <w:szCs w:val="22"/>
          <w:lang w:val="en-GB"/>
        </w:rPr>
        <w:t>A.</w:t>
      </w:r>
      <w:r w:rsidR="001E64CB">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L. </w:t>
      </w:r>
      <w:r w:rsidRPr="002A1550">
        <w:rPr>
          <w:rFonts w:ascii="Times New Roman" w:hAnsi="Times New Roman" w:cs="Times New Roman"/>
          <w:smallCaps/>
          <w:color w:val="000000"/>
          <w:sz w:val="22"/>
          <w:szCs w:val="22"/>
          <w:lang w:val="en-GB"/>
        </w:rPr>
        <w:t>Giesecke</w:t>
      </w:r>
      <w:r w:rsidRPr="002A1550">
        <w:rPr>
          <w:rFonts w:ascii="Times New Roman" w:hAnsi="Times New Roman" w:cs="Times New Roman"/>
          <w:color w:val="000000"/>
          <w:sz w:val="22"/>
          <w:szCs w:val="22"/>
          <w:lang w:val="en-GB"/>
        </w:rPr>
        <w:t xml:space="preserve">, </w:t>
      </w:r>
      <w:proofErr w:type="gramStart"/>
      <w:r w:rsidRPr="002A1550">
        <w:rPr>
          <w:rFonts w:ascii="Times New Roman" w:hAnsi="Times New Roman" w:cs="Times New Roman"/>
          <w:color w:val="000000"/>
          <w:sz w:val="22"/>
          <w:szCs w:val="22"/>
          <w:lang w:val="en-GB"/>
        </w:rPr>
        <w:t>The</w:t>
      </w:r>
      <w:proofErr w:type="gramEnd"/>
      <w:r w:rsidRPr="002A1550">
        <w:rPr>
          <w:rFonts w:ascii="Times New Roman" w:hAnsi="Times New Roman" w:cs="Times New Roman"/>
          <w:color w:val="000000"/>
          <w:sz w:val="22"/>
          <w:szCs w:val="22"/>
          <w:lang w:val="en-GB"/>
        </w:rPr>
        <w:t xml:space="preserve"> Epic City. </w:t>
      </w:r>
      <w:proofErr w:type="gramStart"/>
      <w:r w:rsidRPr="002A1550">
        <w:rPr>
          <w:rFonts w:ascii="Times New Roman" w:hAnsi="Times New Roman" w:cs="Times New Roman"/>
          <w:color w:val="000000"/>
          <w:sz w:val="22"/>
          <w:szCs w:val="22"/>
          <w:lang w:val="en-GB"/>
        </w:rPr>
        <w:t>Urba</w:t>
      </w:r>
      <w:r w:rsidR="002A1550" w:rsidRPr="002A1550">
        <w:rPr>
          <w:rFonts w:ascii="Times New Roman" w:hAnsi="Times New Roman" w:cs="Times New Roman"/>
          <w:color w:val="000000"/>
          <w:sz w:val="22"/>
          <w:szCs w:val="22"/>
          <w:lang w:val="en-GB"/>
        </w:rPr>
        <w:t>nism, Utopia, and the Garden in</w:t>
      </w:r>
      <w:r w:rsidR="006A17B0" w:rsidRPr="002A1550">
        <w:rPr>
          <w:rFonts w:ascii="Times New Roman" w:hAnsi="Times New Roman" w:cs="Times New Roman"/>
          <w:color w:val="000000"/>
          <w:sz w:val="22"/>
          <w:szCs w:val="22"/>
          <w:lang w:val="en-GB"/>
        </w:rPr>
        <w:t xml:space="preserve"> </w:t>
      </w:r>
      <w:r w:rsidRPr="002A1550">
        <w:rPr>
          <w:rFonts w:ascii="Times New Roman" w:hAnsi="Times New Roman" w:cs="Times New Roman"/>
          <w:color w:val="000000"/>
          <w:sz w:val="22"/>
          <w:szCs w:val="22"/>
          <w:lang w:val="en-GB"/>
        </w:rPr>
        <w:t>Ancient Greece and Rome, Cambridge (Mass) 2007.</w:t>
      </w:r>
      <w:proofErr w:type="gramEnd"/>
    </w:p>
    <w:p w:rsidR="009119A4" w:rsidRPr="00E32FD5" w:rsidRDefault="009119A4" w:rsidP="006D533F">
      <w:pPr>
        <w:pStyle w:val="NurText"/>
        <w:spacing w:after="60"/>
        <w:ind w:left="567" w:hanging="567"/>
        <w:jc w:val="both"/>
        <w:rPr>
          <w:rFonts w:ascii="Times New Roman" w:hAnsi="Times New Roman" w:cs="Times New Roman"/>
          <w:color w:val="000000"/>
          <w:sz w:val="22"/>
          <w:szCs w:val="22"/>
          <w:lang w:val="en-US"/>
        </w:rPr>
      </w:pPr>
      <w:r w:rsidRPr="002A1550">
        <w:rPr>
          <w:rFonts w:ascii="Times New Roman" w:hAnsi="Times New Roman" w:cs="Times New Roman"/>
          <w:color w:val="000000"/>
          <w:sz w:val="22"/>
          <w:szCs w:val="22"/>
          <w:lang w:val="fr-CH"/>
        </w:rPr>
        <w:t xml:space="preserve">Giovannini (Hg.) 2000 = </w:t>
      </w:r>
      <w:r w:rsidR="00471A1B">
        <w:rPr>
          <w:rFonts w:ascii="Times New Roman" w:hAnsi="Times New Roman" w:cs="Times New Roman"/>
          <w:smallCaps/>
          <w:color w:val="000000"/>
          <w:sz w:val="22"/>
          <w:szCs w:val="22"/>
          <w:lang w:val="fr-CH"/>
        </w:rPr>
        <w:t>A. </w:t>
      </w:r>
      <w:r w:rsidRPr="002A1550">
        <w:rPr>
          <w:rFonts w:ascii="Times New Roman" w:hAnsi="Times New Roman" w:cs="Times New Roman"/>
          <w:smallCaps/>
          <w:color w:val="000000"/>
          <w:sz w:val="22"/>
          <w:szCs w:val="22"/>
          <w:lang w:val="fr-CH"/>
        </w:rPr>
        <w:t>Giovannini</w:t>
      </w:r>
      <w:r w:rsidRPr="002A1550">
        <w:rPr>
          <w:rFonts w:ascii="Times New Roman" w:hAnsi="Times New Roman" w:cs="Times New Roman"/>
          <w:color w:val="000000"/>
          <w:sz w:val="22"/>
          <w:szCs w:val="22"/>
          <w:lang w:val="fr-CH"/>
        </w:rPr>
        <w:t xml:space="preserve"> (Hg.), La révolution Romaine après Ronald Syme. </w:t>
      </w:r>
      <w:r w:rsidRPr="00E32FD5">
        <w:rPr>
          <w:rFonts w:ascii="Times New Roman" w:hAnsi="Times New Roman" w:cs="Times New Roman"/>
          <w:color w:val="000000"/>
          <w:sz w:val="22"/>
          <w:szCs w:val="22"/>
          <w:lang w:val="en-US"/>
        </w:rPr>
        <w:t xml:space="preserve">Bilans </w:t>
      </w:r>
      <w:proofErr w:type="gramStart"/>
      <w:r w:rsidRPr="00E32FD5">
        <w:rPr>
          <w:rFonts w:ascii="Times New Roman" w:hAnsi="Times New Roman" w:cs="Times New Roman"/>
          <w:color w:val="000000"/>
          <w:sz w:val="22"/>
          <w:szCs w:val="22"/>
          <w:lang w:val="en-US"/>
        </w:rPr>
        <w:t>et</w:t>
      </w:r>
      <w:proofErr w:type="gramEnd"/>
      <w:r w:rsidRPr="00E32FD5">
        <w:rPr>
          <w:rFonts w:ascii="Times New Roman" w:hAnsi="Times New Roman" w:cs="Times New Roman"/>
          <w:color w:val="000000"/>
          <w:sz w:val="22"/>
          <w:szCs w:val="22"/>
          <w:lang w:val="en-US"/>
        </w:rPr>
        <w:t xml:space="preserve"> perspectives, Genf 2000.</w:t>
      </w:r>
    </w:p>
    <w:p w:rsidR="009119A4" w:rsidRPr="002A1550" w:rsidRDefault="009119A4"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color w:val="000000"/>
          <w:sz w:val="22"/>
          <w:szCs w:val="22"/>
          <w:lang w:val="en-GB"/>
        </w:rPr>
        <w:t xml:space="preserve">Gisborne 2005 = </w:t>
      </w:r>
      <w:r w:rsidR="00471A1B">
        <w:rPr>
          <w:rFonts w:ascii="Times New Roman" w:hAnsi="Times New Roman" w:cs="Times New Roman"/>
          <w:smallCaps/>
          <w:color w:val="000000"/>
          <w:sz w:val="22"/>
          <w:szCs w:val="22"/>
          <w:lang w:val="en-GB"/>
        </w:rPr>
        <w:t>M. </w:t>
      </w:r>
      <w:r w:rsidRPr="002A1550">
        <w:rPr>
          <w:rFonts w:ascii="Times New Roman" w:hAnsi="Times New Roman" w:cs="Times New Roman"/>
          <w:smallCaps/>
          <w:color w:val="000000"/>
          <w:sz w:val="22"/>
          <w:szCs w:val="22"/>
          <w:lang w:val="en-GB"/>
        </w:rPr>
        <w:t>Gisborne</w:t>
      </w:r>
      <w:r w:rsidRPr="002A1550">
        <w:rPr>
          <w:rFonts w:ascii="Times New Roman" w:hAnsi="Times New Roman" w:cs="Times New Roman"/>
          <w:color w:val="000000"/>
          <w:sz w:val="22"/>
          <w:szCs w:val="22"/>
          <w:lang w:val="en-GB"/>
        </w:rPr>
        <w:t xml:space="preserve">, A </w:t>
      </w:r>
      <w:r w:rsidRPr="002A1550">
        <w:rPr>
          <w:rFonts w:ascii="Times New Roman" w:hAnsi="Times New Roman" w:cs="Times New Roman"/>
          <w:i/>
          <w:iCs/>
          <w:color w:val="000000"/>
          <w:sz w:val="22"/>
          <w:szCs w:val="22"/>
          <w:lang w:val="la-Latn"/>
        </w:rPr>
        <w:t>curia</w:t>
      </w:r>
      <w:r w:rsidRPr="002A1550">
        <w:rPr>
          <w:rFonts w:ascii="Times New Roman" w:hAnsi="Times New Roman" w:cs="Times New Roman"/>
          <w:color w:val="000000"/>
          <w:sz w:val="22"/>
          <w:szCs w:val="22"/>
          <w:lang w:val="en-GB"/>
        </w:rPr>
        <w:t xml:space="preserve"> of Kings. Sulla and Royal Imagery, in: Hekster u. Fowler</w:t>
      </w:r>
      <w:r w:rsidR="00885E83" w:rsidRPr="002A1550">
        <w:rPr>
          <w:rFonts w:ascii="Times New Roman" w:hAnsi="Times New Roman" w:cs="Times New Roman"/>
          <w:color w:val="000000"/>
          <w:sz w:val="22"/>
          <w:szCs w:val="22"/>
          <w:lang w:val="en-GB"/>
        </w:rPr>
        <w:t xml:space="preserve"> (Hgg.) </w:t>
      </w:r>
      <w:r w:rsidRPr="002A1550">
        <w:rPr>
          <w:rFonts w:ascii="Times New Roman" w:hAnsi="Times New Roman" w:cs="Times New Roman"/>
          <w:color w:val="000000"/>
          <w:sz w:val="22"/>
          <w:szCs w:val="22"/>
          <w:lang w:val="en-GB"/>
        </w:rPr>
        <w:t>2005, 105</w:t>
      </w:r>
      <w:r w:rsidR="00754F64">
        <w:rPr>
          <w:rFonts w:ascii="Times New Roman" w:hAnsi="Times New Roman" w:cs="Times New Roman"/>
          <w:color w:val="000000"/>
          <w:sz w:val="22"/>
          <w:szCs w:val="22"/>
          <w:lang w:val="en-GB"/>
        </w:rPr>
        <w:t>–</w:t>
      </w:r>
      <w:r w:rsidRPr="002A1550">
        <w:rPr>
          <w:rFonts w:ascii="Times New Roman" w:hAnsi="Times New Roman" w:cs="Times New Roman"/>
          <w:color w:val="000000"/>
          <w:sz w:val="22"/>
          <w:szCs w:val="22"/>
          <w:lang w:val="en-GB"/>
        </w:rPr>
        <w:t>123.</w:t>
      </w:r>
    </w:p>
    <w:p w:rsidR="009119A4" w:rsidRPr="002A1550" w:rsidRDefault="009119A4"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color w:val="000000"/>
          <w:sz w:val="22"/>
          <w:szCs w:val="22"/>
          <w:lang w:val="en-GB"/>
        </w:rPr>
        <w:t xml:space="preserve">Goodhill (Hg.) 2001 = </w:t>
      </w:r>
      <w:r w:rsidR="00471A1B">
        <w:rPr>
          <w:rFonts w:ascii="Times New Roman" w:hAnsi="Times New Roman" w:cs="Times New Roman"/>
          <w:smallCaps/>
          <w:color w:val="000000"/>
          <w:sz w:val="22"/>
          <w:szCs w:val="22"/>
          <w:lang w:val="en-GB"/>
        </w:rPr>
        <w:t>S. </w:t>
      </w:r>
      <w:r w:rsidRPr="002A1550">
        <w:rPr>
          <w:rFonts w:ascii="Times New Roman" w:hAnsi="Times New Roman" w:cs="Times New Roman"/>
          <w:smallCaps/>
          <w:color w:val="000000"/>
          <w:sz w:val="22"/>
          <w:szCs w:val="22"/>
          <w:lang w:val="en-GB"/>
        </w:rPr>
        <w:t>Goodhill</w:t>
      </w:r>
      <w:r w:rsidRPr="002A1550">
        <w:rPr>
          <w:rFonts w:ascii="Times New Roman" w:hAnsi="Times New Roman" w:cs="Times New Roman"/>
          <w:color w:val="000000"/>
          <w:sz w:val="22"/>
          <w:szCs w:val="22"/>
          <w:lang w:val="en-GB"/>
        </w:rPr>
        <w:t xml:space="preserve"> (Hg.), Being Greek under Rome: Cultural Identity, the Second Sophistic and the Development of Empire, Cambridge 2001.</w:t>
      </w:r>
    </w:p>
    <w:p w:rsidR="009119A4"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noProof/>
          <w:sz w:val="22"/>
          <w:szCs w:val="22"/>
        </w:rPr>
        <w:t>Gotter 1996</w:t>
      </w:r>
      <w:r w:rsidR="00344244">
        <w:rPr>
          <w:rFonts w:ascii="Times New Roman" w:hAnsi="Times New Roman" w:cs="Times New Roman"/>
          <w:noProof/>
          <w:sz w:val="22"/>
          <w:szCs w:val="22"/>
        </w:rPr>
        <w:t>a</w:t>
      </w:r>
      <w:r w:rsidRPr="000A0452">
        <w:rPr>
          <w:rFonts w:ascii="Times New Roman" w:hAnsi="Times New Roman" w:cs="Times New Roman"/>
          <w:noProof/>
          <w:sz w:val="22"/>
          <w:szCs w:val="22"/>
        </w:rPr>
        <w:t xml:space="preserve"> = </w:t>
      </w:r>
      <w:r w:rsidR="00471A1B">
        <w:rPr>
          <w:rFonts w:ascii="Times New Roman" w:hAnsi="Times New Roman" w:cs="Times New Roman"/>
          <w:smallCaps/>
          <w:noProof/>
          <w:sz w:val="22"/>
          <w:szCs w:val="22"/>
        </w:rPr>
        <w:t>U. </w:t>
      </w:r>
      <w:r w:rsidRPr="000A0452">
        <w:rPr>
          <w:rFonts w:ascii="Times New Roman" w:hAnsi="Times New Roman" w:cs="Times New Roman"/>
          <w:smallCaps/>
          <w:noProof/>
          <w:sz w:val="22"/>
          <w:szCs w:val="22"/>
        </w:rPr>
        <w:t>Gotter</w:t>
      </w:r>
      <w:r w:rsidRPr="000A0452">
        <w:rPr>
          <w:rFonts w:ascii="Times New Roman" w:hAnsi="Times New Roman" w:cs="Times New Roman"/>
          <w:noProof/>
          <w:sz w:val="22"/>
          <w:szCs w:val="22"/>
        </w:rPr>
        <w:t xml:space="preserve">, </w:t>
      </w:r>
      <w:r w:rsidRPr="000A0452">
        <w:rPr>
          <w:rFonts w:ascii="Times New Roman" w:hAnsi="Times New Roman" w:cs="Times New Roman"/>
          <w:color w:val="000000"/>
          <w:sz w:val="22"/>
          <w:szCs w:val="22"/>
        </w:rPr>
        <w:t>Der Diktator ist tot! Politik in Rom zwischen den Iden des März und der Begründung des zweiten Triumvirats, Stuttgart 1996.</w:t>
      </w:r>
    </w:p>
    <w:p w:rsidR="00344244" w:rsidRPr="00344244" w:rsidRDefault="00344244" w:rsidP="00344244">
      <w:pPr>
        <w:spacing w:after="60"/>
        <w:ind w:left="709" w:hanging="709"/>
        <w:jc w:val="both"/>
        <w:rPr>
          <w:color w:val="000000"/>
          <w:sz w:val="22"/>
          <w:szCs w:val="22"/>
        </w:rPr>
      </w:pPr>
      <w:r w:rsidRPr="00344244">
        <w:rPr>
          <w:sz w:val="22"/>
          <w:szCs w:val="22"/>
        </w:rPr>
        <w:t>Gotter 1996b =</w:t>
      </w:r>
      <w:r>
        <w:rPr>
          <w:smallCaps/>
          <w:sz w:val="22"/>
          <w:szCs w:val="22"/>
        </w:rPr>
        <w:t xml:space="preserve"> </w:t>
      </w:r>
      <w:r w:rsidR="00471A1B">
        <w:rPr>
          <w:smallCaps/>
          <w:sz w:val="22"/>
          <w:szCs w:val="22"/>
        </w:rPr>
        <w:t>U. </w:t>
      </w:r>
      <w:r w:rsidRPr="00344244">
        <w:rPr>
          <w:smallCaps/>
          <w:sz w:val="22"/>
          <w:szCs w:val="22"/>
        </w:rPr>
        <w:t>Gotter</w:t>
      </w:r>
      <w:r w:rsidRPr="00344244">
        <w:rPr>
          <w:sz w:val="22"/>
          <w:szCs w:val="22"/>
        </w:rPr>
        <w:t>, Cicero und die Freundschaft. Die Konstruktion sozialer Normen zwischen römischer Politik und griechischer Philosophie, in: Gehrke u. Möller (Hgg.)</w:t>
      </w:r>
      <w:r>
        <w:rPr>
          <w:sz w:val="22"/>
          <w:szCs w:val="22"/>
        </w:rPr>
        <w:t xml:space="preserve"> </w:t>
      </w:r>
      <w:r w:rsidRPr="00344244">
        <w:rPr>
          <w:sz w:val="22"/>
          <w:szCs w:val="22"/>
        </w:rPr>
        <w:t>1996, 339</w:t>
      </w:r>
      <w:r w:rsidR="00754F64">
        <w:rPr>
          <w:sz w:val="22"/>
          <w:szCs w:val="22"/>
        </w:rPr>
        <w:t>–</w:t>
      </w:r>
      <w:r w:rsidRPr="00344244">
        <w:rPr>
          <w:sz w:val="22"/>
          <w:szCs w:val="22"/>
        </w:rPr>
        <w:t>360.</w:t>
      </w:r>
    </w:p>
    <w:p w:rsidR="005F22AF" w:rsidRPr="002A1550" w:rsidRDefault="005F22AF" w:rsidP="006D533F">
      <w:pPr>
        <w:pStyle w:val="NurText"/>
        <w:spacing w:after="60"/>
        <w:ind w:left="567" w:hanging="567"/>
        <w:jc w:val="both"/>
        <w:rPr>
          <w:rFonts w:ascii="Times New Roman" w:hAnsi="Times New Roman" w:cs="Times New Roman"/>
          <w:sz w:val="22"/>
          <w:szCs w:val="22"/>
          <w:lang w:val="fr-CH"/>
        </w:rPr>
      </w:pPr>
      <w:r w:rsidRPr="002A1550">
        <w:rPr>
          <w:rFonts w:ascii="Times New Roman" w:hAnsi="Times New Roman" w:cs="Times New Roman"/>
          <w:sz w:val="22"/>
          <w:szCs w:val="22"/>
          <w:lang w:val="fr-CH"/>
        </w:rPr>
        <w:t xml:space="preserve">Gorges 1979 = </w:t>
      </w:r>
      <w:r w:rsidRPr="002A1550">
        <w:rPr>
          <w:rFonts w:ascii="Times New Roman" w:hAnsi="Times New Roman" w:cs="Times New Roman"/>
          <w:smallCaps/>
          <w:sz w:val="22"/>
          <w:szCs w:val="22"/>
          <w:lang w:val="fr-CH"/>
        </w:rPr>
        <w:t>J.-</w:t>
      </w:r>
      <w:r w:rsidR="007C63D3">
        <w:rPr>
          <w:rFonts w:ascii="Times New Roman" w:hAnsi="Times New Roman" w:cs="Times New Roman"/>
          <w:smallCaps/>
          <w:sz w:val="22"/>
          <w:szCs w:val="22"/>
          <w:lang w:val="fr-CH"/>
        </w:rPr>
        <w:t>G. </w:t>
      </w:r>
      <w:r w:rsidRPr="002A1550">
        <w:rPr>
          <w:rFonts w:ascii="Times New Roman" w:hAnsi="Times New Roman" w:cs="Times New Roman"/>
          <w:smallCaps/>
          <w:sz w:val="22"/>
          <w:szCs w:val="22"/>
          <w:lang w:val="fr-CH"/>
        </w:rPr>
        <w:t>Gorges</w:t>
      </w:r>
      <w:r w:rsidRPr="002A1550">
        <w:rPr>
          <w:rFonts w:ascii="Times New Roman" w:hAnsi="Times New Roman" w:cs="Times New Roman"/>
          <w:sz w:val="22"/>
          <w:szCs w:val="22"/>
          <w:lang w:val="fr-CH"/>
        </w:rPr>
        <w:t>, Les villas hispano-romaines. Inventaire et problématique archéologiques, Paris 1979.</w:t>
      </w:r>
    </w:p>
    <w:p w:rsidR="0021571E" w:rsidRPr="002A1550" w:rsidRDefault="0021571E" w:rsidP="006D533F">
      <w:pPr>
        <w:pStyle w:val="NurText"/>
        <w:spacing w:after="60"/>
        <w:ind w:left="567" w:hanging="567"/>
        <w:jc w:val="both"/>
        <w:rPr>
          <w:rFonts w:ascii="Times New Roman" w:hAnsi="Times New Roman" w:cs="Times New Roman"/>
          <w:sz w:val="22"/>
          <w:szCs w:val="22"/>
          <w:lang w:val="fr-CH"/>
        </w:rPr>
      </w:pPr>
      <w:r w:rsidRPr="00D709BD">
        <w:rPr>
          <w:rFonts w:ascii="Times New Roman" w:hAnsi="Times New Roman" w:cs="Times New Roman"/>
          <w:sz w:val="22"/>
          <w:szCs w:val="22"/>
          <w:lang w:val="fr-CH"/>
        </w:rPr>
        <w:t xml:space="preserve">Grenade 1961 = </w:t>
      </w:r>
      <w:r w:rsidR="00471A1B">
        <w:rPr>
          <w:rFonts w:ascii="Times New Roman" w:hAnsi="Times New Roman" w:cs="Times New Roman"/>
          <w:smallCaps/>
          <w:sz w:val="22"/>
          <w:szCs w:val="22"/>
          <w:lang w:val="fr-CH"/>
        </w:rPr>
        <w:t>P. </w:t>
      </w:r>
      <w:r w:rsidRPr="00D709BD">
        <w:rPr>
          <w:rFonts w:ascii="Times New Roman" w:hAnsi="Times New Roman" w:cs="Times New Roman"/>
          <w:smallCaps/>
          <w:sz w:val="22"/>
          <w:szCs w:val="22"/>
          <w:lang w:val="fr-CH"/>
        </w:rPr>
        <w:t>Grenade</w:t>
      </w:r>
      <w:r w:rsidRPr="00D709BD">
        <w:rPr>
          <w:rFonts w:ascii="Times New Roman" w:hAnsi="Times New Roman" w:cs="Times New Roman"/>
          <w:sz w:val="22"/>
          <w:szCs w:val="22"/>
          <w:lang w:val="fr-CH"/>
        </w:rPr>
        <w:t>, Essai sur l’origine du principat. Investiture et renouvellement des pouvoirs, Paris 1961.</w:t>
      </w:r>
    </w:p>
    <w:p w:rsidR="004F4A34" w:rsidRPr="00E32FD5" w:rsidRDefault="004F4A34" w:rsidP="006D533F">
      <w:pPr>
        <w:pStyle w:val="NurText"/>
        <w:spacing w:after="60"/>
        <w:ind w:left="567" w:hanging="567"/>
        <w:jc w:val="both"/>
        <w:rPr>
          <w:rFonts w:ascii="Times New Roman" w:hAnsi="Times New Roman" w:cs="Times New Roman"/>
          <w:color w:val="000000"/>
          <w:sz w:val="22"/>
          <w:szCs w:val="22"/>
          <w:lang w:val="en-US"/>
        </w:rPr>
      </w:pPr>
      <w:r w:rsidRPr="000A0452">
        <w:rPr>
          <w:rFonts w:ascii="Times New Roman" w:hAnsi="Times New Roman" w:cs="Times New Roman"/>
          <w:sz w:val="22"/>
          <w:szCs w:val="22"/>
        </w:rPr>
        <w:t xml:space="preserve">Graf (Hg.) 1993 = </w:t>
      </w:r>
      <w:r w:rsidR="00471A1B">
        <w:rPr>
          <w:rFonts w:ascii="Times New Roman" w:hAnsi="Times New Roman" w:cs="Times New Roman"/>
          <w:smallCaps/>
          <w:sz w:val="22"/>
          <w:szCs w:val="22"/>
        </w:rPr>
        <w:t>F. </w:t>
      </w:r>
      <w:r w:rsidRPr="000A0452">
        <w:rPr>
          <w:rFonts w:ascii="Times New Roman" w:hAnsi="Times New Roman" w:cs="Times New Roman"/>
          <w:smallCaps/>
          <w:sz w:val="22"/>
          <w:szCs w:val="22"/>
        </w:rPr>
        <w:t>Graf</w:t>
      </w:r>
      <w:r w:rsidRPr="000A0452">
        <w:rPr>
          <w:rFonts w:ascii="Times New Roman" w:hAnsi="Times New Roman" w:cs="Times New Roman"/>
          <w:sz w:val="22"/>
          <w:szCs w:val="22"/>
        </w:rPr>
        <w:t xml:space="preserve"> (Hg.), Mythos in mythenloser Gesellschaft. </w:t>
      </w:r>
      <w:r w:rsidRPr="00E32FD5">
        <w:rPr>
          <w:rFonts w:ascii="Times New Roman" w:hAnsi="Times New Roman" w:cs="Times New Roman"/>
          <w:sz w:val="22"/>
          <w:szCs w:val="22"/>
          <w:lang w:val="en-US"/>
        </w:rPr>
        <w:t xml:space="preserve">Das Paradigma Rom, Stuttgart </w:t>
      </w:r>
      <w:r w:rsidR="00290047">
        <w:rPr>
          <w:rFonts w:ascii="Times New Roman" w:hAnsi="Times New Roman" w:cs="Times New Roman"/>
          <w:sz w:val="22"/>
          <w:szCs w:val="22"/>
          <w:lang w:val="en-US"/>
        </w:rPr>
        <w:t>u. a.</w:t>
      </w:r>
      <w:r w:rsidRPr="00E32FD5">
        <w:rPr>
          <w:rFonts w:ascii="Times New Roman" w:hAnsi="Times New Roman" w:cs="Times New Roman"/>
          <w:sz w:val="22"/>
          <w:szCs w:val="22"/>
          <w:lang w:val="en-US"/>
        </w:rPr>
        <w:t xml:space="preserve"> 1993.</w:t>
      </w:r>
    </w:p>
    <w:p w:rsidR="009119A4" w:rsidRPr="002A1550" w:rsidRDefault="009119A4"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color w:val="000000"/>
          <w:sz w:val="22"/>
          <w:szCs w:val="22"/>
          <w:lang w:val="en-GB"/>
        </w:rPr>
        <w:t xml:space="preserve">Grahame 1997 = </w:t>
      </w:r>
      <w:r w:rsidR="00471A1B">
        <w:rPr>
          <w:rFonts w:ascii="Times New Roman" w:hAnsi="Times New Roman" w:cs="Times New Roman"/>
          <w:smallCaps/>
          <w:sz w:val="22"/>
          <w:szCs w:val="22"/>
          <w:lang w:val="en-GB"/>
        </w:rPr>
        <w:t>M. </w:t>
      </w:r>
      <w:r w:rsidRPr="002A1550">
        <w:rPr>
          <w:rFonts w:ascii="Times New Roman" w:hAnsi="Times New Roman" w:cs="Times New Roman"/>
          <w:smallCaps/>
          <w:sz w:val="22"/>
          <w:szCs w:val="22"/>
          <w:lang w:val="en-GB"/>
        </w:rPr>
        <w:t>Grahame</w:t>
      </w:r>
      <w:r w:rsidRPr="002A1550">
        <w:rPr>
          <w:rFonts w:ascii="Times New Roman" w:hAnsi="Times New Roman" w:cs="Times New Roman"/>
          <w:color w:val="000000"/>
          <w:sz w:val="22"/>
          <w:szCs w:val="22"/>
          <w:lang w:val="en-GB"/>
        </w:rPr>
        <w:t xml:space="preserve">, Public and Private in the Roman House. The Spatial Order of the Casa </w:t>
      </w:r>
      <w:proofErr w:type="gramStart"/>
      <w:r w:rsidRPr="002A1550">
        <w:rPr>
          <w:rFonts w:ascii="Times New Roman" w:hAnsi="Times New Roman" w:cs="Times New Roman"/>
          <w:color w:val="000000"/>
          <w:sz w:val="22"/>
          <w:szCs w:val="22"/>
          <w:lang w:val="en-GB"/>
        </w:rPr>
        <w:t>del</w:t>
      </w:r>
      <w:proofErr w:type="gramEnd"/>
      <w:r w:rsidRPr="002A1550">
        <w:rPr>
          <w:rFonts w:ascii="Times New Roman" w:hAnsi="Times New Roman" w:cs="Times New Roman"/>
          <w:color w:val="000000"/>
          <w:sz w:val="22"/>
          <w:szCs w:val="22"/>
          <w:lang w:val="en-GB"/>
        </w:rPr>
        <w:t xml:space="preserve"> Fauno, in: </w:t>
      </w:r>
      <w:r w:rsidRPr="002A1550">
        <w:rPr>
          <w:rFonts w:ascii="Times New Roman" w:hAnsi="Times New Roman" w:cs="Times New Roman"/>
          <w:sz w:val="22"/>
          <w:szCs w:val="22"/>
          <w:lang w:val="en-GB"/>
        </w:rPr>
        <w:t>Laurence</w:t>
      </w:r>
      <w:r w:rsidRPr="002A1550">
        <w:rPr>
          <w:rFonts w:ascii="Times New Roman" w:hAnsi="Times New Roman" w:cs="Times New Roman"/>
          <w:color w:val="000000"/>
          <w:sz w:val="22"/>
          <w:szCs w:val="22"/>
          <w:lang w:val="en-GB"/>
        </w:rPr>
        <w:t xml:space="preserve"> u. </w:t>
      </w:r>
      <w:r w:rsidRPr="002A1550">
        <w:rPr>
          <w:rFonts w:ascii="Times New Roman" w:hAnsi="Times New Roman" w:cs="Times New Roman"/>
          <w:sz w:val="22"/>
          <w:szCs w:val="22"/>
          <w:lang w:val="en-GB"/>
        </w:rPr>
        <w:t>Wallace-Hadrill</w:t>
      </w:r>
      <w:r w:rsidR="00885E83" w:rsidRPr="002A1550">
        <w:rPr>
          <w:rFonts w:ascii="Times New Roman" w:hAnsi="Times New Roman" w:cs="Times New Roman"/>
          <w:color w:val="000000"/>
          <w:sz w:val="22"/>
          <w:szCs w:val="22"/>
          <w:lang w:val="en-GB"/>
        </w:rPr>
        <w:t xml:space="preserve"> (Hgg.) </w:t>
      </w:r>
      <w:r w:rsidRPr="002A1550">
        <w:rPr>
          <w:rFonts w:ascii="Times New Roman" w:hAnsi="Times New Roman" w:cs="Times New Roman"/>
          <w:color w:val="000000"/>
          <w:sz w:val="22"/>
          <w:szCs w:val="22"/>
          <w:lang w:val="en-GB"/>
        </w:rPr>
        <w:t>1997, 137</w:t>
      </w:r>
      <w:r w:rsidR="00754F64">
        <w:rPr>
          <w:rFonts w:ascii="Times New Roman" w:hAnsi="Times New Roman" w:cs="Times New Roman"/>
          <w:color w:val="000000"/>
          <w:sz w:val="22"/>
          <w:szCs w:val="22"/>
          <w:lang w:val="en-GB"/>
        </w:rPr>
        <w:t>–</w:t>
      </w:r>
      <w:r w:rsidRPr="002A1550">
        <w:rPr>
          <w:rFonts w:ascii="Times New Roman" w:hAnsi="Times New Roman" w:cs="Times New Roman"/>
          <w:color w:val="000000"/>
          <w:sz w:val="22"/>
          <w:szCs w:val="22"/>
          <w:lang w:val="en-GB"/>
        </w:rPr>
        <w:t>164.</w:t>
      </w:r>
    </w:p>
    <w:p w:rsidR="009119A4"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Grasmück 1978 = </w:t>
      </w:r>
      <w:r w:rsidRPr="000A0452">
        <w:rPr>
          <w:rFonts w:ascii="Times New Roman" w:hAnsi="Times New Roman" w:cs="Times New Roman"/>
          <w:smallCaps/>
          <w:sz w:val="22"/>
          <w:szCs w:val="22"/>
        </w:rPr>
        <w:t>E.</w:t>
      </w:r>
      <w:r w:rsidR="001E64CB">
        <w:rPr>
          <w:rFonts w:ascii="Times New Roman" w:hAnsi="Times New Roman" w:cs="Times New Roman"/>
          <w:smallCaps/>
          <w:sz w:val="22"/>
          <w:szCs w:val="22"/>
        </w:rPr>
        <w:t> </w:t>
      </w:r>
      <w:r w:rsidR="00471A1B">
        <w:rPr>
          <w:rFonts w:ascii="Times New Roman" w:hAnsi="Times New Roman" w:cs="Times New Roman"/>
          <w:smallCaps/>
          <w:sz w:val="22"/>
          <w:szCs w:val="22"/>
        </w:rPr>
        <w:t>L. </w:t>
      </w:r>
      <w:r w:rsidRPr="000A0452">
        <w:rPr>
          <w:rFonts w:ascii="Times New Roman" w:hAnsi="Times New Roman" w:cs="Times New Roman"/>
          <w:smallCaps/>
          <w:sz w:val="22"/>
          <w:szCs w:val="22"/>
        </w:rPr>
        <w:t>Grasmück</w:t>
      </w:r>
      <w:r w:rsidRPr="000A0452">
        <w:rPr>
          <w:rFonts w:ascii="Times New Roman" w:hAnsi="Times New Roman" w:cs="Times New Roman"/>
          <w:color w:val="000000"/>
          <w:sz w:val="22"/>
          <w:szCs w:val="22"/>
        </w:rPr>
        <w:t xml:space="preserve">, </w:t>
      </w:r>
      <w:r w:rsidRPr="002A1550">
        <w:rPr>
          <w:rFonts w:ascii="Times New Roman" w:hAnsi="Times New Roman" w:cs="Times New Roman"/>
          <w:i/>
          <w:iCs/>
          <w:color w:val="000000"/>
          <w:sz w:val="22"/>
          <w:szCs w:val="22"/>
          <w:lang w:val="la-Latn"/>
        </w:rPr>
        <w:t>Exilium</w:t>
      </w:r>
      <w:r w:rsidRPr="000A0452">
        <w:rPr>
          <w:rFonts w:ascii="Times New Roman" w:hAnsi="Times New Roman" w:cs="Times New Roman"/>
          <w:color w:val="000000"/>
          <w:sz w:val="22"/>
          <w:szCs w:val="22"/>
        </w:rPr>
        <w:t xml:space="preserve">. Untersuchungen zur Verbannung in der Antike, Paderborn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1978.</w:t>
      </w:r>
    </w:p>
    <w:p w:rsidR="00EF5558" w:rsidRPr="00E32FD5" w:rsidRDefault="00EF5558" w:rsidP="006D533F">
      <w:pPr>
        <w:pStyle w:val="NurText"/>
        <w:spacing w:after="60"/>
        <w:ind w:left="567" w:hanging="567"/>
        <w:jc w:val="both"/>
        <w:rPr>
          <w:rFonts w:ascii="Times New Roman" w:hAnsi="Times New Roman" w:cs="Times New Roman"/>
          <w:color w:val="000000"/>
          <w:sz w:val="22"/>
          <w:szCs w:val="22"/>
          <w:lang w:val="en-US"/>
        </w:rPr>
      </w:pPr>
      <w:r w:rsidRPr="00F21534">
        <w:rPr>
          <w:rFonts w:ascii="Times New Roman" w:hAnsi="Times New Roman" w:cs="Times New Roman"/>
          <w:sz w:val="22"/>
          <w:szCs w:val="22"/>
        </w:rPr>
        <w:t xml:space="preserve">Griesbach 2007 = </w:t>
      </w:r>
      <w:r w:rsidR="00471A1B">
        <w:rPr>
          <w:rFonts w:ascii="Times New Roman" w:hAnsi="Times New Roman" w:cs="Times New Roman"/>
          <w:smallCaps/>
          <w:sz w:val="22"/>
          <w:szCs w:val="22"/>
        </w:rPr>
        <w:t>J. </w:t>
      </w:r>
      <w:r w:rsidRPr="00F21534">
        <w:rPr>
          <w:rFonts w:ascii="Times New Roman" w:hAnsi="Times New Roman" w:cs="Times New Roman"/>
          <w:smallCaps/>
          <w:sz w:val="22"/>
          <w:szCs w:val="22"/>
        </w:rPr>
        <w:t>Griesbach</w:t>
      </w:r>
      <w:r w:rsidRPr="00F21534">
        <w:rPr>
          <w:rFonts w:ascii="Times New Roman" w:hAnsi="Times New Roman" w:cs="Times New Roman"/>
          <w:sz w:val="22"/>
          <w:szCs w:val="22"/>
        </w:rPr>
        <w:t xml:space="preserve">, Villen und Gräber. Siedlungs- und Bestattungsplätze der römischen Kaiserzeit im </w:t>
      </w:r>
      <w:r w:rsidRPr="00F21534">
        <w:rPr>
          <w:rFonts w:ascii="Times New Roman" w:hAnsi="Times New Roman" w:cs="Times New Roman"/>
          <w:i/>
          <w:sz w:val="22"/>
          <w:szCs w:val="22"/>
          <w:lang w:val="la-Latn"/>
        </w:rPr>
        <w:t>suburbium</w:t>
      </w:r>
      <w:r w:rsidRPr="00F21534">
        <w:rPr>
          <w:rFonts w:ascii="Times New Roman" w:hAnsi="Times New Roman" w:cs="Times New Roman"/>
          <w:sz w:val="22"/>
          <w:szCs w:val="22"/>
        </w:rPr>
        <w:t xml:space="preserve"> von Rom, Rahden/Westf. </w:t>
      </w:r>
      <w:r w:rsidRPr="00E32FD5">
        <w:rPr>
          <w:rFonts w:ascii="Times New Roman" w:hAnsi="Times New Roman" w:cs="Times New Roman"/>
          <w:sz w:val="22"/>
          <w:szCs w:val="22"/>
          <w:lang w:val="en-US"/>
        </w:rPr>
        <w:t>2007.</w:t>
      </w:r>
    </w:p>
    <w:p w:rsidR="009119A4" w:rsidRPr="002A1550" w:rsidRDefault="009119A4" w:rsidP="006D533F">
      <w:pPr>
        <w:pStyle w:val="NurText"/>
        <w:spacing w:after="60"/>
        <w:ind w:left="567" w:hanging="567"/>
        <w:jc w:val="both"/>
        <w:rPr>
          <w:rFonts w:ascii="Times New Roman" w:hAnsi="Times New Roman" w:cs="Times New Roman"/>
          <w:color w:val="000000"/>
          <w:sz w:val="22"/>
          <w:szCs w:val="22"/>
          <w:lang w:val="en-GB"/>
        </w:rPr>
      </w:pPr>
      <w:r w:rsidRPr="00471A1B">
        <w:rPr>
          <w:rFonts w:ascii="Times New Roman" w:hAnsi="Times New Roman" w:cs="Times New Roman"/>
          <w:color w:val="000000"/>
          <w:sz w:val="22"/>
          <w:szCs w:val="22"/>
        </w:rPr>
        <w:t xml:space="preserve">Griffin 1992 = </w:t>
      </w:r>
      <w:r w:rsidRPr="00471A1B">
        <w:rPr>
          <w:rFonts w:ascii="Times New Roman" w:hAnsi="Times New Roman" w:cs="Times New Roman"/>
          <w:smallCaps/>
          <w:sz w:val="22"/>
          <w:szCs w:val="22"/>
        </w:rPr>
        <w:t>M.</w:t>
      </w:r>
      <w:r w:rsidR="00186B91" w:rsidRPr="00471A1B">
        <w:rPr>
          <w:rFonts w:ascii="Times New Roman" w:hAnsi="Times New Roman" w:cs="Times New Roman"/>
          <w:smallCaps/>
          <w:sz w:val="22"/>
          <w:szCs w:val="22"/>
        </w:rPr>
        <w:t> </w:t>
      </w:r>
      <w:r w:rsidR="00471A1B">
        <w:rPr>
          <w:rFonts w:ascii="Times New Roman" w:hAnsi="Times New Roman" w:cs="Times New Roman"/>
          <w:smallCaps/>
          <w:sz w:val="22"/>
          <w:szCs w:val="22"/>
        </w:rPr>
        <w:t>T. </w:t>
      </w:r>
      <w:r w:rsidRPr="00471A1B">
        <w:rPr>
          <w:rFonts w:ascii="Times New Roman" w:hAnsi="Times New Roman" w:cs="Times New Roman"/>
          <w:smallCaps/>
          <w:sz w:val="22"/>
          <w:szCs w:val="22"/>
        </w:rPr>
        <w:t>Griffin</w:t>
      </w:r>
      <w:r w:rsidRPr="00471A1B">
        <w:rPr>
          <w:rFonts w:ascii="Times New Roman" w:hAnsi="Times New Roman" w:cs="Times New Roman"/>
          <w:color w:val="000000"/>
          <w:sz w:val="22"/>
          <w:szCs w:val="22"/>
        </w:rPr>
        <w:t xml:space="preserve">, Seneca. </w:t>
      </w:r>
      <w:proofErr w:type="gramStart"/>
      <w:r w:rsidRPr="002A1550">
        <w:rPr>
          <w:rFonts w:ascii="Times New Roman" w:hAnsi="Times New Roman" w:cs="Times New Roman"/>
          <w:color w:val="000000"/>
          <w:sz w:val="22"/>
          <w:szCs w:val="22"/>
          <w:lang w:val="en-GB"/>
        </w:rPr>
        <w:t>A Philosopher in Politics, Oxford 1992.</w:t>
      </w:r>
      <w:proofErr w:type="gramEnd"/>
    </w:p>
    <w:p w:rsidR="009119A4" w:rsidRPr="002A1550" w:rsidRDefault="009119A4"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sz w:val="22"/>
          <w:szCs w:val="22"/>
          <w:lang w:val="en-GB"/>
        </w:rPr>
        <w:t xml:space="preserve">Griffin 1989b = </w:t>
      </w:r>
      <w:r w:rsidRPr="002A1550">
        <w:rPr>
          <w:rFonts w:ascii="Times New Roman" w:hAnsi="Times New Roman" w:cs="Times New Roman"/>
          <w:smallCaps/>
          <w:sz w:val="22"/>
          <w:szCs w:val="22"/>
          <w:lang w:val="en-GB"/>
        </w:rPr>
        <w:t>M.</w:t>
      </w:r>
      <w:r w:rsidR="001E64CB">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T. </w:t>
      </w:r>
      <w:r w:rsidRPr="002A1550">
        <w:rPr>
          <w:rFonts w:ascii="Times New Roman" w:hAnsi="Times New Roman" w:cs="Times New Roman"/>
          <w:smallCaps/>
          <w:sz w:val="22"/>
          <w:szCs w:val="22"/>
          <w:lang w:val="en-GB"/>
        </w:rPr>
        <w:t>Griffin</w:t>
      </w:r>
      <w:r w:rsidRPr="002A1550">
        <w:rPr>
          <w:rFonts w:ascii="Times New Roman" w:hAnsi="Times New Roman" w:cs="Times New Roman"/>
          <w:color w:val="000000"/>
          <w:sz w:val="22"/>
          <w:szCs w:val="22"/>
          <w:lang w:val="en-GB"/>
        </w:rPr>
        <w:t>, Philosophy, Politics, and Politicians at Rome, in:</w:t>
      </w:r>
      <w:r w:rsidR="00885E83" w:rsidRPr="002A1550">
        <w:rPr>
          <w:rFonts w:ascii="Times New Roman" w:hAnsi="Times New Roman" w:cs="Times New Roman"/>
          <w:color w:val="000000"/>
          <w:sz w:val="22"/>
          <w:szCs w:val="22"/>
          <w:lang w:val="en-GB"/>
        </w:rPr>
        <w:t xml:space="preserve"> Griffin</w:t>
      </w:r>
      <w:r w:rsidRPr="002A1550">
        <w:rPr>
          <w:rFonts w:ascii="Times New Roman" w:hAnsi="Times New Roman" w:cs="Times New Roman"/>
          <w:color w:val="000000"/>
          <w:sz w:val="22"/>
          <w:szCs w:val="22"/>
          <w:lang w:val="en-GB"/>
        </w:rPr>
        <w:t xml:space="preserve"> u. </w:t>
      </w:r>
      <w:r w:rsidRPr="002A1550">
        <w:rPr>
          <w:rFonts w:ascii="Times New Roman" w:hAnsi="Times New Roman" w:cs="Times New Roman"/>
          <w:sz w:val="22"/>
          <w:szCs w:val="22"/>
          <w:lang w:val="en-GB"/>
        </w:rPr>
        <w:t>Barnes</w:t>
      </w:r>
      <w:r w:rsidRPr="002A1550">
        <w:rPr>
          <w:rFonts w:ascii="Times New Roman" w:hAnsi="Times New Roman" w:cs="Times New Roman"/>
          <w:color w:val="000000"/>
          <w:sz w:val="22"/>
          <w:szCs w:val="22"/>
          <w:lang w:val="en-GB"/>
        </w:rPr>
        <w:t xml:space="preserve"> (Hgg.)</w:t>
      </w:r>
      <w:r w:rsidR="00885E83" w:rsidRPr="002A1550">
        <w:rPr>
          <w:rFonts w:ascii="Times New Roman" w:hAnsi="Times New Roman" w:cs="Times New Roman"/>
          <w:color w:val="000000"/>
          <w:sz w:val="22"/>
          <w:szCs w:val="22"/>
          <w:lang w:val="en-GB"/>
        </w:rPr>
        <w:t xml:space="preserve"> </w:t>
      </w:r>
      <w:r w:rsidRPr="002A1550">
        <w:rPr>
          <w:rFonts w:ascii="Times New Roman" w:hAnsi="Times New Roman" w:cs="Times New Roman"/>
          <w:color w:val="000000"/>
          <w:sz w:val="22"/>
          <w:szCs w:val="22"/>
          <w:lang w:val="en-GB"/>
        </w:rPr>
        <w:t>1989, 1</w:t>
      </w:r>
      <w:r w:rsidR="00754F64">
        <w:rPr>
          <w:rFonts w:ascii="Times New Roman" w:hAnsi="Times New Roman" w:cs="Times New Roman"/>
          <w:color w:val="000000"/>
          <w:sz w:val="22"/>
          <w:szCs w:val="22"/>
          <w:lang w:val="en-GB"/>
        </w:rPr>
        <w:t>–</w:t>
      </w:r>
      <w:r w:rsidRPr="002A1550">
        <w:rPr>
          <w:rFonts w:ascii="Times New Roman" w:hAnsi="Times New Roman" w:cs="Times New Roman"/>
          <w:color w:val="000000"/>
          <w:sz w:val="22"/>
          <w:szCs w:val="22"/>
          <w:lang w:val="en-GB"/>
        </w:rPr>
        <w:t>37.</w:t>
      </w:r>
    </w:p>
    <w:p w:rsidR="00DF6D66" w:rsidRPr="00E32FD5" w:rsidRDefault="00DF6D66" w:rsidP="006D533F">
      <w:pPr>
        <w:pStyle w:val="NurText"/>
        <w:spacing w:after="60"/>
        <w:ind w:left="567" w:hanging="567"/>
        <w:jc w:val="both"/>
        <w:rPr>
          <w:rFonts w:ascii="Times New Roman" w:hAnsi="Times New Roman" w:cs="Times New Roman"/>
          <w:sz w:val="22"/>
          <w:szCs w:val="22"/>
          <w:lang w:val="en-US"/>
        </w:rPr>
      </w:pPr>
      <w:r w:rsidRPr="00DF6D66">
        <w:rPr>
          <w:rFonts w:ascii="Times New Roman" w:hAnsi="Times New Roman" w:cs="Times New Roman"/>
          <w:sz w:val="22"/>
          <w:szCs w:val="22"/>
          <w:lang w:val="fr-CH"/>
        </w:rPr>
        <w:t>Gros 200</w:t>
      </w:r>
      <w:r w:rsidR="004F2601">
        <w:rPr>
          <w:rFonts w:ascii="Times New Roman" w:hAnsi="Times New Roman" w:cs="Times New Roman"/>
          <w:sz w:val="22"/>
          <w:szCs w:val="22"/>
          <w:lang w:val="fr-CH"/>
        </w:rPr>
        <w:t>6</w:t>
      </w:r>
      <w:r w:rsidRPr="00DF6D66">
        <w:rPr>
          <w:rFonts w:ascii="Times New Roman" w:hAnsi="Times New Roman" w:cs="Times New Roman"/>
          <w:sz w:val="22"/>
          <w:szCs w:val="22"/>
          <w:lang w:val="fr-CH"/>
        </w:rPr>
        <w:t xml:space="preserve"> = </w:t>
      </w:r>
      <w:r w:rsidR="00471A1B">
        <w:rPr>
          <w:rFonts w:ascii="Times New Roman" w:hAnsi="Times New Roman" w:cs="Times New Roman"/>
          <w:smallCaps/>
          <w:sz w:val="22"/>
          <w:szCs w:val="22"/>
          <w:lang w:val="fr-CH"/>
        </w:rPr>
        <w:t>P. </w:t>
      </w:r>
      <w:r w:rsidRPr="00DF6D66">
        <w:rPr>
          <w:rFonts w:ascii="Times New Roman" w:hAnsi="Times New Roman" w:cs="Times New Roman"/>
          <w:smallCaps/>
          <w:sz w:val="22"/>
          <w:szCs w:val="22"/>
          <w:lang w:val="fr-CH"/>
        </w:rPr>
        <w:t>Gros</w:t>
      </w:r>
      <w:r w:rsidRPr="00DF6D66">
        <w:rPr>
          <w:rFonts w:ascii="Times New Roman" w:hAnsi="Times New Roman" w:cs="Times New Roman"/>
          <w:sz w:val="22"/>
          <w:szCs w:val="22"/>
          <w:lang w:val="fr-CH"/>
        </w:rPr>
        <w:t xml:space="preserve">, </w:t>
      </w:r>
      <w:r>
        <w:rPr>
          <w:rFonts w:ascii="Times New Roman" w:hAnsi="Times New Roman" w:cs="Times New Roman"/>
          <w:color w:val="000000"/>
          <w:sz w:val="22"/>
          <w:szCs w:val="22"/>
          <w:lang w:val="fr-CH"/>
        </w:rPr>
        <w:t>L’</w:t>
      </w:r>
      <w:r w:rsidRPr="00DF6D66">
        <w:rPr>
          <w:rFonts w:ascii="Times New Roman" w:hAnsi="Times New Roman" w:cs="Times New Roman"/>
          <w:color w:val="000000"/>
          <w:sz w:val="22"/>
          <w:szCs w:val="22"/>
          <w:lang w:val="fr-CH"/>
        </w:rPr>
        <w:t>architecture romaine du debut du IIIe siècle av. J.-</w:t>
      </w:r>
      <w:r w:rsidR="00471A1B">
        <w:rPr>
          <w:rFonts w:ascii="Times New Roman" w:hAnsi="Times New Roman" w:cs="Times New Roman"/>
          <w:color w:val="000000"/>
          <w:sz w:val="22"/>
          <w:szCs w:val="22"/>
          <w:lang w:val="fr-CH"/>
        </w:rPr>
        <w:t>C. </w:t>
      </w:r>
      <w:r w:rsidRPr="00DF6D66">
        <w:rPr>
          <w:rFonts w:ascii="Times New Roman" w:hAnsi="Times New Roman" w:cs="Times New Roman"/>
          <w:color w:val="000000"/>
          <w:sz w:val="22"/>
          <w:szCs w:val="22"/>
          <w:lang w:val="fr-CH"/>
        </w:rPr>
        <w:t xml:space="preserve">à la fin du Haut-Empire, 2: Maisons, palais, villas et tombaux, </w:t>
      </w:r>
      <w:r w:rsidR="004F2601">
        <w:rPr>
          <w:rFonts w:ascii="Times New Roman" w:hAnsi="Times New Roman" w:cs="Times New Roman"/>
          <w:color w:val="000000"/>
          <w:sz w:val="22"/>
          <w:szCs w:val="22"/>
          <w:lang w:val="fr-CH"/>
        </w:rPr>
        <w:t xml:space="preserve">2. </w:t>
      </w:r>
      <w:proofErr w:type="gramStart"/>
      <w:r w:rsidR="004F2601">
        <w:rPr>
          <w:rFonts w:ascii="Times New Roman" w:hAnsi="Times New Roman" w:cs="Times New Roman"/>
          <w:color w:val="000000"/>
          <w:sz w:val="22"/>
          <w:szCs w:val="22"/>
          <w:lang w:val="fr-CH"/>
        </w:rPr>
        <w:t>überarb</w:t>
      </w:r>
      <w:proofErr w:type="gramEnd"/>
      <w:r w:rsidR="004F2601">
        <w:rPr>
          <w:rFonts w:ascii="Times New Roman" w:hAnsi="Times New Roman" w:cs="Times New Roman"/>
          <w:color w:val="000000"/>
          <w:sz w:val="22"/>
          <w:szCs w:val="22"/>
          <w:lang w:val="fr-CH"/>
        </w:rPr>
        <w:t xml:space="preserve">. </w:t>
      </w:r>
      <w:proofErr w:type="gramStart"/>
      <w:r w:rsidR="004F2601" w:rsidRPr="00E32FD5">
        <w:rPr>
          <w:rFonts w:ascii="Times New Roman" w:hAnsi="Times New Roman" w:cs="Times New Roman"/>
          <w:color w:val="000000"/>
          <w:sz w:val="22"/>
          <w:szCs w:val="22"/>
          <w:lang w:val="en-US"/>
        </w:rPr>
        <w:t>Aufl.,</w:t>
      </w:r>
      <w:proofErr w:type="gramEnd"/>
      <w:r w:rsidR="004F2601" w:rsidRPr="00E32FD5">
        <w:rPr>
          <w:rFonts w:ascii="Times New Roman" w:hAnsi="Times New Roman" w:cs="Times New Roman"/>
          <w:color w:val="000000"/>
          <w:sz w:val="22"/>
          <w:szCs w:val="22"/>
          <w:lang w:val="en-US"/>
        </w:rPr>
        <w:t xml:space="preserve"> </w:t>
      </w:r>
      <w:r w:rsidR="00B65DDD" w:rsidRPr="00E32FD5">
        <w:rPr>
          <w:rFonts w:ascii="Times New Roman" w:hAnsi="Times New Roman" w:cs="Times New Roman"/>
          <w:color w:val="000000"/>
          <w:sz w:val="22"/>
          <w:szCs w:val="22"/>
          <w:lang w:val="en-US"/>
        </w:rPr>
        <w:t>Paris 2006</w:t>
      </w:r>
      <w:r w:rsidRPr="00E32FD5">
        <w:rPr>
          <w:rFonts w:ascii="Times New Roman" w:hAnsi="Times New Roman" w:cs="Times New Roman"/>
          <w:color w:val="000000"/>
          <w:sz w:val="22"/>
          <w:szCs w:val="22"/>
          <w:lang w:val="en-US"/>
        </w:rPr>
        <w:t>.</w:t>
      </w:r>
    </w:p>
    <w:p w:rsidR="00A26E9A" w:rsidRPr="002A1550" w:rsidRDefault="00A26E9A"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sz w:val="22"/>
          <w:szCs w:val="22"/>
          <w:lang w:val="en-GB"/>
        </w:rPr>
        <w:t xml:space="preserve">Gruen 1995 = </w:t>
      </w:r>
      <w:r w:rsidRPr="002A1550">
        <w:rPr>
          <w:rFonts w:ascii="Times New Roman" w:hAnsi="Times New Roman" w:cs="Times New Roman"/>
          <w:smallCaps/>
          <w:sz w:val="22"/>
          <w:szCs w:val="22"/>
          <w:lang w:val="en-GB"/>
        </w:rPr>
        <w:t>E.</w:t>
      </w:r>
      <w:r w:rsidR="001E64CB">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S. </w:t>
      </w:r>
      <w:r w:rsidRPr="002A1550">
        <w:rPr>
          <w:rFonts w:ascii="Times New Roman" w:hAnsi="Times New Roman" w:cs="Times New Roman"/>
          <w:smallCaps/>
          <w:sz w:val="22"/>
          <w:szCs w:val="22"/>
          <w:lang w:val="en-GB"/>
        </w:rPr>
        <w:t>Gruen</w:t>
      </w:r>
      <w:r w:rsidRPr="002A1550">
        <w:rPr>
          <w:rFonts w:ascii="Times New Roman" w:hAnsi="Times New Roman" w:cs="Times New Roman"/>
          <w:sz w:val="22"/>
          <w:szCs w:val="22"/>
          <w:lang w:val="en-GB"/>
        </w:rPr>
        <w:t>, The</w:t>
      </w:r>
      <w:r w:rsidR="001928DC">
        <w:rPr>
          <w:rFonts w:ascii="Times New Roman" w:hAnsi="Times New Roman" w:cs="Times New Roman"/>
          <w:sz w:val="22"/>
          <w:szCs w:val="22"/>
          <w:lang w:val="en-GB"/>
        </w:rPr>
        <w:t xml:space="preserve"> </w:t>
      </w:r>
      <w:r w:rsidR="001928DC" w:rsidRPr="00D709BD">
        <w:rPr>
          <w:rFonts w:ascii="Times New Roman" w:hAnsi="Times New Roman" w:cs="Times New Roman"/>
          <w:sz w:val="22"/>
          <w:szCs w:val="22"/>
          <w:lang w:val="en-US"/>
        </w:rPr>
        <w:t>‚</w:t>
      </w:r>
      <w:proofErr w:type="gramStart"/>
      <w:r w:rsidRPr="002A1550">
        <w:rPr>
          <w:rFonts w:ascii="Times New Roman" w:hAnsi="Times New Roman" w:cs="Times New Roman"/>
          <w:sz w:val="22"/>
          <w:szCs w:val="22"/>
          <w:lang w:val="en-GB"/>
        </w:rPr>
        <w:t>Fall</w:t>
      </w:r>
      <w:r w:rsidR="001928DC" w:rsidRPr="00D709BD">
        <w:rPr>
          <w:rFonts w:ascii="Times New Roman" w:hAnsi="Times New Roman" w:cs="Times New Roman"/>
          <w:sz w:val="22"/>
          <w:szCs w:val="22"/>
          <w:lang w:val="en-US"/>
        </w:rPr>
        <w:t>‘</w:t>
      </w:r>
      <w:r w:rsidRPr="002A1550">
        <w:rPr>
          <w:rFonts w:ascii="Times New Roman" w:hAnsi="Times New Roman" w:cs="Times New Roman"/>
          <w:sz w:val="22"/>
          <w:szCs w:val="22"/>
          <w:lang w:val="en-GB"/>
        </w:rPr>
        <w:t xml:space="preserve"> of</w:t>
      </w:r>
      <w:proofErr w:type="gramEnd"/>
      <w:r w:rsidRPr="002A1550">
        <w:rPr>
          <w:rFonts w:ascii="Times New Roman" w:hAnsi="Times New Roman" w:cs="Times New Roman"/>
          <w:sz w:val="22"/>
          <w:szCs w:val="22"/>
          <w:lang w:val="en-GB"/>
        </w:rPr>
        <w:t xml:space="preserve"> the Scipios, in: </w:t>
      </w:r>
      <w:r w:rsidR="00224A65">
        <w:rPr>
          <w:rFonts w:ascii="Times New Roman" w:hAnsi="Times New Roman" w:cs="Times New Roman"/>
          <w:sz w:val="22"/>
          <w:szCs w:val="22"/>
          <w:lang w:val="en-GB"/>
        </w:rPr>
        <w:t>Malkin u. Rubinsohn (Hgg.) 1995</w:t>
      </w:r>
      <w:r w:rsidRPr="002A1550">
        <w:rPr>
          <w:rFonts w:ascii="Times New Roman" w:hAnsi="Times New Roman" w:cs="Times New Roman"/>
          <w:sz w:val="22"/>
          <w:szCs w:val="22"/>
          <w:lang w:val="en-GB"/>
        </w:rPr>
        <w:t>, 59</w:t>
      </w:r>
      <w:r w:rsidR="00754F64">
        <w:rPr>
          <w:rFonts w:ascii="Times New Roman" w:hAnsi="Times New Roman" w:cs="Times New Roman"/>
          <w:sz w:val="22"/>
          <w:szCs w:val="22"/>
          <w:lang w:val="en-GB"/>
        </w:rPr>
        <w:t>–</w:t>
      </w:r>
      <w:r w:rsidRPr="002A1550">
        <w:rPr>
          <w:rFonts w:ascii="Times New Roman" w:hAnsi="Times New Roman" w:cs="Times New Roman"/>
          <w:sz w:val="22"/>
          <w:szCs w:val="22"/>
          <w:lang w:val="en-GB"/>
        </w:rPr>
        <w:t>90</w:t>
      </w:r>
      <w:r w:rsidR="00D61174">
        <w:rPr>
          <w:rFonts w:ascii="Times New Roman" w:hAnsi="Times New Roman" w:cs="Times New Roman"/>
          <w:sz w:val="22"/>
          <w:szCs w:val="22"/>
          <w:lang w:val="en-GB"/>
        </w:rPr>
        <w:t>.</w:t>
      </w:r>
    </w:p>
    <w:p w:rsidR="009119A4" w:rsidRPr="002A1550" w:rsidRDefault="009119A4"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color w:val="000000"/>
          <w:sz w:val="22"/>
          <w:szCs w:val="22"/>
          <w:lang w:val="en-GB"/>
        </w:rPr>
        <w:t xml:space="preserve">Gruen 1992 = </w:t>
      </w:r>
      <w:r w:rsidRPr="002A1550">
        <w:rPr>
          <w:rFonts w:ascii="Times New Roman" w:hAnsi="Times New Roman" w:cs="Times New Roman"/>
          <w:smallCaps/>
          <w:sz w:val="22"/>
          <w:szCs w:val="22"/>
          <w:lang w:val="en-GB"/>
        </w:rPr>
        <w:t>E.</w:t>
      </w:r>
      <w:r w:rsidR="001E64CB">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S. </w:t>
      </w:r>
      <w:r w:rsidRPr="002A1550">
        <w:rPr>
          <w:rFonts w:ascii="Times New Roman" w:hAnsi="Times New Roman" w:cs="Times New Roman"/>
          <w:smallCaps/>
          <w:sz w:val="22"/>
          <w:szCs w:val="22"/>
          <w:lang w:val="en-GB"/>
        </w:rPr>
        <w:t>Gruen</w:t>
      </w:r>
      <w:r w:rsidRPr="002A1550">
        <w:rPr>
          <w:rFonts w:ascii="Times New Roman" w:hAnsi="Times New Roman" w:cs="Times New Roman"/>
          <w:color w:val="000000"/>
          <w:sz w:val="22"/>
          <w:szCs w:val="22"/>
          <w:lang w:val="en-GB"/>
        </w:rPr>
        <w:t>, Culture and National Identity in Republican Rome, London 1992.</w:t>
      </w:r>
    </w:p>
    <w:p w:rsidR="009119A4" w:rsidRPr="002A1550" w:rsidRDefault="009119A4"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color w:val="000000"/>
          <w:sz w:val="22"/>
          <w:szCs w:val="22"/>
          <w:lang w:val="en-GB"/>
        </w:rPr>
        <w:t xml:space="preserve">Gruen 1990 = </w:t>
      </w:r>
      <w:r w:rsidRPr="002A1550">
        <w:rPr>
          <w:rFonts w:ascii="Times New Roman" w:hAnsi="Times New Roman" w:cs="Times New Roman"/>
          <w:smallCaps/>
          <w:sz w:val="22"/>
          <w:szCs w:val="22"/>
          <w:lang w:val="en-GB"/>
        </w:rPr>
        <w:t>E.</w:t>
      </w:r>
      <w:r w:rsidR="001E64CB">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S. </w:t>
      </w:r>
      <w:r w:rsidRPr="002A1550">
        <w:rPr>
          <w:rFonts w:ascii="Times New Roman" w:hAnsi="Times New Roman" w:cs="Times New Roman"/>
          <w:smallCaps/>
          <w:sz w:val="22"/>
          <w:szCs w:val="22"/>
          <w:lang w:val="en-GB"/>
        </w:rPr>
        <w:t>Gruen</w:t>
      </w:r>
      <w:r w:rsidRPr="002A1550">
        <w:rPr>
          <w:rFonts w:ascii="Times New Roman" w:hAnsi="Times New Roman" w:cs="Times New Roman"/>
          <w:color w:val="000000"/>
          <w:sz w:val="22"/>
          <w:szCs w:val="22"/>
          <w:lang w:val="en-GB"/>
        </w:rPr>
        <w:t>, Studies in Greek Culture and Roman Policy, Leiden 1990.</w:t>
      </w:r>
    </w:p>
    <w:p w:rsidR="009119A4" w:rsidRPr="002A1550" w:rsidRDefault="009119A4"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color w:val="000000"/>
          <w:sz w:val="22"/>
          <w:szCs w:val="22"/>
          <w:lang w:val="en-GB"/>
        </w:rPr>
        <w:t xml:space="preserve">Gruen 1984 = </w:t>
      </w:r>
      <w:r w:rsidRPr="002A1550">
        <w:rPr>
          <w:rFonts w:ascii="Times New Roman" w:hAnsi="Times New Roman" w:cs="Times New Roman"/>
          <w:smallCaps/>
          <w:sz w:val="22"/>
          <w:szCs w:val="22"/>
          <w:lang w:val="en-GB"/>
        </w:rPr>
        <w:t>E.</w:t>
      </w:r>
      <w:r w:rsidR="001E64CB">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S. </w:t>
      </w:r>
      <w:r w:rsidRPr="002A1550">
        <w:rPr>
          <w:rFonts w:ascii="Times New Roman" w:hAnsi="Times New Roman" w:cs="Times New Roman"/>
          <w:smallCaps/>
          <w:sz w:val="22"/>
          <w:szCs w:val="22"/>
          <w:lang w:val="en-GB"/>
        </w:rPr>
        <w:t>Gruen</w:t>
      </w:r>
      <w:r w:rsidRPr="002A1550">
        <w:rPr>
          <w:rFonts w:ascii="Times New Roman" w:hAnsi="Times New Roman" w:cs="Times New Roman"/>
          <w:color w:val="000000"/>
          <w:sz w:val="22"/>
          <w:szCs w:val="22"/>
          <w:lang w:val="en-GB"/>
        </w:rPr>
        <w:t xml:space="preserve">, </w:t>
      </w:r>
      <w:proofErr w:type="gramStart"/>
      <w:r w:rsidRPr="002A1550">
        <w:rPr>
          <w:rFonts w:ascii="Times New Roman" w:hAnsi="Times New Roman" w:cs="Times New Roman"/>
          <w:color w:val="000000"/>
          <w:sz w:val="22"/>
          <w:szCs w:val="22"/>
          <w:lang w:val="en-GB"/>
        </w:rPr>
        <w:t>The</w:t>
      </w:r>
      <w:proofErr w:type="gramEnd"/>
      <w:r w:rsidRPr="002A1550">
        <w:rPr>
          <w:rFonts w:ascii="Times New Roman" w:hAnsi="Times New Roman" w:cs="Times New Roman"/>
          <w:color w:val="000000"/>
          <w:sz w:val="22"/>
          <w:szCs w:val="22"/>
          <w:lang w:val="en-GB"/>
        </w:rPr>
        <w:t xml:space="preserve"> Hellenistic World and the Coming of Rome, London 1984.</w:t>
      </w:r>
    </w:p>
    <w:p w:rsidR="009119A4" w:rsidRPr="002A1550" w:rsidRDefault="009119A4"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color w:val="000000"/>
          <w:sz w:val="22"/>
          <w:szCs w:val="22"/>
          <w:lang w:val="en-GB"/>
        </w:rPr>
        <w:t xml:space="preserve">Gruen 1974 = </w:t>
      </w:r>
      <w:r w:rsidRPr="002A1550">
        <w:rPr>
          <w:rFonts w:ascii="Times New Roman" w:hAnsi="Times New Roman" w:cs="Times New Roman"/>
          <w:smallCaps/>
          <w:sz w:val="22"/>
          <w:szCs w:val="22"/>
          <w:lang w:val="en-GB"/>
        </w:rPr>
        <w:t>E.</w:t>
      </w:r>
      <w:r w:rsidR="001E64CB">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S. </w:t>
      </w:r>
      <w:r w:rsidRPr="002A1550">
        <w:rPr>
          <w:rFonts w:ascii="Times New Roman" w:hAnsi="Times New Roman" w:cs="Times New Roman"/>
          <w:smallCaps/>
          <w:sz w:val="22"/>
          <w:szCs w:val="22"/>
          <w:lang w:val="en-GB"/>
        </w:rPr>
        <w:t>Gruen</w:t>
      </w:r>
      <w:r w:rsidRPr="002A1550">
        <w:rPr>
          <w:rFonts w:ascii="Times New Roman" w:hAnsi="Times New Roman" w:cs="Times New Roman"/>
          <w:color w:val="000000"/>
          <w:sz w:val="22"/>
          <w:szCs w:val="22"/>
          <w:lang w:val="en-GB"/>
        </w:rPr>
        <w:t xml:space="preserve">, The Last Generation of the Roman Republic, Berkeley </w:t>
      </w:r>
      <w:r w:rsidR="00290047">
        <w:rPr>
          <w:rFonts w:ascii="Times New Roman" w:hAnsi="Times New Roman" w:cs="Times New Roman"/>
          <w:color w:val="000000"/>
          <w:sz w:val="22"/>
          <w:szCs w:val="22"/>
          <w:lang w:val="en-GB"/>
        </w:rPr>
        <w:t>u. a.</w:t>
      </w:r>
      <w:r w:rsidRPr="002A1550">
        <w:rPr>
          <w:rFonts w:ascii="Times New Roman" w:hAnsi="Times New Roman" w:cs="Times New Roman"/>
          <w:color w:val="000000"/>
          <w:sz w:val="22"/>
          <w:szCs w:val="22"/>
          <w:lang w:val="en-GB"/>
        </w:rPr>
        <w:t xml:space="preserve"> 1974.</w:t>
      </w:r>
    </w:p>
    <w:p w:rsidR="00AE26C8" w:rsidRPr="002A1550" w:rsidRDefault="00AE26C8" w:rsidP="006D533F">
      <w:pPr>
        <w:pStyle w:val="NurText"/>
        <w:spacing w:after="60"/>
        <w:ind w:left="567" w:hanging="567"/>
        <w:jc w:val="both"/>
        <w:rPr>
          <w:rFonts w:ascii="Times New Roman" w:hAnsi="Times New Roman" w:cs="Times New Roman"/>
          <w:color w:val="000000"/>
          <w:sz w:val="22"/>
          <w:szCs w:val="22"/>
          <w:lang w:val="en-GB"/>
        </w:rPr>
      </w:pPr>
      <w:r w:rsidRPr="002A1550">
        <w:rPr>
          <w:rFonts w:ascii="Times New Roman" w:hAnsi="Times New Roman" w:cs="Times New Roman"/>
          <w:color w:val="000000"/>
          <w:sz w:val="22"/>
          <w:szCs w:val="22"/>
          <w:lang w:val="en-GB"/>
        </w:rPr>
        <w:t xml:space="preserve">Gruen 1966 = </w:t>
      </w:r>
      <w:r w:rsidRPr="002A1550">
        <w:rPr>
          <w:rFonts w:ascii="Times New Roman" w:hAnsi="Times New Roman" w:cs="Times New Roman"/>
          <w:smallCaps/>
          <w:color w:val="000000"/>
          <w:sz w:val="22"/>
          <w:szCs w:val="22"/>
          <w:lang w:val="en-GB"/>
        </w:rPr>
        <w:t>E.</w:t>
      </w:r>
      <w:r w:rsidR="001E64CB">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S. </w:t>
      </w:r>
      <w:r w:rsidRPr="002A1550">
        <w:rPr>
          <w:rFonts w:ascii="Times New Roman" w:hAnsi="Times New Roman" w:cs="Times New Roman"/>
          <w:smallCaps/>
          <w:color w:val="000000"/>
          <w:sz w:val="22"/>
          <w:szCs w:val="22"/>
          <w:lang w:val="en-GB"/>
        </w:rPr>
        <w:t>Gruen</w:t>
      </w:r>
      <w:r w:rsidRPr="002A1550">
        <w:rPr>
          <w:rFonts w:ascii="Times New Roman" w:hAnsi="Times New Roman" w:cs="Times New Roman"/>
          <w:color w:val="000000"/>
          <w:sz w:val="22"/>
          <w:szCs w:val="22"/>
          <w:lang w:val="en-GB"/>
        </w:rPr>
        <w:t>, Political Prosecutions in the 90’s BC, in: Historia 15 (1966), 32</w:t>
      </w:r>
      <w:r w:rsidR="00754F64">
        <w:rPr>
          <w:rFonts w:ascii="Times New Roman" w:hAnsi="Times New Roman" w:cs="Times New Roman"/>
          <w:color w:val="000000"/>
          <w:sz w:val="22"/>
          <w:szCs w:val="22"/>
          <w:lang w:val="en-GB"/>
        </w:rPr>
        <w:t>–</w:t>
      </w:r>
      <w:r w:rsidRPr="002A1550">
        <w:rPr>
          <w:rFonts w:ascii="Times New Roman" w:hAnsi="Times New Roman" w:cs="Times New Roman"/>
          <w:color w:val="000000"/>
          <w:sz w:val="22"/>
          <w:szCs w:val="22"/>
          <w:lang w:val="en-GB"/>
        </w:rPr>
        <w:t>64.</w:t>
      </w:r>
    </w:p>
    <w:p w:rsidR="009119A4" w:rsidRPr="00E32FD5" w:rsidRDefault="009119A4" w:rsidP="006D533F">
      <w:pPr>
        <w:pStyle w:val="NurText"/>
        <w:spacing w:after="60"/>
        <w:ind w:left="567" w:hanging="567"/>
        <w:jc w:val="both"/>
        <w:rPr>
          <w:rFonts w:ascii="Times New Roman" w:hAnsi="Times New Roman" w:cs="Times New Roman"/>
          <w:color w:val="000000"/>
          <w:sz w:val="22"/>
          <w:szCs w:val="22"/>
          <w:lang w:val="fr-FR"/>
        </w:rPr>
      </w:pPr>
      <w:r w:rsidRPr="00E32FD5">
        <w:rPr>
          <w:rFonts w:ascii="Times New Roman" w:hAnsi="Times New Roman" w:cs="Times New Roman"/>
          <w:color w:val="000000"/>
          <w:sz w:val="22"/>
          <w:szCs w:val="22"/>
          <w:lang w:val="fr-FR"/>
        </w:rPr>
        <w:t xml:space="preserve">Gruen 1965 = </w:t>
      </w:r>
      <w:r w:rsidRPr="00E32FD5">
        <w:rPr>
          <w:rFonts w:ascii="Times New Roman" w:hAnsi="Times New Roman" w:cs="Times New Roman"/>
          <w:smallCaps/>
          <w:sz w:val="22"/>
          <w:szCs w:val="22"/>
          <w:lang w:val="fr-FR"/>
        </w:rPr>
        <w:t>E.</w:t>
      </w:r>
      <w:r w:rsidR="00186B91">
        <w:rPr>
          <w:rFonts w:ascii="Times New Roman" w:hAnsi="Times New Roman" w:cs="Times New Roman"/>
          <w:smallCaps/>
          <w:sz w:val="22"/>
          <w:szCs w:val="22"/>
          <w:lang w:val="fr-FR"/>
        </w:rPr>
        <w:t> </w:t>
      </w:r>
      <w:r w:rsidR="00471A1B">
        <w:rPr>
          <w:rFonts w:ascii="Times New Roman" w:hAnsi="Times New Roman" w:cs="Times New Roman"/>
          <w:smallCaps/>
          <w:sz w:val="22"/>
          <w:szCs w:val="22"/>
          <w:lang w:val="fr-FR"/>
        </w:rPr>
        <w:t>S. </w:t>
      </w:r>
      <w:r w:rsidRPr="00E32FD5">
        <w:rPr>
          <w:rFonts w:ascii="Times New Roman" w:hAnsi="Times New Roman" w:cs="Times New Roman"/>
          <w:smallCaps/>
          <w:sz w:val="22"/>
          <w:szCs w:val="22"/>
          <w:lang w:val="fr-FR"/>
        </w:rPr>
        <w:t>Gruen</w:t>
      </w:r>
      <w:r w:rsidRPr="00E32FD5">
        <w:rPr>
          <w:rFonts w:ascii="Times New Roman" w:hAnsi="Times New Roman" w:cs="Times New Roman"/>
          <w:color w:val="000000"/>
          <w:sz w:val="22"/>
          <w:szCs w:val="22"/>
          <w:lang w:val="fr-FR"/>
        </w:rPr>
        <w:t>, The Exile of Metellus Numidicus, in: Latomus 24 (1965), 576</w:t>
      </w:r>
      <w:r w:rsidR="00754F64">
        <w:rPr>
          <w:rFonts w:ascii="Times New Roman" w:hAnsi="Times New Roman" w:cs="Times New Roman"/>
          <w:color w:val="000000"/>
          <w:sz w:val="22"/>
          <w:szCs w:val="22"/>
          <w:lang w:val="fr-FR"/>
        </w:rPr>
        <w:t>–</w:t>
      </w:r>
      <w:r w:rsidRPr="00E32FD5">
        <w:rPr>
          <w:rFonts w:ascii="Times New Roman" w:hAnsi="Times New Roman" w:cs="Times New Roman"/>
          <w:color w:val="000000"/>
          <w:sz w:val="22"/>
          <w:szCs w:val="22"/>
          <w:lang w:val="fr-FR"/>
        </w:rPr>
        <w:t>580.</w:t>
      </w:r>
    </w:p>
    <w:p w:rsidR="008716AC" w:rsidRDefault="00B43515" w:rsidP="006D533F">
      <w:pPr>
        <w:pStyle w:val="NurText"/>
        <w:spacing w:after="60"/>
        <w:ind w:left="567" w:hanging="567"/>
        <w:jc w:val="both"/>
        <w:rPr>
          <w:rFonts w:ascii="Times New Roman" w:hAnsi="Times New Roman" w:cs="Times New Roman"/>
          <w:sz w:val="22"/>
          <w:szCs w:val="22"/>
          <w:lang w:val="fr-CH"/>
        </w:rPr>
      </w:pPr>
      <w:r>
        <w:rPr>
          <w:rFonts w:ascii="Times New Roman" w:hAnsi="Times New Roman" w:cs="Times New Roman"/>
          <w:sz w:val="22"/>
          <w:szCs w:val="22"/>
          <w:lang w:val="fr-CH"/>
        </w:rPr>
        <w:t xml:space="preserve">Guilhembet 2002 = </w:t>
      </w:r>
      <w:r w:rsidRPr="00B43515">
        <w:rPr>
          <w:rFonts w:ascii="Times New Roman" w:hAnsi="Times New Roman" w:cs="Times New Roman"/>
          <w:smallCaps/>
          <w:sz w:val="22"/>
          <w:szCs w:val="22"/>
          <w:lang w:val="fr-CH"/>
        </w:rPr>
        <w:t>J.-</w:t>
      </w:r>
      <w:r w:rsidR="00471A1B">
        <w:rPr>
          <w:rFonts w:ascii="Times New Roman" w:hAnsi="Times New Roman" w:cs="Times New Roman"/>
          <w:smallCaps/>
          <w:sz w:val="22"/>
          <w:szCs w:val="22"/>
          <w:lang w:val="fr-CH"/>
        </w:rPr>
        <w:t>P. </w:t>
      </w:r>
      <w:r w:rsidR="008716AC" w:rsidRPr="00B43515">
        <w:rPr>
          <w:rFonts w:ascii="Times New Roman" w:hAnsi="Times New Roman" w:cs="Times New Roman"/>
          <w:smallCaps/>
          <w:sz w:val="22"/>
          <w:szCs w:val="22"/>
          <w:lang w:val="fr-CH"/>
        </w:rPr>
        <w:t>Guilhembet</w:t>
      </w:r>
      <w:r w:rsidR="008716AC" w:rsidRPr="008716AC">
        <w:rPr>
          <w:rFonts w:ascii="Times New Roman" w:hAnsi="Times New Roman" w:cs="Times New Roman"/>
          <w:sz w:val="22"/>
          <w:szCs w:val="22"/>
          <w:lang w:val="fr-CH"/>
        </w:rPr>
        <w:t xml:space="preserve">, Les sénateurs et leurs </w:t>
      </w:r>
      <w:r w:rsidR="008716AC" w:rsidRPr="00B43515">
        <w:rPr>
          <w:rFonts w:ascii="Times New Roman" w:hAnsi="Times New Roman" w:cs="Times New Roman"/>
          <w:i/>
          <w:sz w:val="22"/>
          <w:szCs w:val="22"/>
          <w:lang w:val="la-Latn"/>
        </w:rPr>
        <w:t>domus</w:t>
      </w:r>
      <w:r w:rsidR="008716AC" w:rsidRPr="008716AC">
        <w:rPr>
          <w:rFonts w:ascii="Times New Roman" w:hAnsi="Times New Roman" w:cs="Times New Roman"/>
          <w:sz w:val="22"/>
          <w:szCs w:val="22"/>
          <w:lang w:val="fr-CH"/>
        </w:rPr>
        <w:t xml:space="preserve"> romaines aux temps néroniens</w:t>
      </w:r>
      <w:r>
        <w:rPr>
          <w:rFonts w:ascii="Times New Roman" w:hAnsi="Times New Roman" w:cs="Times New Roman"/>
          <w:sz w:val="22"/>
          <w:szCs w:val="22"/>
          <w:lang w:val="fr-CH"/>
        </w:rPr>
        <w:t xml:space="preserve">, in: Perrin </w:t>
      </w:r>
      <w:r w:rsidR="00290047">
        <w:rPr>
          <w:rFonts w:ascii="Times New Roman" w:hAnsi="Times New Roman" w:cs="Times New Roman"/>
          <w:sz w:val="22"/>
          <w:szCs w:val="22"/>
          <w:lang w:val="fr-CH"/>
        </w:rPr>
        <w:t>u. a.</w:t>
      </w:r>
      <w:r>
        <w:rPr>
          <w:rFonts w:ascii="Times New Roman" w:hAnsi="Times New Roman" w:cs="Times New Roman"/>
          <w:sz w:val="22"/>
          <w:szCs w:val="22"/>
          <w:lang w:val="fr-CH"/>
        </w:rPr>
        <w:t xml:space="preserve"> (Hgg.) 2002, 3</w:t>
      </w:r>
      <w:r w:rsidR="008716AC" w:rsidRPr="008716AC">
        <w:rPr>
          <w:rFonts w:ascii="Times New Roman" w:hAnsi="Times New Roman" w:cs="Times New Roman"/>
          <w:sz w:val="22"/>
          <w:szCs w:val="22"/>
          <w:lang w:val="fr-CH"/>
        </w:rPr>
        <w:t>38</w:t>
      </w:r>
      <w:r w:rsidR="00754F64">
        <w:rPr>
          <w:rFonts w:ascii="Times New Roman" w:hAnsi="Times New Roman" w:cs="Times New Roman"/>
          <w:sz w:val="22"/>
          <w:szCs w:val="22"/>
          <w:lang w:val="fr-CH"/>
        </w:rPr>
        <w:t>–</w:t>
      </w:r>
      <w:r w:rsidR="008716AC" w:rsidRPr="008716AC">
        <w:rPr>
          <w:rFonts w:ascii="Times New Roman" w:hAnsi="Times New Roman" w:cs="Times New Roman"/>
          <w:sz w:val="22"/>
          <w:szCs w:val="22"/>
          <w:lang w:val="fr-CH"/>
        </w:rPr>
        <w:t>360</w:t>
      </w:r>
      <w:r>
        <w:rPr>
          <w:rFonts w:ascii="Times New Roman" w:hAnsi="Times New Roman" w:cs="Times New Roman"/>
          <w:sz w:val="22"/>
          <w:szCs w:val="22"/>
          <w:lang w:val="fr-CH"/>
        </w:rPr>
        <w:t>.</w:t>
      </w:r>
    </w:p>
    <w:p w:rsidR="00B43515" w:rsidRPr="00E32FD5" w:rsidRDefault="00B43515" w:rsidP="006D533F">
      <w:pPr>
        <w:pStyle w:val="NurText"/>
        <w:spacing w:after="60"/>
        <w:ind w:left="567" w:hanging="567"/>
        <w:jc w:val="both"/>
        <w:rPr>
          <w:rFonts w:ascii="Times New Roman" w:hAnsi="Times New Roman" w:cs="Times New Roman"/>
          <w:color w:val="000000"/>
          <w:sz w:val="22"/>
          <w:szCs w:val="22"/>
          <w:lang w:val="fr-FR"/>
        </w:rPr>
      </w:pPr>
      <w:r>
        <w:rPr>
          <w:rFonts w:ascii="Times New Roman" w:hAnsi="Times New Roman" w:cs="Times New Roman"/>
          <w:sz w:val="22"/>
          <w:szCs w:val="22"/>
          <w:lang w:val="fr-CH"/>
        </w:rPr>
        <w:lastRenderedPageBreak/>
        <w:t xml:space="preserve">Guilhembet 2001 = </w:t>
      </w:r>
      <w:r w:rsidRPr="00B43515">
        <w:rPr>
          <w:rFonts w:ascii="Times New Roman" w:hAnsi="Times New Roman" w:cs="Times New Roman"/>
          <w:smallCaps/>
          <w:sz w:val="22"/>
          <w:szCs w:val="22"/>
          <w:lang w:val="fr-CH"/>
        </w:rPr>
        <w:t>J.-</w:t>
      </w:r>
      <w:r w:rsidR="00471A1B">
        <w:rPr>
          <w:rFonts w:ascii="Times New Roman" w:hAnsi="Times New Roman" w:cs="Times New Roman"/>
          <w:smallCaps/>
          <w:sz w:val="22"/>
          <w:szCs w:val="22"/>
          <w:lang w:val="fr-CH"/>
        </w:rPr>
        <w:t>P. </w:t>
      </w:r>
      <w:r w:rsidRPr="00B43515">
        <w:rPr>
          <w:rFonts w:ascii="Times New Roman" w:hAnsi="Times New Roman" w:cs="Times New Roman"/>
          <w:smallCaps/>
          <w:sz w:val="22"/>
          <w:szCs w:val="22"/>
          <w:lang w:val="fr-CH"/>
        </w:rPr>
        <w:t>Guilhembet</w:t>
      </w:r>
      <w:r w:rsidRPr="008716AC">
        <w:rPr>
          <w:rFonts w:ascii="Times New Roman" w:hAnsi="Times New Roman" w:cs="Times New Roman"/>
          <w:sz w:val="22"/>
          <w:szCs w:val="22"/>
          <w:lang w:val="fr-CH"/>
        </w:rPr>
        <w:t>,</w:t>
      </w:r>
      <w:r>
        <w:rPr>
          <w:rFonts w:ascii="Times New Roman" w:hAnsi="Times New Roman" w:cs="Times New Roman"/>
          <w:sz w:val="22"/>
          <w:szCs w:val="22"/>
          <w:lang w:val="fr-CH"/>
        </w:rPr>
        <w:t xml:space="preserve"> </w:t>
      </w:r>
      <w:r w:rsidRPr="00B43515">
        <w:rPr>
          <w:rFonts w:ascii="Times New Roman" w:hAnsi="Times New Roman" w:cs="Times New Roman"/>
          <w:sz w:val="22"/>
          <w:szCs w:val="22"/>
          <w:lang w:val="fr-CH"/>
        </w:rPr>
        <w:t>Les résidences aristocrat</w:t>
      </w:r>
      <w:r>
        <w:rPr>
          <w:rFonts w:ascii="Times New Roman" w:hAnsi="Times New Roman" w:cs="Times New Roman"/>
          <w:sz w:val="22"/>
          <w:szCs w:val="22"/>
          <w:lang w:val="fr-CH"/>
        </w:rPr>
        <w:t>iques de Rome, du milieu du 1</w:t>
      </w:r>
      <w:r w:rsidRPr="00B43515">
        <w:rPr>
          <w:rFonts w:ascii="Times New Roman" w:hAnsi="Times New Roman" w:cs="Times New Roman"/>
          <w:sz w:val="22"/>
          <w:szCs w:val="22"/>
          <w:vertAlign w:val="superscript"/>
          <w:lang w:val="fr-CH"/>
        </w:rPr>
        <w:t>er</w:t>
      </w:r>
      <w:r>
        <w:rPr>
          <w:rFonts w:ascii="Times New Roman" w:hAnsi="Times New Roman" w:cs="Times New Roman"/>
          <w:sz w:val="22"/>
          <w:szCs w:val="22"/>
          <w:lang w:val="fr-CH"/>
        </w:rPr>
        <w:t xml:space="preserve"> siècle avant n.</w:t>
      </w:r>
      <w:r w:rsidR="00032850">
        <w:rPr>
          <w:rFonts w:ascii="Times New Roman" w:hAnsi="Times New Roman" w:cs="Times New Roman"/>
          <w:sz w:val="22"/>
          <w:szCs w:val="22"/>
          <w:lang w:val="fr-CH"/>
        </w:rPr>
        <w:t> </w:t>
      </w:r>
      <w:r w:rsidRPr="00B43515">
        <w:rPr>
          <w:rFonts w:ascii="Times New Roman" w:hAnsi="Times New Roman" w:cs="Times New Roman"/>
          <w:sz w:val="22"/>
          <w:szCs w:val="22"/>
          <w:lang w:val="fr-CH"/>
        </w:rPr>
        <w:t>è. à la fin des Antonins</w:t>
      </w:r>
      <w:r>
        <w:rPr>
          <w:rFonts w:ascii="Times New Roman" w:hAnsi="Times New Roman" w:cs="Times New Roman"/>
          <w:sz w:val="22"/>
          <w:szCs w:val="22"/>
          <w:lang w:val="fr-CH"/>
        </w:rPr>
        <w:t>, in:</w:t>
      </w:r>
      <w:r w:rsidRPr="00B43515">
        <w:rPr>
          <w:rFonts w:ascii="Times New Roman" w:hAnsi="Times New Roman" w:cs="Times New Roman"/>
          <w:sz w:val="22"/>
          <w:szCs w:val="22"/>
          <w:lang w:val="fr-CH"/>
        </w:rPr>
        <w:t xml:space="preserve"> Pallas </w:t>
      </w:r>
      <w:r>
        <w:rPr>
          <w:rFonts w:ascii="Times New Roman" w:hAnsi="Times New Roman" w:cs="Times New Roman"/>
          <w:sz w:val="22"/>
          <w:szCs w:val="22"/>
          <w:lang w:val="fr-CH"/>
        </w:rPr>
        <w:t>55 (</w:t>
      </w:r>
      <w:r w:rsidRPr="00B43515">
        <w:rPr>
          <w:rFonts w:ascii="Times New Roman" w:hAnsi="Times New Roman" w:cs="Times New Roman"/>
          <w:sz w:val="22"/>
          <w:szCs w:val="22"/>
          <w:lang w:val="fr-CH"/>
        </w:rPr>
        <w:t>2001</w:t>
      </w:r>
      <w:r>
        <w:rPr>
          <w:rFonts w:ascii="Times New Roman" w:hAnsi="Times New Roman" w:cs="Times New Roman"/>
          <w:sz w:val="22"/>
          <w:szCs w:val="22"/>
          <w:lang w:val="fr-CH"/>
        </w:rPr>
        <w:t>),</w:t>
      </w:r>
      <w:r w:rsidRPr="00B43515">
        <w:rPr>
          <w:rFonts w:ascii="Times New Roman" w:hAnsi="Times New Roman" w:cs="Times New Roman"/>
          <w:sz w:val="22"/>
          <w:szCs w:val="22"/>
          <w:lang w:val="fr-CH"/>
        </w:rPr>
        <w:t xml:space="preserve"> 215</w:t>
      </w:r>
      <w:r w:rsidR="00754F64">
        <w:rPr>
          <w:rFonts w:ascii="Times New Roman" w:hAnsi="Times New Roman" w:cs="Times New Roman"/>
          <w:sz w:val="22"/>
          <w:szCs w:val="22"/>
          <w:lang w:val="fr-CH"/>
        </w:rPr>
        <w:t>–</w:t>
      </w:r>
      <w:r w:rsidRPr="00B43515">
        <w:rPr>
          <w:rFonts w:ascii="Times New Roman" w:hAnsi="Times New Roman" w:cs="Times New Roman"/>
          <w:sz w:val="22"/>
          <w:szCs w:val="22"/>
          <w:lang w:val="fr-CH"/>
        </w:rPr>
        <w:t>241.</w:t>
      </w:r>
    </w:p>
    <w:p w:rsidR="009119A4" w:rsidRPr="00E32FD5" w:rsidRDefault="009119A4" w:rsidP="006D533F">
      <w:pPr>
        <w:pStyle w:val="NurText"/>
        <w:spacing w:after="60"/>
        <w:ind w:left="567" w:hanging="567"/>
        <w:jc w:val="both"/>
        <w:rPr>
          <w:rFonts w:ascii="Times New Roman" w:hAnsi="Times New Roman" w:cs="Times New Roman"/>
          <w:color w:val="000000"/>
          <w:sz w:val="22"/>
          <w:szCs w:val="22"/>
        </w:rPr>
      </w:pPr>
      <w:r w:rsidRPr="002A1550">
        <w:rPr>
          <w:rFonts w:ascii="Times New Roman" w:hAnsi="Times New Roman" w:cs="Times New Roman"/>
          <w:color w:val="000000"/>
          <w:sz w:val="22"/>
          <w:szCs w:val="22"/>
          <w:lang w:val="en-GB"/>
        </w:rPr>
        <w:t xml:space="preserve">Guldager Bilde </w:t>
      </w:r>
      <w:r w:rsidR="00290047">
        <w:rPr>
          <w:rFonts w:ascii="Times New Roman" w:hAnsi="Times New Roman" w:cs="Times New Roman"/>
          <w:color w:val="000000"/>
          <w:sz w:val="22"/>
          <w:szCs w:val="22"/>
          <w:lang w:val="en-GB"/>
        </w:rPr>
        <w:t>u. a.</w:t>
      </w:r>
      <w:r w:rsidRPr="002A1550">
        <w:rPr>
          <w:rFonts w:ascii="Times New Roman" w:hAnsi="Times New Roman" w:cs="Times New Roman"/>
          <w:color w:val="000000"/>
          <w:sz w:val="22"/>
          <w:szCs w:val="22"/>
          <w:lang w:val="en-GB"/>
        </w:rPr>
        <w:t xml:space="preserve"> (Hgg.) 1993 = </w:t>
      </w:r>
      <w:r w:rsidR="00471A1B">
        <w:rPr>
          <w:rFonts w:ascii="Times New Roman" w:hAnsi="Times New Roman" w:cs="Times New Roman"/>
          <w:smallCaps/>
          <w:color w:val="000000"/>
          <w:sz w:val="22"/>
          <w:szCs w:val="22"/>
          <w:lang w:val="en-GB"/>
        </w:rPr>
        <w:t>P. </w:t>
      </w:r>
      <w:r w:rsidRPr="002A1550">
        <w:rPr>
          <w:rFonts w:ascii="Times New Roman" w:hAnsi="Times New Roman" w:cs="Times New Roman"/>
          <w:smallCaps/>
          <w:color w:val="000000"/>
          <w:sz w:val="22"/>
          <w:szCs w:val="22"/>
          <w:lang w:val="en-GB"/>
        </w:rPr>
        <w:t xml:space="preserve">Guldager Bilde </w:t>
      </w:r>
      <w:r w:rsidR="00290047">
        <w:rPr>
          <w:rFonts w:ascii="Times New Roman" w:hAnsi="Times New Roman" w:cs="Times New Roman"/>
          <w:color w:val="000000"/>
          <w:sz w:val="22"/>
          <w:szCs w:val="22"/>
          <w:lang w:val="en-GB"/>
        </w:rPr>
        <w:t>u. a.</w:t>
      </w:r>
      <w:r w:rsidRPr="002A1550">
        <w:rPr>
          <w:rFonts w:ascii="Times New Roman" w:hAnsi="Times New Roman" w:cs="Times New Roman"/>
          <w:color w:val="000000"/>
          <w:sz w:val="22"/>
          <w:szCs w:val="22"/>
          <w:lang w:val="en-GB"/>
        </w:rPr>
        <w:t xml:space="preserve"> (Hgg.), Aspects of Hellenism in Italy. </w:t>
      </w:r>
      <w:r w:rsidRPr="00E32FD5">
        <w:rPr>
          <w:rFonts w:ascii="Times New Roman" w:hAnsi="Times New Roman" w:cs="Times New Roman"/>
          <w:color w:val="000000"/>
          <w:sz w:val="22"/>
          <w:szCs w:val="22"/>
        </w:rPr>
        <w:t>Towards a Cultural Unity?, Kopenhagen 1993.</w:t>
      </w:r>
    </w:p>
    <w:p w:rsidR="009119A4" w:rsidRPr="00E32FD5" w:rsidRDefault="009119A4" w:rsidP="006D533F">
      <w:pPr>
        <w:pStyle w:val="NurText"/>
        <w:spacing w:after="60"/>
        <w:ind w:left="567" w:hanging="567"/>
        <w:jc w:val="both"/>
        <w:rPr>
          <w:rFonts w:ascii="Times New Roman" w:hAnsi="Times New Roman" w:cs="Times New Roman"/>
          <w:color w:val="000000"/>
          <w:sz w:val="22"/>
          <w:szCs w:val="22"/>
        </w:rPr>
      </w:pP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rPr>
        <w:t xml:space="preserve">Habermas 1981 = </w:t>
      </w:r>
      <w:r w:rsidR="00471A1B">
        <w:rPr>
          <w:rFonts w:ascii="Times New Roman" w:hAnsi="Times New Roman" w:cs="Times New Roman"/>
          <w:smallCaps/>
          <w:color w:val="000000"/>
          <w:sz w:val="22"/>
          <w:szCs w:val="22"/>
        </w:rPr>
        <w:t>J. </w:t>
      </w:r>
      <w:r w:rsidRPr="00D709BD">
        <w:rPr>
          <w:rFonts w:ascii="Times New Roman" w:hAnsi="Times New Roman" w:cs="Times New Roman"/>
          <w:smallCaps/>
          <w:color w:val="000000"/>
          <w:sz w:val="22"/>
          <w:szCs w:val="22"/>
        </w:rPr>
        <w:t>Habermas</w:t>
      </w:r>
      <w:r w:rsidRPr="00D709BD">
        <w:rPr>
          <w:rFonts w:ascii="Times New Roman" w:hAnsi="Times New Roman" w:cs="Times New Roman"/>
          <w:color w:val="000000"/>
          <w:sz w:val="22"/>
          <w:szCs w:val="22"/>
        </w:rPr>
        <w:t xml:space="preserve">, Theorie des kommunikativen Handelns, </w:t>
      </w:r>
      <w:r w:rsidR="007B5B78">
        <w:rPr>
          <w:rFonts w:ascii="Times New Roman" w:hAnsi="Times New Roman" w:cs="Times New Roman"/>
          <w:color w:val="000000"/>
          <w:sz w:val="22"/>
          <w:szCs w:val="22"/>
        </w:rPr>
        <w:t>2 Bde</w:t>
      </w:r>
      <w:r w:rsidRPr="00D709BD">
        <w:rPr>
          <w:rFonts w:ascii="Times New Roman" w:hAnsi="Times New Roman" w:cs="Times New Roman"/>
          <w:color w:val="000000"/>
          <w:sz w:val="22"/>
          <w:szCs w:val="22"/>
        </w:rPr>
        <w:t xml:space="preserve">.,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D709BD">
        <w:rPr>
          <w:rFonts w:ascii="Times New Roman" w:hAnsi="Times New Roman" w:cs="Times New Roman"/>
          <w:color w:val="000000"/>
          <w:sz w:val="22"/>
          <w:szCs w:val="22"/>
        </w:rPr>
        <w:t>1981.</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Haensch 1997 = </w:t>
      </w:r>
      <w:r w:rsidR="00471A1B">
        <w:rPr>
          <w:rFonts w:ascii="Times New Roman" w:hAnsi="Times New Roman" w:cs="Times New Roman"/>
          <w:smallCaps/>
          <w:color w:val="000000"/>
          <w:sz w:val="22"/>
          <w:szCs w:val="22"/>
        </w:rPr>
        <w:t>R. </w:t>
      </w:r>
      <w:r w:rsidRPr="000A0452">
        <w:rPr>
          <w:rFonts w:ascii="Times New Roman" w:hAnsi="Times New Roman" w:cs="Times New Roman"/>
          <w:smallCaps/>
          <w:color w:val="000000"/>
          <w:sz w:val="22"/>
          <w:szCs w:val="22"/>
        </w:rPr>
        <w:t>Haensch</w:t>
      </w:r>
      <w:r w:rsidRPr="000A0452">
        <w:rPr>
          <w:rFonts w:ascii="Times New Roman" w:hAnsi="Times New Roman" w:cs="Times New Roman"/>
          <w:color w:val="000000"/>
          <w:sz w:val="22"/>
          <w:szCs w:val="22"/>
        </w:rPr>
        <w:t xml:space="preserve">, </w:t>
      </w:r>
      <w:r w:rsidRPr="00475C6E">
        <w:rPr>
          <w:rFonts w:ascii="Times New Roman" w:hAnsi="Times New Roman" w:cs="Times New Roman"/>
          <w:i/>
          <w:iCs/>
          <w:color w:val="000000"/>
          <w:sz w:val="22"/>
          <w:szCs w:val="22"/>
          <w:lang w:val="la-Latn"/>
        </w:rPr>
        <w:t>Capita provinciarum</w:t>
      </w:r>
      <w:r w:rsidRPr="000A0452">
        <w:rPr>
          <w:rFonts w:ascii="Times New Roman" w:hAnsi="Times New Roman" w:cs="Times New Roman"/>
          <w:color w:val="000000"/>
          <w:sz w:val="22"/>
          <w:szCs w:val="22"/>
        </w:rPr>
        <w:t>. Statthaltersitze und Provinzialverwaltung in der römischen Kaiserzeit.</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Haensch u. Heinrichs (Hgg.) 2007 = </w:t>
      </w:r>
      <w:r w:rsidR="00471A1B">
        <w:rPr>
          <w:rFonts w:ascii="Times New Roman" w:hAnsi="Times New Roman" w:cs="Times New Roman"/>
          <w:smallCaps/>
          <w:color w:val="000000"/>
          <w:sz w:val="22"/>
          <w:szCs w:val="22"/>
        </w:rPr>
        <w:t>R. </w:t>
      </w:r>
      <w:r w:rsidRPr="000A0452">
        <w:rPr>
          <w:rFonts w:ascii="Times New Roman" w:hAnsi="Times New Roman" w:cs="Times New Roman"/>
          <w:smallCaps/>
          <w:color w:val="000000"/>
          <w:sz w:val="22"/>
          <w:szCs w:val="22"/>
        </w:rPr>
        <w:t>Haensch</w:t>
      </w:r>
      <w:r w:rsidRPr="000A0452">
        <w:rPr>
          <w:rFonts w:ascii="Times New Roman" w:hAnsi="Times New Roman" w:cs="Times New Roman"/>
          <w:color w:val="000000"/>
          <w:sz w:val="22"/>
          <w:szCs w:val="22"/>
        </w:rPr>
        <w:t xml:space="preserve"> u. </w:t>
      </w:r>
      <w:r w:rsidR="00471A1B">
        <w:rPr>
          <w:rFonts w:ascii="Times New Roman" w:hAnsi="Times New Roman" w:cs="Times New Roman"/>
          <w:smallCaps/>
          <w:color w:val="000000"/>
          <w:sz w:val="22"/>
          <w:szCs w:val="22"/>
        </w:rPr>
        <w:t>J. </w:t>
      </w:r>
      <w:r w:rsidRPr="000A0452">
        <w:rPr>
          <w:rFonts w:ascii="Times New Roman" w:hAnsi="Times New Roman" w:cs="Times New Roman"/>
          <w:smallCaps/>
          <w:color w:val="000000"/>
          <w:sz w:val="22"/>
          <w:szCs w:val="22"/>
        </w:rPr>
        <w:t>Heinrichs</w:t>
      </w:r>
      <w:r w:rsidRPr="000A0452">
        <w:rPr>
          <w:rFonts w:ascii="Times New Roman" w:hAnsi="Times New Roman" w:cs="Times New Roman"/>
          <w:color w:val="000000"/>
          <w:sz w:val="22"/>
          <w:szCs w:val="22"/>
        </w:rPr>
        <w:t xml:space="preserve"> (Hgg.), Herrschen und Verwalten. Der Alltag der römischen Administration in der Ho</w:t>
      </w:r>
      <w:r w:rsidR="00DC2C57" w:rsidRPr="000A0452">
        <w:rPr>
          <w:rFonts w:ascii="Times New Roman" w:hAnsi="Times New Roman" w:cs="Times New Roman"/>
          <w:color w:val="000000"/>
          <w:sz w:val="22"/>
          <w:szCs w:val="22"/>
        </w:rPr>
        <w:t xml:space="preserve">hen Kaiserzeit, Köln </w:t>
      </w:r>
      <w:r w:rsidR="00290047">
        <w:rPr>
          <w:rFonts w:ascii="Times New Roman" w:hAnsi="Times New Roman" w:cs="Times New Roman"/>
          <w:color w:val="000000"/>
          <w:sz w:val="22"/>
          <w:szCs w:val="22"/>
        </w:rPr>
        <w:t>u. a.</w:t>
      </w:r>
      <w:r w:rsidR="00DC2C57" w:rsidRPr="000A0452">
        <w:rPr>
          <w:rFonts w:ascii="Times New Roman" w:hAnsi="Times New Roman" w:cs="Times New Roman"/>
          <w:color w:val="000000"/>
          <w:sz w:val="22"/>
          <w:szCs w:val="22"/>
        </w:rPr>
        <w:t xml:space="preserve"> 2007.</w:t>
      </w:r>
    </w:p>
    <w:p w:rsidR="000F7388" w:rsidRPr="002D20B5" w:rsidRDefault="000F7388" w:rsidP="006D533F">
      <w:pPr>
        <w:pStyle w:val="NurText"/>
        <w:spacing w:after="60"/>
        <w:ind w:left="567" w:hanging="567"/>
        <w:jc w:val="both"/>
        <w:rPr>
          <w:rFonts w:ascii="Times New Roman" w:hAnsi="Times New Roman" w:cs="Times New Roman"/>
          <w:sz w:val="22"/>
          <w:szCs w:val="22"/>
          <w:lang w:val="en-GB"/>
        </w:rPr>
      </w:pPr>
      <w:r w:rsidRPr="002D20B5">
        <w:rPr>
          <w:rFonts w:ascii="Times New Roman" w:hAnsi="Times New Roman" w:cs="Times New Roman"/>
          <w:color w:val="000000"/>
          <w:sz w:val="22"/>
          <w:szCs w:val="22"/>
          <w:lang w:val="en-GB"/>
        </w:rPr>
        <w:t xml:space="preserve">Häuber 1998 = </w:t>
      </w:r>
      <w:r w:rsidRPr="002D20B5">
        <w:rPr>
          <w:rFonts w:ascii="Times New Roman" w:hAnsi="Times New Roman" w:cs="Times New Roman"/>
          <w:smallCaps/>
          <w:color w:val="000000"/>
          <w:sz w:val="22"/>
          <w:szCs w:val="22"/>
          <w:lang w:val="en-GB"/>
        </w:rPr>
        <w:t>Chr.</w:t>
      </w:r>
      <w:r w:rsidR="00032850">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R. </w:t>
      </w:r>
      <w:r w:rsidRPr="002D20B5">
        <w:rPr>
          <w:rFonts w:ascii="Times New Roman" w:hAnsi="Times New Roman" w:cs="Times New Roman"/>
          <w:smallCaps/>
          <w:color w:val="000000"/>
          <w:sz w:val="22"/>
          <w:szCs w:val="22"/>
          <w:lang w:val="en-GB"/>
        </w:rPr>
        <w:t>Häuber</w:t>
      </w:r>
      <w:r w:rsidRPr="002D20B5">
        <w:rPr>
          <w:rFonts w:ascii="Times New Roman" w:hAnsi="Times New Roman" w:cs="Times New Roman"/>
          <w:color w:val="000000"/>
          <w:sz w:val="22"/>
          <w:szCs w:val="22"/>
          <w:lang w:val="en-GB"/>
        </w:rPr>
        <w:t xml:space="preserve">, The Esquiline </w:t>
      </w:r>
      <w:r w:rsidRPr="002D20B5">
        <w:rPr>
          <w:rFonts w:ascii="Times New Roman" w:hAnsi="Times New Roman" w:cs="Times New Roman"/>
          <w:i/>
          <w:color w:val="000000"/>
          <w:sz w:val="22"/>
          <w:szCs w:val="22"/>
          <w:lang w:val="la-Latn"/>
        </w:rPr>
        <w:t>horti</w:t>
      </w:r>
      <w:r w:rsidR="00BE0536" w:rsidRPr="002D20B5">
        <w:rPr>
          <w:rFonts w:ascii="Times New Roman" w:hAnsi="Times New Roman" w:cs="Times New Roman"/>
          <w:color w:val="000000"/>
          <w:sz w:val="22"/>
          <w:szCs w:val="22"/>
          <w:lang w:val="en-GB"/>
        </w:rPr>
        <w:t>.</w:t>
      </w:r>
      <w:r w:rsidRPr="002D20B5">
        <w:rPr>
          <w:rFonts w:ascii="Times New Roman" w:hAnsi="Times New Roman" w:cs="Times New Roman"/>
          <w:color w:val="000000"/>
          <w:sz w:val="22"/>
          <w:szCs w:val="22"/>
          <w:lang w:val="en-GB"/>
        </w:rPr>
        <w:t xml:space="preserve"> New Research, in: Fraz</w:t>
      </w:r>
      <w:r w:rsidR="00BE0536" w:rsidRPr="002D20B5">
        <w:rPr>
          <w:rFonts w:ascii="Times New Roman" w:hAnsi="Times New Roman" w:cs="Times New Roman"/>
          <w:color w:val="000000"/>
          <w:sz w:val="22"/>
          <w:szCs w:val="22"/>
          <w:lang w:val="en-GB"/>
        </w:rPr>
        <w:t>er</w:t>
      </w:r>
      <w:r w:rsidRPr="002D20B5">
        <w:rPr>
          <w:rFonts w:ascii="Times New Roman" w:hAnsi="Times New Roman" w:cs="Times New Roman"/>
          <w:color w:val="000000"/>
          <w:sz w:val="22"/>
          <w:szCs w:val="22"/>
          <w:lang w:val="en-GB"/>
        </w:rPr>
        <w:t xml:space="preserve"> (Hg.) 1998, 55</w:t>
      </w:r>
      <w:r w:rsidR="00754F64">
        <w:rPr>
          <w:rFonts w:ascii="Times New Roman" w:hAnsi="Times New Roman" w:cs="Times New Roman"/>
          <w:color w:val="000000"/>
          <w:sz w:val="22"/>
          <w:szCs w:val="22"/>
          <w:lang w:val="en-GB"/>
        </w:rPr>
        <w:t>–</w:t>
      </w:r>
      <w:r w:rsidRPr="002D20B5">
        <w:rPr>
          <w:rFonts w:ascii="Times New Roman" w:hAnsi="Times New Roman" w:cs="Times New Roman"/>
          <w:color w:val="000000"/>
          <w:sz w:val="22"/>
          <w:szCs w:val="22"/>
          <w:lang w:val="en-GB"/>
        </w:rPr>
        <w:t>64.</w:t>
      </w:r>
    </w:p>
    <w:p w:rsidR="00DC2C57" w:rsidRPr="000A0452" w:rsidRDefault="00DC2C57"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Häuber 1991 = </w:t>
      </w:r>
      <w:r w:rsidRPr="000A0452">
        <w:rPr>
          <w:rFonts w:ascii="Times New Roman" w:hAnsi="Times New Roman" w:cs="Times New Roman"/>
          <w:smallCaps/>
          <w:sz w:val="22"/>
          <w:szCs w:val="22"/>
        </w:rPr>
        <w:t>Chr.</w:t>
      </w:r>
      <w:r w:rsidR="00032850">
        <w:rPr>
          <w:rFonts w:ascii="Times New Roman" w:hAnsi="Times New Roman" w:cs="Times New Roman"/>
          <w:smallCaps/>
          <w:sz w:val="22"/>
          <w:szCs w:val="22"/>
        </w:rPr>
        <w:t> </w:t>
      </w:r>
      <w:r w:rsidR="00471A1B">
        <w:rPr>
          <w:rFonts w:ascii="Times New Roman" w:hAnsi="Times New Roman" w:cs="Times New Roman"/>
          <w:smallCaps/>
          <w:sz w:val="22"/>
          <w:szCs w:val="22"/>
        </w:rPr>
        <w:t>R. </w:t>
      </w:r>
      <w:r w:rsidRPr="000A0452">
        <w:rPr>
          <w:rFonts w:ascii="Times New Roman" w:hAnsi="Times New Roman" w:cs="Times New Roman"/>
          <w:smallCaps/>
          <w:sz w:val="22"/>
          <w:szCs w:val="22"/>
        </w:rPr>
        <w:t>Häuber</w:t>
      </w:r>
      <w:r w:rsidRPr="000A0452">
        <w:rPr>
          <w:rFonts w:ascii="Times New Roman" w:hAnsi="Times New Roman" w:cs="Times New Roman"/>
          <w:sz w:val="22"/>
          <w:szCs w:val="22"/>
        </w:rPr>
        <w:t xml:space="preserve">, </w:t>
      </w:r>
      <w:r w:rsidRPr="00475C6E">
        <w:rPr>
          <w:rFonts w:ascii="Times New Roman" w:hAnsi="Times New Roman" w:cs="Times New Roman"/>
          <w:i/>
          <w:sz w:val="22"/>
          <w:szCs w:val="22"/>
          <w:lang w:val="la-Latn"/>
        </w:rPr>
        <w:t>Horti romani</w:t>
      </w:r>
      <w:r w:rsidRPr="000A0452">
        <w:rPr>
          <w:rFonts w:ascii="Times New Roman" w:hAnsi="Times New Roman" w:cs="Times New Roman"/>
          <w:sz w:val="22"/>
          <w:szCs w:val="22"/>
        </w:rPr>
        <w:t xml:space="preserve">. Die </w:t>
      </w:r>
      <w:r w:rsidRPr="00475C6E">
        <w:rPr>
          <w:rFonts w:ascii="Times New Roman" w:hAnsi="Times New Roman" w:cs="Times New Roman"/>
          <w:i/>
          <w:sz w:val="22"/>
          <w:szCs w:val="22"/>
          <w:lang w:val="la-Latn"/>
        </w:rPr>
        <w:t>horti Maecenatis</w:t>
      </w:r>
      <w:r w:rsidRPr="00475C6E">
        <w:rPr>
          <w:rFonts w:ascii="Times New Roman" w:hAnsi="Times New Roman" w:cs="Times New Roman"/>
          <w:sz w:val="22"/>
          <w:szCs w:val="22"/>
          <w:lang w:val="la-Latn"/>
        </w:rPr>
        <w:t xml:space="preserve"> </w:t>
      </w:r>
      <w:r w:rsidRPr="000A0452">
        <w:rPr>
          <w:rFonts w:ascii="Times New Roman" w:hAnsi="Times New Roman" w:cs="Times New Roman"/>
          <w:sz w:val="22"/>
          <w:szCs w:val="22"/>
        </w:rPr>
        <w:t xml:space="preserve">und die </w:t>
      </w:r>
      <w:r w:rsidRPr="00475C6E">
        <w:rPr>
          <w:rFonts w:ascii="Times New Roman" w:hAnsi="Times New Roman" w:cs="Times New Roman"/>
          <w:i/>
          <w:sz w:val="22"/>
          <w:szCs w:val="22"/>
          <w:lang w:val="la-Latn"/>
        </w:rPr>
        <w:t>horti Lamiani</w:t>
      </w:r>
      <w:r w:rsidRPr="000A0452">
        <w:rPr>
          <w:rFonts w:ascii="Times New Roman" w:hAnsi="Times New Roman" w:cs="Times New Roman"/>
          <w:sz w:val="22"/>
          <w:szCs w:val="22"/>
        </w:rPr>
        <w:t xml:space="preserve"> auf dem Esquilin. Geschichte, Topographie, Statuenfunde, Köln 1991.</w:t>
      </w:r>
    </w:p>
    <w:p w:rsidR="00DC2C57" w:rsidRPr="000A0452" w:rsidRDefault="00DC2C57"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Häuber 1990 = </w:t>
      </w:r>
      <w:r w:rsidRPr="000A0452">
        <w:rPr>
          <w:rFonts w:ascii="Times New Roman" w:hAnsi="Times New Roman" w:cs="Times New Roman"/>
          <w:smallCaps/>
          <w:sz w:val="22"/>
          <w:szCs w:val="22"/>
        </w:rPr>
        <w:t>Chr.</w:t>
      </w:r>
      <w:r w:rsidR="00032850">
        <w:rPr>
          <w:rFonts w:ascii="Times New Roman" w:hAnsi="Times New Roman" w:cs="Times New Roman"/>
          <w:smallCaps/>
          <w:sz w:val="22"/>
          <w:szCs w:val="22"/>
        </w:rPr>
        <w:t> </w:t>
      </w:r>
      <w:r w:rsidR="00471A1B">
        <w:rPr>
          <w:rFonts w:ascii="Times New Roman" w:hAnsi="Times New Roman" w:cs="Times New Roman"/>
          <w:smallCaps/>
          <w:sz w:val="22"/>
          <w:szCs w:val="22"/>
        </w:rPr>
        <w:t>R. </w:t>
      </w:r>
      <w:r w:rsidRPr="000A0452">
        <w:rPr>
          <w:rFonts w:ascii="Times New Roman" w:hAnsi="Times New Roman" w:cs="Times New Roman"/>
          <w:smallCaps/>
          <w:sz w:val="22"/>
          <w:szCs w:val="22"/>
        </w:rPr>
        <w:t>Häuber</w:t>
      </w:r>
      <w:r w:rsidRPr="000A0452">
        <w:rPr>
          <w:rFonts w:ascii="Times New Roman" w:hAnsi="Times New Roman" w:cs="Times New Roman"/>
          <w:sz w:val="22"/>
          <w:szCs w:val="22"/>
        </w:rPr>
        <w:t xml:space="preserve">, Zur Topographie der </w:t>
      </w:r>
      <w:r w:rsidRPr="00475C6E">
        <w:rPr>
          <w:rFonts w:ascii="Times New Roman" w:hAnsi="Times New Roman" w:cs="Times New Roman"/>
          <w:i/>
          <w:sz w:val="22"/>
          <w:szCs w:val="22"/>
          <w:lang w:val="la-Latn"/>
        </w:rPr>
        <w:t>horti</w:t>
      </w:r>
      <w:r w:rsidRPr="00475C6E">
        <w:rPr>
          <w:rFonts w:ascii="Times New Roman" w:hAnsi="Times New Roman" w:cs="Times New Roman"/>
          <w:sz w:val="22"/>
          <w:szCs w:val="22"/>
          <w:lang w:val="la-Latn"/>
        </w:rPr>
        <w:t xml:space="preserve"> </w:t>
      </w:r>
      <w:r w:rsidRPr="00475C6E">
        <w:rPr>
          <w:rFonts w:ascii="Times New Roman" w:hAnsi="Times New Roman" w:cs="Times New Roman"/>
          <w:i/>
          <w:sz w:val="22"/>
          <w:szCs w:val="22"/>
          <w:lang w:val="la-Latn"/>
        </w:rPr>
        <w:t>Maecenatis</w:t>
      </w:r>
      <w:r w:rsidRPr="000A0452">
        <w:rPr>
          <w:rFonts w:ascii="Times New Roman" w:hAnsi="Times New Roman" w:cs="Times New Roman"/>
          <w:sz w:val="22"/>
          <w:szCs w:val="22"/>
        </w:rPr>
        <w:t xml:space="preserve"> und der </w:t>
      </w:r>
      <w:r w:rsidRPr="00475C6E">
        <w:rPr>
          <w:rFonts w:ascii="Times New Roman" w:hAnsi="Times New Roman" w:cs="Times New Roman"/>
          <w:i/>
          <w:sz w:val="22"/>
          <w:szCs w:val="22"/>
          <w:lang w:val="la-Latn"/>
        </w:rPr>
        <w:t>horti</w:t>
      </w:r>
      <w:r w:rsidRPr="00475C6E">
        <w:rPr>
          <w:rFonts w:ascii="Times New Roman" w:hAnsi="Times New Roman" w:cs="Times New Roman"/>
          <w:sz w:val="22"/>
          <w:szCs w:val="22"/>
          <w:lang w:val="la-Latn"/>
        </w:rPr>
        <w:t xml:space="preserve"> </w:t>
      </w:r>
      <w:r w:rsidRPr="00475C6E">
        <w:rPr>
          <w:rFonts w:ascii="Times New Roman" w:hAnsi="Times New Roman" w:cs="Times New Roman"/>
          <w:i/>
          <w:sz w:val="22"/>
          <w:szCs w:val="22"/>
          <w:lang w:val="la-Latn"/>
        </w:rPr>
        <w:t>Lamiani</w:t>
      </w:r>
      <w:r w:rsidRPr="000A0452">
        <w:rPr>
          <w:rFonts w:ascii="Times New Roman" w:hAnsi="Times New Roman" w:cs="Times New Roman"/>
          <w:sz w:val="22"/>
          <w:szCs w:val="22"/>
        </w:rPr>
        <w:t xml:space="preserve"> auf dem Esquilin in Rom, in: Kölner Jahrbuch für Vor- und Frühgeschichte 23 (1990), 11</w:t>
      </w:r>
      <w:r w:rsidR="00754F64">
        <w:rPr>
          <w:rFonts w:ascii="Times New Roman" w:hAnsi="Times New Roman" w:cs="Times New Roman"/>
          <w:sz w:val="22"/>
          <w:szCs w:val="22"/>
        </w:rPr>
        <w:t>–</w:t>
      </w:r>
      <w:r w:rsidRPr="000A0452">
        <w:rPr>
          <w:rFonts w:ascii="Times New Roman" w:hAnsi="Times New Roman" w:cs="Times New Roman"/>
          <w:sz w:val="22"/>
          <w:szCs w:val="22"/>
        </w:rPr>
        <w:t>107.</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Hahn 1974</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1975 = </w:t>
      </w:r>
      <w:r w:rsidR="00471A1B">
        <w:rPr>
          <w:rFonts w:ascii="Times New Roman" w:hAnsi="Times New Roman" w:cs="Times New Roman"/>
          <w:smallCaps/>
          <w:color w:val="000000"/>
          <w:sz w:val="22"/>
          <w:szCs w:val="22"/>
        </w:rPr>
        <w:t>I. </w:t>
      </w:r>
      <w:r w:rsidRPr="000A0452">
        <w:rPr>
          <w:rFonts w:ascii="Times New Roman" w:hAnsi="Times New Roman" w:cs="Times New Roman"/>
          <w:smallCaps/>
          <w:color w:val="000000"/>
          <w:sz w:val="22"/>
          <w:szCs w:val="22"/>
        </w:rPr>
        <w:t>Hahn</w:t>
      </w:r>
      <w:r w:rsidRPr="000A0452">
        <w:rPr>
          <w:rFonts w:ascii="Times New Roman" w:hAnsi="Times New Roman" w:cs="Times New Roman"/>
          <w:color w:val="000000"/>
          <w:sz w:val="22"/>
          <w:szCs w:val="22"/>
        </w:rPr>
        <w:t>, Appians Darstellung der Sullanischen Diktatur, in: ACD 10</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11 (1974</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1975), 111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120.</w:t>
      </w:r>
    </w:p>
    <w:p w:rsidR="009119A4" w:rsidRPr="00475C6E" w:rsidRDefault="009119A4" w:rsidP="006D533F">
      <w:pPr>
        <w:pStyle w:val="NurText"/>
        <w:spacing w:after="60"/>
        <w:ind w:left="567" w:hanging="567"/>
        <w:jc w:val="both"/>
        <w:rPr>
          <w:rFonts w:ascii="Times New Roman" w:hAnsi="Times New Roman" w:cs="Times New Roman"/>
          <w:color w:val="000000"/>
          <w:sz w:val="22"/>
          <w:szCs w:val="22"/>
          <w:lang w:val="en-GB"/>
        </w:rPr>
      </w:pPr>
      <w:r w:rsidRPr="00475C6E">
        <w:rPr>
          <w:rFonts w:ascii="Times New Roman" w:hAnsi="Times New Roman" w:cs="Times New Roman"/>
          <w:color w:val="000000"/>
          <w:sz w:val="22"/>
          <w:szCs w:val="22"/>
          <w:lang w:val="en-GB"/>
        </w:rPr>
        <w:t xml:space="preserve">Hales 2003 = </w:t>
      </w:r>
      <w:r w:rsidR="00471A1B">
        <w:rPr>
          <w:rFonts w:ascii="Times New Roman" w:hAnsi="Times New Roman" w:cs="Times New Roman"/>
          <w:smallCaps/>
          <w:color w:val="000000"/>
          <w:sz w:val="22"/>
          <w:szCs w:val="22"/>
          <w:lang w:val="en-GB"/>
        </w:rPr>
        <w:t>S. </w:t>
      </w:r>
      <w:r w:rsidRPr="00475C6E">
        <w:rPr>
          <w:rFonts w:ascii="Times New Roman" w:hAnsi="Times New Roman" w:cs="Times New Roman"/>
          <w:smallCaps/>
          <w:color w:val="000000"/>
          <w:sz w:val="22"/>
          <w:szCs w:val="22"/>
          <w:lang w:val="en-GB"/>
        </w:rPr>
        <w:t>Hales</w:t>
      </w:r>
      <w:r w:rsidRPr="00475C6E">
        <w:rPr>
          <w:rFonts w:ascii="Times New Roman" w:hAnsi="Times New Roman" w:cs="Times New Roman"/>
          <w:color w:val="000000"/>
          <w:sz w:val="22"/>
          <w:szCs w:val="22"/>
          <w:lang w:val="en-GB"/>
        </w:rPr>
        <w:t xml:space="preserve">, </w:t>
      </w:r>
      <w:proofErr w:type="gramStart"/>
      <w:r w:rsidRPr="00475C6E">
        <w:rPr>
          <w:rFonts w:ascii="Times New Roman" w:hAnsi="Times New Roman" w:cs="Times New Roman"/>
          <w:color w:val="000000"/>
          <w:sz w:val="22"/>
          <w:szCs w:val="22"/>
          <w:lang w:val="en-GB"/>
        </w:rPr>
        <w:t>The</w:t>
      </w:r>
      <w:proofErr w:type="gramEnd"/>
      <w:r w:rsidRPr="00475C6E">
        <w:rPr>
          <w:rFonts w:ascii="Times New Roman" w:hAnsi="Times New Roman" w:cs="Times New Roman"/>
          <w:color w:val="000000"/>
          <w:sz w:val="22"/>
          <w:szCs w:val="22"/>
          <w:lang w:val="en-GB"/>
        </w:rPr>
        <w:t xml:space="preserve"> Roman House and Social Identity, Cambridge 2003.</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Halfmann 1986 = </w:t>
      </w:r>
      <w:r w:rsidR="00471A1B">
        <w:rPr>
          <w:rFonts w:ascii="Times New Roman" w:hAnsi="Times New Roman" w:cs="Times New Roman"/>
          <w:smallCaps/>
          <w:noProof/>
          <w:color w:val="000000"/>
          <w:sz w:val="22"/>
          <w:szCs w:val="22"/>
        </w:rPr>
        <w:t>H. </w:t>
      </w:r>
      <w:r w:rsidRPr="000A0452">
        <w:rPr>
          <w:rFonts w:ascii="Times New Roman" w:hAnsi="Times New Roman" w:cs="Times New Roman"/>
          <w:smallCaps/>
          <w:noProof/>
          <w:color w:val="000000"/>
          <w:sz w:val="22"/>
          <w:szCs w:val="22"/>
        </w:rPr>
        <w:t>Halfmann</w:t>
      </w:r>
      <w:r w:rsidRPr="000A0452">
        <w:rPr>
          <w:rFonts w:ascii="Times New Roman" w:hAnsi="Times New Roman" w:cs="Times New Roman"/>
          <w:noProof/>
          <w:color w:val="000000"/>
          <w:sz w:val="22"/>
          <w:szCs w:val="22"/>
        </w:rPr>
        <w:t xml:space="preserve">, </w:t>
      </w:r>
      <w:r w:rsidRPr="000A0452">
        <w:rPr>
          <w:rFonts w:ascii="Times New Roman" w:hAnsi="Times New Roman" w:cs="Times New Roman"/>
          <w:i/>
          <w:iCs/>
          <w:noProof/>
          <w:color w:val="000000"/>
          <w:sz w:val="22"/>
          <w:szCs w:val="22"/>
        </w:rPr>
        <w:t>Itinera principum</w:t>
      </w:r>
      <w:r w:rsidRPr="000A0452">
        <w:rPr>
          <w:rFonts w:ascii="Times New Roman" w:hAnsi="Times New Roman" w:cs="Times New Roman"/>
          <w:noProof/>
          <w:color w:val="000000"/>
          <w:sz w:val="22"/>
          <w:szCs w:val="22"/>
        </w:rPr>
        <w:t xml:space="preserve">. Geschichte und Typologie der Kaiserreisen im Römischen Reich, Stuttgart 1986. </w:t>
      </w:r>
    </w:p>
    <w:p w:rsidR="004F4A34" w:rsidRPr="000A0452" w:rsidRDefault="004A0260"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H</w:t>
      </w:r>
      <w:r w:rsidR="004F4A34" w:rsidRPr="000A0452">
        <w:rPr>
          <w:rFonts w:ascii="Times New Roman" w:hAnsi="Times New Roman" w:cs="Times New Roman"/>
          <w:sz w:val="22"/>
          <w:szCs w:val="22"/>
        </w:rPr>
        <w:t xml:space="preserve">altenhoff 2001 = </w:t>
      </w:r>
      <w:r w:rsidR="00471A1B">
        <w:rPr>
          <w:rFonts w:ascii="Times New Roman" w:hAnsi="Times New Roman" w:cs="Times New Roman"/>
          <w:smallCaps/>
          <w:sz w:val="22"/>
          <w:szCs w:val="22"/>
        </w:rPr>
        <w:t>A. </w:t>
      </w:r>
      <w:r w:rsidR="004F4A34" w:rsidRPr="000A0452">
        <w:rPr>
          <w:rFonts w:ascii="Times New Roman" w:hAnsi="Times New Roman" w:cs="Times New Roman"/>
          <w:smallCaps/>
          <w:sz w:val="22"/>
          <w:szCs w:val="22"/>
        </w:rPr>
        <w:t>Haltenhoff</w:t>
      </w:r>
      <w:r w:rsidR="004F4A34" w:rsidRPr="000A0452">
        <w:rPr>
          <w:rFonts w:ascii="Times New Roman" w:hAnsi="Times New Roman" w:cs="Times New Roman"/>
          <w:sz w:val="22"/>
          <w:szCs w:val="22"/>
        </w:rPr>
        <w:t xml:space="preserve">, Institutionalisierte Geschichte. Wesen und Wirken des literarischen </w:t>
      </w:r>
      <w:r w:rsidR="004F4A34" w:rsidRPr="00475C6E">
        <w:rPr>
          <w:rFonts w:ascii="Times New Roman" w:hAnsi="Times New Roman" w:cs="Times New Roman"/>
          <w:i/>
          <w:sz w:val="22"/>
          <w:szCs w:val="22"/>
          <w:lang w:val="la-Latn"/>
        </w:rPr>
        <w:t>exemplum</w:t>
      </w:r>
      <w:r w:rsidR="004F4A34" w:rsidRPr="000A0452">
        <w:rPr>
          <w:rFonts w:ascii="Times New Roman" w:hAnsi="Times New Roman" w:cs="Times New Roman"/>
          <w:sz w:val="22"/>
          <w:szCs w:val="22"/>
        </w:rPr>
        <w:t xml:space="preserve"> im alten Rom, in: Melville (Hg.) 2001, 213</w:t>
      </w:r>
      <w:r w:rsidR="00754F64">
        <w:rPr>
          <w:rFonts w:ascii="Times New Roman" w:hAnsi="Times New Roman" w:cs="Times New Roman"/>
          <w:sz w:val="22"/>
          <w:szCs w:val="22"/>
        </w:rPr>
        <w:t>–</w:t>
      </w:r>
      <w:r w:rsidR="004F4A34" w:rsidRPr="000A0452">
        <w:rPr>
          <w:rFonts w:ascii="Times New Roman" w:hAnsi="Times New Roman" w:cs="Times New Roman"/>
          <w:sz w:val="22"/>
          <w:szCs w:val="22"/>
        </w:rPr>
        <w:t>217.</w:t>
      </w:r>
    </w:p>
    <w:p w:rsidR="004A0260" w:rsidRPr="000A0452" w:rsidRDefault="004A0260" w:rsidP="004A0260">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Haltenhoff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(Hgg.) 2005 = </w:t>
      </w:r>
      <w:r w:rsidR="00471A1B">
        <w:rPr>
          <w:rFonts w:ascii="Times New Roman" w:hAnsi="Times New Roman" w:cs="Times New Roman"/>
          <w:smallCaps/>
          <w:noProof/>
          <w:color w:val="000000"/>
          <w:sz w:val="22"/>
          <w:szCs w:val="22"/>
        </w:rPr>
        <w:t>A. </w:t>
      </w:r>
      <w:r w:rsidRPr="000A0452">
        <w:rPr>
          <w:rFonts w:ascii="Times New Roman" w:hAnsi="Times New Roman" w:cs="Times New Roman"/>
          <w:smallCaps/>
          <w:noProof/>
          <w:color w:val="000000"/>
          <w:sz w:val="22"/>
          <w:szCs w:val="22"/>
        </w:rPr>
        <w:t xml:space="preserve">Haltenhoff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(Hgg.), Römische Werte als Gegenstand der Altertumswissenschaften, Leipzig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2005.</w:t>
      </w:r>
    </w:p>
    <w:p w:rsidR="004A0260" w:rsidRPr="000A0452" w:rsidRDefault="004A0260" w:rsidP="004A0260">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sz w:val="22"/>
          <w:szCs w:val="22"/>
        </w:rPr>
        <w:t xml:space="preserve">Haltenhoff </w:t>
      </w:r>
      <w:r w:rsidR="00290047">
        <w:rPr>
          <w:rFonts w:ascii="Times New Roman" w:hAnsi="Times New Roman" w:cs="Times New Roman"/>
          <w:sz w:val="22"/>
          <w:szCs w:val="22"/>
        </w:rPr>
        <w:t>u. a.</w:t>
      </w:r>
      <w:r w:rsidRPr="000A0452">
        <w:rPr>
          <w:rFonts w:ascii="Times New Roman" w:hAnsi="Times New Roman" w:cs="Times New Roman"/>
          <w:sz w:val="22"/>
          <w:szCs w:val="22"/>
        </w:rPr>
        <w:t xml:space="preserve"> (Hgg.) 2003 = </w:t>
      </w:r>
      <w:r w:rsidR="00471A1B">
        <w:rPr>
          <w:rFonts w:ascii="Times New Roman" w:hAnsi="Times New Roman" w:cs="Times New Roman"/>
          <w:smallCaps/>
          <w:sz w:val="22"/>
          <w:szCs w:val="22"/>
        </w:rPr>
        <w:t>A. </w:t>
      </w:r>
      <w:r w:rsidRPr="000A0452">
        <w:rPr>
          <w:rFonts w:ascii="Times New Roman" w:hAnsi="Times New Roman" w:cs="Times New Roman"/>
          <w:smallCaps/>
          <w:sz w:val="22"/>
          <w:szCs w:val="22"/>
        </w:rPr>
        <w:t>Haltenhoff</w:t>
      </w:r>
      <w:r w:rsidRPr="000A0452">
        <w:rPr>
          <w:rFonts w:ascii="Times New Roman" w:hAnsi="Times New Roman" w:cs="Times New Roman"/>
          <w:sz w:val="22"/>
          <w:szCs w:val="22"/>
        </w:rPr>
        <w:t xml:space="preserve"> </w:t>
      </w:r>
      <w:r w:rsidR="00290047">
        <w:rPr>
          <w:rFonts w:ascii="Times New Roman" w:hAnsi="Times New Roman" w:cs="Times New Roman"/>
          <w:sz w:val="22"/>
          <w:szCs w:val="22"/>
        </w:rPr>
        <w:t>u. a.</w:t>
      </w:r>
      <w:r w:rsidRPr="000A0452">
        <w:rPr>
          <w:rFonts w:ascii="Times New Roman" w:hAnsi="Times New Roman" w:cs="Times New Roman"/>
          <w:sz w:val="22"/>
          <w:szCs w:val="22"/>
        </w:rPr>
        <w:t xml:space="preserve"> (Hgg.), </w:t>
      </w:r>
      <w:r w:rsidRPr="00475C6E">
        <w:rPr>
          <w:rFonts w:ascii="Times New Roman" w:hAnsi="Times New Roman" w:cs="Times New Roman"/>
          <w:i/>
          <w:sz w:val="22"/>
          <w:szCs w:val="22"/>
          <w:lang w:val="la-Latn"/>
        </w:rPr>
        <w:t>O tempora, o mores</w:t>
      </w:r>
      <w:r w:rsidRPr="000A0452">
        <w:rPr>
          <w:rFonts w:ascii="Times New Roman" w:hAnsi="Times New Roman" w:cs="Times New Roman"/>
          <w:i/>
          <w:sz w:val="22"/>
          <w:szCs w:val="22"/>
        </w:rPr>
        <w:t>!</w:t>
      </w:r>
      <w:r w:rsidRPr="000A0452">
        <w:rPr>
          <w:rFonts w:ascii="Times New Roman" w:hAnsi="Times New Roman" w:cs="Times New Roman"/>
          <w:sz w:val="22"/>
          <w:szCs w:val="22"/>
        </w:rPr>
        <w:t xml:space="preserve"> Römische Werte und römische Literatur in den letzten Jahrzehnten der Republik, München </w:t>
      </w:r>
      <w:r w:rsidR="00290047">
        <w:rPr>
          <w:rFonts w:ascii="Times New Roman" w:hAnsi="Times New Roman" w:cs="Times New Roman"/>
          <w:sz w:val="22"/>
          <w:szCs w:val="22"/>
        </w:rPr>
        <w:t>u. a.</w:t>
      </w:r>
      <w:r w:rsidRPr="000A0452">
        <w:rPr>
          <w:rFonts w:ascii="Times New Roman" w:hAnsi="Times New Roman" w:cs="Times New Roman"/>
          <w:sz w:val="22"/>
          <w:szCs w:val="22"/>
        </w:rPr>
        <w:t xml:space="preserve"> 2003.</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rPr>
        <w:t xml:space="preserve">Hampl 1959 = </w:t>
      </w:r>
      <w:r w:rsidR="00471A1B">
        <w:rPr>
          <w:rFonts w:ascii="Times New Roman" w:hAnsi="Times New Roman" w:cs="Times New Roman"/>
          <w:smallCaps/>
          <w:color w:val="000000"/>
          <w:sz w:val="22"/>
          <w:szCs w:val="22"/>
        </w:rPr>
        <w:t>F. </w:t>
      </w:r>
      <w:r w:rsidRPr="00D709BD">
        <w:rPr>
          <w:rFonts w:ascii="Times New Roman" w:hAnsi="Times New Roman" w:cs="Times New Roman"/>
          <w:smallCaps/>
          <w:color w:val="000000"/>
          <w:sz w:val="22"/>
          <w:szCs w:val="22"/>
        </w:rPr>
        <w:t>Hampl</w:t>
      </w:r>
      <w:r w:rsidRPr="00D709BD">
        <w:rPr>
          <w:rFonts w:ascii="Times New Roman" w:hAnsi="Times New Roman" w:cs="Times New Roman"/>
          <w:color w:val="000000"/>
          <w:sz w:val="22"/>
          <w:szCs w:val="22"/>
        </w:rPr>
        <w:t>, Römische Politik in republikanischer Zeit und das Problem des ‚Sittenverfalls‘, in: HZ 188 (1959), 497</w:t>
      </w:r>
      <w:r w:rsidR="00754F64">
        <w:rPr>
          <w:rFonts w:ascii="Times New Roman" w:hAnsi="Times New Roman" w:cs="Times New Roman"/>
          <w:color w:val="000000"/>
          <w:sz w:val="22"/>
          <w:szCs w:val="22"/>
        </w:rPr>
        <w:t>–</w:t>
      </w:r>
      <w:r w:rsidRPr="00D709BD">
        <w:rPr>
          <w:rFonts w:ascii="Times New Roman" w:hAnsi="Times New Roman" w:cs="Times New Roman"/>
          <w:color w:val="000000"/>
          <w:sz w:val="22"/>
          <w:szCs w:val="22"/>
        </w:rPr>
        <w:t>525.</w:t>
      </w:r>
    </w:p>
    <w:p w:rsidR="009119A4" w:rsidRPr="00475C6E" w:rsidRDefault="009119A4" w:rsidP="006D533F">
      <w:pPr>
        <w:pStyle w:val="NurText"/>
        <w:spacing w:after="60"/>
        <w:ind w:left="567" w:hanging="567"/>
        <w:jc w:val="both"/>
        <w:rPr>
          <w:rFonts w:ascii="Times New Roman" w:hAnsi="Times New Roman" w:cs="Times New Roman"/>
          <w:color w:val="000000"/>
          <w:sz w:val="22"/>
          <w:szCs w:val="22"/>
          <w:lang w:val="en-GB"/>
        </w:rPr>
      </w:pPr>
      <w:r w:rsidRPr="00D709BD">
        <w:rPr>
          <w:rFonts w:ascii="Times New Roman" w:hAnsi="Times New Roman" w:cs="Times New Roman"/>
          <w:color w:val="000000"/>
          <w:sz w:val="22"/>
          <w:szCs w:val="22"/>
          <w:lang w:val="de-CH"/>
        </w:rPr>
        <w:t xml:space="preserve">Hansen 2006 = </w:t>
      </w:r>
      <w:r w:rsidRPr="00D709BD">
        <w:rPr>
          <w:rFonts w:ascii="Times New Roman" w:hAnsi="Times New Roman" w:cs="Times New Roman"/>
          <w:smallCaps/>
          <w:color w:val="000000"/>
          <w:sz w:val="22"/>
          <w:szCs w:val="22"/>
          <w:lang w:val="de-CH"/>
        </w:rPr>
        <w:t>M.</w:t>
      </w:r>
      <w:r w:rsidR="001E64CB">
        <w:rPr>
          <w:rFonts w:ascii="Times New Roman" w:hAnsi="Times New Roman" w:cs="Times New Roman"/>
          <w:smallCaps/>
          <w:color w:val="000000"/>
          <w:sz w:val="22"/>
          <w:szCs w:val="22"/>
          <w:lang w:val="de-CH"/>
        </w:rPr>
        <w:t> </w:t>
      </w:r>
      <w:r w:rsidR="00471A1B">
        <w:rPr>
          <w:rFonts w:ascii="Times New Roman" w:hAnsi="Times New Roman" w:cs="Times New Roman"/>
          <w:smallCaps/>
          <w:color w:val="000000"/>
          <w:sz w:val="22"/>
          <w:szCs w:val="22"/>
          <w:lang w:val="de-CH"/>
        </w:rPr>
        <w:t>H. </w:t>
      </w:r>
      <w:r w:rsidRPr="00D709BD">
        <w:rPr>
          <w:rFonts w:ascii="Times New Roman" w:hAnsi="Times New Roman" w:cs="Times New Roman"/>
          <w:smallCaps/>
          <w:color w:val="000000"/>
          <w:sz w:val="22"/>
          <w:szCs w:val="22"/>
          <w:lang w:val="de-CH"/>
        </w:rPr>
        <w:t>Hansen</w:t>
      </w:r>
      <w:r w:rsidRPr="00D709BD">
        <w:rPr>
          <w:rFonts w:ascii="Times New Roman" w:hAnsi="Times New Roman" w:cs="Times New Roman"/>
          <w:color w:val="000000"/>
          <w:sz w:val="22"/>
          <w:szCs w:val="22"/>
          <w:lang w:val="de-CH"/>
        </w:rPr>
        <w:t xml:space="preserve">, </w:t>
      </w:r>
      <w:r w:rsidRPr="00D709BD">
        <w:rPr>
          <w:rFonts w:ascii="Times New Roman" w:hAnsi="Times New Roman" w:cs="Times New Roman"/>
          <w:i/>
          <w:iCs/>
          <w:color w:val="000000"/>
          <w:sz w:val="22"/>
          <w:szCs w:val="22"/>
          <w:lang w:val="de-CH"/>
        </w:rPr>
        <w:t>Polis</w:t>
      </w:r>
      <w:r w:rsidRPr="00D709BD">
        <w:rPr>
          <w:rFonts w:ascii="Times New Roman" w:hAnsi="Times New Roman" w:cs="Times New Roman"/>
          <w:color w:val="000000"/>
          <w:sz w:val="22"/>
          <w:szCs w:val="22"/>
          <w:lang w:val="de-CH"/>
        </w:rPr>
        <w:t xml:space="preserve">. </w:t>
      </w:r>
      <w:proofErr w:type="gramStart"/>
      <w:r w:rsidRPr="00475C6E">
        <w:rPr>
          <w:rFonts w:ascii="Times New Roman" w:hAnsi="Times New Roman" w:cs="Times New Roman"/>
          <w:color w:val="000000"/>
          <w:sz w:val="22"/>
          <w:szCs w:val="22"/>
          <w:lang w:val="en-GB"/>
        </w:rPr>
        <w:t>An Introduction to the Ancient Greek City-State,</w:t>
      </w:r>
      <w:r w:rsidR="006A17B0" w:rsidRPr="00475C6E">
        <w:rPr>
          <w:rFonts w:ascii="Times New Roman" w:hAnsi="Times New Roman" w:cs="Times New Roman"/>
          <w:color w:val="000000"/>
          <w:sz w:val="22"/>
          <w:szCs w:val="22"/>
          <w:lang w:val="en-GB"/>
        </w:rPr>
        <w:t xml:space="preserve"> </w:t>
      </w:r>
      <w:r w:rsidRPr="00475C6E">
        <w:rPr>
          <w:rFonts w:ascii="Times New Roman" w:hAnsi="Times New Roman" w:cs="Times New Roman"/>
          <w:color w:val="000000"/>
          <w:sz w:val="22"/>
          <w:szCs w:val="22"/>
          <w:lang w:val="en-GB"/>
        </w:rPr>
        <w:t>Oxford 2006.</w:t>
      </w:r>
      <w:proofErr w:type="gramEnd"/>
    </w:p>
    <w:p w:rsidR="009119A4" w:rsidRPr="00475C6E" w:rsidRDefault="009119A4" w:rsidP="006D533F">
      <w:pPr>
        <w:pStyle w:val="NurText"/>
        <w:spacing w:after="60"/>
        <w:ind w:left="567" w:hanging="567"/>
        <w:jc w:val="both"/>
        <w:rPr>
          <w:rFonts w:ascii="Times New Roman" w:hAnsi="Times New Roman" w:cs="Times New Roman"/>
          <w:color w:val="000000"/>
          <w:sz w:val="22"/>
          <w:szCs w:val="22"/>
          <w:lang w:val="en-GB"/>
        </w:rPr>
      </w:pPr>
      <w:r w:rsidRPr="00475C6E">
        <w:rPr>
          <w:rFonts w:ascii="Times New Roman" w:hAnsi="Times New Roman" w:cs="Times New Roman"/>
          <w:color w:val="000000"/>
          <w:sz w:val="22"/>
          <w:szCs w:val="22"/>
          <w:lang w:val="en-GB"/>
        </w:rPr>
        <w:t xml:space="preserve">Hansen (Hg.) 1997 = </w:t>
      </w:r>
      <w:r w:rsidRPr="00475C6E">
        <w:rPr>
          <w:rFonts w:ascii="Times New Roman" w:hAnsi="Times New Roman" w:cs="Times New Roman"/>
          <w:smallCaps/>
          <w:color w:val="000000"/>
          <w:sz w:val="22"/>
          <w:szCs w:val="22"/>
          <w:lang w:val="en-GB"/>
        </w:rPr>
        <w:t>M.</w:t>
      </w:r>
      <w:r w:rsidR="001E64CB">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H. </w:t>
      </w:r>
      <w:r w:rsidRPr="00475C6E">
        <w:rPr>
          <w:rFonts w:ascii="Times New Roman" w:hAnsi="Times New Roman" w:cs="Times New Roman"/>
          <w:smallCaps/>
          <w:color w:val="000000"/>
          <w:sz w:val="22"/>
          <w:szCs w:val="22"/>
          <w:lang w:val="en-GB"/>
        </w:rPr>
        <w:t>Hansen</w:t>
      </w:r>
      <w:r w:rsidRPr="00475C6E">
        <w:rPr>
          <w:rFonts w:ascii="Times New Roman" w:hAnsi="Times New Roman" w:cs="Times New Roman"/>
          <w:color w:val="000000"/>
          <w:sz w:val="22"/>
          <w:szCs w:val="22"/>
          <w:lang w:val="en-GB"/>
        </w:rPr>
        <w:t xml:space="preserve"> (Hg.), </w:t>
      </w:r>
      <w:proofErr w:type="gramStart"/>
      <w:r w:rsidRPr="00475C6E">
        <w:rPr>
          <w:rFonts w:ascii="Times New Roman" w:hAnsi="Times New Roman" w:cs="Times New Roman"/>
          <w:color w:val="000000"/>
          <w:sz w:val="22"/>
          <w:szCs w:val="22"/>
          <w:lang w:val="en-GB"/>
        </w:rPr>
        <w:t>The</w:t>
      </w:r>
      <w:proofErr w:type="gramEnd"/>
      <w:r w:rsidRPr="00475C6E">
        <w:rPr>
          <w:rFonts w:ascii="Times New Roman" w:hAnsi="Times New Roman" w:cs="Times New Roman"/>
          <w:color w:val="000000"/>
          <w:sz w:val="22"/>
          <w:szCs w:val="22"/>
          <w:lang w:val="en-GB"/>
        </w:rPr>
        <w:t xml:space="preserve"> </w:t>
      </w:r>
      <w:r w:rsidRPr="00475C6E">
        <w:rPr>
          <w:rFonts w:ascii="Times New Roman" w:hAnsi="Times New Roman" w:cs="Times New Roman"/>
          <w:i/>
          <w:iCs/>
          <w:color w:val="000000"/>
          <w:sz w:val="22"/>
          <w:szCs w:val="22"/>
          <w:lang w:val="en-GB"/>
        </w:rPr>
        <w:t>polis</w:t>
      </w:r>
      <w:r w:rsidRPr="00475C6E">
        <w:rPr>
          <w:rFonts w:ascii="Times New Roman" w:hAnsi="Times New Roman" w:cs="Times New Roman"/>
          <w:color w:val="000000"/>
          <w:sz w:val="22"/>
          <w:szCs w:val="22"/>
          <w:lang w:val="en-GB"/>
        </w:rPr>
        <w:t xml:space="preserve"> as an Urban Centre and as Political Community, Kopenhagen 1997.</w:t>
      </w:r>
    </w:p>
    <w:p w:rsidR="009119A4" w:rsidRPr="000A0452" w:rsidRDefault="007234E6" w:rsidP="006D533F">
      <w:pPr>
        <w:pStyle w:val="NurText"/>
        <w:spacing w:after="60"/>
        <w:ind w:left="567" w:hanging="567"/>
        <w:jc w:val="both"/>
        <w:rPr>
          <w:rFonts w:ascii="Times New Roman" w:hAnsi="Times New Roman" w:cs="Times New Roman"/>
          <w:color w:val="000000"/>
          <w:sz w:val="22"/>
          <w:szCs w:val="22"/>
        </w:rPr>
      </w:pPr>
      <w:r w:rsidRPr="00D347E9">
        <w:rPr>
          <w:rFonts w:ascii="Times New Roman" w:hAnsi="Times New Roman" w:cs="Times New Roman"/>
          <w:color w:val="000000"/>
          <w:sz w:val="22"/>
          <w:szCs w:val="22"/>
        </w:rPr>
        <w:t xml:space="preserve">Hantos 1988 = </w:t>
      </w:r>
      <w:r w:rsidRPr="00D347E9">
        <w:rPr>
          <w:rFonts w:ascii="Times New Roman" w:hAnsi="Times New Roman" w:cs="Times New Roman"/>
          <w:smallCaps/>
          <w:color w:val="000000"/>
          <w:sz w:val="22"/>
          <w:szCs w:val="22"/>
        </w:rPr>
        <w:t>Th. Hantos</w:t>
      </w:r>
      <w:r w:rsidRPr="00D347E9">
        <w:rPr>
          <w:rFonts w:ascii="Times New Roman" w:hAnsi="Times New Roman" w:cs="Times New Roman"/>
          <w:color w:val="000000"/>
          <w:sz w:val="22"/>
          <w:szCs w:val="22"/>
        </w:rPr>
        <w:t xml:space="preserve">, </w:t>
      </w:r>
      <w:r w:rsidR="009119A4" w:rsidRPr="00475C6E">
        <w:rPr>
          <w:rFonts w:ascii="Times New Roman" w:hAnsi="Times New Roman" w:cs="Times New Roman"/>
          <w:i/>
          <w:iCs/>
          <w:color w:val="000000"/>
          <w:sz w:val="22"/>
          <w:szCs w:val="22"/>
          <w:lang w:val="la-Latn"/>
        </w:rPr>
        <w:t>Res publica constituta</w:t>
      </w:r>
      <w:r w:rsidRPr="00D347E9">
        <w:rPr>
          <w:rFonts w:ascii="Times New Roman" w:hAnsi="Times New Roman" w:cs="Times New Roman"/>
          <w:color w:val="000000"/>
          <w:sz w:val="22"/>
          <w:szCs w:val="22"/>
        </w:rPr>
        <w:t xml:space="preserve">. </w:t>
      </w:r>
      <w:r w:rsidR="009119A4" w:rsidRPr="000A0452">
        <w:rPr>
          <w:rFonts w:ascii="Times New Roman" w:hAnsi="Times New Roman" w:cs="Times New Roman"/>
          <w:color w:val="000000"/>
          <w:sz w:val="22"/>
          <w:szCs w:val="22"/>
        </w:rPr>
        <w:t xml:space="preserve">Die Verfassung des Dictators Sulla, Stuttgart </w:t>
      </w:r>
      <w:r w:rsidR="00290047">
        <w:rPr>
          <w:rFonts w:ascii="Times New Roman" w:hAnsi="Times New Roman" w:cs="Times New Roman"/>
          <w:color w:val="000000"/>
          <w:sz w:val="22"/>
          <w:szCs w:val="22"/>
        </w:rPr>
        <w:t>u. a.</w:t>
      </w:r>
      <w:r w:rsidR="009119A4" w:rsidRPr="000A0452">
        <w:rPr>
          <w:rFonts w:ascii="Times New Roman" w:hAnsi="Times New Roman" w:cs="Times New Roman"/>
          <w:color w:val="000000"/>
          <w:sz w:val="22"/>
          <w:szCs w:val="22"/>
        </w:rPr>
        <w:t xml:space="preserve"> 1988.</w:t>
      </w:r>
    </w:p>
    <w:p w:rsidR="00896A6E" w:rsidRPr="000A0452" w:rsidRDefault="007234E6" w:rsidP="006D533F">
      <w:pPr>
        <w:pStyle w:val="NurText"/>
        <w:spacing w:after="60"/>
        <w:ind w:left="567" w:hanging="567"/>
        <w:jc w:val="both"/>
        <w:rPr>
          <w:rFonts w:ascii="Times New Roman" w:hAnsi="Times New Roman" w:cs="Times New Roman"/>
          <w:color w:val="000000"/>
          <w:sz w:val="22"/>
          <w:szCs w:val="22"/>
        </w:rPr>
      </w:pPr>
      <w:r w:rsidRPr="00D347E9">
        <w:rPr>
          <w:rFonts w:ascii="Times New Roman" w:hAnsi="Times New Roman" w:cs="Times New Roman"/>
          <w:color w:val="000000"/>
          <w:sz w:val="22"/>
          <w:szCs w:val="22"/>
        </w:rPr>
        <w:t xml:space="preserve">Hantos (Hg.) 2003 = </w:t>
      </w:r>
      <w:r w:rsidRPr="00D347E9">
        <w:rPr>
          <w:rFonts w:ascii="Times New Roman" w:hAnsi="Times New Roman" w:cs="Times New Roman"/>
          <w:smallCaps/>
          <w:color w:val="000000"/>
          <w:sz w:val="22"/>
          <w:szCs w:val="22"/>
        </w:rPr>
        <w:t>Th. Hantos</w:t>
      </w:r>
      <w:r w:rsidRPr="00D347E9">
        <w:rPr>
          <w:rFonts w:ascii="Times New Roman" w:hAnsi="Times New Roman" w:cs="Times New Roman"/>
          <w:color w:val="000000"/>
          <w:sz w:val="22"/>
          <w:szCs w:val="22"/>
        </w:rPr>
        <w:t xml:space="preserve"> (Hg.), </w:t>
      </w:r>
      <w:r w:rsidR="00896A6E" w:rsidRPr="00475C6E">
        <w:rPr>
          <w:rFonts w:ascii="Times New Roman" w:hAnsi="Times New Roman" w:cs="Times New Roman"/>
          <w:i/>
          <w:color w:val="000000"/>
          <w:sz w:val="22"/>
          <w:szCs w:val="22"/>
          <w:lang w:val="la-Latn"/>
        </w:rPr>
        <w:t>Laurea internationalis</w:t>
      </w:r>
      <w:r w:rsidRPr="00D347E9">
        <w:rPr>
          <w:rFonts w:ascii="Times New Roman" w:hAnsi="Times New Roman" w:cs="Times New Roman"/>
          <w:color w:val="000000"/>
          <w:sz w:val="22"/>
          <w:szCs w:val="22"/>
        </w:rPr>
        <w:t xml:space="preserve">. </w:t>
      </w:r>
      <w:r w:rsidR="00896A6E" w:rsidRPr="000A0452">
        <w:rPr>
          <w:rFonts w:ascii="Times New Roman" w:hAnsi="Times New Roman" w:cs="Times New Roman"/>
          <w:color w:val="000000"/>
          <w:sz w:val="22"/>
          <w:szCs w:val="22"/>
        </w:rPr>
        <w:t>Festschrift für Joachim Bleicken zum 75. Geburtstag, Stuttgart 2003.</w:t>
      </w:r>
    </w:p>
    <w:p w:rsidR="00476409" w:rsidRPr="000A0452" w:rsidRDefault="00476409"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Hantos u. Lehmann (Hgg.) 1998 = </w:t>
      </w:r>
      <w:r w:rsidRPr="000A0452">
        <w:rPr>
          <w:rFonts w:ascii="Times New Roman" w:hAnsi="Times New Roman" w:cs="Times New Roman"/>
          <w:smallCaps/>
          <w:sz w:val="22"/>
          <w:szCs w:val="22"/>
        </w:rPr>
        <w:t>Th. Hantos</w:t>
      </w:r>
      <w:r w:rsidRPr="000A0452">
        <w:rPr>
          <w:rFonts w:ascii="Times New Roman" w:hAnsi="Times New Roman" w:cs="Times New Roman"/>
          <w:sz w:val="22"/>
          <w:szCs w:val="22"/>
        </w:rPr>
        <w:t xml:space="preserve"> u. </w:t>
      </w:r>
      <w:r w:rsidRPr="000A0452">
        <w:rPr>
          <w:rFonts w:ascii="Times New Roman" w:hAnsi="Times New Roman" w:cs="Times New Roman"/>
          <w:smallCaps/>
          <w:sz w:val="22"/>
          <w:szCs w:val="22"/>
        </w:rPr>
        <w:t>G.</w:t>
      </w:r>
      <w:r w:rsidR="001E64CB">
        <w:rPr>
          <w:rFonts w:ascii="Times New Roman" w:hAnsi="Times New Roman" w:cs="Times New Roman"/>
          <w:smallCaps/>
          <w:sz w:val="22"/>
          <w:szCs w:val="22"/>
        </w:rPr>
        <w:t> </w:t>
      </w:r>
      <w:r w:rsidR="00471A1B">
        <w:rPr>
          <w:rFonts w:ascii="Times New Roman" w:hAnsi="Times New Roman" w:cs="Times New Roman"/>
          <w:smallCaps/>
          <w:sz w:val="22"/>
          <w:szCs w:val="22"/>
        </w:rPr>
        <w:t>A. </w:t>
      </w:r>
      <w:r w:rsidRPr="000A0452">
        <w:rPr>
          <w:rFonts w:ascii="Times New Roman" w:hAnsi="Times New Roman" w:cs="Times New Roman"/>
          <w:smallCaps/>
          <w:sz w:val="22"/>
          <w:szCs w:val="22"/>
        </w:rPr>
        <w:t>Lehmann</w:t>
      </w:r>
      <w:r w:rsidRPr="000A0452">
        <w:rPr>
          <w:rFonts w:ascii="Times New Roman" w:hAnsi="Times New Roman" w:cs="Times New Roman"/>
          <w:sz w:val="22"/>
          <w:szCs w:val="22"/>
        </w:rPr>
        <w:t xml:space="preserve"> (Hgg.), Altistorisches Kolloquium aus Anlass des 70. Geburtstages von Jochen Bleicken. 29.</w:t>
      </w:r>
      <w:r w:rsidR="00754F64">
        <w:rPr>
          <w:rFonts w:ascii="Times New Roman" w:hAnsi="Times New Roman" w:cs="Times New Roman"/>
          <w:sz w:val="22"/>
          <w:szCs w:val="22"/>
        </w:rPr>
        <w:t>–</w:t>
      </w:r>
      <w:r w:rsidRPr="000A0452">
        <w:rPr>
          <w:rFonts w:ascii="Times New Roman" w:hAnsi="Times New Roman" w:cs="Times New Roman"/>
          <w:sz w:val="22"/>
          <w:szCs w:val="22"/>
        </w:rPr>
        <w:t>30. November 1996 in Göttingen, Stuttgart 1998.</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Hardtwig u. Wehler (Hgg.) 1996 = </w:t>
      </w:r>
      <w:r w:rsidR="00471A1B">
        <w:rPr>
          <w:rFonts w:ascii="Times New Roman" w:hAnsi="Times New Roman" w:cs="Times New Roman"/>
          <w:smallCaps/>
          <w:color w:val="000000"/>
          <w:sz w:val="22"/>
          <w:szCs w:val="22"/>
        </w:rPr>
        <w:t>W. </w:t>
      </w:r>
      <w:r w:rsidRPr="000A0452">
        <w:rPr>
          <w:rFonts w:ascii="Times New Roman" w:hAnsi="Times New Roman" w:cs="Times New Roman"/>
          <w:smallCaps/>
          <w:color w:val="000000"/>
          <w:sz w:val="22"/>
          <w:szCs w:val="22"/>
        </w:rPr>
        <w:t>Hardtwig</w:t>
      </w:r>
      <w:r w:rsidRPr="000A0452">
        <w:rPr>
          <w:rFonts w:ascii="Times New Roman" w:hAnsi="Times New Roman" w:cs="Times New Roman"/>
          <w:color w:val="000000"/>
          <w:sz w:val="22"/>
          <w:szCs w:val="22"/>
        </w:rPr>
        <w:t xml:space="preserve"> u. </w:t>
      </w:r>
      <w:r w:rsidRPr="000A0452">
        <w:rPr>
          <w:rFonts w:ascii="Times New Roman" w:hAnsi="Times New Roman" w:cs="Times New Roman"/>
          <w:smallCaps/>
          <w:color w:val="000000"/>
          <w:sz w:val="22"/>
          <w:szCs w:val="22"/>
        </w:rPr>
        <w:t>H.-</w:t>
      </w:r>
      <w:r w:rsidR="00471A1B">
        <w:rPr>
          <w:rFonts w:ascii="Times New Roman" w:hAnsi="Times New Roman" w:cs="Times New Roman"/>
          <w:smallCaps/>
          <w:color w:val="000000"/>
          <w:sz w:val="22"/>
          <w:szCs w:val="22"/>
        </w:rPr>
        <w:t>U. </w:t>
      </w:r>
      <w:r w:rsidRPr="000A0452">
        <w:rPr>
          <w:rFonts w:ascii="Times New Roman" w:hAnsi="Times New Roman" w:cs="Times New Roman"/>
          <w:smallCaps/>
          <w:color w:val="000000"/>
          <w:sz w:val="22"/>
          <w:szCs w:val="22"/>
        </w:rPr>
        <w:t>Wehler</w:t>
      </w:r>
      <w:r w:rsidRPr="000A0452">
        <w:rPr>
          <w:rFonts w:ascii="Times New Roman" w:hAnsi="Times New Roman" w:cs="Times New Roman"/>
          <w:color w:val="000000"/>
          <w:sz w:val="22"/>
          <w:szCs w:val="22"/>
        </w:rPr>
        <w:t xml:space="preserve"> (Hgg.), Kulturgeschichte Heute, Göttingen 1996.</w:t>
      </w:r>
    </w:p>
    <w:p w:rsidR="00475C6E" w:rsidRPr="00D709BD" w:rsidRDefault="00475C6E" w:rsidP="00475C6E">
      <w:pPr>
        <w:spacing w:after="60"/>
        <w:ind w:left="709" w:hanging="709"/>
        <w:jc w:val="both"/>
        <w:rPr>
          <w:color w:val="000000"/>
          <w:sz w:val="22"/>
          <w:szCs w:val="22"/>
          <w:lang w:val="de-CH"/>
        </w:rPr>
      </w:pPr>
      <w:r w:rsidRPr="00475C6E">
        <w:rPr>
          <w:color w:val="000000"/>
          <w:sz w:val="22"/>
          <w:szCs w:val="22"/>
          <w:lang w:val="en-GB"/>
        </w:rPr>
        <w:t>Harris 1985 = W.</w:t>
      </w:r>
      <w:r w:rsidR="00032850">
        <w:rPr>
          <w:color w:val="000000"/>
          <w:sz w:val="22"/>
          <w:szCs w:val="22"/>
          <w:lang w:val="en-GB"/>
        </w:rPr>
        <w:t> </w:t>
      </w:r>
      <w:r w:rsidR="00471A1B">
        <w:rPr>
          <w:color w:val="000000"/>
          <w:sz w:val="22"/>
          <w:szCs w:val="22"/>
          <w:lang w:val="en-GB"/>
        </w:rPr>
        <w:t>V. </w:t>
      </w:r>
      <w:r w:rsidRPr="00475C6E">
        <w:rPr>
          <w:smallCaps/>
          <w:sz w:val="22"/>
          <w:szCs w:val="22"/>
          <w:lang w:val="en-GB"/>
        </w:rPr>
        <w:t>Harris</w:t>
      </w:r>
      <w:r w:rsidRPr="00475C6E">
        <w:rPr>
          <w:sz w:val="22"/>
          <w:szCs w:val="22"/>
          <w:lang w:val="en-GB"/>
        </w:rPr>
        <w:t>, War and Imperialism in Republican Rome 327</w:t>
      </w:r>
      <w:r w:rsidR="00754F64">
        <w:rPr>
          <w:sz w:val="22"/>
          <w:szCs w:val="22"/>
          <w:lang w:val="en-GB"/>
        </w:rPr>
        <w:t>–</w:t>
      </w:r>
      <w:r w:rsidRPr="00475C6E">
        <w:rPr>
          <w:sz w:val="22"/>
          <w:szCs w:val="22"/>
          <w:lang w:val="en-GB"/>
        </w:rPr>
        <w:t xml:space="preserve">70 </w:t>
      </w:r>
      <w:r w:rsidR="00186B91">
        <w:rPr>
          <w:sz w:val="22"/>
          <w:szCs w:val="22"/>
          <w:lang w:val="en-GB"/>
        </w:rPr>
        <w:t>B. C.</w:t>
      </w:r>
      <w:r w:rsidRPr="00475C6E">
        <w:rPr>
          <w:sz w:val="22"/>
          <w:szCs w:val="22"/>
          <w:lang w:val="en-GB"/>
        </w:rPr>
        <w:t xml:space="preserve">, </w:t>
      </w:r>
      <w:r w:rsidR="007B5B78">
        <w:rPr>
          <w:sz w:val="22"/>
          <w:szCs w:val="22"/>
          <w:lang w:val="en-GB"/>
        </w:rPr>
        <w:t>2. </w:t>
      </w:r>
      <w:r w:rsidR="007B5B78" w:rsidRPr="00D347E9">
        <w:rPr>
          <w:sz w:val="22"/>
          <w:szCs w:val="22"/>
        </w:rPr>
        <w:t>Aufl.</w:t>
      </w:r>
      <w:r w:rsidRPr="00D709BD">
        <w:rPr>
          <w:sz w:val="22"/>
          <w:szCs w:val="22"/>
          <w:lang w:val="de-CH"/>
        </w:rPr>
        <w:t>, Oxford 1985.</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lastRenderedPageBreak/>
        <w:t xml:space="preserve">Hartmann 2010 = </w:t>
      </w:r>
      <w:r w:rsidR="00471A1B">
        <w:rPr>
          <w:rFonts w:ascii="Times New Roman" w:hAnsi="Times New Roman" w:cs="Times New Roman"/>
          <w:smallCaps/>
          <w:color w:val="000000"/>
          <w:sz w:val="22"/>
          <w:szCs w:val="22"/>
        </w:rPr>
        <w:t>A. </w:t>
      </w:r>
      <w:r w:rsidRPr="000A0452">
        <w:rPr>
          <w:rFonts w:ascii="Times New Roman" w:hAnsi="Times New Roman" w:cs="Times New Roman"/>
          <w:smallCaps/>
          <w:color w:val="000000"/>
          <w:sz w:val="22"/>
          <w:szCs w:val="22"/>
        </w:rPr>
        <w:t>Hartmann</w:t>
      </w:r>
      <w:r w:rsidRPr="000A0452">
        <w:rPr>
          <w:rFonts w:ascii="Times New Roman" w:hAnsi="Times New Roman" w:cs="Times New Roman"/>
          <w:color w:val="000000"/>
          <w:sz w:val="22"/>
          <w:szCs w:val="22"/>
        </w:rPr>
        <w:t>, Zwischen Relikt und Reliquie. Objektbezogene Erinnerungspraktiken in antiken Gesellschaften, Berlin 2010.</w:t>
      </w:r>
    </w:p>
    <w:p w:rsidR="00DC2C57" w:rsidRPr="00D709BD" w:rsidRDefault="00DC2C57" w:rsidP="006D533F">
      <w:pPr>
        <w:pStyle w:val="NurText"/>
        <w:spacing w:after="60"/>
        <w:ind w:left="567" w:hanging="567"/>
        <w:jc w:val="both"/>
        <w:rPr>
          <w:rFonts w:ascii="Times New Roman" w:hAnsi="Times New Roman" w:cs="Times New Roman"/>
          <w:color w:val="000000"/>
          <w:sz w:val="22"/>
          <w:szCs w:val="22"/>
          <w:lang w:val="de-CH"/>
        </w:rPr>
      </w:pPr>
      <w:r w:rsidRPr="00475C6E">
        <w:rPr>
          <w:rFonts w:ascii="Times New Roman" w:hAnsi="Times New Roman" w:cs="Times New Roman"/>
          <w:sz w:val="22"/>
          <w:szCs w:val="22"/>
          <w:lang w:val="en-GB"/>
        </w:rPr>
        <w:t xml:space="preserve">Hartswick 2004 = </w:t>
      </w:r>
      <w:r w:rsidRPr="00475C6E">
        <w:rPr>
          <w:rFonts w:ascii="Times New Roman" w:hAnsi="Times New Roman" w:cs="Times New Roman"/>
          <w:smallCaps/>
          <w:sz w:val="22"/>
          <w:szCs w:val="22"/>
          <w:lang w:val="en-GB"/>
        </w:rPr>
        <w:t>K.</w:t>
      </w:r>
      <w:r w:rsidR="007367C4">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J. </w:t>
      </w:r>
      <w:r w:rsidRPr="00475C6E">
        <w:rPr>
          <w:rFonts w:ascii="Times New Roman" w:hAnsi="Times New Roman" w:cs="Times New Roman"/>
          <w:smallCaps/>
          <w:sz w:val="22"/>
          <w:szCs w:val="22"/>
          <w:lang w:val="en-GB"/>
        </w:rPr>
        <w:t>Hartswick</w:t>
      </w:r>
      <w:r w:rsidRPr="00475C6E">
        <w:rPr>
          <w:rFonts w:ascii="Times New Roman" w:hAnsi="Times New Roman" w:cs="Times New Roman"/>
          <w:sz w:val="22"/>
          <w:szCs w:val="22"/>
          <w:lang w:val="en-GB"/>
        </w:rPr>
        <w:t xml:space="preserve">, </w:t>
      </w:r>
      <w:proofErr w:type="gramStart"/>
      <w:r w:rsidRPr="00475C6E">
        <w:rPr>
          <w:rFonts w:ascii="Times New Roman" w:hAnsi="Times New Roman" w:cs="Times New Roman"/>
          <w:sz w:val="22"/>
          <w:szCs w:val="22"/>
          <w:lang w:val="en-GB"/>
        </w:rPr>
        <w:t>The</w:t>
      </w:r>
      <w:proofErr w:type="gramEnd"/>
      <w:r w:rsidRPr="00475C6E">
        <w:rPr>
          <w:rFonts w:ascii="Times New Roman" w:hAnsi="Times New Roman" w:cs="Times New Roman"/>
          <w:sz w:val="22"/>
          <w:szCs w:val="22"/>
          <w:lang w:val="en-GB"/>
        </w:rPr>
        <w:t xml:space="preserve"> Gardens of Sallust. </w:t>
      </w:r>
      <w:r w:rsidRPr="00D709BD">
        <w:rPr>
          <w:rFonts w:ascii="Times New Roman" w:hAnsi="Times New Roman" w:cs="Times New Roman"/>
          <w:sz w:val="22"/>
          <w:szCs w:val="22"/>
          <w:lang w:val="de-CH"/>
        </w:rPr>
        <w:t>A Changing Landscape, Austin 2004.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Haselberger 2007 = </w:t>
      </w:r>
      <w:r w:rsidR="00471A1B">
        <w:rPr>
          <w:rFonts w:ascii="Times New Roman" w:hAnsi="Times New Roman" w:cs="Times New Roman"/>
          <w:smallCaps/>
          <w:color w:val="000000"/>
          <w:sz w:val="22"/>
          <w:szCs w:val="22"/>
        </w:rPr>
        <w:t>L. </w:t>
      </w:r>
      <w:r w:rsidRPr="000A0452">
        <w:rPr>
          <w:rFonts w:ascii="Times New Roman" w:hAnsi="Times New Roman" w:cs="Times New Roman"/>
          <w:smallCaps/>
          <w:color w:val="000000"/>
          <w:sz w:val="22"/>
          <w:szCs w:val="22"/>
        </w:rPr>
        <w:t>Haselberger</w:t>
      </w:r>
      <w:r w:rsidRPr="000A0452">
        <w:rPr>
          <w:rFonts w:ascii="Times New Roman" w:hAnsi="Times New Roman" w:cs="Times New Roman"/>
          <w:color w:val="000000"/>
          <w:sz w:val="22"/>
          <w:szCs w:val="22"/>
        </w:rPr>
        <w:t xml:space="preserve">, </w:t>
      </w:r>
      <w:r w:rsidRPr="00475C6E">
        <w:rPr>
          <w:rFonts w:ascii="Times New Roman" w:hAnsi="Times New Roman" w:cs="Times New Roman"/>
          <w:i/>
          <w:iCs/>
          <w:color w:val="000000"/>
          <w:sz w:val="22"/>
          <w:szCs w:val="22"/>
          <w:lang w:val="la-Latn"/>
        </w:rPr>
        <w:t>Urbem adonare</w:t>
      </w:r>
      <w:r w:rsidRPr="000A0452">
        <w:rPr>
          <w:rFonts w:ascii="Times New Roman" w:hAnsi="Times New Roman" w:cs="Times New Roman"/>
          <w:color w:val="000000"/>
          <w:sz w:val="22"/>
          <w:szCs w:val="22"/>
        </w:rPr>
        <w:t>. Die Stadt Rom und ihre Gestaltumwandlung unter Augustus / Rome’s Urban Metamorphosis Under Augustus, engl./dt., Portsmouth (RI) 2007.</w:t>
      </w:r>
    </w:p>
    <w:p w:rsidR="001E4C27" w:rsidRPr="00D709BD" w:rsidRDefault="001E4C27" w:rsidP="006D533F">
      <w:pPr>
        <w:pStyle w:val="NurText"/>
        <w:spacing w:after="60"/>
        <w:ind w:left="567" w:hanging="567"/>
        <w:jc w:val="both"/>
        <w:rPr>
          <w:rFonts w:ascii="Times New Roman" w:hAnsi="Times New Roman" w:cs="Times New Roman"/>
          <w:color w:val="000000"/>
          <w:sz w:val="22"/>
          <w:szCs w:val="22"/>
          <w:lang w:val="de-CH"/>
        </w:rPr>
      </w:pPr>
      <w:r w:rsidRPr="00475C6E">
        <w:rPr>
          <w:rFonts w:ascii="Times New Roman" w:hAnsi="Times New Roman" w:cs="Times New Roman"/>
          <w:color w:val="000000"/>
          <w:sz w:val="22"/>
          <w:szCs w:val="22"/>
          <w:lang w:val="en-GB"/>
        </w:rPr>
        <w:t xml:space="preserve">Hawley u. Levick (Hgg.) 1995 = </w:t>
      </w:r>
      <w:r w:rsidR="00471A1B">
        <w:rPr>
          <w:rFonts w:ascii="Times New Roman" w:hAnsi="Times New Roman" w:cs="Times New Roman"/>
          <w:smallCaps/>
          <w:color w:val="000000"/>
          <w:sz w:val="22"/>
          <w:szCs w:val="22"/>
          <w:lang w:val="en-GB"/>
        </w:rPr>
        <w:t>R. </w:t>
      </w:r>
      <w:r w:rsidRPr="00475C6E">
        <w:rPr>
          <w:rFonts w:ascii="Times New Roman" w:hAnsi="Times New Roman" w:cs="Times New Roman"/>
          <w:smallCaps/>
          <w:color w:val="000000"/>
          <w:sz w:val="22"/>
          <w:szCs w:val="22"/>
          <w:lang w:val="en-GB"/>
        </w:rPr>
        <w:t>Hawley</w:t>
      </w:r>
      <w:r w:rsidRPr="00475C6E">
        <w:rPr>
          <w:rFonts w:ascii="Times New Roman" w:hAnsi="Times New Roman" w:cs="Times New Roman"/>
          <w:color w:val="000000"/>
          <w:sz w:val="22"/>
          <w:szCs w:val="22"/>
          <w:lang w:val="en-GB"/>
        </w:rPr>
        <w:t xml:space="preserve"> u. </w:t>
      </w:r>
      <w:r w:rsidRPr="00475C6E">
        <w:rPr>
          <w:rFonts w:ascii="Times New Roman" w:hAnsi="Times New Roman" w:cs="Times New Roman"/>
          <w:smallCaps/>
          <w:color w:val="000000"/>
          <w:sz w:val="22"/>
          <w:szCs w:val="22"/>
          <w:lang w:val="en-GB"/>
        </w:rPr>
        <w:t>B.</w:t>
      </w:r>
      <w:r w:rsidR="007367C4">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M. </w:t>
      </w:r>
      <w:r w:rsidRPr="00475C6E">
        <w:rPr>
          <w:rFonts w:ascii="Times New Roman" w:hAnsi="Times New Roman" w:cs="Times New Roman"/>
          <w:smallCaps/>
          <w:color w:val="000000"/>
          <w:sz w:val="22"/>
          <w:szCs w:val="22"/>
          <w:lang w:val="en-GB"/>
        </w:rPr>
        <w:t>Levick</w:t>
      </w:r>
      <w:r w:rsidRPr="00475C6E">
        <w:rPr>
          <w:rFonts w:ascii="Times New Roman" w:hAnsi="Times New Roman" w:cs="Times New Roman"/>
          <w:color w:val="000000"/>
          <w:sz w:val="22"/>
          <w:szCs w:val="22"/>
          <w:lang w:val="en-GB"/>
        </w:rPr>
        <w:t xml:space="preserve"> (Hgg.), Women in Antiquity. </w:t>
      </w:r>
      <w:r w:rsidRPr="00D709BD">
        <w:rPr>
          <w:rFonts w:ascii="Times New Roman" w:hAnsi="Times New Roman" w:cs="Times New Roman"/>
          <w:color w:val="000000"/>
          <w:sz w:val="22"/>
          <w:szCs w:val="22"/>
          <w:lang w:val="de-CH"/>
        </w:rPr>
        <w:t>New Assessments, London 1995.</w:t>
      </w:r>
    </w:p>
    <w:p w:rsidR="009302C3" w:rsidRPr="009302C3" w:rsidRDefault="009302C3"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lang w:val="de-CH"/>
        </w:rPr>
        <w:t xml:space="preserve">Heimberg 2011 = </w:t>
      </w:r>
      <w:r w:rsidR="00471A1B">
        <w:rPr>
          <w:rFonts w:ascii="Times New Roman" w:hAnsi="Times New Roman" w:cs="Times New Roman"/>
          <w:smallCaps/>
          <w:color w:val="000000"/>
          <w:sz w:val="22"/>
          <w:szCs w:val="22"/>
          <w:lang w:val="de-CH"/>
        </w:rPr>
        <w:t>U. </w:t>
      </w:r>
      <w:r w:rsidRPr="00D709BD">
        <w:rPr>
          <w:rFonts w:ascii="Times New Roman" w:hAnsi="Times New Roman" w:cs="Times New Roman"/>
          <w:smallCaps/>
          <w:color w:val="000000"/>
          <w:sz w:val="22"/>
          <w:szCs w:val="22"/>
          <w:lang w:val="de-CH"/>
        </w:rPr>
        <w:t>Heimberg</w:t>
      </w:r>
      <w:r w:rsidRPr="00D709BD">
        <w:rPr>
          <w:rFonts w:ascii="Times New Roman" w:hAnsi="Times New Roman" w:cs="Times New Roman"/>
          <w:color w:val="000000"/>
          <w:sz w:val="22"/>
          <w:szCs w:val="22"/>
          <w:lang w:val="de-CH"/>
        </w:rPr>
        <w:t xml:space="preserve">, </w:t>
      </w:r>
      <w:r w:rsidRPr="009302C3">
        <w:rPr>
          <w:rFonts w:ascii="Times New Roman" w:hAnsi="Times New Roman" w:cs="Times New Roman"/>
          <w:i/>
          <w:color w:val="000000"/>
          <w:sz w:val="22"/>
          <w:szCs w:val="22"/>
          <w:lang w:val="la-Latn"/>
        </w:rPr>
        <w:t>Villa rustica</w:t>
      </w:r>
      <w:r w:rsidRPr="00D709BD">
        <w:rPr>
          <w:rFonts w:ascii="Times New Roman" w:hAnsi="Times New Roman" w:cs="Times New Roman"/>
          <w:color w:val="000000"/>
          <w:sz w:val="22"/>
          <w:szCs w:val="22"/>
          <w:lang w:val="de-CH"/>
        </w:rPr>
        <w:t xml:space="preserve">. </w:t>
      </w:r>
      <w:r w:rsidRPr="009302C3">
        <w:rPr>
          <w:rFonts w:ascii="Times New Roman" w:hAnsi="Times New Roman" w:cs="Times New Roman"/>
          <w:color w:val="000000"/>
          <w:sz w:val="22"/>
          <w:szCs w:val="22"/>
        </w:rPr>
        <w:t>Leben und Arbeiten auf römischen Landgütern, Mainz 2011.</w:t>
      </w:r>
    </w:p>
    <w:p w:rsidR="00D3214F" w:rsidRPr="00D709BD" w:rsidRDefault="00D3214F" w:rsidP="006D533F">
      <w:pPr>
        <w:pStyle w:val="NurText"/>
        <w:spacing w:after="60"/>
        <w:ind w:left="567" w:hanging="567"/>
        <w:jc w:val="both"/>
        <w:rPr>
          <w:rFonts w:ascii="Times New Roman" w:hAnsi="Times New Roman" w:cs="Times New Roman"/>
          <w:color w:val="000000"/>
          <w:sz w:val="22"/>
          <w:szCs w:val="22"/>
          <w:lang w:val="de-CH"/>
        </w:rPr>
      </w:pPr>
      <w:r>
        <w:rPr>
          <w:rFonts w:ascii="Times New Roman" w:hAnsi="Times New Roman" w:cs="Times New Roman"/>
          <w:sz w:val="22"/>
          <w:szCs w:val="22"/>
        </w:rPr>
        <w:t>Heimberg 2002</w:t>
      </w:r>
      <w:r w:rsidR="00754F64">
        <w:rPr>
          <w:rFonts w:ascii="Times New Roman" w:hAnsi="Times New Roman" w:cs="Times New Roman"/>
          <w:sz w:val="22"/>
          <w:szCs w:val="22"/>
        </w:rPr>
        <w:t>–</w:t>
      </w:r>
      <w:r>
        <w:rPr>
          <w:rFonts w:ascii="Times New Roman" w:hAnsi="Times New Roman" w:cs="Times New Roman"/>
          <w:sz w:val="22"/>
          <w:szCs w:val="22"/>
        </w:rPr>
        <w:t xml:space="preserve">2003 = </w:t>
      </w:r>
      <w:r w:rsidR="00471A1B">
        <w:rPr>
          <w:rFonts w:ascii="Times New Roman" w:hAnsi="Times New Roman" w:cs="Times New Roman"/>
          <w:smallCaps/>
          <w:sz w:val="22"/>
          <w:szCs w:val="22"/>
        </w:rPr>
        <w:t>U. </w:t>
      </w:r>
      <w:r w:rsidRPr="00D3214F">
        <w:rPr>
          <w:rFonts w:ascii="Times New Roman" w:hAnsi="Times New Roman" w:cs="Times New Roman"/>
          <w:smallCaps/>
          <w:sz w:val="22"/>
          <w:szCs w:val="22"/>
        </w:rPr>
        <w:t>Heimberg</w:t>
      </w:r>
      <w:r w:rsidRPr="00D3214F">
        <w:rPr>
          <w:rFonts w:ascii="Times New Roman" w:hAnsi="Times New Roman" w:cs="Times New Roman"/>
          <w:sz w:val="22"/>
          <w:szCs w:val="22"/>
        </w:rPr>
        <w:t>, Römische Villen an Rhein und Maas, in: BJ 202/203 (2002</w:t>
      </w:r>
      <w:r w:rsidR="00754F64">
        <w:rPr>
          <w:rFonts w:ascii="Times New Roman" w:hAnsi="Times New Roman" w:cs="Times New Roman"/>
          <w:sz w:val="22"/>
          <w:szCs w:val="22"/>
        </w:rPr>
        <w:t>–</w:t>
      </w:r>
      <w:r w:rsidRPr="00D3214F">
        <w:rPr>
          <w:rFonts w:ascii="Times New Roman" w:hAnsi="Times New Roman" w:cs="Times New Roman"/>
          <w:sz w:val="22"/>
          <w:szCs w:val="22"/>
        </w:rPr>
        <w:t>2003), 57</w:t>
      </w:r>
      <w:r w:rsidR="00754F64">
        <w:rPr>
          <w:rFonts w:ascii="Times New Roman" w:hAnsi="Times New Roman" w:cs="Times New Roman"/>
          <w:sz w:val="22"/>
          <w:szCs w:val="22"/>
        </w:rPr>
        <w:t>–</w:t>
      </w:r>
      <w:r w:rsidRPr="00D3214F">
        <w:rPr>
          <w:rFonts w:ascii="Times New Roman" w:hAnsi="Times New Roman" w:cs="Times New Roman"/>
          <w:sz w:val="22"/>
          <w:szCs w:val="22"/>
        </w:rPr>
        <w:t>148.</w:t>
      </w:r>
    </w:p>
    <w:p w:rsidR="002A1550" w:rsidRPr="00D709BD" w:rsidRDefault="002A1550" w:rsidP="006D533F">
      <w:pPr>
        <w:pStyle w:val="NurText"/>
        <w:spacing w:after="60"/>
        <w:ind w:left="567" w:hanging="567"/>
        <w:jc w:val="both"/>
        <w:rPr>
          <w:rFonts w:ascii="Times New Roman" w:hAnsi="Times New Roman" w:cs="Times New Roman"/>
          <w:color w:val="000000"/>
          <w:sz w:val="22"/>
          <w:szCs w:val="22"/>
          <w:lang w:val="en-US"/>
        </w:rPr>
      </w:pPr>
      <w:r w:rsidRPr="006D533F">
        <w:rPr>
          <w:rFonts w:ascii="Times New Roman" w:hAnsi="Times New Roman" w:cs="Times New Roman"/>
          <w:color w:val="000000"/>
          <w:sz w:val="22"/>
          <w:szCs w:val="22"/>
          <w:lang w:val="en-GB"/>
        </w:rPr>
        <w:t xml:space="preserve">Hekster u. Fowler (Hgg.) = </w:t>
      </w:r>
      <w:r w:rsidR="00471A1B">
        <w:rPr>
          <w:rFonts w:ascii="Times New Roman" w:hAnsi="Times New Roman" w:cs="Times New Roman"/>
          <w:smallCaps/>
          <w:color w:val="000000"/>
          <w:sz w:val="22"/>
          <w:szCs w:val="22"/>
          <w:lang w:val="en-GB"/>
        </w:rPr>
        <w:t>O. </w:t>
      </w:r>
      <w:r w:rsidRPr="006D533F">
        <w:rPr>
          <w:rFonts w:ascii="Times New Roman" w:hAnsi="Times New Roman" w:cs="Times New Roman"/>
          <w:smallCaps/>
          <w:color w:val="000000"/>
          <w:sz w:val="22"/>
          <w:szCs w:val="22"/>
          <w:lang w:val="en-GB"/>
        </w:rPr>
        <w:t>Hekster</w:t>
      </w:r>
      <w:r w:rsidRPr="006D533F">
        <w:rPr>
          <w:rFonts w:ascii="Times New Roman" w:hAnsi="Times New Roman" w:cs="Times New Roman"/>
          <w:color w:val="000000"/>
          <w:sz w:val="22"/>
          <w:szCs w:val="22"/>
          <w:lang w:val="en-GB"/>
        </w:rPr>
        <w:t xml:space="preserve"> u. </w:t>
      </w:r>
      <w:r w:rsidR="00471A1B">
        <w:rPr>
          <w:rFonts w:ascii="Times New Roman" w:hAnsi="Times New Roman" w:cs="Times New Roman"/>
          <w:smallCaps/>
          <w:color w:val="000000"/>
          <w:sz w:val="22"/>
          <w:szCs w:val="22"/>
          <w:lang w:val="en-GB"/>
        </w:rPr>
        <w:t>R. </w:t>
      </w:r>
      <w:r w:rsidRPr="006D533F">
        <w:rPr>
          <w:rFonts w:ascii="Times New Roman" w:hAnsi="Times New Roman" w:cs="Times New Roman"/>
          <w:smallCaps/>
          <w:color w:val="000000"/>
          <w:sz w:val="22"/>
          <w:szCs w:val="22"/>
          <w:lang w:val="en-GB"/>
        </w:rPr>
        <w:t>Fowler</w:t>
      </w:r>
      <w:r>
        <w:rPr>
          <w:rFonts w:ascii="Times New Roman" w:hAnsi="Times New Roman" w:cs="Times New Roman"/>
          <w:color w:val="000000"/>
          <w:sz w:val="22"/>
          <w:szCs w:val="22"/>
          <w:lang w:val="en-GB"/>
        </w:rPr>
        <w:t xml:space="preserve"> (Hgg.), Imaginary Kings. Royal </w:t>
      </w:r>
      <w:r w:rsidRPr="006D533F">
        <w:rPr>
          <w:rFonts w:ascii="Times New Roman" w:hAnsi="Times New Roman" w:cs="Times New Roman"/>
          <w:color w:val="000000"/>
          <w:sz w:val="22"/>
          <w:szCs w:val="22"/>
          <w:lang w:val="en-GB"/>
        </w:rPr>
        <w:t xml:space="preserve">Images in the Ancient </w:t>
      </w:r>
      <w:proofErr w:type="gramStart"/>
      <w:r w:rsidRPr="006D533F">
        <w:rPr>
          <w:rFonts w:ascii="Times New Roman" w:hAnsi="Times New Roman" w:cs="Times New Roman"/>
          <w:color w:val="000000"/>
          <w:sz w:val="22"/>
          <w:szCs w:val="22"/>
          <w:lang w:val="en-GB"/>
        </w:rPr>
        <w:t>Near</w:t>
      </w:r>
      <w:proofErr w:type="gramEnd"/>
      <w:r w:rsidRPr="006D533F">
        <w:rPr>
          <w:rFonts w:ascii="Times New Roman" w:hAnsi="Times New Roman" w:cs="Times New Roman"/>
          <w:color w:val="000000"/>
          <w:sz w:val="22"/>
          <w:szCs w:val="22"/>
          <w:lang w:val="en-GB"/>
        </w:rPr>
        <w:t xml:space="preserve"> East, Greece and Rome, Stuttgart 2005.</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Hellenkemper </w:t>
      </w:r>
      <w:r w:rsidR="00885E83" w:rsidRPr="000A0452">
        <w:rPr>
          <w:rFonts w:ascii="Times New Roman" w:hAnsi="Times New Roman" w:cs="Times New Roman"/>
          <w:color w:val="000000"/>
          <w:sz w:val="22"/>
          <w:szCs w:val="22"/>
        </w:rPr>
        <w:t xml:space="preserve">Salies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(Hgg.) 1994 =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Hellenkempe</w:t>
      </w:r>
      <w:r w:rsidR="00885E83" w:rsidRPr="000A0452">
        <w:rPr>
          <w:rFonts w:ascii="Times New Roman" w:hAnsi="Times New Roman" w:cs="Times New Roman"/>
          <w:smallCaps/>
          <w:color w:val="000000"/>
          <w:sz w:val="22"/>
          <w:szCs w:val="22"/>
        </w:rPr>
        <w:t>r Sallies</w:t>
      </w:r>
      <w:r w:rsidRPr="000A0452">
        <w:rPr>
          <w:rFonts w:ascii="Times New Roman" w:hAnsi="Times New Roman" w:cs="Times New Roman"/>
          <w:color w:val="000000"/>
          <w:sz w:val="22"/>
          <w:szCs w:val="22"/>
        </w:rPr>
        <w:t xml:space="preserve">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(Hgg.), Das Wrack. Der antike Schiffsfund von Mahdia, Köln 1994.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Helle 1977 = </w:t>
      </w:r>
      <w:r w:rsidRPr="000A0452">
        <w:rPr>
          <w:rFonts w:ascii="Times New Roman" w:hAnsi="Times New Roman" w:cs="Times New Roman"/>
          <w:smallCaps/>
          <w:color w:val="000000"/>
          <w:sz w:val="22"/>
          <w:szCs w:val="22"/>
        </w:rPr>
        <w:t>H.</w:t>
      </w:r>
      <w:r w:rsidR="00032850">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J. </w:t>
      </w:r>
      <w:r w:rsidRPr="000A0452">
        <w:rPr>
          <w:rFonts w:ascii="Times New Roman" w:hAnsi="Times New Roman" w:cs="Times New Roman"/>
          <w:smallCaps/>
          <w:color w:val="000000"/>
          <w:sz w:val="22"/>
          <w:szCs w:val="22"/>
        </w:rPr>
        <w:t>Helle</w:t>
      </w:r>
      <w:r w:rsidRPr="000A0452">
        <w:rPr>
          <w:rFonts w:ascii="Times New Roman" w:hAnsi="Times New Roman" w:cs="Times New Roman"/>
          <w:color w:val="000000"/>
          <w:sz w:val="22"/>
          <w:szCs w:val="22"/>
        </w:rPr>
        <w:t>, Verstehende Soziologie und Theorie der Symbolischen Interaktion, Stuttgart 1977.</w:t>
      </w:r>
    </w:p>
    <w:p w:rsidR="000275C0" w:rsidRPr="00D709BD" w:rsidRDefault="000275C0"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Herbert-Brown 1998 = </w:t>
      </w:r>
      <w:r w:rsidR="007C63D3">
        <w:rPr>
          <w:rFonts w:ascii="Times New Roman" w:hAnsi="Times New Roman" w:cs="Times New Roman"/>
          <w:smallCaps/>
          <w:color w:val="000000"/>
          <w:sz w:val="22"/>
          <w:szCs w:val="22"/>
          <w:lang w:val="en-US"/>
        </w:rPr>
        <w:t>G. </w:t>
      </w:r>
      <w:r w:rsidRPr="00D709BD">
        <w:rPr>
          <w:rFonts w:ascii="Times New Roman" w:hAnsi="Times New Roman" w:cs="Times New Roman"/>
          <w:smallCaps/>
          <w:color w:val="000000"/>
          <w:sz w:val="22"/>
          <w:szCs w:val="22"/>
          <w:lang w:val="en-US"/>
        </w:rPr>
        <w:t>Herbert-Brown</w:t>
      </w:r>
      <w:r w:rsidRPr="00D709BD">
        <w:rPr>
          <w:rFonts w:ascii="Times New Roman" w:hAnsi="Times New Roman" w:cs="Times New Roman"/>
          <w:color w:val="000000"/>
          <w:sz w:val="22"/>
          <w:szCs w:val="22"/>
          <w:lang w:val="en-US"/>
        </w:rPr>
        <w:t>, Decoding Tacitus (</w:t>
      </w:r>
      <w:proofErr w:type="gramStart"/>
      <w:r w:rsidRPr="00D709BD">
        <w:rPr>
          <w:rFonts w:ascii="Times New Roman" w:hAnsi="Times New Roman" w:cs="Times New Roman"/>
          <w:color w:val="000000"/>
          <w:sz w:val="22"/>
          <w:szCs w:val="22"/>
          <w:lang w:val="en-US"/>
        </w:rPr>
        <w:t>ann</w:t>
      </w:r>
      <w:proofErr w:type="gramEnd"/>
      <w:r w:rsidRPr="00D709BD">
        <w:rPr>
          <w:rFonts w:ascii="Times New Roman" w:hAnsi="Times New Roman" w:cs="Times New Roman"/>
          <w:color w:val="000000"/>
          <w:sz w:val="22"/>
          <w:szCs w:val="22"/>
          <w:lang w:val="en-US"/>
        </w:rPr>
        <w:t>. I</w:t>
      </w:r>
      <w:proofErr w:type="gramStart"/>
      <w:r w:rsidRPr="00D709BD">
        <w:rPr>
          <w:rFonts w:ascii="Times New Roman" w:hAnsi="Times New Roman" w:cs="Times New Roman"/>
          <w:color w:val="000000"/>
          <w:sz w:val="22"/>
          <w:szCs w:val="22"/>
          <w:lang w:val="en-US"/>
        </w:rPr>
        <w:t>,53</w:t>
      </w:r>
      <w:proofErr w:type="gramEnd"/>
      <w:r w:rsidRPr="00D709BD">
        <w:rPr>
          <w:rFonts w:ascii="Times New Roman" w:hAnsi="Times New Roman" w:cs="Times New Roman"/>
          <w:color w:val="000000"/>
          <w:sz w:val="22"/>
          <w:szCs w:val="22"/>
          <w:lang w:val="en-US"/>
        </w:rPr>
        <w:t xml:space="preserve">). The Role of Julia in Tiberius’ Retirement to Rhodes, in: </w:t>
      </w:r>
      <w:r w:rsidR="00471A1B">
        <w:rPr>
          <w:rFonts w:ascii="Times New Roman" w:hAnsi="Times New Roman" w:cs="Times New Roman"/>
          <w:color w:val="000000"/>
          <w:sz w:val="22"/>
          <w:szCs w:val="22"/>
          <w:lang w:val="en-US"/>
        </w:rPr>
        <w:t>C. </w:t>
      </w:r>
      <w:r w:rsidRPr="00D709BD">
        <w:rPr>
          <w:rFonts w:ascii="Times New Roman" w:hAnsi="Times New Roman" w:cs="Times New Roman"/>
          <w:color w:val="000000"/>
          <w:sz w:val="22"/>
          <w:szCs w:val="22"/>
          <w:lang w:val="en-US"/>
        </w:rPr>
        <w:t>Deroux (Hg.) 1998, 347</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378.</w:t>
      </w:r>
    </w:p>
    <w:p w:rsidR="00113C90" w:rsidRPr="00A75EE7" w:rsidRDefault="007234E6" w:rsidP="006D533F">
      <w:pPr>
        <w:pStyle w:val="NurText"/>
        <w:spacing w:after="60"/>
        <w:ind w:left="567" w:hanging="567"/>
        <w:jc w:val="both"/>
        <w:rPr>
          <w:rFonts w:ascii="Times New Roman" w:hAnsi="Times New Roman" w:cs="Times New Roman"/>
          <w:color w:val="000000"/>
          <w:sz w:val="22"/>
          <w:szCs w:val="22"/>
          <w:lang w:val="fr-FR"/>
        </w:rPr>
      </w:pPr>
      <w:r w:rsidRPr="00A75EE7">
        <w:rPr>
          <w:rFonts w:ascii="Times New Roman" w:hAnsi="Times New Roman" w:cs="Times New Roman"/>
          <w:sz w:val="22"/>
          <w:szCs w:val="22"/>
          <w:lang w:val="fr-FR"/>
        </w:rPr>
        <w:t xml:space="preserve">Hernández Guerra 1998 = </w:t>
      </w:r>
      <w:r w:rsidR="00471A1B">
        <w:rPr>
          <w:rFonts w:ascii="Times New Roman" w:hAnsi="Times New Roman" w:cs="Times New Roman"/>
          <w:smallCaps/>
          <w:sz w:val="22"/>
          <w:szCs w:val="22"/>
          <w:lang w:val="fr-FR"/>
        </w:rPr>
        <w:t>L. </w:t>
      </w:r>
      <w:r w:rsidRPr="00A75EE7">
        <w:rPr>
          <w:rFonts w:ascii="Times New Roman" w:hAnsi="Times New Roman" w:cs="Times New Roman"/>
          <w:smallCaps/>
          <w:sz w:val="22"/>
          <w:szCs w:val="22"/>
          <w:lang w:val="fr-FR"/>
        </w:rPr>
        <w:t>Hernández Guerra</w:t>
      </w:r>
      <w:r w:rsidRPr="00A75EE7">
        <w:rPr>
          <w:rFonts w:ascii="Times New Roman" w:hAnsi="Times New Roman" w:cs="Times New Roman"/>
          <w:sz w:val="22"/>
          <w:szCs w:val="22"/>
          <w:lang w:val="fr-FR"/>
        </w:rPr>
        <w:t xml:space="preserve">, </w:t>
      </w:r>
      <w:r w:rsidR="00113C90" w:rsidRPr="00113C90">
        <w:rPr>
          <w:rFonts w:ascii="Times New Roman" w:hAnsi="Times New Roman" w:cs="Times New Roman"/>
          <w:sz w:val="22"/>
          <w:szCs w:val="22"/>
          <w:lang w:val="es-ES"/>
        </w:rPr>
        <w:t xml:space="preserve">Las </w:t>
      </w:r>
      <w:r w:rsidR="00113C90" w:rsidRPr="00113C90">
        <w:rPr>
          <w:rFonts w:ascii="Times New Roman" w:hAnsi="Times New Roman" w:cs="Times New Roman"/>
          <w:i/>
          <w:sz w:val="22"/>
          <w:szCs w:val="22"/>
          <w:lang w:val="la-Latn"/>
        </w:rPr>
        <w:t>villae</w:t>
      </w:r>
      <w:r w:rsidR="001928DC">
        <w:rPr>
          <w:rFonts w:ascii="Times New Roman" w:hAnsi="Times New Roman" w:cs="Times New Roman"/>
          <w:sz w:val="22"/>
          <w:szCs w:val="22"/>
          <w:lang w:val="es-ES"/>
        </w:rPr>
        <w:t xml:space="preserve"> rurales tardor</w:t>
      </w:r>
      <w:r w:rsidR="00113C90" w:rsidRPr="00113C90">
        <w:rPr>
          <w:rFonts w:ascii="Times New Roman" w:hAnsi="Times New Roman" w:cs="Times New Roman"/>
          <w:sz w:val="22"/>
          <w:szCs w:val="22"/>
          <w:lang w:val="es-ES"/>
        </w:rPr>
        <w:t>omanas. Modelos de explotación en la cuenca del Duero</w:t>
      </w:r>
      <w:r w:rsidRPr="00A75EE7">
        <w:rPr>
          <w:rFonts w:ascii="Times New Roman" w:hAnsi="Times New Roman" w:cs="Times New Roman"/>
          <w:sz w:val="22"/>
          <w:szCs w:val="22"/>
          <w:lang w:val="fr-FR"/>
        </w:rPr>
        <w:t>, in: HAnt 22 (1998), 279</w:t>
      </w:r>
      <w:r w:rsidR="00754F64">
        <w:rPr>
          <w:rFonts w:ascii="Times New Roman" w:hAnsi="Times New Roman" w:cs="Times New Roman"/>
          <w:sz w:val="22"/>
          <w:szCs w:val="22"/>
          <w:lang w:val="fr-FR"/>
        </w:rPr>
        <w:t>–</w:t>
      </w:r>
      <w:r w:rsidRPr="00A75EE7">
        <w:rPr>
          <w:rFonts w:ascii="Times New Roman" w:hAnsi="Times New Roman" w:cs="Times New Roman"/>
          <w:sz w:val="22"/>
          <w:szCs w:val="22"/>
          <w:lang w:val="fr-FR"/>
        </w:rPr>
        <w:t>297.</w:t>
      </w:r>
    </w:p>
    <w:p w:rsidR="001D1236" w:rsidRDefault="001D1236"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Herz u. Waldherr (Hgg.) 2001 = </w:t>
      </w:r>
      <w:r w:rsidR="00471A1B">
        <w:rPr>
          <w:rFonts w:ascii="Times New Roman" w:hAnsi="Times New Roman" w:cs="Times New Roman"/>
          <w:smallCaps/>
          <w:sz w:val="22"/>
          <w:szCs w:val="22"/>
        </w:rPr>
        <w:t>P. </w:t>
      </w:r>
      <w:r w:rsidRPr="000A0452">
        <w:rPr>
          <w:rFonts w:ascii="Times New Roman" w:hAnsi="Times New Roman" w:cs="Times New Roman"/>
          <w:smallCaps/>
          <w:sz w:val="22"/>
          <w:szCs w:val="22"/>
        </w:rPr>
        <w:t>Herz</w:t>
      </w:r>
      <w:r w:rsidRPr="000A0452">
        <w:rPr>
          <w:rFonts w:ascii="Times New Roman" w:hAnsi="Times New Roman" w:cs="Times New Roman"/>
          <w:sz w:val="22"/>
          <w:szCs w:val="22"/>
        </w:rPr>
        <w:t xml:space="preserve"> u. </w:t>
      </w:r>
      <w:r w:rsidR="007C63D3">
        <w:rPr>
          <w:rFonts w:ascii="Times New Roman" w:hAnsi="Times New Roman" w:cs="Times New Roman"/>
          <w:smallCaps/>
          <w:sz w:val="22"/>
          <w:szCs w:val="22"/>
        </w:rPr>
        <w:t>G. </w:t>
      </w:r>
      <w:r w:rsidRPr="000A0452">
        <w:rPr>
          <w:rFonts w:ascii="Times New Roman" w:hAnsi="Times New Roman" w:cs="Times New Roman"/>
          <w:smallCaps/>
          <w:sz w:val="22"/>
          <w:szCs w:val="22"/>
        </w:rPr>
        <w:t>Waldherr</w:t>
      </w:r>
      <w:r w:rsidRPr="000A0452">
        <w:rPr>
          <w:rFonts w:ascii="Times New Roman" w:hAnsi="Times New Roman" w:cs="Times New Roman"/>
          <w:sz w:val="22"/>
          <w:szCs w:val="22"/>
        </w:rPr>
        <w:t xml:space="preserve"> (Hgg.), Landwirtschaft im </w:t>
      </w:r>
      <w:r w:rsidRPr="00475C6E">
        <w:rPr>
          <w:rFonts w:ascii="Times New Roman" w:hAnsi="Times New Roman" w:cs="Times New Roman"/>
          <w:i/>
          <w:sz w:val="22"/>
          <w:szCs w:val="22"/>
          <w:lang w:val="la-Latn"/>
        </w:rPr>
        <w:t>Imperium Romanum</w:t>
      </w:r>
      <w:r w:rsidRPr="000A0452">
        <w:rPr>
          <w:rFonts w:ascii="Times New Roman" w:hAnsi="Times New Roman" w:cs="Times New Roman"/>
          <w:sz w:val="22"/>
          <w:szCs w:val="22"/>
        </w:rPr>
        <w:t xml:space="preserve">, </w:t>
      </w:r>
      <w:r w:rsidR="00471A1B">
        <w:rPr>
          <w:rFonts w:ascii="Times New Roman" w:hAnsi="Times New Roman" w:cs="Times New Roman"/>
          <w:sz w:val="22"/>
          <w:szCs w:val="22"/>
        </w:rPr>
        <w:t>St. </w:t>
      </w:r>
      <w:r w:rsidRPr="000A0452">
        <w:rPr>
          <w:rFonts w:ascii="Times New Roman" w:hAnsi="Times New Roman" w:cs="Times New Roman"/>
          <w:sz w:val="22"/>
          <w:szCs w:val="22"/>
        </w:rPr>
        <w:t>Katharinen 2001.</w:t>
      </w:r>
    </w:p>
    <w:p w:rsidR="00EF5558" w:rsidRPr="00D347E9" w:rsidRDefault="00EF5558" w:rsidP="006D533F">
      <w:pPr>
        <w:pStyle w:val="NurText"/>
        <w:spacing w:after="60"/>
        <w:ind w:left="567" w:hanging="567"/>
        <w:jc w:val="both"/>
        <w:rPr>
          <w:rFonts w:ascii="Times New Roman" w:hAnsi="Times New Roman" w:cs="Times New Roman"/>
          <w:color w:val="000000"/>
          <w:sz w:val="22"/>
          <w:szCs w:val="22"/>
        </w:rPr>
      </w:pPr>
      <w:r w:rsidRPr="007C710C">
        <w:rPr>
          <w:rFonts w:ascii="Times New Roman" w:hAnsi="Times New Roman" w:cs="Times New Roman"/>
          <w:sz w:val="22"/>
          <w:szCs w:val="22"/>
        </w:rPr>
        <w:t xml:space="preserve">Hesberg 2006 = </w:t>
      </w:r>
      <w:r w:rsidR="00471A1B">
        <w:rPr>
          <w:rFonts w:ascii="Times New Roman" w:hAnsi="Times New Roman" w:cs="Times New Roman"/>
          <w:smallCaps/>
          <w:sz w:val="22"/>
          <w:szCs w:val="22"/>
        </w:rPr>
        <w:t>H. </w:t>
      </w:r>
      <w:r w:rsidRPr="007C710C">
        <w:rPr>
          <w:rFonts w:ascii="Times New Roman" w:hAnsi="Times New Roman" w:cs="Times New Roman"/>
          <w:smallCaps/>
          <w:sz w:val="22"/>
          <w:szCs w:val="22"/>
        </w:rPr>
        <w:t>von Hesberg</w:t>
      </w:r>
      <w:r w:rsidRPr="007C710C">
        <w:rPr>
          <w:rFonts w:ascii="Times New Roman" w:hAnsi="Times New Roman" w:cs="Times New Roman"/>
          <w:sz w:val="22"/>
          <w:szCs w:val="22"/>
        </w:rPr>
        <w:t>, Il potere dell’</w:t>
      </w:r>
      <w:r w:rsidRPr="007C710C">
        <w:rPr>
          <w:rFonts w:ascii="Times New Roman" w:hAnsi="Times New Roman" w:cs="Times New Roman"/>
          <w:i/>
          <w:sz w:val="22"/>
          <w:szCs w:val="22"/>
        </w:rPr>
        <w:t>otium</w:t>
      </w:r>
      <w:r w:rsidRPr="007C710C">
        <w:rPr>
          <w:rFonts w:ascii="Times New Roman" w:hAnsi="Times New Roman" w:cs="Times New Roman"/>
          <w:sz w:val="22"/>
          <w:szCs w:val="22"/>
        </w:rPr>
        <w:t xml:space="preserve">. </w:t>
      </w:r>
      <w:r w:rsidR="007234E6" w:rsidRPr="00D347E9">
        <w:rPr>
          <w:rFonts w:ascii="Times New Roman" w:hAnsi="Times New Roman" w:cs="Times New Roman"/>
          <w:sz w:val="22"/>
          <w:szCs w:val="22"/>
        </w:rPr>
        <w:t>La villa di Domiziano a Castel Gandolfo, in: ArchClass 7 (2006), 221</w:t>
      </w:r>
      <w:r w:rsidR="00754F64" w:rsidRPr="00D347E9">
        <w:rPr>
          <w:rFonts w:ascii="Times New Roman" w:hAnsi="Times New Roman" w:cs="Times New Roman"/>
          <w:sz w:val="22"/>
          <w:szCs w:val="22"/>
        </w:rPr>
        <w:t>–</w:t>
      </w:r>
      <w:r w:rsidR="007234E6" w:rsidRPr="00D347E9">
        <w:rPr>
          <w:rFonts w:ascii="Times New Roman" w:hAnsi="Times New Roman" w:cs="Times New Roman"/>
          <w:sz w:val="22"/>
          <w:szCs w:val="22"/>
        </w:rPr>
        <w:t>244.</w:t>
      </w:r>
    </w:p>
    <w:p w:rsidR="009119A4"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Hettling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(Hgg.) 1991 = </w:t>
      </w:r>
      <w:r w:rsidR="00471A1B">
        <w:rPr>
          <w:rFonts w:ascii="Times New Roman" w:hAnsi="Times New Roman" w:cs="Times New Roman"/>
          <w:smallCaps/>
          <w:color w:val="000000"/>
          <w:sz w:val="22"/>
          <w:szCs w:val="22"/>
        </w:rPr>
        <w:t>M. </w:t>
      </w:r>
      <w:r w:rsidRPr="000A0452">
        <w:rPr>
          <w:rFonts w:ascii="Times New Roman" w:hAnsi="Times New Roman" w:cs="Times New Roman"/>
          <w:smallCaps/>
          <w:color w:val="000000"/>
          <w:sz w:val="22"/>
          <w:szCs w:val="22"/>
        </w:rPr>
        <w:t>Hettling</w:t>
      </w:r>
      <w:r w:rsidRPr="000A0452">
        <w:rPr>
          <w:rFonts w:ascii="Times New Roman" w:hAnsi="Times New Roman" w:cs="Times New Roman"/>
          <w:color w:val="000000"/>
          <w:sz w:val="22"/>
          <w:szCs w:val="22"/>
        </w:rPr>
        <w:t xml:space="preserve">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(Hgg.), Was ist Gesellschaftsgeschichte? Positionen, Themen, Analysen, München 1991.</w:t>
      </w:r>
    </w:p>
    <w:p w:rsidR="00721C8F" w:rsidRPr="000A0452" w:rsidRDefault="00721C8F"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Heu</w:t>
      </w:r>
      <w:r w:rsidR="00225959">
        <w:rPr>
          <w:rFonts w:ascii="Times New Roman" w:hAnsi="Times New Roman" w:cs="Times New Roman"/>
          <w:color w:val="000000"/>
          <w:sz w:val="22"/>
          <w:szCs w:val="22"/>
        </w:rPr>
        <w:t>ß</w:t>
      </w:r>
      <w:r>
        <w:rPr>
          <w:rFonts w:ascii="Times New Roman" w:hAnsi="Times New Roman" w:cs="Times New Roman"/>
          <w:color w:val="000000"/>
          <w:sz w:val="22"/>
          <w:szCs w:val="22"/>
        </w:rPr>
        <w:t xml:space="preserve"> 1995a = </w:t>
      </w:r>
      <w:r w:rsidR="00471A1B">
        <w:rPr>
          <w:rFonts w:ascii="Times New Roman" w:hAnsi="Times New Roman" w:cs="Times New Roman"/>
          <w:smallCaps/>
          <w:color w:val="000000"/>
          <w:sz w:val="22"/>
          <w:szCs w:val="22"/>
        </w:rPr>
        <w:t>A. </w:t>
      </w:r>
      <w:r w:rsidRPr="00721C8F">
        <w:rPr>
          <w:rFonts w:ascii="Times New Roman" w:hAnsi="Times New Roman" w:cs="Times New Roman"/>
          <w:smallCaps/>
          <w:color w:val="000000"/>
          <w:sz w:val="22"/>
          <w:szCs w:val="22"/>
        </w:rPr>
        <w:t>Heu</w:t>
      </w:r>
      <w:r w:rsidR="00225959">
        <w:rPr>
          <w:rFonts w:ascii="Times New Roman" w:hAnsi="Times New Roman" w:cs="Times New Roman"/>
          <w:smallCaps/>
          <w:color w:val="000000"/>
          <w:sz w:val="22"/>
          <w:szCs w:val="22"/>
        </w:rPr>
        <w:t>ß</w:t>
      </w:r>
      <w:r>
        <w:rPr>
          <w:rFonts w:ascii="Times New Roman" w:hAnsi="Times New Roman" w:cs="Times New Roman"/>
          <w:color w:val="000000"/>
          <w:sz w:val="22"/>
          <w:szCs w:val="22"/>
        </w:rPr>
        <w:t xml:space="preserve">, </w:t>
      </w:r>
      <w:r w:rsidRPr="00721C8F">
        <w:rPr>
          <w:rFonts w:ascii="Times New Roman" w:hAnsi="Times New Roman"/>
          <w:sz w:val="22"/>
          <w:szCs w:val="22"/>
        </w:rPr>
        <w:t>Gesammelte Schriften in 3 Bänden, Stuttgart 1995</w:t>
      </w:r>
      <w:r>
        <w:rPr>
          <w:rFonts w:ascii="Times New Roman" w:hAnsi="Times New Roman"/>
          <w:sz w:val="22"/>
          <w:szCs w:val="22"/>
        </w:rPr>
        <w:t>.</w:t>
      </w:r>
    </w:p>
    <w:p w:rsidR="00721C8F" w:rsidRPr="00D709BD" w:rsidRDefault="00721C8F" w:rsidP="006D533F">
      <w:pPr>
        <w:pStyle w:val="NurText"/>
        <w:spacing w:after="60"/>
        <w:ind w:left="567" w:hanging="567"/>
        <w:jc w:val="both"/>
        <w:rPr>
          <w:rFonts w:ascii="Times New Roman" w:hAnsi="Times New Roman" w:cs="Times New Roman"/>
          <w:color w:val="000000"/>
          <w:sz w:val="22"/>
          <w:szCs w:val="22"/>
          <w:lang w:val="de-CH"/>
        </w:rPr>
      </w:pPr>
      <w:r>
        <w:rPr>
          <w:rFonts w:ascii="Times New Roman" w:hAnsi="Times New Roman"/>
          <w:sz w:val="22"/>
          <w:szCs w:val="22"/>
        </w:rPr>
        <w:t>Heu</w:t>
      </w:r>
      <w:r w:rsidR="00225959">
        <w:rPr>
          <w:rFonts w:ascii="Times New Roman" w:hAnsi="Times New Roman"/>
          <w:sz w:val="22"/>
          <w:szCs w:val="22"/>
        </w:rPr>
        <w:t>ß</w:t>
      </w:r>
      <w:r>
        <w:rPr>
          <w:rFonts w:ascii="Times New Roman" w:hAnsi="Times New Roman"/>
          <w:sz w:val="22"/>
          <w:szCs w:val="22"/>
        </w:rPr>
        <w:t xml:space="preserve"> 1956 (1995b) = </w:t>
      </w:r>
      <w:r w:rsidR="00471A1B">
        <w:rPr>
          <w:rFonts w:ascii="Times New Roman" w:hAnsi="Times New Roman"/>
          <w:sz w:val="22"/>
          <w:szCs w:val="22"/>
        </w:rPr>
        <w:t>A. </w:t>
      </w:r>
      <w:r w:rsidRPr="00721C8F">
        <w:rPr>
          <w:rFonts w:ascii="Times New Roman" w:hAnsi="Times New Roman"/>
          <w:smallCaps/>
          <w:sz w:val="22"/>
          <w:szCs w:val="22"/>
        </w:rPr>
        <w:t>Heu</w:t>
      </w:r>
      <w:r w:rsidR="00225959">
        <w:rPr>
          <w:rFonts w:ascii="Times New Roman" w:hAnsi="Times New Roman"/>
          <w:smallCaps/>
          <w:sz w:val="22"/>
          <w:szCs w:val="22"/>
        </w:rPr>
        <w:t>ß</w:t>
      </w:r>
      <w:r w:rsidRPr="00721C8F">
        <w:rPr>
          <w:rFonts w:ascii="Times New Roman" w:hAnsi="Times New Roman"/>
          <w:sz w:val="22"/>
          <w:szCs w:val="22"/>
        </w:rPr>
        <w:t>, Der Untergang der römischen Republik und das Problem der Revolution, in: HZ 182 (1956), 1</w:t>
      </w:r>
      <w:r w:rsidR="00754F64">
        <w:rPr>
          <w:rFonts w:ascii="Times New Roman" w:hAnsi="Times New Roman"/>
          <w:sz w:val="22"/>
          <w:szCs w:val="22"/>
        </w:rPr>
        <w:t>–</w:t>
      </w:r>
      <w:r w:rsidRPr="00721C8F">
        <w:rPr>
          <w:rFonts w:ascii="Times New Roman" w:hAnsi="Times New Roman"/>
          <w:sz w:val="22"/>
          <w:szCs w:val="22"/>
        </w:rPr>
        <w:t>28</w:t>
      </w:r>
      <w:r>
        <w:rPr>
          <w:rFonts w:ascii="Times New Roman" w:hAnsi="Times New Roman"/>
          <w:sz w:val="22"/>
          <w:szCs w:val="22"/>
        </w:rPr>
        <w:t xml:space="preserve"> (</w:t>
      </w:r>
      <w:r w:rsidRPr="00721C8F">
        <w:rPr>
          <w:rFonts w:ascii="Times New Roman" w:hAnsi="Times New Roman"/>
          <w:sz w:val="22"/>
          <w:szCs w:val="22"/>
        </w:rPr>
        <w:t xml:space="preserve">wieder abgedruckt in: </w:t>
      </w:r>
      <w:r w:rsidR="00740D1A">
        <w:rPr>
          <w:rFonts w:ascii="Times New Roman" w:hAnsi="Times New Roman"/>
          <w:sz w:val="22"/>
          <w:szCs w:val="22"/>
        </w:rPr>
        <w:t>Heuß</w:t>
      </w:r>
      <w:r>
        <w:rPr>
          <w:rFonts w:ascii="Times New Roman" w:hAnsi="Times New Roman"/>
          <w:sz w:val="22"/>
          <w:szCs w:val="22"/>
        </w:rPr>
        <w:t xml:space="preserve"> 1995a, Bd. 2, </w:t>
      </w:r>
      <w:r w:rsidRPr="00721C8F">
        <w:rPr>
          <w:rFonts w:ascii="Times New Roman" w:hAnsi="Times New Roman"/>
          <w:sz w:val="22"/>
          <w:szCs w:val="22"/>
        </w:rPr>
        <w:t>1164</w:t>
      </w:r>
      <w:r w:rsidR="00754F64">
        <w:rPr>
          <w:rFonts w:ascii="Times New Roman" w:hAnsi="Times New Roman"/>
          <w:sz w:val="22"/>
          <w:szCs w:val="22"/>
        </w:rPr>
        <w:t>–</w:t>
      </w:r>
      <w:r w:rsidRPr="00721C8F">
        <w:rPr>
          <w:rFonts w:ascii="Times New Roman" w:hAnsi="Times New Roman"/>
          <w:sz w:val="22"/>
          <w:szCs w:val="22"/>
        </w:rPr>
        <w:t>1191</w:t>
      </w:r>
      <w:r>
        <w:rPr>
          <w:rFonts w:ascii="Times New Roman" w:hAnsi="Times New Roman"/>
          <w:sz w:val="22"/>
          <w:szCs w:val="22"/>
        </w:rPr>
        <w:t>).</w:t>
      </w:r>
    </w:p>
    <w:p w:rsidR="009119A4" w:rsidRPr="00475C6E" w:rsidRDefault="009119A4" w:rsidP="006D533F">
      <w:pPr>
        <w:pStyle w:val="NurText"/>
        <w:spacing w:after="60"/>
        <w:ind w:left="567" w:hanging="567"/>
        <w:jc w:val="both"/>
        <w:rPr>
          <w:rFonts w:ascii="Times New Roman" w:hAnsi="Times New Roman" w:cs="Times New Roman"/>
          <w:color w:val="000000"/>
          <w:sz w:val="22"/>
          <w:szCs w:val="22"/>
          <w:lang w:val="en-GB"/>
        </w:rPr>
      </w:pPr>
      <w:r w:rsidRPr="00721C8F">
        <w:rPr>
          <w:rFonts w:ascii="Times New Roman" w:hAnsi="Times New Roman" w:cs="Times New Roman"/>
          <w:color w:val="000000"/>
          <w:sz w:val="22"/>
          <w:szCs w:val="22"/>
          <w:lang w:val="en-GB"/>
        </w:rPr>
        <w:t xml:space="preserve">Higginbotham 1997 = </w:t>
      </w:r>
      <w:r w:rsidR="00471A1B">
        <w:rPr>
          <w:rFonts w:ascii="Times New Roman" w:hAnsi="Times New Roman" w:cs="Times New Roman"/>
          <w:smallCaps/>
          <w:color w:val="000000"/>
          <w:sz w:val="22"/>
          <w:szCs w:val="22"/>
          <w:lang w:val="en-GB"/>
        </w:rPr>
        <w:t>J. </w:t>
      </w:r>
      <w:r w:rsidRPr="00721C8F">
        <w:rPr>
          <w:rFonts w:ascii="Times New Roman" w:hAnsi="Times New Roman" w:cs="Times New Roman"/>
          <w:smallCaps/>
          <w:color w:val="000000"/>
          <w:sz w:val="22"/>
          <w:szCs w:val="22"/>
          <w:lang w:val="en-GB"/>
        </w:rPr>
        <w:t>Higginbotham</w:t>
      </w:r>
      <w:r w:rsidRPr="00721C8F">
        <w:rPr>
          <w:rFonts w:ascii="Times New Roman" w:hAnsi="Times New Roman" w:cs="Times New Roman"/>
          <w:color w:val="000000"/>
          <w:sz w:val="22"/>
          <w:szCs w:val="22"/>
          <w:lang w:val="en-GB"/>
        </w:rPr>
        <w:t xml:space="preserve">, </w:t>
      </w:r>
      <w:r w:rsidRPr="00721C8F">
        <w:rPr>
          <w:rFonts w:ascii="Times New Roman" w:hAnsi="Times New Roman" w:cs="Times New Roman"/>
          <w:i/>
          <w:iCs/>
          <w:color w:val="000000"/>
          <w:sz w:val="22"/>
          <w:szCs w:val="22"/>
          <w:lang w:val="la-Latn"/>
        </w:rPr>
        <w:t>Piscinae</w:t>
      </w:r>
      <w:r w:rsidRPr="00721C8F">
        <w:rPr>
          <w:rFonts w:ascii="Times New Roman" w:hAnsi="Times New Roman" w:cs="Times New Roman"/>
          <w:color w:val="000000"/>
          <w:sz w:val="22"/>
          <w:szCs w:val="22"/>
          <w:lang w:val="en-GB"/>
        </w:rPr>
        <w:t xml:space="preserve">. </w:t>
      </w:r>
      <w:proofErr w:type="gramStart"/>
      <w:r w:rsidRPr="00721C8F">
        <w:rPr>
          <w:rFonts w:ascii="Times New Roman" w:hAnsi="Times New Roman" w:cs="Times New Roman"/>
          <w:color w:val="000000"/>
          <w:sz w:val="22"/>
          <w:szCs w:val="22"/>
          <w:lang w:val="en-GB"/>
        </w:rPr>
        <w:t>Artificial Fishponds in Roman Italy,</w:t>
      </w:r>
      <w:r w:rsidRPr="00475C6E">
        <w:rPr>
          <w:rFonts w:ascii="Times New Roman" w:hAnsi="Times New Roman" w:cs="Times New Roman"/>
          <w:color w:val="000000"/>
          <w:sz w:val="22"/>
          <w:szCs w:val="22"/>
          <w:lang w:val="en-GB"/>
        </w:rPr>
        <w:t xml:space="preserve"> London </w:t>
      </w:r>
      <w:r w:rsidR="00290047">
        <w:rPr>
          <w:rFonts w:ascii="Times New Roman" w:hAnsi="Times New Roman" w:cs="Times New Roman"/>
          <w:color w:val="000000"/>
          <w:sz w:val="22"/>
          <w:szCs w:val="22"/>
          <w:lang w:val="en-GB"/>
        </w:rPr>
        <w:t>u. a.</w:t>
      </w:r>
      <w:r w:rsidRPr="00475C6E">
        <w:rPr>
          <w:rFonts w:ascii="Times New Roman" w:hAnsi="Times New Roman" w:cs="Times New Roman"/>
          <w:color w:val="000000"/>
          <w:sz w:val="22"/>
          <w:szCs w:val="22"/>
          <w:lang w:val="en-GB"/>
        </w:rPr>
        <w:t xml:space="preserve"> 1997.</w:t>
      </w:r>
      <w:proofErr w:type="gramEnd"/>
    </w:p>
    <w:p w:rsidR="009119A4" w:rsidRPr="00475C6E" w:rsidRDefault="007234E6" w:rsidP="006D533F">
      <w:pPr>
        <w:pStyle w:val="NurText"/>
        <w:spacing w:after="60"/>
        <w:ind w:left="567" w:hanging="567"/>
        <w:jc w:val="both"/>
        <w:rPr>
          <w:rFonts w:ascii="Times New Roman" w:hAnsi="Times New Roman" w:cs="Times New Roman"/>
          <w:color w:val="000000"/>
          <w:sz w:val="22"/>
          <w:szCs w:val="22"/>
          <w:lang w:val="fr-CH"/>
        </w:rPr>
      </w:pPr>
      <w:r w:rsidRPr="00A75EE7">
        <w:rPr>
          <w:rFonts w:ascii="Times New Roman" w:hAnsi="Times New Roman" w:cs="Times New Roman"/>
          <w:color w:val="000000"/>
          <w:sz w:val="22"/>
          <w:szCs w:val="22"/>
          <w:lang w:val="en-US"/>
        </w:rPr>
        <w:t xml:space="preserve">Hinard 2008 = </w:t>
      </w:r>
      <w:r w:rsidR="00471A1B">
        <w:rPr>
          <w:rFonts w:ascii="Times New Roman" w:hAnsi="Times New Roman" w:cs="Times New Roman"/>
          <w:smallCaps/>
          <w:color w:val="000000"/>
          <w:sz w:val="22"/>
          <w:szCs w:val="22"/>
          <w:lang w:val="en-US"/>
        </w:rPr>
        <w:t>F. </w:t>
      </w:r>
      <w:r w:rsidRPr="00A75EE7">
        <w:rPr>
          <w:rFonts w:ascii="Times New Roman" w:hAnsi="Times New Roman" w:cs="Times New Roman"/>
          <w:smallCaps/>
          <w:color w:val="000000"/>
          <w:sz w:val="22"/>
          <w:szCs w:val="22"/>
          <w:lang w:val="en-US"/>
        </w:rPr>
        <w:t>Hinard</w:t>
      </w:r>
      <w:r w:rsidRPr="00A75EE7">
        <w:rPr>
          <w:rFonts w:ascii="Times New Roman" w:hAnsi="Times New Roman" w:cs="Times New Roman"/>
          <w:color w:val="000000"/>
          <w:sz w:val="22"/>
          <w:szCs w:val="22"/>
          <w:lang w:val="en-US"/>
        </w:rPr>
        <w:t xml:space="preserve">, </w:t>
      </w:r>
      <w:r w:rsidR="009119A4" w:rsidRPr="00475C6E">
        <w:rPr>
          <w:rFonts w:ascii="Times New Roman" w:hAnsi="Times New Roman" w:cs="Times New Roman"/>
          <w:i/>
          <w:iCs/>
          <w:color w:val="000000"/>
          <w:sz w:val="22"/>
          <w:szCs w:val="22"/>
          <w:lang w:val="la-Latn"/>
        </w:rPr>
        <w:t>Sullana varia</w:t>
      </w:r>
      <w:r w:rsidRPr="00A75EE7">
        <w:rPr>
          <w:rFonts w:ascii="Times New Roman" w:hAnsi="Times New Roman" w:cs="Times New Roman"/>
          <w:color w:val="000000"/>
          <w:sz w:val="22"/>
          <w:szCs w:val="22"/>
          <w:lang w:val="en-US"/>
        </w:rPr>
        <w:t xml:space="preserve">. </w:t>
      </w:r>
      <w:r w:rsidR="009119A4" w:rsidRPr="00475C6E">
        <w:rPr>
          <w:rFonts w:ascii="Times New Roman" w:hAnsi="Times New Roman" w:cs="Times New Roman"/>
          <w:color w:val="000000"/>
          <w:sz w:val="22"/>
          <w:szCs w:val="22"/>
          <w:lang w:val="fr-CH"/>
        </w:rPr>
        <w:t>Aux sources de la première guerre civile romaine, Paris 2008.</w:t>
      </w:r>
    </w:p>
    <w:p w:rsidR="009119A4" w:rsidRPr="00475C6E" w:rsidRDefault="007234E6" w:rsidP="006D533F">
      <w:pPr>
        <w:pStyle w:val="NurText"/>
        <w:spacing w:after="60"/>
        <w:ind w:left="567" w:hanging="567"/>
        <w:jc w:val="both"/>
        <w:rPr>
          <w:rFonts w:ascii="Times New Roman" w:hAnsi="Times New Roman" w:cs="Times New Roman"/>
          <w:color w:val="000000"/>
          <w:sz w:val="22"/>
          <w:szCs w:val="22"/>
          <w:lang w:val="fr-CH"/>
        </w:rPr>
      </w:pPr>
      <w:r w:rsidRPr="00A75EE7">
        <w:rPr>
          <w:rFonts w:ascii="Times New Roman" w:hAnsi="Times New Roman" w:cs="Times New Roman"/>
          <w:color w:val="000000"/>
          <w:sz w:val="22"/>
          <w:szCs w:val="22"/>
          <w:lang w:val="en-US"/>
        </w:rPr>
        <w:t xml:space="preserve">Hinard 1991 = </w:t>
      </w:r>
      <w:r w:rsidR="00471A1B">
        <w:rPr>
          <w:rFonts w:ascii="Times New Roman" w:hAnsi="Times New Roman" w:cs="Times New Roman"/>
          <w:smallCaps/>
          <w:color w:val="000000"/>
          <w:sz w:val="22"/>
          <w:szCs w:val="22"/>
          <w:lang w:val="en-US"/>
        </w:rPr>
        <w:t>F. </w:t>
      </w:r>
      <w:r w:rsidRPr="00A75EE7">
        <w:rPr>
          <w:rFonts w:ascii="Times New Roman" w:hAnsi="Times New Roman" w:cs="Times New Roman"/>
          <w:smallCaps/>
          <w:color w:val="000000"/>
          <w:sz w:val="22"/>
          <w:szCs w:val="22"/>
          <w:lang w:val="en-US"/>
        </w:rPr>
        <w:t>Hinard</w:t>
      </w:r>
      <w:r w:rsidRPr="00A75EE7">
        <w:rPr>
          <w:rFonts w:ascii="Times New Roman" w:hAnsi="Times New Roman" w:cs="Times New Roman"/>
          <w:color w:val="000000"/>
          <w:sz w:val="22"/>
          <w:szCs w:val="22"/>
          <w:lang w:val="en-US"/>
        </w:rPr>
        <w:t xml:space="preserve">, Rome dans Rome. </w:t>
      </w:r>
      <w:r w:rsidR="009119A4" w:rsidRPr="00475C6E">
        <w:rPr>
          <w:rFonts w:ascii="Times New Roman" w:hAnsi="Times New Roman" w:cs="Times New Roman"/>
          <w:color w:val="000000"/>
          <w:sz w:val="22"/>
          <w:szCs w:val="22"/>
          <w:lang w:val="fr-CH"/>
        </w:rPr>
        <w:t>La V</w:t>
      </w:r>
      <w:r w:rsidR="006A17B0" w:rsidRPr="00475C6E">
        <w:rPr>
          <w:rFonts w:ascii="Times New Roman" w:hAnsi="Times New Roman" w:cs="Times New Roman"/>
          <w:color w:val="000000"/>
          <w:sz w:val="22"/>
          <w:szCs w:val="22"/>
          <w:lang w:val="fr-CH"/>
        </w:rPr>
        <w:t xml:space="preserve">ille définie par les procédures </w:t>
      </w:r>
      <w:r w:rsidR="009119A4" w:rsidRPr="00475C6E">
        <w:rPr>
          <w:rFonts w:ascii="Times New Roman" w:hAnsi="Times New Roman" w:cs="Times New Roman"/>
          <w:color w:val="000000"/>
          <w:sz w:val="22"/>
          <w:szCs w:val="22"/>
          <w:lang w:val="fr-CH"/>
        </w:rPr>
        <w:t>administratives et les pratiques sociales, in:</w:t>
      </w:r>
      <w:r w:rsidR="00885E83" w:rsidRPr="00475C6E">
        <w:rPr>
          <w:rFonts w:ascii="Times New Roman" w:hAnsi="Times New Roman" w:cs="Times New Roman"/>
          <w:color w:val="000000"/>
          <w:sz w:val="22"/>
          <w:szCs w:val="22"/>
          <w:lang w:val="fr-CH"/>
        </w:rPr>
        <w:t xml:space="preserve"> Hinard</w:t>
      </w:r>
      <w:r w:rsidR="009119A4" w:rsidRPr="00475C6E">
        <w:rPr>
          <w:rFonts w:ascii="Times New Roman" w:hAnsi="Times New Roman" w:cs="Times New Roman"/>
          <w:color w:val="000000"/>
          <w:sz w:val="22"/>
          <w:szCs w:val="22"/>
          <w:lang w:val="fr-CH"/>
        </w:rPr>
        <w:t xml:space="preserve"> u.</w:t>
      </w:r>
      <w:r w:rsidR="00885E83" w:rsidRPr="00475C6E">
        <w:rPr>
          <w:rFonts w:ascii="Times New Roman" w:hAnsi="Times New Roman" w:cs="Times New Roman"/>
          <w:color w:val="000000"/>
          <w:sz w:val="22"/>
          <w:szCs w:val="22"/>
          <w:lang w:val="fr-CH"/>
        </w:rPr>
        <w:t xml:space="preserve"> </w:t>
      </w:r>
      <w:r w:rsidR="009119A4" w:rsidRPr="00475C6E">
        <w:rPr>
          <w:rFonts w:ascii="Times New Roman" w:hAnsi="Times New Roman" w:cs="Times New Roman"/>
          <w:color w:val="000000"/>
          <w:sz w:val="22"/>
          <w:szCs w:val="22"/>
          <w:lang w:val="fr-CH"/>
        </w:rPr>
        <w:t>Royo</w:t>
      </w:r>
      <w:r w:rsidR="00885E83" w:rsidRPr="00475C6E">
        <w:rPr>
          <w:rFonts w:ascii="Times New Roman" w:hAnsi="Times New Roman" w:cs="Times New Roman"/>
          <w:color w:val="000000"/>
          <w:sz w:val="22"/>
          <w:szCs w:val="22"/>
          <w:lang w:val="fr-CH"/>
        </w:rPr>
        <w:t xml:space="preserve"> (Hgg.) </w:t>
      </w:r>
      <w:r w:rsidR="009119A4" w:rsidRPr="00475C6E">
        <w:rPr>
          <w:rFonts w:ascii="Times New Roman" w:hAnsi="Times New Roman" w:cs="Times New Roman"/>
          <w:color w:val="000000"/>
          <w:sz w:val="22"/>
          <w:szCs w:val="22"/>
          <w:lang w:val="fr-CH"/>
        </w:rPr>
        <w:t>1991, 31</w:t>
      </w:r>
      <w:r w:rsidR="00754F64">
        <w:rPr>
          <w:rFonts w:ascii="Times New Roman" w:hAnsi="Times New Roman" w:cs="Times New Roman"/>
          <w:color w:val="000000"/>
          <w:sz w:val="22"/>
          <w:szCs w:val="22"/>
          <w:lang w:val="fr-CH"/>
        </w:rPr>
        <w:t>–</w:t>
      </w:r>
      <w:r w:rsidR="009119A4" w:rsidRPr="00475C6E">
        <w:rPr>
          <w:rFonts w:ascii="Times New Roman" w:hAnsi="Times New Roman" w:cs="Times New Roman"/>
          <w:color w:val="000000"/>
          <w:sz w:val="22"/>
          <w:szCs w:val="22"/>
          <w:lang w:val="fr-CH"/>
        </w:rPr>
        <w:t>54.</w:t>
      </w:r>
    </w:p>
    <w:p w:rsidR="009119A4" w:rsidRPr="00475C6E" w:rsidRDefault="009119A4" w:rsidP="006D533F">
      <w:pPr>
        <w:pStyle w:val="NurText"/>
        <w:spacing w:after="60"/>
        <w:ind w:left="567" w:hanging="567"/>
        <w:jc w:val="both"/>
        <w:rPr>
          <w:rFonts w:ascii="Times New Roman" w:hAnsi="Times New Roman" w:cs="Times New Roman"/>
          <w:color w:val="000000"/>
          <w:sz w:val="22"/>
          <w:szCs w:val="22"/>
          <w:lang w:val="fr-CH"/>
        </w:rPr>
      </w:pPr>
      <w:r w:rsidRPr="00475C6E">
        <w:rPr>
          <w:rFonts w:ascii="Times New Roman" w:hAnsi="Times New Roman" w:cs="Times New Roman"/>
          <w:color w:val="000000"/>
          <w:sz w:val="22"/>
          <w:szCs w:val="22"/>
          <w:lang w:val="fr-CH"/>
        </w:rPr>
        <w:t xml:space="preserve">Hinard 1988 = </w:t>
      </w:r>
      <w:r w:rsidR="00471A1B">
        <w:rPr>
          <w:rFonts w:ascii="Times New Roman" w:hAnsi="Times New Roman" w:cs="Times New Roman"/>
          <w:color w:val="000000"/>
          <w:sz w:val="22"/>
          <w:szCs w:val="22"/>
          <w:lang w:val="fr-CH"/>
        </w:rPr>
        <w:t>F. </w:t>
      </w:r>
      <w:r w:rsidRPr="00475C6E">
        <w:rPr>
          <w:rFonts w:ascii="Times New Roman" w:hAnsi="Times New Roman" w:cs="Times New Roman"/>
          <w:smallCaps/>
          <w:color w:val="000000"/>
          <w:sz w:val="22"/>
          <w:szCs w:val="22"/>
          <w:lang w:val="fr-CH"/>
        </w:rPr>
        <w:t>Hinard</w:t>
      </w:r>
      <w:r w:rsidRPr="00475C6E">
        <w:rPr>
          <w:rFonts w:ascii="Times New Roman" w:hAnsi="Times New Roman" w:cs="Times New Roman"/>
          <w:color w:val="000000"/>
          <w:sz w:val="22"/>
          <w:szCs w:val="22"/>
          <w:lang w:val="fr-CH"/>
        </w:rPr>
        <w:t xml:space="preserve">, De la dictature à la tyrannie. Réflexions sur la dictature de Sylla, in: </w:t>
      </w:r>
      <w:r w:rsidR="00885E83" w:rsidRPr="00475C6E">
        <w:rPr>
          <w:rFonts w:ascii="Times New Roman" w:hAnsi="Times New Roman" w:cs="Times New Roman"/>
          <w:color w:val="000000"/>
          <w:sz w:val="22"/>
          <w:szCs w:val="22"/>
          <w:lang w:val="fr-CH"/>
        </w:rPr>
        <w:t xml:space="preserve">Hinard (Hg.) </w:t>
      </w:r>
      <w:r w:rsidRPr="00475C6E">
        <w:rPr>
          <w:rFonts w:ascii="Times New Roman" w:hAnsi="Times New Roman" w:cs="Times New Roman"/>
          <w:color w:val="000000"/>
          <w:sz w:val="22"/>
          <w:szCs w:val="22"/>
          <w:lang w:val="fr-CH"/>
        </w:rPr>
        <w:t>1988, 87</w:t>
      </w:r>
      <w:r w:rsidR="00754F64">
        <w:rPr>
          <w:rFonts w:ascii="Times New Roman" w:hAnsi="Times New Roman" w:cs="Times New Roman"/>
          <w:color w:val="000000"/>
          <w:sz w:val="22"/>
          <w:szCs w:val="22"/>
          <w:lang w:val="fr-CH"/>
        </w:rPr>
        <w:t>–</w:t>
      </w:r>
      <w:r w:rsidRPr="00475C6E">
        <w:rPr>
          <w:rFonts w:ascii="Times New Roman" w:hAnsi="Times New Roman" w:cs="Times New Roman"/>
          <w:color w:val="000000"/>
          <w:sz w:val="22"/>
          <w:szCs w:val="22"/>
          <w:lang w:val="fr-CH"/>
        </w:rPr>
        <w:t>96.</w:t>
      </w:r>
    </w:p>
    <w:p w:rsidR="009119A4" w:rsidRPr="00475C6E" w:rsidRDefault="009119A4" w:rsidP="006D533F">
      <w:pPr>
        <w:pStyle w:val="NurText"/>
        <w:spacing w:after="60"/>
        <w:ind w:left="567" w:hanging="567"/>
        <w:jc w:val="both"/>
        <w:rPr>
          <w:rFonts w:ascii="Times New Roman" w:hAnsi="Times New Roman" w:cs="Times New Roman"/>
          <w:color w:val="000000"/>
          <w:sz w:val="22"/>
          <w:szCs w:val="22"/>
          <w:lang w:val="fr-CH"/>
        </w:rPr>
      </w:pPr>
      <w:r w:rsidRPr="00475C6E">
        <w:rPr>
          <w:rFonts w:ascii="Times New Roman" w:hAnsi="Times New Roman" w:cs="Times New Roman"/>
          <w:color w:val="000000"/>
          <w:sz w:val="22"/>
          <w:szCs w:val="22"/>
          <w:lang w:val="fr-CH"/>
        </w:rPr>
        <w:t xml:space="preserve">Hinard 1985 = </w:t>
      </w:r>
      <w:r w:rsidR="00471A1B">
        <w:rPr>
          <w:rFonts w:ascii="Times New Roman" w:hAnsi="Times New Roman" w:cs="Times New Roman"/>
          <w:smallCaps/>
          <w:color w:val="000000"/>
          <w:sz w:val="22"/>
          <w:szCs w:val="22"/>
          <w:lang w:val="fr-CH"/>
        </w:rPr>
        <w:t>F. </w:t>
      </w:r>
      <w:r w:rsidRPr="00475C6E">
        <w:rPr>
          <w:rFonts w:ascii="Times New Roman" w:hAnsi="Times New Roman" w:cs="Times New Roman"/>
          <w:smallCaps/>
          <w:color w:val="000000"/>
          <w:sz w:val="22"/>
          <w:szCs w:val="22"/>
          <w:lang w:val="fr-CH"/>
        </w:rPr>
        <w:t>Hinard</w:t>
      </w:r>
      <w:r w:rsidRPr="00475C6E">
        <w:rPr>
          <w:rFonts w:ascii="Times New Roman" w:hAnsi="Times New Roman" w:cs="Times New Roman"/>
          <w:color w:val="000000"/>
          <w:sz w:val="22"/>
          <w:szCs w:val="22"/>
          <w:lang w:val="fr-CH"/>
        </w:rPr>
        <w:t xml:space="preserve">, Les proscriptions de la Rome republicaine, Rom </w:t>
      </w:r>
      <w:r w:rsidR="00290047">
        <w:rPr>
          <w:rFonts w:ascii="Times New Roman" w:hAnsi="Times New Roman" w:cs="Times New Roman"/>
          <w:color w:val="000000"/>
          <w:sz w:val="22"/>
          <w:szCs w:val="22"/>
          <w:lang w:val="fr-CH"/>
        </w:rPr>
        <w:t>u. a.</w:t>
      </w:r>
      <w:r w:rsidRPr="00475C6E">
        <w:rPr>
          <w:rFonts w:ascii="Times New Roman" w:hAnsi="Times New Roman" w:cs="Times New Roman"/>
          <w:color w:val="000000"/>
          <w:sz w:val="22"/>
          <w:szCs w:val="22"/>
          <w:lang w:val="fr-CH"/>
        </w:rPr>
        <w:t xml:space="preserve"> 1985.</w:t>
      </w:r>
    </w:p>
    <w:p w:rsidR="009119A4" w:rsidRPr="00475C6E" w:rsidRDefault="007234E6" w:rsidP="006D533F">
      <w:pPr>
        <w:pStyle w:val="NurText"/>
        <w:spacing w:after="60"/>
        <w:ind w:left="567" w:hanging="567"/>
        <w:jc w:val="both"/>
        <w:rPr>
          <w:rFonts w:ascii="Times New Roman" w:hAnsi="Times New Roman" w:cs="Times New Roman"/>
          <w:color w:val="000000"/>
          <w:sz w:val="22"/>
          <w:szCs w:val="22"/>
          <w:lang w:val="fr-CH"/>
        </w:rPr>
      </w:pPr>
      <w:r w:rsidRPr="00A75EE7">
        <w:rPr>
          <w:rFonts w:ascii="Times New Roman" w:hAnsi="Times New Roman" w:cs="Times New Roman"/>
          <w:color w:val="000000"/>
          <w:sz w:val="22"/>
          <w:szCs w:val="22"/>
          <w:lang w:val="en-US"/>
        </w:rPr>
        <w:t xml:space="preserve">Hinard u. Royo (Hgg.) 1991 = </w:t>
      </w:r>
      <w:r w:rsidR="00471A1B">
        <w:rPr>
          <w:rFonts w:ascii="Times New Roman" w:hAnsi="Times New Roman" w:cs="Times New Roman"/>
          <w:smallCaps/>
          <w:color w:val="000000"/>
          <w:sz w:val="22"/>
          <w:szCs w:val="22"/>
          <w:lang w:val="en-US"/>
        </w:rPr>
        <w:t>F. </w:t>
      </w:r>
      <w:r w:rsidRPr="00A75EE7">
        <w:rPr>
          <w:rFonts w:ascii="Times New Roman" w:hAnsi="Times New Roman" w:cs="Times New Roman"/>
          <w:smallCaps/>
          <w:color w:val="000000"/>
          <w:sz w:val="22"/>
          <w:szCs w:val="22"/>
          <w:lang w:val="en-US"/>
        </w:rPr>
        <w:t>Hinard</w:t>
      </w:r>
      <w:r w:rsidRPr="00A75EE7">
        <w:rPr>
          <w:rFonts w:ascii="Times New Roman" w:hAnsi="Times New Roman" w:cs="Times New Roman"/>
          <w:color w:val="000000"/>
          <w:sz w:val="22"/>
          <w:szCs w:val="22"/>
          <w:lang w:val="en-US"/>
        </w:rPr>
        <w:t xml:space="preserve"> u. </w:t>
      </w:r>
      <w:r w:rsidR="00471A1B">
        <w:rPr>
          <w:rFonts w:ascii="Times New Roman" w:hAnsi="Times New Roman" w:cs="Times New Roman"/>
          <w:smallCaps/>
          <w:color w:val="000000"/>
          <w:sz w:val="22"/>
          <w:szCs w:val="22"/>
          <w:lang w:val="en-US"/>
        </w:rPr>
        <w:t>M. </w:t>
      </w:r>
      <w:r w:rsidRPr="00A75EE7">
        <w:rPr>
          <w:rFonts w:ascii="Times New Roman" w:hAnsi="Times New Roman" w:cs="Times New Roman"/>
          <w:smallCaps/>
          <w:color w:val="000000"/>
          <w:sz w:val="22"/>
          <w:szCs w:val="22"/>
          <w:lang w:val="en-US"/>
        </w:rPr>
        <w:t>Royo</w:t>
      </w:r>
      <w:r w:rsidRPr="00A75EE7">
        <w:rPr>
          <w:rFonts w:ascii="Times New Roman" w:hAnsi="Times New Roman" w:cs="Times New Roman"/>
          <w:color w:val="000000"/>
          <w:sz w:val="22"/>
          <w:szCs w:val="22"/>
          <w:lang w:val="en-US"/>
        </w:rPr>
        <w:t xml:space="preserve"> (Hgg.), Rome. </w:t>
      </w:r>
      <w:r w:rsidR="009119A4" w:rsidRPr="00475C6E">
        <w:rPr>
          <w:rFonts w:ascii="Times New Roman" w:hAnsi="Times New Roman" w:cs="Times New Roman"/>
          <w:color w:val="000000"/>
          <w:sz w:val="22"/>
          <w:szCs w:val="22"/>
          <w:lang w:val="fr-CH"/>
        </w:rPr>
        <w:t>L’espace urbain &amp; ses représentations, Paris 1991.</w:t>
      </w:r>
    </w:p>
    <w:p w:rsidR="00B45FCA" w:rsidRPr="000A0452" w:rsidRDefault="00B45FCA" w:rsidP="00B45FCA">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Hoepfner (Hg.) 1999 = </w:t>
      </w:r>
      <w:r w:rsidR="00471A1B">
        <w:rPr>
          <w:rFonts w:ascii="Times New Roman" w:hAnsi="Times New Roman" w:cs="Times New Roman"/>
          <w:smallCaps/>
          <w:color w:val="000000"/>
          <w:sz w:val="22"/>
          <w:szCs w:val="22"/>
        </w:rPr>
        <w:t>W. </w:t>
      </w:r>
      <w:r w:rsidRPr="000A0452">
        <w:rPr>
          <w:rFonts w:ascii="Times New Roman" w:hAnsi="Times New Roman" w:cs="Times New Roman"/>
          <w:smallCaps/>
          <w:color w:val="000000"/>
          <w:sz w:val="22"/>
          <w:szCs w:val="22"/>
        </w:rPr>
        <w:t>Hoepfner</w:t>
      </w:r>
      <w:r w:rsidRPr="000A0452">
        <w:rPr>
          <w:rFonts w:ascii="Times New Roman" w:hAnsi="Times New Roman" w:cs="Times New Roman"/>
          <w:color w:val="000000"/>
          <w:sz w:val="22"/>
          <w:szCs w:val="22"/>
        </w:rPr>
        <w:t xml:space="preserve"> (Hg.), Geschichte des Wohnens, Bd. 1: 5000 v.</w:t>
      </w:r>
      <w:r w:rsidR="00CD54F1" w:rsidRPr="00CD54F1">
        <w:rPr>
          <w:rFonts w:ascii="Times New Roman" w:hAnsi="Times New Roman" w:cs="Times New Roman"/>
          <w:smallCaps/>
          <w:color w:val="000000"/>
          <w:sz w:val="22"/>
          <w:szCs w:val="22"/>
        </w:rPr>
        <w:t> </w:t>
      </w:r>
      <w:r w:rsidRPr="000A0452">
        <w:rPr>
          <w:rFonts w:ascii="Times New Roman" w:hAnsi="Times New Roman" w:cs="Times New Roman"/>
          <w:color w:val="000000"/>
          <w:sz w:val="22"/>
          <w:szCs w:val="22"/>
        </w:rPr>
        <w:t>Chr. – 500 n.</w:t>
      </w:r>
      <w:r w:rsidR="00CD54F1" w:rsidRPr="00CD54F1">
        <w:rPr>
          <w:rFonts w:ascii="Times New Roman" w:hAnsi="Times New Roman" w:cs="Times New Roman"/>
          <w:smallCaps/>
          <w:color w:val="000000"/>
          <w:sz w:val="22"/>
          <w:szCs w:val="22"/>
        </w:rPr>
        <w:t> </w:t>
      </w:r>
      <w:r w:rsidRPr="000A0452">
        <w:rPr>
          <w:rFonts w:ascii="Times New Roman" w:hAnsi="Times New Roman" w:cs="Times New Roman"/>
          <w:color w:val="000000"/>
          <w:sz w:val="22"/>
          <w:szCs w:val="22"/>
        </w:rPr>
        <w:t>Chr. Vorgeschichte, Frühgeschichte, Antike, Stuttgart 1999.</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Hölkeskamp 2004</w:t>
      </w:r>
      <w:r w:rsidR="00EB5A5C" w:rsidRPr="000A0452">
        <w:rPr>
          <w:rFonts w:ascii="Times New Roman" w:hAnsi="Times New Roman" w:cs="Times New Roman"/>
          <w:color w:val="000000"/>
          <w:sz w:val="22"/>
          <w:szCs w:val="22"/>
        </w:rPr>
        <w:t>a</w:t>
      </w:r>
      <w:r w:rsidRPr="000A0452">
        <w:rPr>
          <w:rFonts w:ascii="Times New Roman" w:hAnsi="Times New Roman" w:cs="Times New Roman"/>
          <w:color w:val="000000"/>
          <w:sz w:val="22"/>
          <w:szCs w:val="22"/>
        </w:rPr>
        <w:t xml:space="preserve"> = </w:t>
      </w:r>
      <w:r w:rsidRPr="000A0452">
        <w:rPr>
          <w:rFonts w:ascii="Times New Roman" w:hAnsi="Times New Roman" w:cs="Times New Roman"/>
          <w:smallCaps/>
          <w:color w:val="000000"/>
          <w:sz w:val="22"/>
          <w:szCs w:val="22"/>
        </w:rPr>
        <w:t>K.-</w:t>
      </w:r>
      <w:r w:rsidR="00471A1B">
        <w:rPr>
          <w:rFonts w:ascii="Times New Roman" w:hAnsi="Times New Roman" w:cs="Times New Roman"/>
          <w:smallCaps/>
          <w:color w:val="000000"/>
          <w:sz w:val="22"/>
          <w:szCs w:val="22"/>
        </w:rPr>
        <w:t>J. </w:t>
      </w:r>
      <w:r w:rsidRPr="000A0452">
        <w:rPr>
          <w:rFonts w:ascii="Times New Roman" w:hAnsi="Times New Roman" w:cs="Times New Roman"/>
          <w:smallCaps/>
          <w:color w:val="000000"/>
          <w:sz w:val="22"/>
          <w:szCs w:val="22"/>
        </w:rPr>
        <w:t>Hölkeskamp</w:t>
      </w:r>
      <w:r w:rsidRPr="000A0452">
        <w:rPr>
          <w:rFonts w:ascii="Times New Roman" w:hAnsi="Times New Roman" w:cs="Times New Roman"/>
          <w:color w:val="000000"/>
          <w:sz w:val="22"/>
          <w:szCs w:val="22"/>
        </w:rPr>
        <w:t>, Rekonstruktionen einer Republik. Die politische Kultur des antiken Rom und die Forschung der letzten Jahrzehnte, München 2004.</w:t>
      </w:r>
    </w:p>
    <w:p w:rsidR="004A0260" w:rsidRPr="000A0452" w:rsidRDefault="00226A9A"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lastRenderedPageBreak/>
        <w:t>Hölkeskamp 2004b</w:t>
      </w:r>
      <w:r w:rsidR="004A0260" w:rsidRPr="000A0452">
        <w:rPr>
          <w:rFonts w:ascii="Times New Roman" w:hAnsi="Times New Roman" w:cs="Times New Roman"/>
          <w:color w:val="000000"/>
          <w:sz w:val="22"/>
          <w:szCs w:val="22"/>
        </w:rPr>
        <w:t xml:space="preserve"> = </w:t>
      </w:r>
      <w:r w:rsidR="004A0260" w:rsidRPr="000A0452">
        <w:rPr>
          <w:rFonts w:ascii="Times New Roman" w:hAnsi="Times New Roman" w:cs="Times New Roman"/>
          <w:smallCaps/>
          <w:sz w:val="22"/>
          <w:szCs w:val="22"/>
        </w:rPr>
        <w:t>K.-</w:t>
      </w:r>
      <w:r w:rsidR="00471A1B">
        <w:rPr>
          <w:rFonts w:ascii="Times New Roman" w:hAnsi="Times New Roman" w:cs="Times New Roman"/>
          <w:smallCaps/>
          <w:sz w:val="22"/>
          <w:szCs w:val="22"/>
        </w:rPr>
        <w:t>J. </w:t>
      </w:r>
      <w:r w:rsidR="004A0260" w:rsidRPr="000A0452">
        <w:rPr>
          <w:rFonts w:ascii="Times New Roman" w:hAnsi="Times New Roman" w:cs="Times New Roman"/>
          <w:smallCaps/>
          <w:sz w:val="22"/>
          <w:szCs w:val="22"/>
        </w:rPr>
        <w:t>Hölkeskamp</w:t>
      </w:r>
      <w:r w:rsidR="004A0260" w:rsidRPr="000A0452">
        <w:rPr>
          <w:rFonts w:ascii="Times New Roman" w:hAnsi="Times New Roman" w:cs="Times New Roman"/>
          <w:sz w:val="22"/>
          <w:szCs w:val="22"/>
        </w:rPr>
        <w:t xml:space="preserve">, </w:t>
      </w:r>
      <w:r w:rsidR="004A0260" w:rsidRPr="00475C6E">
        <w:rPr>
          <w:rFonts w:ascii="Times New Roman" w:hAnsi="Times New Roman" w:cs="Times New Roman"/>
          <w:i/>
          <w:sz w:val="22"/>
          <w:szCs w:val="22"/>
          <w:lang w:val="la-Latn"/>
        </w:rPr>
        <w:t>Capitol</w:t>
      </w:r>
      <w:r w:rsidR="004A0260" w:rsidRPr="00475C6E">
        <w:rPr>
          <w:rFonts w:ascii="Times New Roman" w:hAnsi="Times New Roman" w:cs="Times New Roman"/>
          <w:sz w:val="22"/>
          <w:szCs w:val="22"/>
          <w:lang w:val="la-Latn"/>
        </w:rPr>
        <w:t xml:space="preserve">, </w:t>
      </w:r>
      <w:r w:rsidR="004A0260" w:rsidRPr="00475C6E">
        <w:rPr>
          <w:rFonts w:ascii="Times New Roman" w:hAnsi="Times New Roman" w:cs="Times New Roman"/>
          <w:i/>
          <w:sz w:val="22"/>
          <w:szCs w:val="22"/>
          <w:lang w:val="la-Latn"/>
        </w:rPr>
        <w:t>comitium</w:t>
      </w:r>
      <w:r w:rsidR="004A0260" w:rsidRPr="000A0452">
        <w:rPr>
          <w:rFonts w:ascii="Times New Roman" w:hAnsi="Times New Roman" w:cs="Times New Roman"/>
          <w:sz w:val="22"/>
          <w:szCs w:val="22"/>
        </w:rPr>
        <w:t xml:space="preserve"> und </w:t>
      </w:r>
      <w:r w:rsidR="004A0260" w:rsidRPr="00475C6E">
        <w:rPr>
          <w:rFonts w:ascii="Times New Roman" w:hAnsi="Times New Roman" w:cs="Times New Roman"/>
          <w:i/>
          <w:sz w:val="22"/>
          <w:szCs w:val="22"/>
          <w:lang w:val="la-Latn"/>
        </w:rPr>
        <w:t>forum</w:t>
      </w:r>
      <w:r w:rsidR="004A0260" w:rsidRPr="000A0452">
        <w:rPr>
          <w:rFonts w:ascii="Times New Roman" w:hAnsi="Times New Roman" w:cs="Times New Roman"/>
          <w:sz w:val="22"/>
          <w:szCs w:val="22"/>
        </w:rPr>
        <w:t xml:space="preserve">. Öffentliche Räume, sakrale Topographie und Erinnerungslandschaften der römischen Republik, in: </w:t>
      </w:r>
      <w:r w:rsidR="00310DA1" w:rsidRPr="000A0452">
        <w:rPr>
          <w:rFonts w:ascii="Times New Roman" w:hAnsi="Times New Roman" w:cs="Times New Roman"/>
          <w:color w:val="000000"/>
          <w:sz w:val="22"/>
          <w:szCs w:val="22"/>
        </w:rPr>
        <w:t>Hölkeskamp</w:t>
      </w:r>
      <w:r w:rsidR="004A0260" w:rsidRPr="000A0452">
        <w:rPr>
          <w:rFonts w:ascii="Times New Roman" w:hAnsi="Times New Roman" w:cs="Times New Roman"/>
          <w:sz w:val="22"/>
          <w:szCs w:val="22"/>
        </w:rPr>
        <w:t xml:space="preserve"> (Hg.)</w:t>
      </w:r>
      <w:r w:rsidR="00310DA1" w:rsidRPr="000A0452">
        <w:rPr>
          <w:rFonts w:ascii="Times New Roman" w:hAnsi="Times New Roman" w:cs="Times New Roman"/>
          <w:sz w:val="22"/>
          <w:szCs w:val="22"/>
        </w:rPr>
        <w:t xml:space="preserve"> </w:t>
      </w:r>
      <w:r w:rsidR="004A0260" w:rsidRPr="000A0452">
        <w:rPr>
          <w:rFonts w:ascii="Times New Roman" w:hAnsi="Times New Roman" w:cs="Times New Roman"/>
          <w:sz w:val="22"/>
          <w:szCs w:val="22"/>
        </w:rPr>
        <w:t>2004, 137</w:t>
      </w:r>
      <w:r w:rsidR="00754F64">
        <w:rPr>
          <w:rFonts w:ascii="Times New Roman" w:hAnsi="Times New Roman" w:cs="Times New Roman"/>
          <w:sz w:val="22"/>
          <w:szCs w:val="22"/>
        </w:rPr>
        <w:t>–</w:t>
      </w:r>
      <w:r w:rsidR="004A0260" w:rsidRPr="000A0452">
        <w:rPr>
          <w:rFonts w:ascii="Times New Roman" w:hAnsi="Times New Roman" w:cs="Times New Roman"/>
          <w:sz w:val="22"/>
          <w:szCs w:val="22"/>
        </w:rPr>
        <w:t>165 (zu</w:t>
      </w:r>
      <w:r w:rsidR="00310DA1" w:rsidRPr="000A0452">
        <w:rPr>
          <w:rFonts w:ascii="Times New Roman" w:hAnsi="Times New Roman" w:cs="Times New Roman"/>
          <w:sz w:val="22"/>
          <w:szCs w:val="22"/>
        </w:rPr>
        <w:t>erst in:</w:t>
      </w:r>
      <w:r w:rsidR="004A0260" w:rsidRPr="000A0452">
        <w:rPr>
          <w:rFonts w:ascii="Times New Roman" w:hAnsi="Times New Roman" w:cs="Times New Roman"/>
          <w:sz w:val="22"/>
          <w:szCs w:val="22"/>
        </w:rPr>
        <w:t xml:space="preserve"> Faller [Hg.] 2001, 97</w:t>
      </w:r>
      <w:r w:rsidR="00754F64">
        <w:rPr>
          <w:rFonts w:ascii="Times New Roman" w:hAnsi="Times New Roman" w:cs="Times New Roman"/>
          <w:sz w:val="22"/>
          <w:szCs w:val="22"/>
        </w:rPr>
        <w:t>–</w:t>
      </w:r>
      <w:r w:rsidR="004A0260" w:rsidRPr="000A0452">
        <w:rPr>
          <w:rFonts w:ascii="Times New Roman" w:hAnsi="Times New Roman" w:cs="Times New Roman"/>
          <w:sz w:val="22"/>
          <w:szCs w:val="22"/>
        </w:rPr>
        <w:t>132)</w:t>
      </w:r>
      <w:r w:rsidR="00310DA1" w:rsidRPr="000A0452">
        <w:rPr>
          <w:rFonts w:ascii="Times New Roman" w:hAnsi="Times New Roman" w:cs="Times New Roman"/>
          <w:sz w:val="22"/>
          <w:szCs w:val="22"/>
        </w:rPr>
        <w:t>.</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Hölkeskamp 1996 = </w:t>
      </w:r>
      <w:r w:rsidRPr="000A0452">
        <w:rPr>
          <w:rFonts w:ascii="Times New Roman" w:hAnsi="Times New Roman" w:cs="Times New Roman"/>
          <w:smallCaps/>
          <w:color w:val="000000"/>
          <w:sz w:val="22"/>
          <w:szCs w:val="22"/>
        </w:rPr>
        <w:t>K.-</w:t>
      </w:r>
      <w:r w:rsidR="00471A1B">
        <w:rPr>
          <w:rFonts w:ascii="Times New Roman" w:hAnsi="Times New Roman" w:cs="Times New Roman"/>
          <w:smallCaps/>
          <w:color w:val="000000"/>
          <w:sz w:val="22"/>
          <w:szCs w:val="22"/>
        </w:rPr>
        <w:t>J. </w:t>
      </w:r>
      <w:r w:rsidRPr="000A0452">
        <w:rPr>
          <w:rFonts w:ascii="Times New Roman" w:hAnsi="Times New Roman" w:cs="Times New Roman"/>
          <w:smallCaps/>
          <w:color w:val="000000"/>
          <w:sz w:val="22"/>
          <w:szCs w:val="22"/>
        </w:rPr>
        <w:t>Hölkeskamp</w:t>
      </w:r>
      <w:r w:rsidRPr="000A0452">
        <w:rPr>
          <w:rFonts w:ascii="Times New Roman" w:hAnsi="Times New Roman" w:cs="Times New Roman"/>
          <w:color w:val="000000"/>
          <w:sz w:val="22"/>
          <w:szCs w:val="22"/>
        </w:rPr>
        <w:t xml:space="preserve">, </w:t>
      </w:r>
      <w:r w:rsidRPr="00475C6E">
        <w:rPr>
          <w:rFonts w:ascii="Times New Roman" w:hAnsi="Times New Roman" w:cs="Times New Roman"/>
          <w:i/>
          <w:iCs/>
          <w:color w:val="000000"/>
          <w:sz w:val="22"/>
          <w:szCs w:val="22"/>
          <w:lang w:val="la-Latn"/>
        </w:rPr>
        <w:t>Exempla</w:t>
      </w:r>
      <w:r w:rsidRPr="000A0452">
        <w:rPr>
          <w:rFonts w:ascii="Times New Roman" w:hAnsi="Times New Roman" w:cs="Times New Roman"/>
          <w:color w:val="000000"/>
          <w:sz w:val="22"/>
          <w:szCs w:val="22"/>
        </w:rPr>
        <w:t xml:space="preserve"> und </w:t>
      </w:r>
      <w:r w:rsidRPr="00475C6E">
        <w:rPr>
          <w:rFonts w:ascii="Times New Roman" w:hAnsi="Times New Roman" w:cs="Times New Roman"/>
          <w:i/>
          <w:iCs/>
          <w:color w:val="000000"/>
          <w:sz w:val="22"/>
          <w:szCs w:val="22"/>
          <w:lang w:val="la-Latn"/>
        </w:rPr>
        <w:t>mos maiorum</w:t>
      </w:r>
      <w:r w:rsidRPr="000A0452">
        <w:rPr>
          <w:rFonts w:ascii="Times New Roman" w:hAnsi="Times New Roman" w:cs="Times New Roman"/>
          <w:color w:val="000000"/>
          <w:sz w:val="22"/>
          <w:szCs w:val="22"/>
        </w:rPr>
        <w:t xml:space="preserve">. Überlegungen zum kollektiven Gedächtnis der Nobilität, in: Gehrke u. Möller </w:t>
      </w:r>
      <w:r w:rsidR="00F375A0" w:rsidRPr="000A0452">
        <w:rPr>
          <w:rFonts w:ascii="Times New Roman" w:hAnsi="Times New Roman" w:cs="Times New Roman"/>
          <w:color w:val="000000"/>
          <w:sz w:val="22"/>
          <w:szCs w:val="22"/>
        </w:rPr>
        <w:t>(Hgg.) 1</w:t>
      </w:r>
      <w:r w:rsidRPr="000A0452">
        <w:rPr>
          <w:rFonts w:ascii="Times New Roman" w:hAnsi="Times New Roman" w:cs="Times New Roman"/>
          <w:color w:val="000000"/>
          <w:sz w:val="22"/>
          <w:szCs w:val="22"/>
        </w:rPr>
        <w:t>996, 301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338.</w:t>
      </w:r>
    </w:p>
    <w:p w:rsidR="009119A4" w:rsidRPr="000A0452" w:rsidRDefault="00313FC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Hölkeskamp 198</w:t>
      </w:r>
      <w:r w:rsidR="009119A4" w:rsidRPr="000A0452">
        <w:rPr>
          <w:rFonts w:ascii="Times New Roman" w:hAnsi="Times New Roman" w:cs="Times New Roman"/>
          <w:color w:val="000000"/>
          <w:sz w:val="22"/>
          <w:szCs w:val="22"/>
        </w:rPr>
        <w:t xml:space="preserve">7 = </w:t>
      </w:r>
      <w:r w:rsidR="009119A4" w:rsidRPr="000A0452">
        <w:rPr>
          <w:rFonts w:ascii="Times New Roman" w:hAnsi="Times New Roman" w:cs="Times New Roman"/>
          <w:smallCaps/>
          <w:color w:val="000000"/>
          <w:sz w:val="22"/>
          <w:szCs w:val="22"/>
        </w:rPr>
        <w:t>K.-</w:t>
      </w:r>
      <w:r w:rsidR="00471A1B">
        <w:rPr>
          <w:rFonts w:ascii="Times New Roman" w:hAnsi="Times New Roman" w:cs="Times New Roman"/>
          <w:smallCaps/>
          <w:color w:val="000000"/>
          <w:sz w:val="22"/>
          <w:szCs w:val="22"/>
        </w:rPr>
        <w:t>J. </w:t>
      </w:r>
      <w:r w:rsidR="009119A4" w:rsidRPr="000A0452">
        <w:rPr>
          <w:rFonts w:ascii="Times New Roman" w:hAnsi="Times New Roman" w:cs="Times New Roman"/>
          <w:smallCaps/>
          <w:color w:val="000000"/>
          <w:sz w:val="22"/>
          <w:szCs w:val="22"/>
        </w:rPr>
        <w:t>Hölkeskamp</w:t>
      </w:r>
      <w:r w:rsidR="009119A4" w:rsidRPr="000A0452">
        <w:rPr>
          <w:rFonts w:ascii="Times New Roman" w:hAnsi="Times New Roman" w:cs="Times New Roman"/>
          <w:color w:val="000000"/>
          <w:sz w:val="22"/>
          <w:szCs w:val="22"/>
        </w:rPr>
        <w:t>, Die Entstehung der Nobilität. Studien zur sozialen und politischen Geschichte der Römischen Republik im 4. Jhdt. v.</w:t>
      </w:r>
      <w:r w:rsidR="00CD54F1" w:rsidRPr="00CD54F1">
        <w:rPr>
          <w:rFonts w:ascii="Times New Roman" w:hAnsi="Times New Roman" w:cs="Times New Roman"/>
          <w:smallCaps/>
          <w:color w:val="000000"/>
          <w:sz w:val="22"/>
          <w:szCs w:val="22"/>
        </w:rPr>
        <w:t> </w:t>
      </w:r>
      <w:r w:rsidR="009119A4" w:rsidRPr="000A0452">
        <w:rPr>
          <w:rFonts w:ascii="Times New Roman" w:hAnsi="Times New Roman" w:cs="Times New Roman"/>
          <w:color w:val="000000"/>
          <w:sz w:val="22"/>
          <w:szCs w:val="22"/>
        </w:rPr>
        <w:t>Chr., Stuttgart 1987.</w:t>
      </w:r>
    </w:p>
    <w:p w:rsidR="00674A8C" w:rsidRPr="000A0452" w:rsidRDefault="00674A8C" w:rsidP="00674A8C">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Hölkeskamp (Hg.) 2004 = </w:t>
      </w:r>
      <w:r w:rsidRPr="000A0452">
        <w:rPr>
          <w:rFonts w:ascii="Times New Roman" w:hAnsi="Times New Roman" w:cs="Times New Roman"/>
          <w:smallCaps/>
          <w:color w:val="000000"/>
          <w:sz w:val="22"/>
          <w:szCs w:val="22"/>
        </w:rPr>
        <w:t>K.-</w:t>
      </w:r>
      <w:r w:rsidR="00471A1B">
        <w:rPr>
          <w:rFonts w:ascii="Times New Roman" w:hAnsi="Times New Roman" w:cs="Times New Roman"/>
          <w:smallCaps/>
          <w:color w:val="000000"/>
          <w:sz w:val="22"/>
          <w:szCs w:val="22"/>
        </w:rPr>
        <w:t>J. </w:t>
      </w:r>
      <w:r w:rsidRPr="000A0452">
        <w:rPr>
          <w:rFonts w:ascii="Times New Roman" w:hAnsi="Times New Roman" w:cs="Times New Roman"/>
          <w:smallCaps/>
          <w:color w:val="000000"/>
          <w:sz w:val="22"/>
          <w:szCs w:val="22"/>
        </w:rPr>
        <w:t>Hölkeskamp</w:t>
      </w:r>
      <w:r w:rsidRPr="000A0452">
        <w:rPr>
          <w:rFonts w:ascii="Times New Roman" w:hAnsi="Times New Roman" w:cs="Times New Roman"/>
          <w:color w:val="000000"/>
          <w:sz w:val="22"/>
          <w:szCs w:val="22"/>
        </w:rPr>
        <w:t xml:space="preserve"> (Hg.), </w:t>
      </w:r>
      <w:r w:rsidRPr="00475C6E">
        <w:rPr>
          <w:rFonts w:ascii="Times New Roman" w:hAnsi="Times New Roman" w:cs="Times New Roman"/>
          <w:i/>
          <w:iCs/>
          <w:color w:val="000000"/>
          <w:sz w:val="22"/>
          <w:szCs w:val="22"/>
          <w:lang w:val="la-Latn"/>
        </w:rPr>
        <w:t>Senatus populusque romanus</w:t>
      </w:r>
      <w:r w:rsidRPr="000A0452">
        <w:rPr>
          <w:rFonts w:ascii="Times New Roman" w:hAnsi="Times New Roman" w:cs="Times New Roman"/>
          <w:color w:val="000000"/>
          <w:sz w:val="22"/>
          <w:szCs w:val="22"/>
        </w:rPr>
        <w:t>. Die politische Kultur der Republik – Dimensionen und Deutungen, Stuttgart 2004.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Hölkeskamp u. Stein-Hölkeskamp (Hgg.) 2006 = </w:t>
      </w:r>
      <w:r w:rsidRPr="000A0452">
        <w:rPr>
          <w:rFonts w:ascii="Times New Roman" w:hAnsi="Times New Roman" w:cs="Times New Roman"/>
          <w:smallCaps/>
          <w:color w:val="000000"/>
          <w:sz w:val="22"/>
          <w:szCs w:val="22"/>
        </w:rPr>
        <w:t>K.-</w:t>
      </w:r>
      <w:r w:rsidR="00471A1B">
        <w:rPr>
          <w:rFonts w:ascii="Times New Roman" w:hAnsi="Times New Roman" w:cs="Times New Roman"/>
          <w:smallCaps/>
          <w:color w:val="000000"/>
          <w:sz w:val="22"/>
          <w:szCs w:val="22"/>
        </w:rPr>
        <w:t>J. </w:t>
      </w:r>
      <w:r w:rsidRPr="000A0452">
        <w:rPr>
          <w:rFonts w:ascii="Times New Roman" w:hAnsi="Times New Roman" w:cs="Times New Roman"/>
          <w:smallCaps/>
          <w:color w:val="000000"/>
          <w:sz w:val="22"/>
          <w:szCs w:val="22"/>
        </w:rPr>
        <w:t>Hölkeskamp</w:t>
      </w:r>
      <w:r w:rsidRPr="000A0452">
        <w:rPr>
          <w:rFonts w:ascii="Times New Roman" w:hAnsi="Times New Roman" w:cs="Times New Roman"/>
          <w:color w:val="000000"/>
          <w:sz w:val="22"/>
          <w:szCs w:val="22"/>
        </w:rPr>
        <w:t xml:space="preserve"> u. </w:t>
      </w:r>
      <w:r w:rsidR="00471A1B">
        <w:rPr>
          <w:rFonts w:ascii="Times New Roman" w:hAnsi="Times New Roman" w:cs="Times New Roman"/>
          <w:smallCaps/>
          <w:color w:val="000000"/>
          <w:sz w:val="22"/>
          <w:szCs w:val="22"/>
        </w:rPr>
        <w:t>E. </w:t>
      </w:r>
      <w:r w:rsidRPr="000A0452">
        <w:rPr>
          <w:rFonts w:ascii="Times New Roman" w:hAnsi="Times New Roman" w:cs="Times New Roman"/>
          <w:smallCaps/>
          <w:color w:val="000000"/>
          <w:sz w:val="22"/>
          <w:szCs w:val="22"/>
        </w:rPr>
        <w:t>Stein-Hölkeskamp</w:t>
      </w:r>
      <w:r w:rsidRPr="000A0452">
        <w:rPr>
          <w:rFonts w:ascii="Times New Roman" w:hAnsi="Times New Roman" w:cs="Times New Roman"/>
          <w:color w:val="000000"/>
          <w:sz w:val="22"/>
          <w:szCs w:val="22"/>
        </w:rPr>
        <w:t xml:space="preserve"> (Hgg.), Erinnerungsorte der Antike: Die römische Welt, München 2006.</w:t>
      </w:r>
    </w:p>
    <w:p w:rsidR="005779C0" w:rsidRPr="000A0452" w:rsidRDefault="005779C0"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Hölkeskamp </w:t>
      </w:r>
      <w:r w:rsidR="00290047">
        <w:rPr>
          <w:rFonts w:ascii="Times New Roman" w:hAnsi="Times New Roman" w:cs="Times New Roman"/>
          <w:sz w:val="22"/>
          <w:szCs w:val="22"/>
        </w:rPr>
        <w:t>u. a.</w:t>
      </w:r>
      <w:r w:rsidRPr="000A0452">
        <w:rPr>
          <w:rFonts w:ascii="Times New Roman" w:hAnsi="Times New Roman" w:cs="Times New Roman"/>
          <w:sz w:val="22"/>
          <w:szCs w:val="22"/>
        </w:rPr>
        <w:t xml:space="preserve"> (Hgg.) 2003 = </w:t>
      </w:r>
      <w:r w:rsidRPr="000A0452">
        <w:rPr>
          <w:rFonts w:ascii="Times New Roman" w:hAnsi="Times New Roman" w:cs="Times New Roman"/>
          <w:smallCaps/>
          <w:sz w:val="22"/>
          <w:szCs w:val="22"/>
        </w:rPr>
        <w:t>K.-</w:t>
      </w:r>
      <w:r w:rsidR="00471A1B">
        <w:rPr>
          <w:rFonts w:ascii="Times New Roman" w:hAnsi="Times New Roman" w:cs="Times New Roman"/>
          <w:smallCaps/>
          <w:sz w:val="22"/>
          <w:szCs w:val="22"/>
        </w:rPr>
        <w:t>J. </w:t>
      </w:r>
      <w:r w:rsidRPr="000A0452">
        <w:rPr>
          <w:rFonts w:ascii="Times New Roman" w:hAnsi="Times New Roman" w:cs="Times New Roman"/>
          <w:smallCaps/>
          <w:sz w:val="22"/>
          <w:szCs w:val="22"/>
        </w:rPr>
        <w:t>Hölkeskamp</w:t>
      </w:r>
      <w:r w:rsidRPr="000A0452">
        <w:rPr>
          <w:rFonts w:ascii="Times New Roman" w:hAnsi="Times New Roman" w:cs="Times New Roman"/>
          <w:sz w:val="22"/>
          <w:szCs w:val="22"/>
        </w:rPr>
        <w:t xml:space="preserve"> </w:t>
      </w:r>
      <w:r w:rsidR="00290047">
        <w:rPr>
          <w:rFonts w:ascii="Times New Roman" w:hAnsi="Times New Roman" w:cs="Times New Roman"/>
          <w:sz w:val="22"/>
          <w:szCs w:val="22"/>
        </w:rPr>
        <w:t>u. a.</w:t>
      </w:r>
      <w:r w:rsidRPr="000A0452">
        <w:rPr>
          <w:rFonts w:ascii="Times New Roman" w:hAnsi="Times New Roman" w:cs="Times New Roman"/>
          <w:sz w:val="22"/>
          <w:szCs w:val="22"/>
        </w:rPr>
        <w:t xml:space="preserve"> (Hgg.), Sinn (in) der Antike. Orientierungssysteme, Leitbilder und Wertkonzepte im Altertum, Mainz 2003.</w:t>
      </w:r>
    </w:p>
    <w:p w:rsidR="009119A4" w:rsidRPr="000A0452" w:rsidRDefault="00471A1B"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F. </w:t>
      </w:r>
      <w:r w:rsidR="009119A4" w:rsidRPr="000A0452">
        <w:rPr>
          <w:rFonts w:ascii="Times New Roman" w:hAnsi="Times New Roman" w:cs="Times New Roman"/>
          <w:color w:val="000000"/>
          <w:sz w:val="22"/>
          <w:szCs w:val="22"/>
        </w:rPr>
        <w:t xml:space="preserve">Hölscher 2006 = </w:t>
      </w:r>
      <w:r>
        <w:rPr>
          <w:rFonts w:ascii="Times New Roman" w:hAnsi="Times New Roman" w:cs="Times New Roman"/>
          <w:smallCaps/>
          <w:color w:val="000000"/>
          <w:sz w:val="22"/>
          <w:szCs w:val="22"/>
        </w:rPr>
        <w:t>F. </w:t>
      </w:r>
      <w:r w:rsidR="009119A4" w:rsidRPr="000A0452">
        <w:rPr>
          <w:rFonts w:ascii="Times New Roman" w:hAnsi="Times New Roman" w:cs="Times New Roman"/>
          <w:smallCaps/>
          <w:color w:val="000000"/>
          <w:sz w:val="22"/>
          <w:szCs w:val="22"/>
        </w:rPr>
        <w:t>Hölscher</w:t>
      </w:r>
      <w:r w:rsidR="009119A4" w:rsidRPr="000A0452">
        <w:rPr>
          <w:rFonts w:ascii="Times New Roman" w:hAnsi="Times New Roman" w:cs="Times New Roman"/>
          <w:color w:val="000000"/>
          <w:sz w:val="22"/>
          <w:szCs w:val="22"/>
        </w:rPr>
        <w:t>, Das Capitol – das Haupt der Welt, in: Hölkeskamp u. Stein-Hölkeskamp</w:t>
      </w:r>
      <w:r w:rsidR="00F375A0" w:rsidRPr="000A0452">
        <w:rPr>
          <w:rFonts w:ascii="Times New Roman" w:hAnsi="Times New Roman" w:cs="Times New Roman"/>
          <w:color w:val="000000"/>
          <w:sz w:val="22"/>
          <w:szCs w:val="22"/>
        </w:rPr>
        <w:t xml:space="preserve"> (Hgg.) </w:t>
      </w:r>
      <w:r w:rsidR="009119A4" w:rsidRPr="000A0452">
        <w:rPr>
          <w:rFonts w:ascii="Times New Roman" w:hAnsi="Times New Roman" w:cs="Times New Roman"/>
          <w:color w:val="000000"/>
          <w:sz w:val="22"/>
          <w:szCs w:val="22"/>
        </w:rPr>
        <w:t>2006, 75</w:t>
      </w:r>
      <w:r w:rsidR="00754F64">
        <w:rPr>
          <w:rFonts w:ascii="Times New Roman" w:hAnsi="Times New Roman" w:cs="Times New Roman"/>
          <w:color w:val="000000"/>
          <w:sz w:val="22"/>
          <w:szCs w:val="22"/>
        </w:rPr>
        <w:t>–</w:t>
      </w:r>
      <w:r w:rsidR="009119A4" w:rsidRPr="000A0452">
        <w:rPr>
          <w:rFonts w:ascii="Times New Roman" w:hAnsi="Times New Roman" w:cs="Times New Roman"/>
          <w:color w:val="000000"/>
          <w:sz w:val="22"/>
          <w:szCs w:val="22"/>
        </w:rPr>
        <w:t>99.</w:t>
      </w:r>
    </w:p>
    <w:p w:rsidR="009119A4" w:rsidRPr="000A0452" w:rsidRDefault="00471A1B"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L. </w:t>
      </w:r>
      <w:r w:rsidR="009119A4" w:rsidRPr="000A0452">
        <w:rPr>
          <w:rFonts w:ascii="Times New Roman" w:hAnsi="Times New Roman" w:cs="Times New Roman"/>
          <w:color w:val="000000"/>
          <w:sz w:val="22"/>
          <w:szCs w:val="22"/>
        </w:rPr>
        <w:t xml:space="preserve">Hölscher 1984 = </w:t>
      </w:r>
      <w:r>
        <w:rPr>
          <w:rFonts w:ascii="Times New Roman" w:hAnsi="Times New Roman" w:cs="Times New Roman"/>
          <w:smallCaps/>
          <w:color w:val="000000"/>
          <w:sz w:val="22"/>
          <w:szCs w:val="22"/>
        </w:rPr>
        <w:t>L. </w:t>
      </w:r>
      <w:r w:rsidR="009119A4" w:rsidRPr="000A0452">
        <w:rPr>
          <w:rFonts w:ascii="Times New Roman" w:hAnsi="Times New Roman" w:cs="Times New Roman"/>
          <w:smallCaps/>
          <w:color w:val="000000"/>
          <w:sz w:val="22"/>
          <w:szCs w:val="22"/>
        </w:rPr>
        <w:t>Hölscher</w:t>
      </w:r>
      <w:r w:rsidR="009119A4" w:rsidRPr="000A0452">
        <w:rPr>
          <w:rFonts w:ascii="Times New Roman" w:hAnsi="Times New Roman" w:cs="Times New Roman"/>
          <w:color w:val="000000"/>
          <w:sz w:val="22"/>
          <w:szCs w:val="22"/>
        </w:rPr>
        <w:t>, Art. Öffentlichkeit, in: HWdP 6 (1984), 1134</w:t>
      </w:r>
      <w:r w:rsidR="00754F64">
        <w:rPr>
          <w:rFonts w:ascii="Times New Roman" w:hAnsi="Times New Roman" w:cs="Times New Roman"/>
          <w:color w:val="000000"/>
          <w:sz w:val="22"/>
          <w:szCs w:val="22"/>
        </w:rPr>
        <w:t>–</w:t>
      </w:r>
      <w:r w:rsidR="009119A4" w:rsidRPr="000A0452">
        <w:rPr>
          <w:rFonts w:ascii="Times New Roman" w:hAnsi="Times New Roman" w:cs="Times New Roman"/>
          <w:color w:val="000000"/>
          <w:sz w:val="22"/>
          <w:szCs w:val="22"/>
        </w:rPr>
        <w:t>1142.</w:t>
      </w:r>
    </w:p>
    <w:p w:rsidR="009119A4" w:rsidRPr="000A0452" w:rsidRDefault="00471A1B"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L. </w:t>
      </w:r>
      <w:r w:rsidR="009119A4" w:rsidRPr="000A0452">
        <w:rPr>
          <w:rFonts w:ascii="Times New Roman" w:hAnsi="Times New Roman" w:cs="Times New Roman"/>
          <w:color w:val="000000"/>
          <w:sz w:val="22"/>
          <w:szCs w:val="22"/>
        </w:rPr>
        <w:t xml:space="preserve">Hölscher 1978 = </w:t>
      </w:r>
      <w:r>
        <w:rPr>
          <w:rFonts w:ascii="Times New Roman" w:hAnsi="Times New Roman" w:cs="Times New Roman"/>
          <w:smallCaps/>
          <w:color w:val="000000"/>
          <w:sz w:val="22"/>
          <w:szCs w:val="22"/>
        </w:rPr>
        <w:t>L. </w:t>
      </w:r>
      <w:r w:rsidR="009119A4" w:rsidRPr="000A0452">
        <w:rPr>
          <w:rFonts w:ascii="Times New Roman" w:hAnsi="Times New Roman" w:cs="Times New Roman"/>
          <w:smallCaps/>
          <w:color w:val="000000"/>
          <w:sz w:val="22"/>
          <w:szCs w:val="22"/>
        </w:rPr>
        <w:t>Hölscher</w:t>
      </w:r>
      <w:r w:rsidR="009119A4" w:rsidRPr="000A0452">
        <w:rPr>
          <w:rFonts w:ascii="Times New Roman" w:hAnsi="Times New Roman" w:cs="Times New Roman"/>
          <w:color w:val="000000"/>
          <w:sz w:val="22"/>
          <w:szCs w:val="22"/>
        </w:rPr>
        <w:t>, Art. Öffentlichkeit, in: GG 4 (1978), 413</w:t>
      </w:r>
      <w:r w:rsidR="00754F64">
        <w:rPr>
          <w:rFonts w:ascii="Times New Roman" w:hAnsi="Times New Roman" w:cs="Times New Roman"/>
          <w:color w:val="000000"/>
          <w:sz w:val="22"/>
          <w:szCs w:val="22"/>
        </w:rPr>
        <w:t>–</w:t>
      </w:r>
      <w:r w:rsidR="009119A4" w:rsidRPr="000A0452">
        <w:rPr>
          <w:rFonts w:ascii="Times New Roman" w:hAnsi="Times New Roman" w:cs="Times New Roman"/>
          <w:color w:val="000000"/>
          <w:sz w:val="22"/>
          <w:szCs w:val="22"/>
        </w:rPr>
        <w:t>467.</w:t>
      </w:r>
    </w:p>
    <w:p w:rsidR="009119A4" w:rsidRPr="000A0452" w:rsidRDefault="00471A1B"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T. </w:t>
      </w:r>
      <w:r w:rsidR="009119A4" w:rsidRPr="000A0452">
        <w:rPr>
          <w:rFonts w:ascii="Times New Roman" w:hAnsi="Times New Roman" w:cs="Times New Roman"/>
          <w:color w:val="000000"/>
          <w:sz w:val="22"/>
          <w:szCs w:val="22"/>
        </w:rPr>
        <w:t xml:space="preserve">Hölscher 2004 = </w:t>
      </w:r>
      <w:r>
        <w:rPr>
          <w:rFonts w:ascii="Times New Roman" w:hAnsi="Times New Roman" w:cs="Times New Roman"/>
          <w:smallCaps/>
          <w:color w:val="000000"/>
          <w:sz w:val="22"/>
          <w:szCs w:val="22"/>
        </w:rPr>
        <w:t>T. </w:t>
      </w:r>
      <w:r w:rsidR="009119A4" w:rsidRPr="000A0452">
        <w:rPr>
          <w:rFonts w:ascii="Times New Roman" w:hAnsi="Times New Roman" w:cs="Times New Roman"/>
          <w:smallCaps/>
          <w:color w:val="000000"/>
          <w:sz w:val="22"/>
          <w:szCs w:val="22"/>
        </w:rPr>
        <w:t>Hölscher</w:t>
      </w:r>
      <w:r w:rsidR="009119A4" w:rsidRPr="000A0452">
        <w:rPr>
          <w:rFonts w:ascii="Times New Roman" w:hAnsi="Times New Roman" w:cs="Times New Roman"/>
          <w:color w:val="000000"/>
          <w:sz w:val="22"/>
          <w:szCs w:val="22"/>
        </w:rPr>
        <w:t>, Provokation und Transgression als politischer Habitus in der späten römischen Republik, in: MDAI</w:t>
      </w:r>
      <w:r w:rsidR="00F375A0" w:rsidRPr="000A0452">
        <w:rPr>
          <w:rFonts w:ascii="Times New Roman" w:hAnsi="Times New Roman" w:cs="Times New Roman"/>
          <w:color w:val="000000"/>
          <w:sz w:val="22"/>
          <w:szCs w:val="22"/>
        </w:rPr>
        <w:t>(</w:t>
      </w:r>
      <w:r w:rsidR="009119A4" w:rsidRPr="000A0452">
        <w:rPr>
          <w:rFonts w:ascii="Times New Roman" w:hAnsi="Times New Roman" w:cs="Times New Roman"/>
          <w:color w:val="000000"/>
          <w:sz w:val="22"/>
          <w:szCs w:val="22"/>
        </w:rPr>
        <w:t>R</w:t>
      </w:r>
      <w:r w:rsidR="00F375A0" w:rsidRPr="000A0452">
        <w:rPr>
          <w:rFonts w:ascii="Times New Roman" w:hAnsi="Times New Roman" w:cs="Times New Roman"/>
          <w:color w:val="000000"/>
          <w:sz w:val="22"/>
          <w:szCs w:val="22"/>
        </w:rPr>
        <w:t>)</w:t>
      </w:r>
      <w:r w:rsidR="009119A4" w:rsidRPr="000A0452">
        <w:rPr>
          <w:rFonts w:ascii="Times New Roman" w:hAnsi="Times New Roman" w:cs="Times New Roman"/>
          <w:color w:val="000000"/>
          <w:sz w:val="22"/>
          <w:szCs w:val="22"/>
        </w:rPr>
        <w:t xml:space="preserve"> 111 (2004), 83</w:t>
      </w:r>
      <w:r w:rsidR="00754F64">
        <w:rPr>
          <w:rFonts w:ascii="Times New Roman" w:hAnsi="Times New Roman" w:cs="Times New Roman"/>
          <w:color w:val="000000"/>
          <w:sz w:val="22"/>
          <w:szCs w:val="22"/>
        </w:rPr>
        <w:t>–</w:t>
      </w:r>
      <w:r w:rsidR="009119A4" w:rsidRPr="000A0452">
        <w:rPr>
          <w:rFonts w:ascii="Times New Roman" w:hAnsi="Times New Roman" w:cs="Times New Roman"/>
          <w:color w:val="000000"/>
          <w:sz w:val="22"/>
          <w:szCs w:val="22"/>
        </w:rPr>
        <w:t>104.</w:t>
      </w:r>
    </w:p>
    <w:p w:rsidR="009119A4" w:rsidRPr="000A0452" w:rsidRDefault="00471A1B"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T. </w:t>
      </w:r>
      <w:r w:rsidR="009119A4" w:rsidRPr="000A0452">
        <w:rPr>
          <w:rFonts w:ascii="Times New Roman" w:hAnsi="Times New Roman" w:cs="Times New Roman"/>
          <w:color w:val="000000"/>
          <w:sz w:val="22"/>
          <w:szCs w:val="22"/>
        </w:rPr>
        <w:t xml:space="preserve">Hölscher 2001 = </w:t>
      </w:r>
      <w:r>
        <w:rPr>
          <w:rFonts w:ascii="Times New Roman" w:hAnsi="Times New Roman" w:cs="Times New Roman"/>
          <w:smallCaps/>
          <w:color w:val="000000"/>
          <w:sz w:val="22"/>
          <w:szCs w:val="22"/>
        </w:rPr>
        <w:t>T. </w:t>
      </w:r>
      <w:r w:rsidR="009119A4" w:rsidRPr="000A0452">
        <w:rPr>
          <w:rFonts w:ascii="Times New Roman" w:hAnsi="Times New Roman" w:cs="Times New Roman"/>
          <w:smallCaps/>
          <w:color w:val="000000"/>
          <w:sz w:val="22"/>
          <w:szCs w:val="22"/>
        </w:rPr>
        <w:t>Hölscher</w:t>
      </w:r>
      <w:r w:rsidR="009119A4" w:rsidRPr="000A0452">
        <w:rPr>
          <w:rFonts w:ascii="Times New Roman" w:hAnsi="Times New Roman" w:cs="Times New Roman"/>
          <w:color w:val="000000"/>
          <w:sz w:val="22"/>
          <w:szCs w:val="22"/>
        </w:rPr>
        <w:t>, Die Alten vor Augen. Politische Denkmäler und öffentliches Gedächtnis im republikanischen Rom, in:</w:t>
      </w:r>
      <w:r w:rsidR="009119A4" w:rsidRPr="000A0452">
        <w:rPr>
          <w:rFonts w:ascii="Times New Roman" w:hAnsi="Times New Roman" w:cs="Times New Roman"/>
          <w:smallCaps/>
          <w:color w:val="000000"/>
          <w:sz w:val="22"/>
          <w:szCs w:val="22"/>
        </w:rPr>
        <w:t xml:space="preserve"> </w:t>
      </w:r>
      <w:r w:rsidR="009119A4" w:rsidRPr="000A0452">
        <w:rPr>
          <w:rFonts w:ascii="Times New Roman" w:hAnsi="Times New Roman" w:cs="Times New Roman"/>
          <w:color w:val="000000"/>
          <w:sz w:val="22"/>
          <w:szCs w:val="22"/>
        </w:rPr>
        <w:t>Melville</w:t>
      </w:r>
      <w:r w:rsidR="00F375A0" w:rsidRPr="000A0452">
        <w:rPr>
          <w:rFonts w:ascii="Times New Roman" w:hAnsi="Times New Roman" w:cs="Times New Roman"/>
          <w:color w:val="000000"/>
          <w:sz w:val="22"/>
          <w:szCs w:val="22"/>
        </w:rPr>
        <w:t xml:space="preserve"> (Hg.)</w:t>
      </w:r>
      <w:r w:rsidR="009119A4" w:rsidRPr="000A0452">
        <w:rPr>
          <w:rFonts w:ascii="Times New Roman" w:hAnsi="Times New Roman" w:cs="Times New Roman"/>
          <w:color w:val="000000"/>
          <w:sz w:val="22"/>
          <w:szCs w:val="22"/>
        </w:rPr>
        <w:t xml:space="preserve"> 2001, 183</w:t>
      </w:r>
      <w:r w:rsidR="00754F64">
        <w:rPr>
          <w:rFonts w:ascii="Times New Roman" w:hAnsi="Times New Roman" w:cs="Times New Roman"/>
          <w:color w:val="000000"/>
          <w:sz w:val="22"/>
          <w:szCs w:val="22"/>
        </w:rPr>
        <w:t>–</w:t>
      </w:r>
      <w:r w:rsidR="009119A4" w:rsidRPr="000A0452">
        <w:rPr>
          <w:rFonts w:ascii="Times New Roman" w:hAnsi="Times New Roman" w:cs="Times New Roman"/>
          <w:color w:val="000000"/>
          <w:sz w:val="22"/>
          <w:szCs w:val="22"/>
        </w:rPr>
        <w:t>211.</w:t>
      </w:r>
    </w:p>
    <w:p w:rsidR="009119A4" w:rsidRPr="000A0452" w:rsidRDefault="00471A1B"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T. </w:t>
      </w:r>
      <w:r w:rsidR="009119A4" w:rsidRPr="000A0452">
        <w:rPr>
          <w:rFonts w:ascii="Times New Roman" w:hAnsi="Times New Roman" w:cs="Times New Roman"/>
          <w:color w:val="000000"/>
          <w:sz w:val="22"/>
          <w:szCs w:val="22"/>
        </w:rPr>
        <w:t xml:space="preserve">Hölscher 1994 = </w:t>
      </w:r>
      <w:r>
        <w:rPr>
          <w:rFonts w:ascii="Times New Roman" w:hAnsi="Times New Roman" w:cs="Times New Roman"/>
          <w:smallCaps/>
          <w:color w:val="000000"/>
          <w:sz w:val="22"/>
          <w:szCs w:val="22"/>
        </w:rPr>
        <w:t>T. </w:t>
      </w:r>
      <w:r w:rsidR="009119A4" w:rsidRPr="000A0452">
        <w:rPr>
          <w:rFonts w:ascii="Times New Roman" w:hAnsi="Times New Roman" w:cs="Times New Roman"/>
          <w:smallCaps/>
          <w:color w:val="000000"/>
          <w:sz w:val="22"/>
          <w:szCs w:val="22"/>
        </w:rPr>
        <w:t>Hölscher</w:t>
      </w:r>
      <w:r w:rsidR="009119A4" w:rsidRPr="000A0452">
        <w:rPr>
          <w:rFonts w:ascii="Times New Roman" w:hAnsi="Times New Roman" w:cs="Times New Roman"/>
          <w:color w:val="000000"/>
          <w:sz w:val="22"/>
          <w:szCs w:val="22"/>
        </w:rPr>
        <w:t>, Hellenistische Kunst und römische Aristokratie, in: Hellenkemper Salies</w:t>
      </w:r>
      <w:r w:rsidR="00F375A0" w:rsidRPr="000A0452">
        <w:rPr>
          <w:rFonts w:ascii="Times New Roman" w:hAnsi="Times New Roman" w:cs="Times New Roman"/>
          <w:color w:val="000000"/>
          <w:sz w:val="22"/>
          <w:szCs w:val="22"/>
        </w:rPr>
        <w:t xml:space="preserve"> </w:t>
      </w:r>
      <w:r w:rsidR="00290047">
        <w:rPr>
          <w:rFonts w:ascii="Times New Roman" w:hAnsi="Times New Roman" w:cs="Times New Roman"/>
          <w:color w:val="000000"/>
          <w:sz w:val="22"/>
          <w:szCs w:val="22"/>
        </w:rPr>
        <w:t>u. a.</w:t>
      </w:r>
      <w:r w:rsidR="00F375A0" w:rsidRPr="000A0452">
        <w:rPr>
          <w:rFonts w:ascii="Times New Roman" w:hAnsi="Times New Roman" w:cs="Times New Roman"/>
          <w:color w:val="000000"/>
          <w:sz w:val="22"/>
          <w:szCs w:val="22"/>
        </w:rPr>
        <w:t xml:space="preserve"> (Hgg.) </w:t>
      </w:r>
      <w:r w:rsidR="009119A4" w:rsidRPr="000A0452">
        <w:rPr>
          <w:rFonts w:ascii="Times New Roman" w:hAnsi="Times New Roman" w:cs="Times New Roman"/>
          <w:color w:val="000000"/>
          <w:sz w:val="22"/>
          <w:szCs w:val="22"/>
        </w:rPr>
        <w:t>1994, 875</w:t>
      </w:r>
      <w:r w:rsidR="00754F64">
        <w:rPr>
          <w:rFonts w:ascii="Times New Roman" w:hAnsi="Times New Roman" w:cs="Times New Roman"/>
          <w:color w:val="000000"/>
          <w:sz w:val="22"/>
          <w:szCs w:val="22"/>
        </w:rPr>
        <w:t>–</w:t>
      </w:r>
      <w:r w:rsidR="009119A4" w:rsidRPr="000A0452">
        <w:rPr>
          <w:rFonts w:ascii="Times New Roman" w:hAnsi="Times New Roman" w:cs="Times New Roman"/>
          <w:color w:val="000000"/>
          <w:sz w:val="22"/>
          <w:szCs w:val="22"/>
        </w:rPr>
        <w:t>888.</w:t>
      </w:r>
    </w:p>
    <w:p w:rsidR="009119A4" w:rsidRPr="000A0452" w:rsidRDefault="00471A1B"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T. </w:t>
      </w:r>
      <w:r w:rsidR="009119A4" w:rsidRPr="000A0452">
        <w:rPr>
          <w:rFonts w:ascii="Times New Roman" w:hAnsi="Times New Roman" w:cs="Times New Roman"/>
          <w:color w:val="000000"/>
          <w:sz w:val="22"/>
          <w:szCs w:val="22"/>
        </w:rPr>
        <w:t xml:space="preserve">Hölscher 1990 = </w:t>
      </w:r>
      <w:r>
        <w:rPr>
          <w:rFonts w:ascii="Times New Roman" w:hAnsi="Times New Roman" w:cs="Times New Roman"/>
          <w:smallCaps/>
          <w:color w:val="000000"/>
          <w:sz w:val="22"/>
          <w:szCs w:val="22"/>
        </w:rPr>
        <w:t>T. </w:t>
      </w:r>
      <w:r w:rsidR="009119A4" w:rsidRPr="000A0452">
        <w:rPr>
          <w:rFonts w:ascii="Times New Roman" w:hAnsi="Times New Roman" w:cs="Times New Roman"/>
          <w:smallCaps/>
          <w:color w:val="000000"/>
          <w:sz w:val="22"/>
          <w:szCs w:val="22"/>
        </w:rPr>
        <w:t>Hölscher</w:t>
      </w:r>
      <w:r w:rsidR="009119A4" w:rsidRPr="000A0452">
        <w:rPr>
          <w:rFonts w:ascii="Times New Roman" w:hAnsi="Times New Roman" w:cs="Times New Roman"/>
          <w:color w:val="000000"/>
          <w:sz w:val="22"/>
          <w:szCs w:val="22"/>
        </w:rPr>
        <w:t xml:space="preserve">, Römische </w:t>
      </w:r>
      <w:r w:rsidR="009119A4" w:rsidRPr="00A36351">
        <w:rPr>
          <w:rFonts w:ascii="Times New Roman" w:hAnsi="Times New Roman" w:cs="Times New Roman"/>
          <w:i/>
          <w:iCs/>
          <w:color w:val="000000"/>
          <w:sz w:val="22"/>
          <w:szCs w:val="22"/>
          <w:lang w:val="la-Latn"/>
        </w:rPr>
        <w:t>nobiles</w:t>
      </w:r>
      <w:r w:rsidR="009119A4" w:rsidRPr="000A0452">
        <w:rPr>
          <w:rFonts w:ascii="Times New Roman" w:hAnsi="Times New Roman" w:cs="Times New Roman"/>
          <w:color w:val="000000"/>
          <w:sz w:val="22"/>
          <w:szCs w:val="22"/>
        </w:rPr>
        <w:t xml:space="preserve"> und hellenistische Herrscher, in: Akten des XII</w:t>
      </w:r>
      <w:r>
        <w:rPr>
          <w:rFonts w:ascii="Times New Roman" w:hAnsi="Times New Roman" w:cs="Times New Roman"/>
          <w:color w:val="000000"/>
          <w:sz w:val="22"/>
          <w:szCs w:val="22"/>
        </w:rPr>
        <w:t>I. </w:t>
      </w:r>
      <w:r w:rsidR="009119A4" w:rsidRPr="000A0452">
        <w:rPr>
          <w:rFonts w:ascii="Times New Roman" w:hAnsi="Times New Roman" w:cs="Times New Roman"/>
          <w:color w:val="000000"/>
          <w:sz w:val="22"/>
          <w:szCs w:val="22"/>
        </w:rPr>
        <w:t>Internationalen Kongresses für Klassische Archäologie Berlin 1988, Mainz 1990, 73</w:t>
      </w:r>
      <w:r w:rsidR="00754F64">
        <w:rPr>
          <w:rFonts w:ascii="Times New Roman" w:hAnsi="Times New Roman" w:cs="Times New Roman"/>
          <w:color w:val="000000"/>
          <w:sz w:val="22"/>
          <w:szCs w:val="22"/>
        </w:rPr>
        <w:t>–</w:t>
      </w:r>
      <w:r w:rsidR="009119A4" w:rsidRPr="000A0452">
        <w:rPr>
          <w:rFonts w:ascii="Times New Roman" w:hAnsi="Times New Roman" w:cs="Times New Roman"/>
          <w:color w:val="000000"/>
          <w:sz w:val="22"/>
          <w:szCs w:val="22"/>
        </w:rPr>
        <w:t>84.</w:t>
      </w:r>
    </w:p>
    <w:p w:rsidR="00BE0E89" w:rsidRDefault="0077183B" w:rsidP="00BE0E89">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Holtzendorff 1859 = </w:t>
      </w:r>
      <w:r w:rsidR="00471A1B">
        <w:rPr>
          <w:rFonts w:ascii="Times New Roman" w:hAnsi="Times New Roman" w:cs="Times New Roman"/>
          <w:smallCaps/>
          <w:color w:val="000000"/>
          <w:sz w:val="22"/>
          <w:szCs w:val="22"/>
        </w:rPr>
        <w:t>F. </w:t>
      </w:r>
      <w:r w:rsidRPr="000A0452">
        <w:rPr>
          <w:rFonts w:ascii="Times New Roman" w:hAnsi="Times New Roman" w:cs="Times New Roman"/>
          <w:smallCaps/>
          <w:color w:val="000000"/>
          <w:sz w:val="22"/>
          <w:szCs w:val="22"/>
        </w:rPr>
        <w:t>v. Holtzendorff</w:t>
      </w:r>
      <w:r w:rsidRPr="000A0452">
        <w:rPr>
          <w:rFonts w:ascii="Times New Roman" w:hAnsi="Times New Roman" w:cs="Times New Roman"/>
          <w:color w:val="000000"/>
          <w:sz w:val="22"/>
          <w:szCs w:val="22"/>
        </w:rPr>
        <w:t>, Die Deportationsstrafe im römischen Alterthum hinsichtlich ihrer Entstehung und rechtsgeschichtlichen Entwickelung dargestellt, Leipzig 1859 (ND Aalen 1975).</w:t>
      </w:r>
    </w:p>
    <w:p w:rsidR="00BE0E89" w:rsidRPr="00BE0E89" w:rsidRDefault="00BE0E89"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sz w:val="22"/>
          <w:szCs w:val="22"/>
        </w:rPr>
        <w:t xml:space="preserve">Hoffmann 1959 = </w:t>
      </w:r>
      <w:r w:rsidR="00471A1B">
        <w:rPr>
          <w:rFonts w:ascii="Times New Roman" w:hAnsi="Times New Roman"/>
          <w:sz w:val="22"/>
          <w:szCs w:val="22"/>
        </w:rPr>
        <w:t>W. </w:t>
      </w:r>
      <w:r w:rsidRPr="00BE0E89">
        <w:rPr>
          <w:rFonts w:ascii="Times New Roman" w:hAnsi="Times New Roman"/>
          <w:smallCaps/>
          <w:sz w:val="22"/>
          <w:szCs w:val="22"/>
        </w:rPr>
        <w:t>Hoffmann</w:t>
      </w:r>
      <w:r w:rsidRPr="00BE0E89">
        <w:rPr>
          <w:rFonts w:ascii="Times New Roman" w:hAnsi="Times New Roman"/>
          <w:sz w:val="22"/>
          <w:szCs w:val="22"/>
        </w:rPr>
        <w:t>, Catilina und die Römische Revolution, in: Gymnasium 66 (1959), 459</w:t>
      </w:r>
      <w:r w:rsidR="00754F64">
        <w:rPr>
          <w:rFonts w:ascii="Times New Roman" w:hAnsi="Times New Roman"/>
          <w:sz w:val="22"/>
          <w:szCs w:val="22"/>
        </w:rPr>
        <w:t>–</w:t>
      </w:r>
      <w:r w:rsidRPr="00BE0E89">
        <w:rPr>
          <w:rFonts w:ascii="Times New Roman" w:hAnsi="Times New Roman"/>
          <w:sz w:val="22"/>
          <w:szCs w:val="22"/>
        </w:rPr>
        <w:t>477.</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Hofmann 1984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Hofmann</w:t>
      </w:r>
      <w:r w:rsidRPr="000A0452">
        <w:rPr>
          <w:rFonts w:ascii="Times New Roman" w:hAnsi="Times New Roman" w:cs="Times New Roman"/>
          <w:color w:val="000000"/>
          <w:sz w:val="22"/>
          <w:szCs w:val="22"/>
        </w:rPr>
        <w:t>, Art. öffentlich/privat, in: HWdP 6 (1984), 1131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1134.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Hohendahl 2000 = </w:t>
      </w:r>
      <w:r w:rsidRPr="000A0452">
        <w:rPr>
          <w:rFonts w:ascii="Times New Roman" w:hAnsi="Times New Roman" w:cs="Times New Roman"/>
          <w:smallCaps/>
          <w:color w:val="000000"/>
          <w:sz w:val="22"/>
          <w:szCs w:val="22"/>
        </w:rPr>
        <w:t>P.</w:t>
      </w:r>
      <w:r w:rsidR="007367C4">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U. </w:t>
      </w:r>
      <w:r w:rsidRPr="000A0452">
        <w:rPr>
          <w:rFonts w:ascii="Times New Roman" w:hAnsi="Times New Roman" w:cs="Times New Roman"/>
          <w:smallCaps/>
          <w:color w:val="000000"/>
          <w:sz w:val="22"/>
          <w:szCs w:val="22"/>
        </w:rPr>
        <w:t>Hohendahl</w:t>
      </w:r>
      <w:r w:rsidRPr="000A0452">
        <w:rPr>
          <w:rFonts w:ascii="Times New Roman" w:hAnsi="Times New Roman" w:cs="Times New Roman"/>
          <w:color w:val="000000"/>
          <w:sz w:val="22"/>
          <w:szCs w:val="22"/>
        </w:rPr>
        <w:t xml:space="preserve">, Öffentlichkeit – Geschichte eines kritischen Begriffs, Stuttgart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2000.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Hommel 1993 [1942]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Hommel</w:t>
      </w:r>
      <w:r w:rsidRPr="000A0452">
        <w:rPr>
          <w:rFonts w:ascii="Times New Roman" w:hAnsi="Times New Roman" w:cs="Times New Roman"/>
          <w:color w:val="000000"/>
          <w:sz w:val="22"/>
          <w:szCs w:val="22"/>
        </w:rPr>
        <w:t xml:space="preserve">, </w:t>
      </w:r>
      <w:r w:rsidRPr="00A36351">
        <w:rPr>
          <w:rFonts w:ascii="Times New Roman" w:hAnsi="Times New Roman" w:cs="Times New Roman"/>
          <w:i/>
          <w:iCs/>
          <w:color w:val="000000"/>
          <w:sz w:val="22"/>
          <w:szCs w:val="22"/>
          <w:lang w:val="la-Latn"/>
        </w:rPr>
        <w:t>Domina Roma</w:t>
      </w:r>
      <w:r w:rsidRPr="000A0452">
        <w:rPr>
          <w:rFonts w:ascii="Times New Roman" w:hAnsi="Times New Roman" w:cs="Times New Roman"/>
          <w:color w:val="000000"/>
          <w:sz w:val="22"/>
          <w:szCs w:val="22"/>
        </w:rPr>
        <w:t>, in: Kytzler</w:t>
      </w:r>
      <w:r w:rsidR="00F375A0" w:rsidRPr="000A0452">
        <w:rPr>
          <w:rFonts w:ascii="Times New Roman" w:hAnsi="Times New Roman" w:cs="Times New Roman"/>
          <w:color w:val="000000"/>
          <w:sz w:val="22"/>
          <w:szCs w:val="22"/>
        </w:rPr>
        <w:t xml:space="preserve"> (Hg.) </w:t>
      </w:r>
      <w:r w:rsidRPr="000A0452">
        <w:rPr>
          <w:rFonts w:ascii="Times New Roman" w:hAnsi="Times New Roman" w:cs="Times New Roman"/>
          <w:color w:val="000000"/>
          <w:sz w:val="22"/>
          <w:szCs w:val="22"/>
        </w:rPr>
        <w:t>1993, 31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71 (zuerst in: Die Antike 18 [1942], 127</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158).</w:t>
      </w:r>
    </w:p>
    <w:p w:rsidR="009119A4" w:rsidRPr="00A36351" w:rsidRDefault="009119A4" w:rsidP="006D533F">
      <w:pPr>
        <w:pStyle w:val="NurText"/>
        <w:spacing w:after="60"/>
        <w:ind w:left="567" w:hanging="567"/>
        <w:jc w:val="both"/>
        <w:rPr>
          <w:rFonts w:ascii="Times New Roman" w:hAnsi="Times New Roman" w:cs="Times New Roman"/>
          <w:color w:val="000000"/>
          <w:sz w:val="22"/>
          <w:szCs w:val="22"/>
          <w:lang w:val="en-GB"/>
        </w:rPr>
      </w:pPr>
      <w:r w:rsidRPr="00A36351">
        <w:rPr>
          <w:rFonts w:ascii="Times New Roman" w:hAnsi="Times New Roman" w:cs="Times New Roman"/>
          <w:color w:val="000000"/>
          <w:sz w:val="22"/>
          <w:szCs w:val="22"/>
          <w:lang w:val="en-GB"/>
        </w:rPr>
        <w:t xml:space="preserve">Hopkins (Hg.) 1983 = </w:t>
      </w:r>
      <w:r w:rsidR="00471A1B">
        <w:rPr>
          <w:rFonts w:ascii="Times New Roman" w:hAnsi="Times New Roman" w:cs="Times New Roman"/>
          <w:smallCaps/>
          <w:color w:val="000000"/>
          <w:sz w:val="22"/>
          <w:szCs w:val="22"/>
          <w:lang w:val="en-GB"/>
        </w:rPr>
        <w:t>K. </w:t>
      </w:r>
      <w:r w:rsidRPr="00A36351">
        <w:rPr>
          <w:rFonts w:ascii="Times New Roman" w:hAnsi="Times New Roman" w:cs="Times New Roman"/>
          <w:smallCaps/>
          <w:color w:val="000000"/>
          <w:sz w:val="22"/>
          <w:szCs w:val="22"/>
          <w:lang w:val="en-GB"/>
        </w:rPr>
        <w:t>Hopkins</w:t>
      </w:r>
      <w:r w:rsidRPr="00A36351">
        <w:rPr>
          <w:rFonts w:ascii="Times New Roman" w:hAnsi="Times New Roman" w:cs="Times New Roman"/>
          <w:color w:val="000000"/>
          <w:sz w:val="22"/>
          <w:szCs w:val="22"/>
          <w:lang w:val="en-GB"/>
        </w:rPr>
        <w:t xml:space="preserve"> (Hg.), Death and Renewal. </w:t>
      </w:r>
      <w:proofErr w:type="gramStart"/>
      <w:r w:rsidRPr="00A36351">
        <w:rPr>
          <w:rFonts w:ascii="Times New Roman" w:hAnsi="Times New Roman" w:cs="Times New Roman"/>
          <w:color w:val="000000"/>
          <w:sz w:val="22"/>
          <w:szCs w:val="22"/>
          <w:lang w:val="en-GB"/>
        </w:rPr>
        <w:t>Sociological Studi</w:t>
      </w:r>
      <w:r w:rsidR="00A36351">
        <w:rPr>
          <w:rFonts w:ascii="Times New Roman" w:hAnsi="Times New Roman" w:cs="Times New Roman"/>
          <w:color w:val="000000"/>
          <w:sz w:val="22"/>
          <w:szCs w:val="22"/>
          <w:lang w:val="en-GB"/>
        </w:rPr>
        <w:t>es in</w:t>
      </w:r>
      <w:r w:rsidR="006A17B0" w:rsidRPr="00A36351">
        <w:rPr>
          <w:rFonts w:ascii="Times New Roman" w:hAnsi="Times New Roman" w:cs="Times New Roman"/>
          <w:color w:val="000000"/>
          <w:sz w:val="22"/>
          <w:szCs w:val="22"/>
          <w:lang w:val="en-GB"/>
        </w:rPr>
        <w:t xml:space="preserve"> </w:t>
      </w:r>
      <w:r w:rsidRPr="00A36351">
        <w:rPr>
          <w:rFonts w:ascii="Times New Roman" w:hAnsi="Times New Roman" w:cs="Times New Roman"/>
          <w:color w:val="000000"/>
          <w:sz w:val="22"/>
          <w:szCs w:val="22"/>
          <w:lang w:val="en-GB"/>
        </w:rPr>
        <w:t>Roman History 2, Cambridge 1983.</w:t>
      </w:r>
      <w:proofErr w:type="gramEnd"/>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Hülsen 1899 = </w:t>
      </w:r>
      <w:r w:rsidR="00471A1B">
        <w:rPr>
          <w:rFonts w:ascii="Times New Roman" w:hAnsi="Times New Roman" w:cs="Times New Roman"/>
          <w:smallCaps/>
          <w:color w:val="000000"/>
          <w:sz w:val="22"/>
          <w:szCs w:val="22"/>
          <w:lang w:val="en-US"/>
        </w:rPr>
        <w:t>Chr. </w:t>
      </w:r>
      <w:r w:rsidRPr="00D709BD">
        <w:rPr>
          <w:rFonts w:ascii="Times New Roman" w:hAnsi="Times New Roman" w:cs="Times New Roman"/>
          <w:smallCaps/>
          <w:color w:val="000000"/>
          <w:sz w:val="22"/>
          <w:szCs w:val="22"/>
          <w:lang w:val="en-US"/>
        </w:rPr>
        <w:t>Hülsen</w:t>
      </w:r>
      <w:r w:rsidRPr="00D709BD">
        <w:rPr>
          <w:rFonts w:ascii="Times New Roman" w:hAnsi="Times New Roman" w:cs="Times New Roman"/>
          <w:color w:val="000000"/>
          <w:sz w:val="22"/>
          <w:szCs w:val="22"/>
          <w:lang w:val="en-US"/>
        </w:rPr>
        <w:t>, Art. Capitolium (1), in: RE 3</w:t>
      </w:r>
      <w:proofErr w:type="gramStart"/>
      <w:r w:rsidRPr="00D709BD">
        <w:rPr>
          <w:rFonts w:ascii="Times New Roman" w:hAnsi="Times New Roman" w:cs="Times New Roman"/>
          <w:color w:val="000000"/>
          <w:sz w:val="22"/>
          <w:szCs w:val="22"/>
          <w:lang w:val="en-US"/>
        </w:rPr>
        <w:t>,2</w:t>
      </w:r>
      <w:proofErr w:type="gramEnd"/>
      <w:r w:rsidRPr="00D709BD">
        <w:rPr>
          <w:rFonts w:ascii="Times New Roman" w:hAnsi="Times New Roman" w:cs="Times New Roman"/>
          <w:color w:val="000000"/>
          <w:sz w:val="22"/>
          <w:szCs w:val="22"/>
          <w:lang w:val="en-US"/>
        </w:rPr>
        <w:t xml:space="preserve"> (1899), 1531</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1538.</w:t>
      </w:r>
    </w:p>
    <w:p w:rsidR="00840BF0" w:rsidRPr="00D709BD" w:rsidRDefault="00840BF0"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Hull 2003 = </w:t>
      </w:r>
      <w:r w:rsidRPr="00D709BD">
        <w:rPr>
          <w:rFonts w:ascii="Times New Roman" w:hAnsi="Times New Roman" w:cs="Times New Roman"/>
          <w:smallCaps/>
          <w:color w:val="000000"/>
          <w:sz w:val="22"/>
          <w:szCs w:val="22"/>
          <w:lang w:val="en-US"/>
        </w:rPr>
        <w:t>K.</w:t>
      </w:r>
      <w:r w:rsidR="007367C4">
        <w:rPr>
          <w:rFonts w:ascii="Times New Roman" w:hAnsi="Times New Roman" w:cs="Times New Roman"/>
          <w:smallCaps/>
          <w:color w:val="000000"/>
          <w:sz w:val="22"/>
          <w:szCs w:val="22"/>
          <w:lang w:val="en-US"/>
        </w:rPr>
        <w:t> </w:t>
      </w:r>
      <w:r w:rsidRPr="00D709BD">
        <w:rPr>
          <w:rFonts w:ascii="Times New Roman" w:hAnsi="Times New Roman" w:cs="Times New Roman"/>
          <w:smallCaps/>
          <w:color w:val="000000"/>
          <w:sz w:val="22"/>
          <w:szCs w:val="22"/>
          <w:lang w:val="en-US"/>
        </w:rPr>
        <w:t>W.</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D. </w:t>
      </w:r>
      <w:r w:rsidRPr="00D709BD">
        <w:rPr>
          <w:rFonts w:ascii="Times New Roman" w:hAnsi="Times New Roman" w:cs="Times New Roman"/>
          <w:smallCaps/>
          <w:color w:val="000000"/>
          <w:sz w:val="22"/>
          <w:szCs w:val="22"/>
          <w:lang w:val="en-US"/>
        </w:rPr>
        <w:t>Hull</w:t>
      </w:r>
      <w:r w:rsidRPr="00D709BD">
        <w:rPr>
          <w:rFonts w:ascii="Times New Roman" w:hAnsi="Times New Roman" w:cs="Times New Roman"/>
          <w:color w:val="000000"/>
          <w:sz w:val="22"/>
          <w:szCs w:val="22"/>
          <w:lang w:val="en-US"/>
        </w:rPr>
        <w:t xml:space="preserve">, </w:t>
      </w:r>
      <w:r w:rsidRPr="00A36351">
        <w:rPr>
          <w:rFonts w:ascii="Times New Roman" w:hAnsi="Times New Roman" w:cs="Times New Roman"/>
          <w:color w:val="000000"/>
          <w:sz w:val="22"/>
          <w:szCs w:val="22"/>
          <w:lang w:val="en-GB"/>
        </w:rPr>
        <w:t>Coriolanus and the Homeric Tradition</w:t>
      </w:r>
      <w:r w:rsidRPr="00D709BD">
        <w:rPr>
          <w:rFonts w:ascii="Times New Roman" w:hAnsi="Times New Roman" w:cs="Times New Roman"/>
          <w:color w:val="000000"/>
          <w:sz w:val="22"/>
          <w:szCs w:val="22"/>
          <w:lang w:val="en-US"/>
        </w:rPr>
        <w:t xml:space="preserve">, in: </w:t>
      </w:r>
      <w:r w:rsidRPr="00D709BD">
        <w:rPr>
          <w:rFonts w:ascii="Times New Roman" w:hAnsi="Times New Roman" w:cs="Times New Roman"/>
          <w:sz w:val="22"/>
          <w:szCs w:val="22"/>
          <w:lang w:val="en-US"/>
        </w:rPr>
        <w:t xml:space="preserve">Deroux (Hg.) 2003, </w:t>
      </w:r>
      <w:r w:rsidRPr="00D709BD">
        <w:rPr>
          <w:rFonts w:ascii="Times New Roman" w:hAnsi="Times New Roman" w:cs="Times New Roman"/>
          <w:color w:val="000000"/>
          <w:sz w:val="22"/>
          <w:szCs w:val="22"/>
          <w:lang w:val="en-US"/>
        </w:rPr>
        <w:t>34</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52.</w:t>
      </w:r>
    </w:p>
    <w:p w:rsidR="00047C0C" w:rsidRPr="00A36351" w:rsidRDefault="00047C0C" w:rsidP="006D533F">
      <w:pPr>
        <w:pStyle w:val="NurText"/>
        <w:spacing w:after="60"/>
        <w:ind w:left="567" w:hanging="567"/>
        <w:jc w:val="both"/>
        <w:rPr>
          <w:rFonts w:ascii="Times New Roman" w:hAnsi="Times New Roman" w:cs="Times New Roman"/>
          <w:color w:val="000000"/>
          <w:sz w:val="22"/>
          <w:szCs w:val="22"/>
          <w:lang w:val="fr-CH"/>
        </w:rPr>
      </w:pPr>
      <w:r w:rsidRPr="00A36351">
        <w:rPr>
          <w:rFonts w:ascii="Times New Roman" w:hAnsi="Times New Roman" w:cs="Times New Roman"/>
          <w:color w:val="000000"/>
          <w:sz w:val="22"/>
          <w:szCs w:val="22"/>
          <w:lang w:val="fr-CH"/>
        </w:rPr>
        <w:t xml:space="preserve">Hurlet 1997 = </w:t>
      </w:r>
      <w:r w:rsidR="00471A1B">
        <w:rPr>
          <w:rFonts w:ascii="Times New Roman" w:hAnsi="Times New Roman" w:cs="Times New Roman"/>
          <w:smallCaps/>
          <w:color w:val="000000"/>
          <w:sz w:val="22"/>
          <w:szCs w:val="22"/>
          <w:lang w:val="fr-CH"/>
        </w:rPr>
        <w:t>F. </w:t>
      </w:r>
      <w:r w:rsidRPr="00A75EE7">
        <w:rPr>
          <w:rFonts w:ascii="Times New Roman" w:hAnsi="Times New Roman" w:cs="Times New Roman"/>
          <w:smallCaps/>
          <w:color w:val="000000"/>
          <w:sz w:val="22"/>
          <w:szCs w:val="22"/>
          <w:lang w:val="fr-CH"/>
        </w:rPr>
        <w:t>Hurlet</w:t>
      </w:r>
      <w:r w:rsidRPr="00A36351">
        <w:rPr>
          <w:rFonts w:ascii="Times New Roman" w:hAnsi="Times New Roman" w:cs="Times New Roman"/>
          <w:color w:val="000000"/>
          <w:sz w:val="22"/>
          <w:szCs w:val="22"/>
          <w:lang w:val="fr-CH"/>
        </w:rPr>
        <w:t xml:space="preserve">, La </w:t>
      </w:r>
      <w:r w:rsidRPr="00A36351">
        <w:rPr>
          <w:rFonts w:ascii="Times New Roman" w:hAnsi="Times New Roman" w:cs="Times New Roman"/>
          <w:i/>
          <w:color w:val="000000"/>
          <w:sz w:val="22"/>
          <w:szCs w:val="22"/>
          <w:lang w:val="la-Latn"/>
        </w:rPr>
        <w:t>domus</w:t>
      </w:r>
      <w:r w:rsidRPr="00A36351">
        <w:rPr>
          <w:rFonts w:ascii="Times New Roman" w:hAnsi="Times New Roman" w:cs="Times New Roman"/>
          <w:color w:val="000000"/>
          <w:sz w:val="22"/>
          <w:szCs w:val="22"/>
          <w:lang w:val="fr-CH"/>
        </w:rPr>
        <w:t xml:space="preserve"> </w:t>
      </w:r>
      <w:r w:rsidRPr="00A36351">
        <w:rPr>
          <w:rFonts w:ascii="Times New Roman" w:hAnsi="Times New Roman" w:cs="Times New Roman"/>
          <w:i/>
          <w:color w:val="000000"/>
          <w:sz w:val="22"/>
          <w:szCs w:val="22"/>
          <w:lang w:val="la-Latn"/>
        </w:rPr>
        <w:t>Augusta</w:t>
      </w:r>
      <w:r w:rsidRPr="00A36351">
        <w:rPr>
          <w:rFonts w:ascii="Times New Roman" w:hAnsi="Times New Roman" w:cs="Times New Roman"/>
          <w:color w:val="000000"/>
          <w:sz w:val="22"/>
          <w:szCs w:val="22"/>
          <w:lang w:val="fr-CH"/>
        </w:rPr>
        <w:t xml:space="preserve"> et Claude à son avènement. La place du prince claudien dans l’image urbain et les strategies matrimoniales, in: REA 99 (1997), 535</w:t>
      </w:r>
      <w:r w:rsidR="00754F64">
        <w:rPr>
          <w:rFonts w:ascii="Times New Roman" w:hAnsi="Times New Roman" w:cs="Times New Roman"/>
          <w:color w:val="000000"/>
          <w:sz w:val="22"/>
          <w:szCs w:val="22"/>
          <w:lang w:val="fr-CH"/>
        </w:rPr>
        <w:t>–</w:t>
      </w:r>
      <w:r w:rsidRPr="00A36351">
        <w:rPr>
          <w:rFonts w:ascii="Times New Roman" w:hAnsi="Times New Roman" w:cs="Times New Roman"/>
          <w:color w:val="000000"/>
          <w:sz w:val="22"/>
          <w:szCs w:val="22"/>
          <w:lang w:val="fr-CH"/>
        </w:rPr>
        <w:t>559.</w:t>
      </w:r>
    </w:p>
    <w:p w:rsidR="009119A4" w:rsidRPr="00A36351" w:rsidRDefault="009119A4" w:rsidP="006D533F">
      <w:pPr>
        <w:pStyle w:val="NurText"/>
        <w:spacing w:after="60"/>
        <w:ind w:left="567" w:hanging="567"/>
        <w:jc w:val="both"/>
        <w:rPr>
          <w:rFonts w:ascii="Times New Roman" w:hAnsi="Times New Roman" w:cs="Times New Roman"/>
          <w:color w:val="000000"/>
          <w:sz w:val="22"/>
          <w:szCs w:val="22"/>
          <w:lang w:val="fr-CH"/>
        </w:rPr>
      </w:pPr>
      <w:r w:rsidRPr="00A36351">
        <w:rPr>
          <w:rFonts w:ascii="Times New Roman" w:hAnsi="Times New Roman" w:cs="Times New Roman"/>
          <w:color w:val="000000"/>
          <w:sz w:val="22"/>
          <w:szCs w:val="22"/>
          <w:lang w:val="fr-CH"/>
        </w:rPr>
        <w:t xml:space="preserve">Hurlet 1993 = </w:t>
      </w:r>
      <w:r w:rsidR="00471A1B">
        <w:rPr>
          <w:rFonts w:ascii="Times New Roman" w:hAnsi="Times New Roman" w:cs="Times New Roman"/>
          <w:smallCaps/>
          <w:color w:val="000000"/>
          <w:sz w:val="22"/>
          <w:szCs w:val="22"/>
          <w:lang w:val="fr-CH"/>
        </w:rPr>
        <w:t>F. </w:t>
      </w:r>
      <w:r w:rsidRPr="00A36351">
        <w:rPr>
          <w:rFonts w:ascii="Times New Roman" w:hAnsi="Times New Roman" w:cs="Times New Roman"/>
          <w:smallCaps/>
          <w:color w:val="000000"/>
          <w:sz w:val="22"/>
          <w:szCs w:val="22"/>
          <w:lang w:val="fr-CH"/>
        </w:rPr>
        <w:t>Hurlet</w:t>
      </w:r>
      <w:r w:rsidRPr="00A36351">
        <w:rPr>
          <w:rFonts w:ascii="Times New Roman" w:hAnsi="Times New Roman" w:cs="Times New Roman"/>
          <w:color w:val="000000"/>
          <w:sz w:val="22"/>
          <w:szCs w:val="22"/>
          <w:lang w:val="fr-CH"/>
        </w:rPr>
        <w:t xml:space="preserve">, La dictature de Sylla. Monarchie ou magistrature republicaine? Essai d’histoire constitutionelle, Brüssel </w:t>
      </w:r>
      <w:r w:rsidR="00290047">
        <w:rPr>
          <w:rFonts w:ascii="Times New Roman" w:hAnsi="Times New Roman" w:cs="Times New Roman"/>
          <w:color w:val="000000"/>
          <w:sz w:val="22"/>
          <w:szCs w:val="22"/>
          <w:lang w:val="fr-CH"/>
        </w:rPr>
        <w:t>u. a.</w:t>
      </w:r>
      <w:r w:rsidRPr="00A36351">
        <w:rPr>
          <w:rFonts w:ascii="Times New Roman" w:hAnsi="Times New Roman" w:cs="Times New Roman"/>
          <w:color w:val="000000"/>
          <w:sz w:val="22"/>
          <w:szCs w:val="22"/>
          <w:lang w:val="fr-CH"/>
        </w:rPr>
        <w:t xml:space="preserve"> 1993.</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lastRenderedPageBreak/>
        <w:t>Hurrelmann u. Ulich (Hgg.) 1991 =</w:t>
      </w:r>
      <w:r w:rsidRPr="000A0452">
        <w:rPr>
          <w:rFonts w:ascii="Times New Roman" w:hAnsi="Times New Roman" w:cs="Times New Roman"/>
          <w:smallCaps/>
          <w:color w:val="000000"/>
          <w:sz w:val="22"/>
          <w:szCs w:val="22"/>
        </w:rPr>
        <w:t xml:space="preserve"> </w:t>
      </w:r>
      <w:r w:rsidR="00471A1B">
        <w:rPr>
          <w:rFonts w:ascii="Times New Roman" w:hAnsi="Times New Roman" w:cs="Times New Roman"/>
          <w:smallCaps/>
          <w:color w:val="000000"/>
          <w:sz w:val="22"/>
          <w:szCs w:val="22"/>
        </w:rPr>
        <w:t>K. </w:t>
      </w:r>
      <w:r w:rsidRPr="000A0452">
        <w:rPr>
          <w:rFonts w:ascii="Times New Roman" w:hAnsi="Times New Roman" w:cs="Times New Roman"/>
          <w:smallCaps/>
          <w:color w:val="000000"/>
          <w:sz w:val="22"/>
          <w:szCs w:val="22"/>
        </w:rPr>
        <w:t>Hurrelmann</w:t>
      </w:r>
      <w:r w:rsidRPr="000A0452">
        <w:rPr>
          <w:rFonts w:ascii="Times New Roman" w:hAnsi="Times New Roman" w:cs="Times New Roman"/>
          <w:color w:val="000000"/>
          <w:sz w:val="22"/>
          <w:szCs w:val="22"/>
        </w:rPr>
        <w:t xml:space="preserve"> u. </w:t>
      </w:r>
      <w:r w:rsidR="00471A1B">
        <w:rPr>
          <w:rFonts w:ascii="Times New Roman" w:hAnsi="Times New Roman" w:cs="Times New Roman"/>
          <w:smallCaps/>
          <w:color w:val="000000"/>
          <w:sz w:val="22"/>
          <w:szCs w:val="22"/>
        </w:rPr>
        <w:t>D. </w:t>
      </w:r>
      <w:r w:rsidRPr="000A0452">
        <w:rPr>
          <w:rFonts w:ascii="Times New Roman" w:hAnsi="Times New Roman" w:cs="Times New Roman"/>
          <w:smallCaps/>
          <w:color w:val="000000"/>
          <w:sz w:val="22"/>
          <w:szCs w:val="22"/>
        </w:rPr>
        <w:t>Ulich</w:t>
      </w:r>
      <w:r w:rsidRPr="000A0452">
        <w:rPr>
          <w:rFonts w:ascii="Times New Roman" w:hAnsi="Times New Roman" w:cs="Times New Roman"/>
          <w:color w:val="000000"/>
          <w:sz w:val="22"/>
          <w:szCs w:val="22"/>
        </w:rPr>
        <w:t xml:space="preserve"> (Hgg.), Neues Handbuch der Sozialisationsforschung, 4. überarb. Aufl., Basel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1991.</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Huttner 2006 = </w:t>
      </w:r>
      <w:r w:rsidR="00471A1B">
        <w:rPr>
          <w:rFonts w:ascii="Times New Roman" w:hAnsi="Times New Roman" w:cs="Times New Roman"/>
          <w:smallCaps/>
          <w:color w:val="000000"/>
          <w:sz w:val="22"/>
          <w:szCs w:val="22"/>
        </w:rPr>
        <w:t>U. </w:t>
      </w:r>
      <w:r w:rsidRPr="000A0452">
        <w:rPr>
          <w:rFonts w:ascii="Times New Roman" w:hAnsi="Times New Roman" w:cs="Times New Roman"/>
          <w:smallCaps/>
          <w:color w:val="000000"/>
          <w:sz w:val="22"/>
          <w:szCs w:val="22"/>
        </w:rPr>
        <w:t>Huttner</w:t>
      </w:r>
      <w:r w:rsidRPr="000A0452">
        <w:rPr>
          <w:rFonts w:ascii="Times New Roman" w:hAnsi="Times New Roman" w:cs="Times New Roman"/>
          <w:color w:val="000000"/>
          <w:sz w:val="22"/>
          <w:szCs w:val="22"/>
        </w:rPr>
        <w:t xml:space="preserve">, </w:t>
      </w:r>
      <w:r w:rsidRPr="006C5C99">
        <w:rPr>
          <w:rFonts w:ascii="Times New Roman" w:hAnsi="Times New Roman" w:cs="Times New Roman"/>
          <w:i/>
          <w:iCs/>
          <w:color w:val="000000"/>
          <w:sz w:val="22"/>
          <w:szCs w:val="22"/>
          <w:lang w:val="la-Latn"/>
        </w:rPr>
        <w:t>Recusatio imperii</w:t>
      </w:r>
      <w:r w:rsidRPr="000A0452">
        <w:rPr>
          <w:rFonts w:ascii="Times New Roman" w:hAnsi="Times New Roman" w:cs="Times New Roman"/>
          <w:color w:val="000000"/>
          <w:sz w:val="22"/>
          <w:szCs w:val="22"/>
        </w:rPr>
        <w:t xml:space="preserve">. Ein politisches Ritual zwischen Ethik </w:t>
      </w:r>
      <w:r w:rsidR="00B954D8" w:rsidRPr="000A0452">
        <w:rPr>
          <w:rFonts w:ascii="Times New Roman" w:hAnsi="Times New Roman" w:cs="Times New Roman"/>
          <w:color w:val="000000"/>
          <w:sz w:val="22"/>
          <w:szCs w:val="22"/>
        </w:rPr>
        <w:t xml:space="preserve">und Taktik, Hildesheim </w:t>
      </w:r>
      <w:r w:rsidR="00290047">
        <w:rPr>
          <w:rFonts w:ascii="Times New Roman" w:hAnsi="Times New Roman" w:cs="Times New Roman"/>
          <w:color w:val="000000"/>
          <w:sz w:val="22"/>
          <w:szCs w:val="22"/>
        </w:rPr>
        <w:t>u. a.</w:t>
      </w:r>
      <w:r w:rsidR="00B954D8" w:rsidRPr="000A0452">
        <w:rPr>
          <w:rFonts w:ascii="Times New Roman" w:hAnsi="Times New Roman" w:cs="Times New Roman"/>
          <w:color w:val="000000"/>
          <w:sz w:val="22"/>
          <w:szCs w:val="22"/>
        </w:rPr>
        <w:t xml:space="preserve"> 2004</w:t>
      </w:r>
      <w:r w:rsidRPr="000A0452">
        <w:rPr>
          <w:rFonts w:ascii="Times New Roman" w:hAnsi="Times New Roman" w:cs="Times New Roman"/>
          <w:color w:val="000000"/>
          <w:sz w:val="22"/>
          <w:szCs w:val="22"/>
        </w:rPr>
        <w:t>.</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p>
    <w:p w:rsidR="00206836" w:rsidRPr="000A0452" w:rsidRDefault="00206836"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Instinsky 1966 = </w:t>
      </w:r>
      <w:r w:rsidRPr="000A0452">
        <w:rPr>
          <w:rFonts w:ascii="Times New Roman" w:hAnsi="Times New Roman" w:cs="Times New Roman"/>
          <w:smallCaps/>
          <w:color w:val="000000"/>
          <w:sz w:val="22"/>
          <w:szCs w:val="22"/>
        </w:rPr>
        <w:t>H.</w:t>
      </w:r>
      <w:r w:rsidR="00032850">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U. </w:t>
      </w:r>
      <w:r w:rsidRPr="000A0452">
        <w:rPr>
          <w:rFonts w:ascii="Times New Roman" w:hAnsi="Times New Roman" w:cs="Times New Roman"/>
          <w:smallCaps/>
          <w:color w:val="000000"/>
          <w:sz w:val="22"/>
          <w:szCs w:val="22"/>
        </w:rPr>
        <w:t>Instinsky</w:t>
      </w:r>
      <w:r w:rsidRPr="000A0452">
        <w:rPr>
          <w:rFonts w:ascii="Times New Roman" w:hAnsi="Times New Roman" w:cs="Times New Roman"/>
          <w:color w:val="000000"/>
          <w:sz w:val="22"/>
          <w:szCs w:val="22"/>
        </w:rPr>
        <w:t>, Augustus und die Adoption des Tiberius, in: Hermes 44 (1966), 324</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243.</w:t>
      </w:r>
    </w:p>
    <w:p w:rsidR="009119A4" w:rsidRPr="000A0452" w:rsidRDefault="007234E6" w:rsidP="006D533F">
      <w:pPr>
        <w:pStyle w:val="NurText"/>
        <w:spacing w:after="60"/>
        <w:ind w:left="567" w:hanging="567"/>
        <w:jc w:val="both"/>
        <w:rPr>
          <w:rFonts w:ascii="Times New Roman" w:hAnsi="Times New Roman" w:cs="Times New Roman"/>
          <w:color w:val="000000"/>
          <w:sz w:val="22"/>
          <w:szCs w:val="22"/>
        </w:rPr>
      </w:pPr>
      <w:r w:rsidRPr="00D347E9">
        <w:rPr>
          <w:rFonts w:ascii="Times New Roman" w:hAnsi="Times New Roman" w:cs="Times New Roman"/>
          <w:color w:val="000000"/>
          <w:sz w:val="22"/>
          <w:szCs w:val="22"/>
        </w:rPr>
        <w:t xml:space="preserve">Itgenshorst 2005 = </w:t>
      </w:r>
      <w:r w:rsidR="00471A1B">
        <w:rPr>
          <w:rFonts w:ascii="Times New Roman" w:hAnsi="Times New Roman" w:cs="Times New Roman"/>
          <w:smallCaps/>
          <w:color w:val="000000"/>
          <w:sz w:val="22"/>
          <w:szCs w:val="22"/>
        </w:rPr>
        <w:t>T. </w:t>
      </w:r>
      <w:r w:rsidRPr="00D347E9">
        <w:rPr>
          <w:rFonts w:ascii="Times New Roman" w:hAnsi="Times New Roman" w:cs="Times New Roman"/>
          <w:smallCaps/>
          <w:color w:val="000000"/>
          <w:sz w:val="22"/>
          <w:szCs w:val="22"/>
        </w:rPr>
        <w:t>Itgenshorst</w:t>
      </w:r>
      <w:r w:rsidRPr="00D347E9">
        <w:rPr>
          <w:rFonts w:ascii="Times New Roman" w:hAnsi="Times New Roman" w:cs="Times New Roman"/>
          <w:color w:val="000000"/>
          <w:sz w:val="22"/>
          <w:szCs w:val="22"/>
        </w:rPr>
        <w:t xml:space="preserve">, </w:t>
      </w:r>
      <w:r w:rsidR="009119A4" w:rsidRPr="006C5C99">
        <w:rPr>
          <w:rFonts w:ascii="Times New Roman" w:hAnsi="Times New Roman" w:cs="Times New Roman"/>
          <w:i/>
          <w:iCs/>
          <w:color w:val="000000"/>
          <w:sz w:val="22"/>
          <w:szCs w:val="22"/>
          <w:lang w:val="la-Latn"/>
        </w:rPr>
        <w:t>Tota illa pompa</w:t>
      </w:r>
      <w:r w:rsidRPr="00D347E9">
        <w:rPr>
          <w:rFonts w:ascii="Times New Roman" w:hAnsi="Times New Roman" w:cs="Times New Roman"/>
          <w:color w:val="000000"/>
          <w:sz w:val="22"/>
          <w:szCs w:val="22"/>
        </w:rPr>
        <w:t xml:space="preserve">. </w:t>
      </w:r>
      <w:r w:rsidR="009119A4" w:rsidRPr="000A0452">
        <w:rPr>
          <w:rFonts w:ascii="Times New Roman" w:hAnsi="Times New Roman" w:cs="Times New Roman"/>
          <w:color w:val="000000"/>
          <w:sz w:val="22"/>
          <w:szCs w:val="22"/>
        </w:rPr>
        <w:t>Der Triumph in der römischen Republik, Göttingen 2005.</w:t>
      </w:r>
    </w:p>
    <w:p w:rsidR="009119A4" w:rsidRPr="000A0452" w:rsidRDefault="009119A4" w:rsidP="006C5C99">
      <w:pPr>
        <w:pStyle w:val="NurText"/>
        <w:tabs>
          <w:tab w:val="left" w:pos="5770"/>
        </w:tabs>
        <w:spacing w:after="60"/>
        <w:ind w:left="567" w:hanging="567"/>
        <w:jc w:val="both"/>
        <w:rPr>
          <w:rFonts w:ascii="Times New Roman" w:hAnsi="Times New Roman" w:cs="Times New Roman"/>
          <w:color w:val="000000"/>
          <w:sz w:val="22"/>
          <w:szCs w:val="22"/>
        </w:rPr>
      </w:pPr>
    </w:p>
    <w:p w:rsidR="000275C0" w:rsidRDefault="000275C0"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Jakob-Sonnabend 1995 = </w:t>
      </w:r>
      <w:r w:rsidR="00471A1B">
        <w:rPr>
          <w:rFonts w:ascii="Times New Roman" w:hAnsi="Times New Roman" w:cs="Times New Roman"/>
          <w:smallCaps/>
          <w:color w:val="000000"/>
          <w:sz w:val="22"/>
          <w:szCs w:val="22"/>
        </w:rPr>
        <w:t>W. </w:t>
      </w:r>
      <w:r w:rsidRPr="000A0452">
        <w:rPr>
          <w:rFonts w:ascii="Times New Roman" w:hAnsi="Times New Roman" w:cs="Times New Roman"/>
          <w:smallCaps/>
          <w:color w:val="000000"/>
          <w:sz w:val="22"/>
          <w:szCs w:val="22"/>
        </w:rPr>
        <w:t>Jakob-Sonnabend</w:t>
      </w:r>
      <w:r w:rsidR="00721C8F">
        <w:rPr>
          <w:rFonts w:ascii="Times New Roman" w:hAnsi="Times New Roman" w:cs="Times New Roman"/>
          <w:color w:val="000000"/>
          <w:sz w:val="22"/>
          <w:szCs w:val="22"/>
        </w:rPr>
        <w:t xml:space="preserve">, Tiberius auf Rhodos, in: </w:t>
      </w:r>
      <w:r w:rsidRPr="000A0452">
        <w:rPr>
          <w:rFonts w:ascii="Times New Roman" w:hAnsi="Times New Roman" w:cs="Times New Roman"/>
          <w:color w:val="000000"/>
          <w:sz w:val="22"/>
          <w:szCs w:val="22"/>
        </w:rPr>
        <w:t xml:space="preserve">Brodersen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(Hgg.) 1995, 113</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116. </w:t>
      </w:r>
    </w:p>
    <w:p w:rsidR="00FC2A33" w:rsidRPr="00CA085B" w:rsidRDefault="00FC2A33" w:rsidP="006D533F">
      <w:pPr>
        <w:pStyle w:val="NurText"/>
        <w:spacing w:after="60"/>
        <w:ind w:left="567" w:hanging="567"/>
        <w:jc w:val="both"/>
        <w:rPr>
          <w:rFonts w:ascii="Times New Roman" w:hAnsi="Times New Roman" w:cs="Times New Roman"/>
          <w:color w:val="000000"/>
          <w:sz w:val="22"/>
          <w:szCs w:val="22"/>
        </w:rPr>
      </w:pPr>
      <w:r w:rsidRPr="00CA085B">
        <w:rPr>
          <w:rFonts w:ascii="Times New Roman" w:hAnsi="Times New Roman" w:cs="Times New Roman"/>
          <w:color w:val="000000"/>
          <w:sz w:val="22"/>
          <w:szCs w:val="22"/>
        </w:rPr>
        <w:t xml:space="preserve">Jansen 1999 = </w:t>
      </w:r>
      <w:r w:rsidR="00471A1B">
        <w:rPr>
          <w:rFonts w:ascii="Times New Roman" w:hAnsi="Times New Roman" w:cs="Times New Roman"/>
          <w:smallCaps/>
          <w:color w:val="000000"/>
          <w:sz w:val="22"/>
          <w:szCs w:val="22"/>
        </w:rPr>
        <w:t>B. </w:t>
      </w:r>
      <w:r w:rsidRPr="00A75EE7">
        <w:rPr>
          <w:rFonts w:ascii="Times New Roman" w:hAnsi="Times New Roman" w:cs="Times New Roman"/>
          <w:smallCaps/>
          <w:color w:val="000000"/>
          <w:sz w:val="22"/>
          <w:szCs w:val="22"/>
        </w:rPr>
        <w:t>Jansen</w:t>
      </w:r>
      <w:r w:rsidRPr="00CA085B">
        <w:rPr>
          <w:rFonts w:ascii="Times New Roman" w:hAnsi="Times New Roman" w:cs="Times New Roman"/>
          <w:color w:val="000000"/>
          <w:sz w:val="22"/>
          <w:szCs w:val="22"/>
        </w:rPr>
        <w:t xml:space="preserve">, </w:t>
      </w:r>
      <w:r w:rsidR="00CA085B">
        <w:rPr>
          <w:rFonts w:ascii="Times New Roman" w:hAnsi="Times New Roman" w:cs="Times New Roman"/>
          <w:color w:val="000000"/>
          <w:sz w:val="22"/>
          <w:szCs w:val="22"/>
        </w:rPr>
        <w:t>„</w:t>
      </w:r>
      <w:r w:rsidRPr="00CA085B">
        <w:rPr>
          <w:rFonts w:ascii="Times New Roman" w:hAnsi="Times New Roman" w:cs="Times New Roman"/>
          <w:color w:val="000000"/>
          <w:sz w:val="22"/>
          <w:szCs w:val="22"/>
        </w:rPr>
        <w:t>Wo der Rö</w:t>
      </w:r>
      <w:r w:rsidR="00CA085B" w:rsidRPr="00CA085B">
        <w:rPr>
          <w:rFonts w:ascii="Times New Roman" w:hAnsi="Times New Roman" w:cs="Times New Roman"/>
          <w:color w:val="000000"/>
          <w:sz w:val="22"/>
          <w:szCs w:val="22"/>
        </w:rPr>
        <w:t>mer siegt, da wohnt er</w:t>
      </w:r>
      <w:r w:rsidR="00CA085B">
        <w:rPr>
          <w:rFonts w:ascii="Times New Roman" w:hAnsi="Times New Roman" w:cs="Times New Roman"/>
          <w:color w:val="000000"/>
          <w:sz w:val="22"/>
          <w:szCs w:val="22"/>
        </w:rPr>
        <w:t>“</w:t>
      </w:r>
      <w:r w:rsidRPr="00CA085B">
        <w:rPr>
          <w:rFonts w:ascii="Times New Roman" w:hAnsi="Times New Roman" w:cs="Times New Roman"/>
          <w:color w:val="000000"/>
          <w:sz w:val="22"/>
          <w:szCs w:val="22"/>
        </w:rPr>
        <w:t>. Wohnen in den nordwestlichen römischen Provinzen, in: Hoepfner (Hg.) 1999, 785</w:t>
      </w:r>
      <w:r w:rsidR="00754F64">
        <w:rPr>
          <w:rFonts w:ascii="Times New Roman" w:hAnsi="Times New Roman" w:cs="Times New Roman"/>
          <w:color w:val="000000"/>
          <w:sz w:val="22"/>
          <w:szCs w:val="22"/>
        </w:rPr>
        <w:t>–</w:t>
      </w:r>
      <w:r w:rsidRPr="00CA085B">
        <w:rPr>
          <w:rFonts w:ascii="Times New Roman" w:hAnsi="Times New Roman" w:cs="Times New Roman"/>
          <w:color w:val="000000"/>
          <w:sz w:val="22"/>
          <w:szCs w:val="22"/>
        </w:rPr>
        <w:t>854</w:t>
      </w:r>
      <w:r w:rsidR="00CA085B" w:rsidRPr="00CA085B">
        <w:rPr>
          <w:rFonts w:ascii="Times New Roman" w:hAnsi="Times New Roman" w:cs="Times New Roman"/>
          <w:color w:val="000000"/>
          <w:sz w:val="22"/>
          <w:szCs w:val="22"/>
        </w:rPr>
        <w:t>.</w:t>
      </w:r>
    </w:p>
    <w:p w:rsidR="009119A4" w:rsidRPr="006C5C99" w:rsidRDefault="009119A4" w:rsidP="006D533F">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color w:val="000000"/>
          <w:sz w:val="22"/>
          <w:szCs w:val="22"/>
          <w:lang w:val="en-GB"/>
        </w:rPr>
        <w:t xml:space="preserve">Jashemski 1979/1993 = </w:t>
      </w:r>
      <w:r w:rsidRPr="006C5C99">
        <w:rPr>
          <w:rFonts w:ascii="Times New Roman" w:hAnsi="Times New Roman" w:cs="Times New Roman"/>
          <w:smallCaps/>
          <w:color w:val="000000"/>
          <w:sz w:val="22"/>
          <w:szCs w:val="22"/>
          <w:lang w:val="en-GB"/>
        </w:rPr>
        <w:t>W.</w:t>
      </w:r>
      <w:r w:rsidR="00032850">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F. </w:t>
      </w:r>
      <w:r w:rsidRPr="006C5C99">
        <w:rPr>
          <w:rFonts w:ascii="Times New Roman" w:hAnsi="Times New Roman" w:cs="Times New Roman"/>
          <w:smallCaps/>
          <w:color w:val="000000"/>
          <w:sz w:val="22"/>
          <w:szCs w:val="22"/>
          <w:lang w:val="en-GB"/>
        </w:rPr>
        <w:t>Jashemski</w:t>
      </w:r>
      <w:r w:rsidRPr="006C5C99">
        <w:rPr>
          <w:rFonts w:ascii="Times New Roman" w:hAnsi="Times New Roman" w:cs="Times New Roman"/>
          <w:color w:val="000000"/>
          <w:sz w:val="22"/>
          <w:szCs w:val="22"/>
          <w:lang w:val="en-GB"/>
        </w:rPr>
        <w:t xml:space="preserve">, The Gardens of Pompeji, Herculaneum and the Villas Destroyed by Vesuvius, </w:t>
      </w:r>
      <w:r w:rsidR="007B5B78">
        <w:rPr>
          <w:rFonts w:ascii="Times New Roman" w:hAnsi="Times New Roman" w:cs="Times New Roman"/>
          <w:color w:val="000000"/>
          <w:sz w:val="22"/>
          <w:szCs w:val="22"/>
          <w:lang w:val="en-GB"/>
        </w:rPr>
        <w:t>2 </w:t>
      </w:r>
      <w:proofErr w:type="gramStart"/>
      <w:r w:rsidR="007B5B78">
        <w:rPr>
          <w:rFonts w:ascii="Times New Roman" w:hAnsi="Times New Roman" w:cs="Times New Roman"/>
          <w:color w:val="000000"/>
          <w:sz w:val="22"/>
          <w:szCs w:val="22"/>
          <w:lang w:val="en-GB"/>
        </w:rPr>
        <w:t>Bde</w:t>
      </w:r>
      <w:r w:rsidRPr="006C5C99">
        <w:rPr>
          <w:rFonts w:ascii="Times New Roman" w:hAnsi="Times New Roman" w:cs="Times New Roman"/>
          <w:color w:val="000000"/>
          <w:sz w:val="22"/>
          <w:szCs w:val="22"/>
          <w:lang w:val="en-GB"/>
        </w:rPr>
        <w:t>.,</w:t>
      </w:r>
      <w:proofErr w:type="gramEnd"/>
      <w:r w:rsidRPr="006C5C99">
        <w:rPr>
          <w:rFonts w:ascii="Times New Roman" w:hAnsi="Times New Roman" w:cs="Times New Roman"/>
          <w:color w:val="000000"/>
          <w:sz w:val="22"/>
          <w:szCs w:val="22"/>
          <w:lang w:val="en-GB"/>
        </w:rPr>
        <w:t xml:space="preserve"> New Rochelle 1979/1993.</w:t>
      </w:r>
    </w:p>
    <w:p w:rsidR="009119A4" w:rsidRPr="00A75EE7" w:rsidRDefault="007234E6" w:rsidP="006D533F">
      <w:pPr>
        <w:pStyle w:val="NurText"/>
        <w:spacing w:after="60"/>
        <w:ind w:left="567" w:hanging="567"/>
        <w:jc w:val="both"/>
        <w:rPr>
          <w:rFonts w:ascii="Times New Roman" w:hAnsi="Times New Roman" w:cs="Times New Roman"/>
          <w:color w:val="000000"/>
          <w:sz w:val="22"/>
          <w:szCs w:val="22"/>
          <w:lang w:val="en-GB"/>
        </w:rPr>
      </w:pPr>
      <w:r w:rsidRPr="00A75EE7">
        <w:rPr>
          <w:rFonts w:ascii="Times New Roman" w:hAnsi="Times New Roman" w:cs="Times New Roman"/>
          <w:color w:val="000000"/>
          <w:sz w:val="22"/>
          <w:szCs w:val="22"/>
          <w:lang w:val="en-GB"/>
        </w:rPr>
        <w:t xml:space="preserve">Jashemski 1992 = </w:t>
      </w:r>
      <w:r w:rsidRPr="00A75EE7">
        <w:rPr>
          <w:rFonts w:ascii="Times New Roman" w:hAnsi="Times New Roman" w:cs="Times New Roman"/>
          <w:smallCaps/>
          <w:color w:val="000000"/>
          <w:sz w:val="22"/>
          <w:szCs w:val="22"/>
          <w:lang w:val="en-GB"/>
        </w:rPr>
        <w:t>W.</w:t>
      </w:r>
      <w:r w:rsidR="00032850">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F. </w:t>
      </w:r>
      <w:r w:rsidRPr="00A75EE7">
        <w:rPr>
          <w:rFonts w:ascii="Times New Roman" w:hAnsi="Times New Roman" w:cs="Times New Roman"/>
          <w:smallCaps/>
          <w:color w:val="000000"/>
          <w:sz w:val="22"/>
          <w:szCs w:val="22"/>
          <w:lang w:val="en-GB"/>
        </w:rPr>
        <w:t>Jashemski</w:t>
      </w:r>
      <w:r w:rsidRPr="00A75EE7">
        <w:rPr>
          <w:rFonts w:ascii="Times New Roman" w:hAnsi="Times New Roman" w:cs="Times New Roman"/>
          <w:color w:val="000000"/>
          <w:sz w:val="22"/>
          <w:szCs w:val="22"/>
          <w:lang w:val="en-GB"/>
        </w:rPr>
        <w:t>, Antike römische Gärten in Campanien, in: Carrol</w:t>
      </w:r>
      <w:r w:rsidR="00224A65">
        <w:rPr>
          <w:rFonts w:ascii="Times New Roman" w:hAnsi="Times New Roman" w:cs="Times New Roman"/>
          <w:color w:val="000000"/>
          <w:sz w:val="22"/>
          <w:szCs w:val="22"/>
          <w:lang w:val="en-GB"/>
        </w:rPr>
        <w:t>l (Hg.)</w:t>
      </w:r>
      <w:r w:rsidRPr="00A75EE7">
        <w:rPr>
          <w:rFonts w:ascii="Times New Roman" w:hAnsi="Times New Roman" w:cs="Times New Roman"/>
          <w:smallCaps/>
          <w:color w:val="000000"/>
          <w:sz w:val="22"/>
          <w:szCs w:val="22"/>
          <w:lang w:val="en-GB"/>
        </w:rPr>
        <w:t xml:space="preserve"> </w:t>
      </w:r>
      <w:r w:rsidRPr="00A75EE7">
        <w:rPr>
          <w:rFonts w:ascii="Times New Roman" w:hAnsi="Times New Roman" w:cs="Times New Roman"/>
          <w:color w:val="000000"/>
          <w:sz w:val="22"/>
          <w:szCs w:val="22"/>
          <w:lang w:val="en-GB"/>
        </w:rPr>
        <w:t>1992, 177</w:t>
      </w:r>
      <w:r w:rsidR="00754F64">
        <w:rPr>
          <w:rFonts w:ascii="Times New Roman" w:hAnsi="Times New Roman" w:cs="Times New Roman"/>
          <w:color w:val="000000"/>
          <w:sz w:val="22"/>
          <w:szCs w:val="22"/>
          <w:lang w:val="en-GB"/>
        </w:rPr>
        <w:t>–</w:t>
      </w:r>
      <w:r w:rsidRPr="00A75EE7">
        <w:rPr>
          <w:rFonts w:ascii="Times New Roman" w:hAnsi="Times New Roman" w:cs="Times New Roman"/>
          <w:color w:val="000000"/>
          <w:sz w:val="22"/>
          <w:szCs w:val="22"/>
          <w:lang w:val="en-GB"/>
        </w:rPr>
        <w:t>212.</w:t>
      </w:r>
    </w:p>
    <w:p w:rsidR="009119A4" w:rsidRPr="006C5C99" w:rsidRDefault="009119A4" w:rsidP="006D533F">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color w:val="000000"/>
          <w:sz w:val="22"/>
          <w:szCs w:val="22"/>
          <w:lang w:val="en-GB"/>
        </w:rPr>
        <w:t xml:space="preserve">Jashemski 1981 = </w:t>
      </w:r>
      <w:r w:rsidRPr="006C5C99">
        <w:rPr>
          <w:rFonts w:ascii="Times New Roman" w:hAnsi="Times New Roman" w:cs="Times New Roman"/>
          <w:smallCaps/>
          <w:color w:val="000000"/>
          <w:sz w:val="22"/>
          <w:szCs w:val="22"/>
          <w:lang w:val="en-GB"/>
        </w:rPr>
        <w:t>W.</w:t>
      </w:r>
      <w:r w:rsidR="007367C4">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F. </w:t>
      </w:r>
      <w:r w:rsidRPr="006C5C99">
        <w:rPr>
          <w:rFonts w:ascii="Times New Roman" w:hAnsi="Times New Roman" w:cs="Times New Roman"/>
          <w:smallCaps/>
          <w:color w:val="000000"/>
          <w:sz w:val="22"/>
          <w:szCs w:val="22"/>
          <w:lang w:val="en-GB"/>
        </w:rPr>
        <w:t>Jashemski</w:t>
      </w:r>
      <w:r w:rsidRPr="006C5C99">
        <w:rPr>
          <w:rFonts w:ascii="Times New Roman" w:hAnsi="Times New Roman" w:cs="Times New Roman"/>
          <w:color w:val="000000"/>
          <w:sz w:val="22"/>
          <w:szCs w:val="22"/>
          <w:lang w:val="en-GB"/>
        </w:rPr>
        <w:t xml:space="preserve">, </w:t>
      </w:r>
      <w:proofErr w:type="gramStart"/>
      <w:r w:rsidRPr="006C5C99">
        <w:rPr>
          <w:rFonts w:ascii="Times New Roman" w:hAnsi="Times New Roman" w:cs="Times New Roman"/>
          <w:color w:val="000000"/>
          <w:sz w:val="22"/>
          <w:szCs w:val="22"/>
          <w:lang w:val="en-GB"/>
        </w:rPr>
        <w:t>The</w:t>
      </w:r>
      <w:proofErr w:type="gramEnd"/>
      <w:r w:rsidRPr="006C5C99">
        <w:rPr>
          <w:rFonts w:ascii="Times New Roman" w:hAnsi="Times New Roman" w:cs="Times New Roman"/>
          <w:color w:val="000000"/>
          <w:sz w:val="22"/>
          <w:szCs w:val="22"/>
          <w:lang w:val="en-GB"/>
        </w:rPr>
        <w:t xml:space="preserve"> Campanian Peristyl Gardens, in: Jashemski u. MacDougall</w:t>
      </w:r>
      <w:r w:rsidR="00F375A0" w:rsidRPr="006C5C99">
        <w:rPr>
          <w:rFonts w:ascii="Times New Roman" w:hAnsi="Times New Roman" w:cs="Times New Roman"/>
          <w:color w:val="000000"/>
          <w:sz w:val="22"/>
          <w:szCs w:val="22"/>
          <w:lang w:val="en-GB"/>
        </w:rPr>
        <w:t xml:space="preserve"> (Hgg.) </w:t>
      </w:r>
      <w:r w:rsidRPr="006C5C99">
        <w:rPr>
          <w:rFonts w:ascii="Times New Roman" w:hAnsi="Times New Roman" w:cs="Times New Roman"/>
          <w:color w:val="000000"/>
          <w:sz w:val="22"/>
          <w:szCs w:val="22"/>
          <w:lang w:val="en-GB"/>
        </w:rPr>
        <w:t>1981, 29</w:t>
      </w:r>
      <w:r w:rsidR="00754F64">
        <w:rPr>
          <w:rFonts w:ascii="Times New Roman" w:hAnsi="Times New Roman" w:cs="Times New Roman"/>
          <w:color w:val="000000"/>
          <w:sz w:val="22"/>
          <w:szCs w:val="22"/>
          <w:lang w:val="en-GB"/>
        </w:rPr>
        <w:t>–</w:t>
      </w:r>
      <w:r w:rsidRPr="006C5C99">
        <w:rPr>
          <w:rFonts w:ascii="Times New Roman" w:hAnsi="Times New Roman" w:cs="Times New Roman"/>
          <w:color w:val="000000"/>
          <w:sz w:val="22"/>
          <w:szCs w:val="22"/>
          <w:lang w:val="en-GB"/>
        </w:rPr>
        <w:t>48.</w:t>
      </w:r>
    </w:p>
    <w:p w:rsidR="009119A4" w:rsidRPr="006C5C99" w:rsidRDefault="009119A4" w:rsidP="006D533F">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color w:val="000000"/>
          <w:sz w:val="22"/>
          <w:szCs w:val="22"/>
          <w:lang w:val="en-GB"/>
        </w:rPr>
        <w:t xml:space="preserve">Jashemski u. MacDougall (Hgg.) 1981 = </w:t>
      </w:r>
      <w:r w:rsidRPr="006C5C99">
        <w:rPr>
          <w:rFonts w:ascii="Times New Roman" w:hAnsi="Times New Roman" w:cs="Times New Roman"/>
          <w:smallCaps/>
          <w:color w:val="000000"/>
          <w:sz w:val="22"/>
          <w:szCs w:val="22"/>
          <w:lang w:val="en-GB"/>
        </w:rPr>
        <w:t>W.</w:t>
      </w:r>
      <w:r w:rsidR="007367C4">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F. </w:t>
      </w:r>
      <w:r w:rsidRPr="006C5C99">
        <w:rPr>
          <w:rFonts w:ascii="Times New Roman" w:hAnsi="Times New Roman" w:cs="Times New Roman"/>
          <w:smallCaps/>
          <w:color w:val="000000"/>
          <w:sz w:val="22"/>
          <w:szCs w:val="22"/>
          <w:lang w:val="en-GB"/>
        </w:rPr>
        <w:t>Jashemski</w:t>
      </w:r>
      <w:r w:rsidRPr="006C5C99">
        <w:rPr>
          <w:rFonts w:ascii="Times New Roman" w:hAnsi="Times New Roman" w:cs="Times New Roman"/>
          <w:color w:val="000000"/>
          <w:sz w:val="22"/>
          <w:szCs w:val="22"/>
          <w:lang w:val="en-GB"/>
        </w:rPr>
        <w:t xml:space="preserve"> u. </w:t>
      </w:r>
      <w:r w:rsidRPr="006C5C99">
        <w:rPr>
          <w:rFonts w:ascii="Times New Roman" w:hAnsi="Times New Roman" w:cs="Times New Roman"/>
          <w:smallCaps/>
          <w:color w:val="000000"/>
          <w:sz w:val="22"/>
          <w:szCs w:val="22"/>
          <w:lang w:val="en-GB"/>
        </w:rPr>
        <w:t>E.</w:t>
      </w:r>
      <w:r w:rsidR="007367C4">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B. </w:t>
      </w:r>
      <w:r w:rsidRPr="006C5C99">
        <w:rPr>
          <w:rFonts w:ascii="Times New Roman" w:hAnsi="Times New Roman" w:cs="Times New Roman"/>
          <w:smallCaps/>
          <w:color w:val="000000"/>
          <w:sz w:val="22"/>
          <w:szCs w:val="22"/>
          <w:lang w:val="en-GB"/>
        </w:rPr>
        <w:t>MacDougall</w:t>
      </w:r>
      <w:r w:rsidRPr="006C5C99">
        <w:rPr>
          <w:rFonts w:ascii="Times New Roman" w:hAnsi="Times New Roman" w:cs="Times New Roman"/>
          <w:color w:val="000000"/>
          <w:sz w:val="22"/>
          <w:szCs w:val="22"/>
          <w:lang w:val="en-GB"/>
        </w:rPr>
        <w:t xml:space="preserve"> (Hgg.), Ancient Roman Villa Gardens, Dumbarton Oaks Colloquium on the History of</w:t>
      </w:r>
      <w:r w:rsidR="006A17B0" w:rsidRPr="006C5C99">
        <w:rPr>
          <w:rFonts w:ascii="Times New Roman" w:hAnsi="Times New Roman" w:cs="Times New Roman"/>
          <w:color w:val="000000"/>
          <w:sz w:val="22"/>
          <w:szCs w:val="22"/>
          <w:lang w:val="en-GB"/>
        </w:rPr>
        <w:t xml:space="preserve"> </w:t>
      </w:r>
      <w:r w:rsidRPr="006C5C99">
        <w:rPr>
          <w:rFonts w:ascii="Times New Roman" w:hAnsi="Times New Roman" w:cs="Times New Roman"/>
          <w:color w:val="000000"/>
          <w:sz w:val="22"/>
          <w:szCs w:val="22"/>
          <w:lang w:val="en-GB"/>
        </w:rPr>
        <w:t>Landscape Architecture 7, Dumbarton Oaks 1981, 29</w:t>
      </w:r>
      <w:r w:rsidR="00754F64">
        <w:rPr>
          <w:rFonts w:ascii="Times New Roman" w:hAnsi="Times New Roman" w:cs="Times New Roman"/>
          <w:color w:val="000000"/>
          <w:sz w:val="22"/>
          <w:szCs w:val="22"/>
          <w:lang w:val="en-GB"/>
        </w:rPr>
        <w:t>–</w:t>
      </w:r>
      <w:r w:rsidRPr="006C5C99">
        <w:rPr>
          <w:rFonts w:ascii="Times New Roman" w:hAnsi="Times New Roman" w:cs="Times New Roman"/>
          <w:color w:val="000000"/>
          <w:sz w:val="22"/>
          <w:szCs w:val="22"/>
          <w:lang w:val="en-GB"/>
        </w:rPr>
        <w:t>48.</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Jehne 2001 = </w:t>
      </w:r>
      <w:r w:rsidR="00471A1B">
        <w:rPr>
          <w:rFonts w:ascii="Times New Roman" w:hAnsi="Times New Roman" w:cs="Times New Roman"/>
          <w:smallCaps/>
          <w:color w:val="000000"/>
          <w:sz w:val="22"/>
          <w:szCs w:val="22"/>
        </w:rPr>
        <w:t>M. </w:t>
      </w:r>
      <w:r w:rsidRPr="000A0452">
        <w:rPr>
          <w:rFonts w:ascii="Times New Roman" w:hAnsi="Times New Roman" w:cs="Times New Roman"/>
          <w:smallCaps/>
          <w:color w:val="000000"/>
          <w:sz w:val="22"/>
          <w:szCs w:val="22"/>
        </w:rPr>
        <w:t>Jehne</w:t>
      </w:r>
      <w:r w:rsidRPr="000A0452">
        <w:rPr>
          <w:rFonts w:ascii="Times New Roman" w:hAnsi="Times New Roman" w:cs="Times New Roman"/>
          <w:color w:val="000000"/>
          <w:sz w:val="22"/>
          <w:szCs w:val="22"/>
        </w:rPr>
        <w:t xml:space="preserve">, Cato und die Bewahrung der traditionellen </w:t>
      </w:r>
      <w:r w:rsidRPr="000A0452">
        <w:rPr>
          <w:rFonts w:ascii="Times New Roman" w:hAnsi="Times New Roman" w:cs="Times New Roman"/>
          <w:i/>
          <w:iCs/>
          <w:color w:val="000000"/>
          <w:sz w:val="22"/>
          <w:szCs w:val="22"/>
        </w:rPr>
        <w:t>res</w:t>
      </w:r>
      <w:r w:rsidRPr="000A0452">
        <w:rPr>
          <w:rFonts w:ascii="Times New Roman" w:hAnsi="Times New Roman" w:cs="Times New Roman"/>
          <w:color w:val="000000"/>
          <w:sz w:val="22"/>
          <w:szCs w:val="22"/>
        </w:rPr>
        <w:t xml:space="preserve"> </w:t>
      </w:r>
      <w:r w:rsidRPr="000A0452">
        <w:rPr>
          <w:rFonts w:ascii="Times New Roman" w:hAnsi="Times New Roman" w:cs="Times New Roman"/>
          <w:i/>
          <w:iCs/>
          <w:color w:val="000000"/>
          <w:sz w:val="22"/>
          <w:szCs w:val="22"/>
        </w:rPr>
        <w:t>publica</w:t>
      </w:r>
      <w:r w:rsidRPr="000A0452">
        <w:rPr>
          <w:rFonts w:ascii="Times New Roman" w:hAnsi="Times New Roman" w:cs="Times New Roman"/>
          <w:color w:val="000000"/>
          <w:sz w:val="22"/>
          <w:szCs w:val="22"/>
        </w:rPr>
        <w:t xml:space="preserve">. Zum Spannungsverhältnis zwischen </w:t>
      </w:r>
      <w:r w:rsidRPr="000A0452">
        <w:rPr>
          <w:rFonts w:ascii="Times New Roman" w:hAnsi="Times New Roman" w:cs="Times New Roman"/>
          <w:i/>
          <w:iCs/>
          <w:color w:val="000000"/>
          <w:sz w:val="22"/>
          <w:szCs w:val="22"/>
        </w:rPr>
        <w:t>mos</w:t>
      </w:r>
      <w:r w:rsidRPr="000A0452">
        <w:rPr>
          <w:rFonts w:ascii="Times New Roman" w:hAnsi="Times New Roman" w:cs="Times New Roman"/>
          <w:color w:val="000000"/>
          <w:sz w:val="22"/>
          <w:szCs w:val="22"/>
        </w:rPr>
        <w:t xml:space="preserve"> </w:t>
      </w:r>
      <w:r w:rsidRPr="000A0452">
        <w:rPr>
          <w:rFonts w:ascii="Times New Roman" w:hAnsi="Times New Roman" w:cs="Times New Roman"/>
          <w:i/>
          <w:iCs/>
          <w:color w:val="000000"/>
          <w:sz w:val="22"/>
          <w:szCs w:val="22"/>
        </w:rPr>
        <w:t>maiorum</w:t>
      </w:r>
      <w:r w:rsidRPr="000A0452">
        <w:rPr>
          <w:rFonts w:ascii="Times New Roman" w:hAnsi="Times New Roman" w:cs="Times New Roman"/>
          <w:color w:val="000000"/>
          <w:sz w:val="22"/>
          <w:szCs w:val="22"/>
        </w:rPr>
        <w:t xml:space="preserve"> und griechischer Kultur im zweiten Jahrhundert v. Chr., in: Vogt-Spira u.</w:t>
      </w:r>
      <w:r w:rsidRPr="000A0452">
        <w:rPr>
          <w:rFonts w:ascii="Times New Roman" w:hAnsi="Times New Roman" w:cs="Times New Roman"/>
          <w:smallCaps/>
          <w:color w:val="000000"/>
          <w:sz w:val="22"/>
          <w:szCs w:val="22"/>
        </w:rPr>
        <w:t xml:space="preserve"> </w:t>
      </w:r>
      <w:r w:rsidRPr="000A0452">
        <w:rPr>
          <w:rFonts w:ascii="Times New Roman" w:hAnsi="Times New Roman" w:cs="Times New Roman"/>
          <w:color w:val="000000"/>
          <w:sz w:val="22"/>
          <w:szCs w:val="22"/>
        </w:rPr>
        <w:t>Rommel</w:t>
      </w:r>
      <w:r w:rsidR="00F375A0"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2001, 115</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134.</w:t>
      </w:r>
    </w:p>
    <w:p w:rsidR="009119A4" w:rsidRPr="00A75EE7" w:rsidRDefault="007234E6" w:rsidP="006D533F">
      <w:pPr>
        <w:pStyle w:val="NurText"/>
        <w:spacing w:after="60"/>
        <w:ind w:left="567" w:hanging="567"/>
        <w:jc w:val="both"/>
        <w:rPr>
          <w:rFonts w:ascii="Times New Roman" w:hAnsi="Times New Roman" w:cs="Times New Roman"/>
          <w:color w:val="000000"/>
          <w:sz w:val="22"/>
          <w:szCs w:val="22"/>
        </w:rPr>
      </w:pPr>
      <w:r w:rsidRPr="00A75EE7">
        <w:rPr>
          <w:rFonts w:ascii="Times New Roman" w:hAnsi="Times New Roman" w:cs="Times New Roman"/>
          <w:sz w:val="22"/>
          <w:szCs w:val="22"/>
        </w:rPr>
        <w:t xml:space="preserve">Jenkins 1994 = </w:t>
      </w:r>
      <w:r w:rsidRPr="00A75EE7">
        <w:rPr>
          <w:rFonts w:ascii="Times New Roman" w:hAnsi="Times New Roman" w:cs="Times New Roman"/>
          <w:smallCaps/>
          <w:sz w:val="22"/>
          <w:szCs w:val="22"/>
        </w:rPr>
        <w:t>A.</w:t>
      </w:r>
      <w:r w:rsidR="007367C4">
        <w:rPr>
          <w:rFonts w:ascii="Times New Roman" w:hAnsi="Times New Roman" w:cs="Times New Roman"/>
          <w:smallCaps/>
          <w:sz w:val="22"/>
          <w:szCs w:val="22"/>
        </w:rPr>
        <w:t> </w:t>
      </w:r>
      <w:r w:rsidR="00471A1B">
        <w:rPr>
          <w:rFonts w:ascii="Times New Roman" w:hAnsi="Times New Roman" w:cs="Times New Roman"/>
          <w:smallCaps/>
          <w:sz w:val="22"/>
          <w:szCs w:val="22"/>
        </w:rPr>
        <w:t>B. </w:t>
      </w:r>
      <w:r w:rsidRPr="00A75EE7">
        <w:rPr>
          <w:rFonts w:ascii="Times New Roman" w:hAnsi="Times New Roman" w:cs="Times New Roman"/>
          <w:smallCaps/>
          <w:sz w:val="22"/>
          <w:szCs w:val="22"/>
        </w:rPr>
        <w:t>Jenkins</w:t>
      </w:r>
      <w:r w:rsidRPr="00A75EE7">
        <w:rPr>
          <w:rFonts w:ascii="Times New Roman" w:hAnsi="Times New Roman" w:cs="Times New Roman"/>
          <w:sz w:val="22"/>
          <w:szCs w:val="22"/>
        </w:rPr>
        <w:t>, Sulla’s Retirement, in:</w:t>
      </w:r>
      <w:r w:rsidRPr="00A75EE7">
        <w:rPr>
          <w:rFonts w:ascii="Times New Roman" w:hAnsi="Times New Roman" w:cs="Times New Roman"/>
          <w:smallCaps/>
          <w:sz w:val="22"/>
          <w:szCs w:val="22"/>
        </w:rPr>
        <w:t xml:space="preserve"> </w:t>
      </w:r>
      <w:r w:rsidRPr="00A75EE7">
        <w:rPr>
          <w:rFonts w:ascii="Times New Roman" w:hAnsi="Times New Roman" w:cs="Times New Roman"/>
          <w:sz w:val="22"/>
          <w:szCs w:val="22"/>
        </w:rPr>
        <w:t>Deroux (Hg.) 1994, 132</w:t>
      </w:r>
      <w:r w:rsidR="00754F64">
        <w:rPr>
          <w:rFonts w:ascii="Times New Roman" w:hAnsi="Times New Roman" w:cs="Times New Roman"/>
          <w:sz w:val="22"/>
          <w:szCs w:val="22"/>
        </w:rPr>
        <w:t>–</w:t>
      </w:r>
      <w:r w:rsidRPr="00A75EE7">
        <w:rPr>
          <w:rFonts w:ascii="Times New Roman" w:hAnsi="Times New Roman" w:cs="Times New Roman"/>
          <w:sz w:val="22"/>
          <w:szCs w:val="22"/>
        </w:rPr>
        <w:t>142.</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Joas 1991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Joas</w:t>
      </w:r>
      <w:r w:rsidRPr="000A0452">
        <w:rPr>
          <w:rFonts w:ascii="Times New Roman" w:hAnsi="Times New Roman" w:cs="Times New Roman"/>
          <w:color w:val="000000"/>
          <w:sz w:val="22"/>
          <w:szCs w:val="22"/>
        </w:rPr>
        <w:t xml:space="preserve">, Rollen- und Interaktionstheorien in der Sozialisationsforschung, in: </w:t>
      </w:r>
      <w:r w:rsidRPr="000A0452">
        <w:rPr>
          <w:rFonts w:ascii="Times New Roman" w:hAnsi="Times New Roman" w:cs="Times New Roman"/>
          <w:sz w:val="22"/>
          <w:szCs w:val="22"/>
        </w:rPr>
        <w:t>Hurrelmann</w:t>
      </w:r>
      <w:r w:rsidRPr="000A0452">
        <w:rPr>
          <w:rFonts w:ascii="Times New Roman" w:hAnsi="Times New Roman" w:cs="Times New Roman"/>
          <w:color w:val="000000"/>
          <w:sz w:val="22"/>
          <w:szCs w:val="22"/>
        </w:rPr>
        <w:t xml:space="preserve"> u. </w:t>
      </w:r>
      <w:r w:rsidRPr="000A0452">
        <w:rPr>
          <w:rFonts w:ascii="Times New Roman" w:hAnsi="Times New Roman" w:cs="Times New Roman"/>
          <w:sz w:val="22"/>
          <w:szCs w:val="22"/>
        </w:rPr>
        <w:t>Ulich</w:t>
      </w:r>
      <w:r w:rsidR="00F375A0"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1991, 137</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152.</w:t>
      </w:r>
    </w:p>
    <w:p w:rsidR="00177A13" w:rsidRPr="006C5C99" w:rsidRDefault="00177A13" w:rsidP="006D533F">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color w:val="000000"/>
          <w:sz w:val="22"/>
          <w:szCs w:val="22"/>
          <w:lang w:val="en-GB"/>
        </w:rPr>
        <w:t xml:space="preserve">Jones 1992 = </w:t>
      </w:r>
      <w:r w:rsidRPr="006C5C99">
        <w:rPr>
          <w:rFonts w:ascii="Times New Roman" w:hAnsi="Times New Roman" w:cs="Times New Roman"/>
          <w:smallCaps/>
          <w:color w:val="000000"/>
          <w:sz w:val="22"/>
          <w:szCs w:val="22"/>
          <w:lang w:val="en-GB"/>
        </w:rPr>
        <w:t>B.</w:t>
      </w:r>
      <w:r w:rsidR="007367C4">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W. </w:t>
      </w:r>
      <w:r w:rsidRPr="006C5C99">
        <w:rPr>
          <w:rFonts w:ascii="Times New Roman" w:hAnsi="Times New Roman" w:cs="Times New Roman"/>
          <w:smallCaps/>
          <w:color w:val="000000"/>
          <w:sz w:val="22"/>
          <w:szCs w:val="22"/>
          <w:lang w:val="en-GB"/>
        </w:rPr>
        <w:t>Jones</w:t>
      </w:r>
      <w:r w:rsidRPr="006C5C99">
        <w:rPr>
          <w:rFonts w:ascii="Times New Roman" w:hAnsi="Times New Roman" w:cs="Times New Roman"/>
          <w:color w:val="000000"/>
          <w:sz w:val="22"/>
          <w:szCs w:val="22"/>
          <w:lang w:val="en-GB"/>
        </w:rPr>
        <w:t xml:space="preserve">, </w:t>
      </w:r>
      <w:r w:rsidR="00804B2A" w:rsidRPr="006C5C99">
        <w:rPr>
          <w:rFonts w:ascii="Times New Roman" w:hAnsi="Times New Roman" w:cs="Times New Roman"/>
          <w:color w:val="000000"/>
          <w:sz w:val="22"/>
          <w:szCs w:val="22"/>
          <w:lang w:val="en-GB"/>
        </w:rPr>
        <w:t xml:space="preserve">The Emperor Domitian, London </w:t>
      </w:r>
      <w:r w:rsidR="00290047">
        <w:rPr>
          <w:rFonts w:ascii="Times New Roman" w:hAnsi="Times New Roman" w:cs="Times New Roman"/>
          <w:color w:val="000000"/>
          <w:sz w:val="22"/>
          <w:szCs w:val="22"/>
          <w:lang w:val="en-GB"/>
        </w:rPr>
        <w:t>u. a.</w:t>
      </w:r>
      <w:r w:rsidR="00804B2A" w:rsidRPr="006C5C99">
        <w:rPr>
          <w:rFonts w:ascii="Times New Roman" w:hAnsi="Times New Roman" w:cs="Times New Roman"/>
          <w:color w:val="000000"/>
          <w:sz w:val="22"/>
          <w:szCs w:val="22"/>
          <w:lang w:val="en-GB"/>
        </w:rPr>
        <w:t xml:space="preserve"> 1992.</w:t>
      </w:r>
    </w:p>
    <w:p w:rsidR="00177A13" w:rsidRPr="006C5C99" w:rsidRDefault="00177A13" w:rsidP="00177A13">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color w:val="000000"/>
          <w:sz w:val="22"/>
          <w:szCs w:val="22"/>
          <w:lang w:val="en-GB"/>
        </w:rPr>
        <w:t xml:space="preserve">Jones 1984 = </w:t>
      </w:r>
      <w:r w:rsidRPr="006C5C99">
        <w:rPr>
          <w:rFonts w:ascii="Times New Roman" w:hAnsi="Times New Roman" w:cs="Times New Roman"/>
          <w:smallCaps/>
          <w:color w:val="000000"/>
          <w:sz w:val="22"/>
          <w:szCs w:val="22"/>
          <w:lang w:val="en-GB"/>
        </w:rPr>
        <w:t>B.</w:t>
      </w:r>
      <w:r w:rsidR="007367C4">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W. </w:t>
      </w:r>
      <w:r w:rsidRPr="006C5C99">
        <w:rPr>
          <w:rFonts w:ascii="Times New Roman" w:hAnsi="Times New Roman" w:cs="Times New Roman"/>
          <w:smallCaps/>
          <w:color w:val="000000"/>
          <w:sz w:val="22"/>
          <w:szCs w:val="22"/>
          <w:lang w:val="en-GB"/>
        </w:rPr>
        <w:t>Jones</w:t>
      </w:r>
      <w:r w:rsidRPr="006C5C99">
        <w:rPr>
          <w:rFonts w:ascii="Times New Roman" w:hAnsi="Times New Roman" w:cs="Times New Roman"/>
          <w:color w:val="000000"/>
          <w:sz w:val="22"/>
          <w:szCs w:val="22"/>
          <w:lang w:val="en-GB"/>
        </w:rPr>
        <w:t xml:space="preserve">, The Emperor Titus, London </w:t>
      </w:r>
      <w:r w:rsidR="00290047">
        <w:rPr>
          <w:rFonts w:ascii="Times New Roman" w:hAnsi="Times New Roman" w:cs="Times New Roman"/>
          <w:color w:val="000000"/>
          <w:sz w:val="22"/>
          <w:szCs w:val="22"/>
          <w:lang w:val="en-GB"/>
        </w:rPr>
        <w:t>u. a.</w:t>
      </w:r>
      <w:r w:rsidRPr="006C5C99">
        <w:rPr>
          <w:rFonts w:ascii="Times New Roman" w:hAnsi="Times New Roman" w:cs="Times New Roman"/>
          <w:color w:val="000000"/>
          <w:sz w:val="22"/>
          <w:szCs w:val="22"/>
          <w:lang w:val="en-GB"/>
        </w:rPr>
        <w:t xml:space="preserve"> 1984.</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p>
    <w:p w:rsidR="001F37AC" w:rsidRPr="006C5C99" w:rsidRDefault="001F37AC" w:rsidP="006D533F">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color w:val="000000"/>
          <w:sz w:val="22"/>
          <w:szCs w:val="22"/>
          <w:lang w:val="en-GB"/>
        </w:rPr>
        <w:t xml:space="preserve">Kallet-Marx 1990 = </w:t>
      </w:r>
      <w:r w:rsidR="00471A1B">
        <w:rPr>
          <w:rFonts w:ascii="Times New Roman" w:hAnsi="Times New Roman" w:cs="Times New Roman"/>
          <w:color w:val="000000"/>
          <w:sz w:val="22"/>
          <w:szCs w:val="22"/>
          <w:lang w:val="en-GB"/>
        </w:rPr>
        <w:t>R. </w:t>
      </w:r>
      <w:r w:rsidRPr="006C5C99">
        <w:rPr>
          <w:rFonts w:ascii="Times New Roman" w:hAnsi="Times New Roman" w:cs="Times New Roman"/>
          <w:color w:val="000000"/>
          <w:sz w:val="22"/>
          <w:szCs w:val="22"/>
          <w:lang w:val="en-GB"/>
        </w:rPr>
        <w:t xml:space="preserve">Kallet-Marx, </w:t>
      </w:r>
      <w:proofErr w:type="gramStart"/>
      <w:r w:rsidRPr="006C5C99">
        <w:rPr>
          <w:rFonts w:ascii="Times New Roman" w:hAnsi="Times New Roman" w:cs="Times New Roman"/>
          <w:color w:val="000000"/>
          <w:sz w:val="22"/>
          <w:szCs w:val="22"/>
          <w:lang w:val="en-GB"/>
        </w:rPr>
        <w:t>The</w:t>
      </w:r>
      <w:proofErr w:type="gramEnd"/>
      <w:r w:rsidRPr="006C5C99">
        <w:rPr>
          <w:rFonts w:ascii="Times New Roman" w:hAnsi="Times New Roman" w:cs="Times New Roman"/>
          <w:color w:val="000000"/>
          <w:sz w:val="22"/>
          <w:szCs w:val="22"/>
          <w:lang w:val="en-GB"/>
        </w:rPr>
        <w:t xml:space="preserve"> Trial of Rutilius Rufus, in: Phoenix 44 (1990), 122</w:t>
      </w:r>
      <w:r w:rsidR="00754F64">
        <w:rPr>
          <w:rFonts w:ascii="Times New Roman" w:hAnsi="Times New Roman" w:cs="Times New Roman"/>
          <w:color w:val="000000"/>
          <w:sz w:val="22"/>
          <w:szCs w:val="22"/>
          <w:lang w:val="en-GB"/>
        </w:rPr>
        <w:t>–</w:t>
      </w:r>
      <w:r w:rsidRPr="006C5C99">
        <w:rPr>
          <w:rFonts w:ascii="Times New Roman" w:hAnsi="Times New Roman" w:cs="Times New Roman"/>
          <w:color w:val="000000"/>
          <w:sz w:val="22"/>
          <w:szCs w:val="22"/>
          <w:lang w:val="en-GB"/>
        </w:rPr>
        <w:t>139.</w:t>
      </w:r>
    </w:p>
    <w:p w:rsidR="009119A4" w:rsidRPr="006C5C99" w:rsidRDefault="009119A4" w:rsidP="006D533F">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color w:val="000000"/>
          <w:sz w:val="22"/>
          <w:szCs w:val="22"/>
          <w:lang w:val="en-GB"/>
        </w:rPr>
        <w:t xml:space="preserve">Keaveney 2005a = </w:t>
      </w:r>
      <w:r w:rsidR="00471A1B">
        <w:rPr>
          <w:rFonts w:ascii="Times New Roman" w:hAnsi="Times New Roman" w:cs="Times New Roman"/>
          <w:smallCaps/>
          <w:color w:val="000000"/>
          <w:sz w:val="22"/>
          <w:szCs w:val="22"/>
          <w:lang w:val="en-GB"/>
        </w:rPr>
        <w:t>A. </w:t>
      </w:r>
      <w:r w:rsidRPr="006C5C99">
        <w:rPr>
          <w:rFonts w:ascii="Times New Roman" w:hAnsi="Times New Roman" w:cs="Times New Roman"/>
          <w:smallCaps/>
          <w:color w:val="000000"/>
          <w:sz w:val="22"/>
          <w:szCs w:val="22"/>
          <w:lang w:val="en-GB"/>
        </w:rPr>
        <w:t>Keaveney</w:t>
      </w:r>
      <w:r w:rsidRPr="006C5C99">
        <w:rPr>
          <w:rFonts w:ascii="Times New Roman" w:hAnsi="Times New Roman" w:cs="Times New Roman"/>
          <w:color w:val="000000"/>
          <w:sz w:val="22"/>
          <w:szCs w:val="22"/>
          <w:lang w:val="en-GB"/>
        </w:rPr>
        <w:t xml:space="preserve">, Sulla. </w:t>
      </w:r>
      <w:proofErr w:type="gramStart"/>
      <w:r w:rsidRPr="006C5C99">
        <w:rPr>
          <w:rFonts w:ascii="Times New Roman" w:hAnsi="Times New Roman" w:cs="Times New Roman"/>
          <w:color w:val="000000"/>
          <w:sz w:val="22"/>
          <w:szCs w:val="22"/>
          <w:lang w:val="en-GB"/>
        </w:rPr>
        <w:t>The Last Republican, 2.</w:t>
      </w:r>
      <w:proofErr w:type="gramEnd"/>
      <w:r w:rsidRPr="006C5C99">
        <w:rPr>
          <w:rFonts w:ascii="Times New Roman" w:hAnsi="Times New Roman" w:cs="Times New Roman"/>
          <w:color w:val="000000"/>
          <w:sz w:val="22"/>
          <w:szCs w:val="22"/>
          <w:lang w:val="en-GB"/>
        </w:rPr>
        <w:t xml:space="preserve"> </w:t>
      </w:r>
      <w:proofErr w:type="gramStart"/>
      <w:r w:rsidRPr="006C5C99">
        <w:rPr>
          <w:rFonts w:ascii="Times New Roman" w:hAnsi="Times New Roman" w:cs="Times New Roman"/>
          <w:color w:val="000000"/>
          <w:sz w:val="22"/>
          <w:szCs w:val="22"/>
          <w:lang w:val="en-GB"/>
        </w:rPr>
        <w:t>überarb</w:t>
      </w:r>
      <w:proofErr w:type="gramEnd"/>
      <w:r w:rsidRPr="006C5C99">
        <w:rPr>
          <w:rFonts w:ascii="Times New Roman" w:hAnsi="Times New Roman" w:cs="Times New Roman"/>
          <w:color w:val="000000"/>
          <w:sz w:val="22"/>
          <w:szCs w:val="22"/>
          <w:lang w:val="en-GB"/>
        </w:rPr>
        <w:t xml:space="preserve">. </w:t>
      </w:r>
      <w:proofErr w:type="gramStart"/>
      <w:r w:rsidRPr="006C5C99">
        <w:rPr>
          <w:rFonts w:ascii="Times New Roman" w:hAnsi="Times New Roman" w:cs="Times New Roman"/>
          <w:color w:val="000000"/>
          <w:sz w:val="22"/>
          <w:szCs w:val="22"/>
          <w:lang w:val="en-GB"/>
        </w:rPr>
        <w:t>Aufl.,</w:t>
      </w:r>
      <w:proofErr w:type="gramEnd"/>
      <w:r w:rsidRPr="006C5C99">
        <w:rPr>
          <w:rFonts w:ascii="Times New Roman" w:hAnsi="Times New Roman" w:cs="Times New Roman"/>
          <w:color w:val="000000"/>
          <w:sz w:val="22"/>
          <w:szCs w:val="22"/>
          <w:lang w:val="en-GB"/>
        </w:rPr>
        <w:t xml:space="preserve"> London </w:t>
      </w:r>
      <w:r w:rsidR="00290047">
        <w:rPr>
          <w:rFonts w:ascii="Times New Roman" w:hAnsi="Times New Roman" w:cs="Times New Roman"/>
          <w:color w:val="000000"/>
          <w:sz w:val="22"/>
          <w:szCs w:val="22"/>
          <w:lang w:val="en-GB"/>
        </w:rPr>
        <w:t>u. a.</w:t>
      </w:r>
      <w:r w:rsidRPr="006C5C99">
        <w:rPr>
          <w:rFonts w:ascii="Times New Roman" w:hAnsi="Times New Roman" w:cs="Times New Roman"/>
          <w:color w:val="000000"/>
          <w:sz w:val="22"/>
          <w:szCs w:val="22"/>
          <w:lang w:val="en-GB"/>
        </w:rPr>
        <w:t xml:space="preserve"> 2005.</w:t>
      </w:r>
    </w:p>
    <w:p w:rsidR="009119A4" w:rsidRPr="006C5C99" w:rsidRDefault="009119A4" w:rsidP="006D533F">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color w:val="000000"/>
          <w:sz w:val="22"/>
          <w:szCs w:val="22"/>
          <w:lang w:val="en-GB"/>
        </w:rPr>
        <w:t xml:space="preserve">Keaveney 2005b = </w:t>
      </w:r>
      <w:r w:rsidR="00471A1B">
        <w:rPr>
          <w:rFonts w:ascii="Times New Roman" w:hAnsi="Times New Roman" w:cs="Times New Roman"/>
          <w:smallCaps/>
          <w:color w:val="000000"/>
          <w:sz w:val="22"/>
          <w:szCs w:val="22"/>
          <w:lang w:val="en-GB"/>
        </w:rPr>
        <w:t>A. </w:t>
      </w:r>
      <w:r w:rsidRPr="006C5C99">
        <w:rPr>
          <w:rFonts w:ascii="Times New Roman" w:hAnsi="Times New Roman" w:cs="Times New Roman"/>
          <w:smallCaps/>
          <w:color w:val="000000"/>
          <w:sz w:val="22"/>
          <w:szCs w:val="22"/>
          <w:lang w:val="en-GB"/>
        </w:rPr>
        <w:t>Keaveney</w:t>
      </w:r>
      <w:r w:rsidRPr="006C5C99">
        <w:rPr>
          <w:rFonts w:ascii="Times New Roman" w:hAnsi="Times New Roman" w:cs="Times New Roman"/>
          <w:color w:val="000000"/>
          <w:sz w:val="22"/>
          <w:szCs w:val="22"/>
          <w:lang w:val="en-GB"/>
        </w:rPr>
        <w:t>, The Terminal Date of Sulla’s Dictatorship, in: Athenaeum 93 (2005), 423</w:t>
      </w:r>
      <w:r w:rsidR="00754F64">
        <w:rPr>
          <w:rFonts w:ascii="Times New Roman" w:hAnsi="Times New Roman" w:cs="Times New Roman"/>
          <w:color w:val="000000"/>
          <w:sz w:val="22"/>
          <w:szCs w:val="22"/>
          <w:lang w:val="en-GB"/>
        </w:rPr>
        <w:t>–</w:t>
      </w:r>
      <w:r w:rsidRPr="006C5C99">
        <w:rPr>
          <w:rFonts w:ascii="Times New Roman" w:hAnsi="Times New Roman" w:cs="Times New Roman"/>
          <w:color w:val="000000"/>
          <w:sz w:val="22"/>
          <w:szCs w:val="22"/>
          <w:lang w:val="en-GB"/>
        </w:rPr>
        <w:t>439.</w:t>
      </w:r>
    </w:p>
    <w:p w:rsidR="009119A4" w:rsidRPr="006C5C99" w:rsidRDefault="009119A4" w:rsidP="006D533F">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color w:val="000000"/>
          <w:sz w:val="22"/>
          <w:szCs w:val="22"/>
          <w:lang w:val="en-GB"/>
        </w:rPr>
        <w:t xml:space="preserve">Keaveney 1983 = </w:t>
      </w:r>
      <w:r w:rsidR="00471A1B">
        <w:rPr>
          <w:rFonts w:ascii="Times New Roman" w:hAnsi="Times New Roman" w:cs="Times New Roman"/>
          <w:smallCaps/>
          <w:color w:val="000000"/>
          <w:sz w:val="22"/>
          <w:szCs w:val="22"/>
          <w:lang w:val="en-GB"/>
        </w:rPr>
        <w:t>A. </w:t>
      </w:r>
      <w:r w:rsidRPr="006C5C99">
        <w:rPr>
          <w:rFonts w:ascii="Times New Roman" w:hAnsi="Times New Roman" w:cs="Times New Roman"/>
          <w:smallCaps/>
          <w:color w:val="000000"/>
          <w:sz w:val="22"/>
          <w:szCs w:val="22"/>
          <w:lang w:val="en-GB"/>
        </w:rPr>
        <w:t>Keaveney</w:t>
      </w:r>
      <w:r w:rsidRPr="006C5C99">
        <w:rPr>
          <w:rFonts w:ascii="Times New Roman" w:hAnsi="Times New Roman" w:cs="Times New Roman"/>
          <w:color w:val="000000"/>
          <w:sz w:val="22"/>
          <w:szCs w:val="22"/>
          <w:lang w:val="en-GB"/>
        </w:rPr>
        <w:t xml:space="preserve">, Studies in the </w:t>
      </w:r>
      <w:r w:rsidRPr="006C5C99">
        <w:rPr>
          <w:rFonts w:ascii="Times New Roman" w:hAnsi="Times New Roman" w:cs="Times New Roman"/>
          <w:i/>
          <w:iCs/>
          <w:color w:val="000000"/>
          <w:sz w:val="22"/>
          <w:szCs w:val="22"/>
          <w:lang w:val="la-Latn"/>
        </w:rPr>
        <w:t>Dominatio Sullae</w:t>
      </w:r>
      <w:r w:rsidRPr="006C5C99">
        <w:rPr>
          <w:rFonts w:ascii="Times New Roman" w:hAnsi="Times New Roman" w:cs="Times New Roman"/>
          <w:color w:val="000000"/>
          <w:sz w:val="22"/>
          <w:szCs w:val="22"/>
          <w:lang w:val="en-GB"/>
        </w:rPr>
        <w:t>, in: Klio 65 (1983), 185</w:t>
      </w:r>
      <w:r w:rsidR="00754F64">
        <w:rPr>
          <w:rFonts w:ascii="Times New Roman" w:hAnsi="Times New Roman" w:cs="Times New Roman"/>
          <w:color w:val="000000"/>
          <w:sz w:val="22"/>
          <w:szCs w:val="22"/>
          <w:lang w:val="en-GB"/>
        </w:rPr>
        <w:t>–</w:t>
      </w:r>
      <w:r w:rsidRPr="006C5C99">
        <w:rPr>
          <w:rFonts w:ascii="Times New Roman" w:hAnsi="Times New Roman" w:cs="Times New Roman"/>
          <w:color w:val="000000"/>
          <w:sz w:val="22"/>
          <w:szCs w:val="22"/>
          <w:lang w:val="en-GB"/>
        </w:rPr>
        <w:t>208.</w:t>
      </w:r>
    </w:p>
    <w:p w:rsidR="0053324A" w:rsidRPr="006C5C99" w:rsidRDefault="0053324A" w:rsidP="006D533F">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color w:val="000000"/>
          <w:sz w:val="22"/>
          <w:szCs w:val="22"/>
          <w:lang w:val="en-GB"/>
        </w:rPr>
        <w:t xml:space="preserve">Keaveney u. Madden 1982 = </w:t>
      </w:r>
      <w:r w:rsidR="00471A1B">
        <w:rPr>
          <w:rFonts w:ascii="Times New Roman" w:hAnsi="Times New Roman" w:cs="Times New Roman"/>
          <w:smallCaps/>
          <w:color w:val="000000"/>
          <w:sz w:val="22"/>
          <w:szCs w:val="22"/>
          <w:lang w:val="en-GB"/>
        </w:rPr>
        <w:t>A. </w:t>
      </w:r>
      <w:r w:rsidRPr="006C5C99">
        <w:rPr>
          <w:rFonts w:ascii="Times New Roman" w:hAnsi="Times New Roman" w:cs="Times New Roman"/>
          <w:smallCaps/>
          <w:color w:val="000000"/>
          <w:sz w:val="22"/>
          <w:szCs w:val="22"/>
          <w:lang w:val="en-GB"/>
        </w:rPr>
        <w:t xml:space="preserve">Keaveney </w:t>
      </w:r>
      <w:r w:rsidRPr="00A75EE7">
        <w:rPr>
          <w:rFonts w:ascii="Times New Roman" w:hAnsi="Times New Roman" w:cs="Times New Roman"/>
          <w:color w:val="000000"/>
          <w:sz w:val="22"/>
          <w:szCs w:val="22"/>
          <w:lang w:val="en-GB"/>
        </w:rPr>
        <w:t>u.</w:t>
      </w:r>
      <w:r w:rsidRPr="006C5C99">
        <w:rPr>
          <w:rFonts w:ascii="Times New Roman" w:hAnsi="Times New Roman" w:cs="Times New Roman"/>
          <w:smallCaps/>
          <w:color w:val="000000"/>
          <w:sz w:val="22"/>
          <w:szCs w:val="22"/>
          <w:lang w:val="en-GB"/>
        </w:rPr>
        <w:t xml:space="preserve"> J.</w:t>
      </w:r>
      <w:r w:rsidR="00032850">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A. </w:t>
      </w:r>
      <w:r w:rsidRPr="006C5C99">
        <w:rPr>
          <w:rFonts w:ascii="Times New Roman" w:hAnsi="Times New Roman" w:cs="Times New Roman"/>
          <w:smallCaps/>
          <w:color w:val="000000"/>
          <w:sz w:val="22"/>
          <w:szCs w:val="22"/>
          <w:lang w:val="en-GB"/>
        </w:rPr>
        <w:t>Madden</w:t>
      </w:r>
      <w:r w:rsidRPr="006C5C99">
        <w:rPr>
          <w:rFonts w:ascii="Times New Roman" w:hAnsi="Times New Roman" w:cs="Times New Roman"/>
          <w:color w:val="000000"/>
          <w:sz w:val="22"/>
          <w:szCs w:val="22"/>
          <w:lang w:val="en-GB"/>
        </w:rPr>
        <w:t xml:space="preserve">, </w:t>
      </w:r>
      <w:r w:rsidRPr="006C5C99">
        <w:rPr>
          <w:rFonts w:ascii="Times New Roman" w:hAnsi="Times New Roman" w:cs="Times New Roman"/>
          <w:i/>
          <w:color w:val="000000"/>
          <w:sz w:val="22"/>
          <w:szCs w:val="22"/>
          <w:lang w:val="la-Latn"/>
        </w:rPr>
        <w:t>Phthiriasis</w:t>
      </w:r>
      <w:r w:rsidRPr="006C5C99">
        <w:rPr>
          <w:rFonts w:ascii="Times New Roman" w:hAnsi="Times New Roman" w:cs="Times New Roman"/>
          <w:color w:val="000000"/>
          <w:sz w:val="22"/>
          <w:szCs w:val="22"/>
          <w:lang w:val="en-GB"/>
        </w:rPr>
        <w:t xml:space="preserve"> and its Victims, in: SO 57 (1982), 87</w:t>
      </w:r>
      <w:r w:rsidR="00754F64">
        <w:rPr>
          <w:rFonts w:ascii="Times New Roman" w:hAnsi="Times New Roman" w:cs="Times New Roman"/>
          <w:color w:val="000000"/>
          <w:sz w:val="22"/>
          <w:szCs w:val="22"/>
          <w:lang w:val="en-GB"/>
        </w:rPr>
        <w:t>–</w:t>
      </w:r>
      <w:r w:rsidRPr="006C5C99">
        <w:rPr>
          <w:rFonts w:ascii="Times New Roman" w:hAnsi="Times New Roman" w:cs="Times New Roman"/>
          <w:color w:val="000000"/>
          <w:sz w:val="22"/>
          <w:szCs w:val="22"/>
          <w:lang w:val="en-GB"/>
        </w:rPr>
        <w:t>99.</w:t>
      </w:r>
    </w:p>
    <w:p w:rsidR="009119A4" w:rsidRPr="006C5C99" w:rsidRDefault="009119A4" w:rsidP="006D533F">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color w:val="000000"/>
          <w:sz w:val="22"/>
          <w:szCs w:val="22"/>
          <w:lang w:val="en-GB"/>
        </w:rPr>
        <w:t xml:space="preserve">Kelly 2006 = </w:t>
      </w:r>
      <w:r w:rsidRPr="006C5C99">
        <w:rPr>
          <w:rFonts w:ascii="Times New Roman" w:hAnsi="Times New Roman" w:cs="Times New Roman"/>
          <w:smallCaps/>
          <w:color w:val="000000"/>
          <w:sz w:val="22"/>
          <w:szCs w:val="22"/>
          <w:lang w:val="en-GB"/>
        </w:rPr>
        <w:t>G.</w:t>
      </w:r>
      <w:r w:rsidR="00032850">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P. </w:t>
      </w:r>
      <w:r w:rsidRPr="006C5C99">
        <w:rPr>
          <w:rFonts w:ascii="Times New Roman" w:hAnsi="Times New Roman" w:cs="Times New Roman"/>
          <w:smallCaps/>
          <w:color w:val="000000"/>
          <w:sz w:val="22"/>
          <w:szCs w:val="22"/>
          <w:lang w:val="en-GB"/>
        </w:rPr>
        <w:t>Kelly</w:t>
      </w:r>
      <w:r w:rsidRPr="006C5C99">
        <w:rPr>
          <w:rFonts w:ascii="Times New Roman" w:hAnsi="Times New Roman" w:cs="Times New Roman"/>
          <w:color w:val="000000"/>
          <w:sz w:val="22"/>
          <w:szCs w:val="22"/>
          <w:lang w:val="en-GB"/>
        </w:rPr>
        <w:t>, A History of Exile in the Roman Republic, Cambridge 2006.</w:t>
      </w:r>
    </w:p>
    <w:p w:rsidR="00DC73E6" w:rsidRPr="000A0452" w:rsidRDefault="00DC73E6"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Kienast </w:t>
      </w:r>
      <w:r w:rsidR="00DB4599" w:rsidRPr="000A0452">
        <w:rPr>
          <w:rFonts w:ascii="Times New Roman" w:hAnsi="Times New Roman" w:cs="Times New Roman"/>
          <w:color w:val="000000"/>
          <w:sz w:val="22"/>
          <w:szCs w:val="22"/>
        </w:rPr>
        <w:t>2009</w:t>
      </w:r>
      <w:r w:rsidRPr="000A0452">
        <w:rPr>
          <w:rFonts w:ascii="Times New Roman" w:hAnsi="Times New Roman" w:cs="Times New Roman"/>
          <w:color w:val="000000"/>
          <w:sz w:val="22"/>
          <w:szCs w:val="22"/>
        </w:rPr>
        <w:t xml:space="preserve"> = </w:t>
      </w:r>
      <w:r w:rsidR="00471A1B">
        <w:rPr>
          <w:rFonts w:ascii="Times New Roman" w:hAnsi="Times New Roman" w:cs="Times New Roman"/>
          <w:smallCaps/>
          <w:color w:val="000000"/>
          <w:sz w:val="22"/>
          <w:szCs w:val="22"/>
        </w:rPr>
        <w:t>D. </w:t>
      </w:r>
      <w:r w:rsidRPr="00370DEA">
        <w:rPr>
          <w:rFonts w:ascii="Times New Roman" w:hAnsi="Times New Roman" w:cs="Times New Roman"/>
          <w:smallCaps/>
          <w:color w:val="000000"/>
          <w:sz w:val="22"/>
          <w:szCs w:val="22"/>
        </w:rPr>
        <w:t>Kienast</w:t>
      </w:r>
      <w:r w:rsidRPr="000A0452">
        <w:rPr>
          <w:rFonts w:ascii="Times New Roman" w:hAnsi="Times New Roman" w:cs="Times New Roman"/>
          <w:color w:val="000000"/>
          <w:sz w:val="22"/>
          <w:szCs w:val="22"/>
        </w:rPr>
        <w:t xml:space="preserve">, Augustus. Prinzeps und Monarch, 4. </w:t>
      </w:r>
      <w:r w:rsidR="00DB4599" w:rsidRPr="000A0452">
        <w:rPr>
          <w:rFonts w:ascii="Times New Roman" w:hAnsi="Times New Roman" w:cs="Times New Roman"/>
          <w:color w:val="000000"/>
          <w:sz w:val="22"/>
          <w:szCs w:val="22"/>
        </w:rPr>
        <w:t xml:space="preserve">überarb. </w:t>
      </w:r>
      <w:r w:rsidRPr="000A0452">
        <w:rPr>
          <w:rFonts w:ascii="Times New Roman" w:hAnsi="Times New Roman" w:cs="Times New Roman"/>
          <w:color w:val="000000"/>
          <w:sz w:val="22"/>
          <w:szCs w:val="22"/>
        </w:rPr>
        <w:t>Aufl.</w:t>
      </w:r>
      <w:r w:rsidR="00DB4599" w:rsidRPr="000A0452">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 Darmstadt 2009.</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Kienast 1979 = </w:t>
      </w:r>
      <w:r w:rsidR="00471A1B">
        <w:rPr>
          <w:rFonts w:ascii="Times New Roman" w:hAnsi="Times New Roman" w:cs="Times New Roman"/>
          <w:smallCaps/>
          <w:color w:val="000000"/>
          <w:sz w:val="22"/>
          <w:szCs w:val="22"/>
        </w:rPr>
        <w:t>D. </w:t>
      </w:r>
      <w:r w:rsidRPr="000A0452">
        <w:rPr>
          <w:rFonts w:ascii="Times New Roman" w:hAnsi="Times New Roman" w:cs="Times New Roman"/>
          <w:smallCaps/>
          <w:color w:val="000000"/>
          <w:sz w:val="22"/>
          <w:szCs w:val="22"/>
        </w:rPr>
        <w:t>Kienast</w:t>
      </w:r>
      <w:r w:rsidRPr="000A0452">
        <w:rPr>
          <w:rFonts w:ascii="Times New Roman" w:hAnsi="Times New Roman" w:cs="Times New Roman"/>
          <w:color w:val="000000"/>
          <w:sz w:val="22"/>
          <w:szCs w:val="22"/>
        </w:rPr>
        <w:t>, Cato der Zensor. Seine Persönlichkeit und seine Zeit, Darmstadt 1979.</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Kierdorf 2003 = </w:t>
      </w:r>
      <w:r w:rsidR="00471A1B">
        <w:rPr>
          <w:rFonts w:ascii="Times New Roman" w:hAnsi="Times New Roman" w:cs="Times New Roman"/>
          <w:smallCaps/>
          <w:color w:val="000000"/>
          <w:sz w:val="22"/>
          <w:szCs w:val="22"/>
        </w:rPr>
        <w:t>W. </w:t>
      </w:r>
      <w:r w:rsidRPr="000A0452">
        <w:rPr>
          <w:rFonts w:ascii="Times New Roman" w:hAnsi="Times New Roman" w:cs="Times New Roman"/>
          <w:smallCaps/>
          <w:color w:val="000000"/>
          <w:sz w:val="22"/>
          <w:szCs w:val="22"/>
        </w:rPr>
        <w:t>Kierdorf</w:t>
      </w:r>
      <w:r w:rsidRPr="000A0452">
        <w:rPr>
          <w:rFonts w:ascii="Times New Roman" w:hAnsi="Times New Roman" w:cs="Times New Roman"/>
          <w:color w:val="000000"/>
          <w:sz w:val="22"/>
          <w:szCs w:val="22"/>
        </w:rPr>
        <w:t>, Römische Geschichtsschreibung der republikanischen Zeit, Heidelberg 2003.</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lastRenderedPageBreak/>
        <w:t xml:space="preserve">Kieserling 1999 = </w:t>
      </w:r>
      <w:r w:rsidR="00471A1B">
        <w:rPr>
          <w:rFonts w:ascii="Times New Roman" w:hAnsi="Times New Roman" w:cs="Times New Roman"/>
          <w:smallCaps/>
          <w:color w:val="000000"/>
          <w:sz w:val="22"/>
          <w:szCs w:val="22"/>
        </w:rPr>
        <w:t>A. </w:t>
      </w:r>
      <w:r w:rsidRPr="000A0452">
        <w:rPr>
          <w:rFonts w:ascii="Times New Roman" w:hAnsi="Times New Roman" w:cs="Times New Roman"/>
          <w:smallCaps/>
          <w:color w:val="000000"/>
          <w:sz w:val="22"/>
          <w:szCs w:val="22"/>
        </w:rPr>
        <w:t>Kieserling</w:t>
      </w:r>
      <w:r w:rsidRPr="000A0452">
        <w:rPr>
          <w:rFonts w:ascii="Times New Roman" w:hAnsi="Times New Roman" w:cs="Times New Roman"/>
          <w:color w:val="000000"/>
          <w:sz w:val="22"/>
          <w:szCs w:val="22"/>
        </w:rPr>
        <w:t xml:space="preserve">, Kommunikation unter Anwesenden. Studien über Interaktionssysteme,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0A0452">
        <w:rPr>
          <w:rFonts w:ascii="Times New Roman" w:hAnsi="Times New Roman" w:cs="Times New Roman"/>
          <w:color w:val="000000"/>
          <w:sz w:val="22"/>
          <w:szCs w:val="22"/>
        </w:rPr>
        <w:t>1999.</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Kieserling 1996 = </w:t>
      </w:r>
      <w:r w:rsidR="00471A1B">
        <w:rPr>
          <w:rFonts w:ascii="Times New Roman" w:hAnsi="Times New Roman" w:cs="Times New Roman"/>
          <w:smallCaps/>
          <w:color w:val="000000"/>
          <w:sz w:val="22"/>
          <w:szCs w:val="22"/>
        </w:rPr>
        <w:t>A. </w:t>
      </w:r>
      <w:r w:rsidRPr="000A0452">
        <w:rPr>
          <w:rFonts w:ascii="Times New Roman" w:hAnsi="Times New Roman" w:cs="Times New Roman"/>
          <w:smallCaps/>
          <w:color w:val="000000"/>
          <w:sz w:val="22"/>
          <w:szCs w:val="22"/>
        </w:rPr>
        <w:t>Kieserling</w:t>
      </w:r>
      <w:r w:rsidRPr="000A0452">
        <w:rPr>
          <w:rFonts w:ascii="Times New Roman" w:hAnsi="Times New Roman" w:cs="Times New Roman"/>
          <w:color w:val="000000"/>
          <w:sz w:val="22"/>
          <w:szCs w:val="22"/>
        </w:rPr>
        <w:t xml:space="preserve">, Die Autonomie der Interaktion, in: </w:t>
      </w:r>
      <w:r w:rsidRPr="006C5C99">
        <w:rPr>
          <w:rFonts w:ascii="Times New Roman" w:hAnsi="Times New Roman" w:cs="Times New Roman"/>
          <w:color w:val="000000"/>
          <w:sz w:val="22"/>
          <w:szCs w:val="22"/>
        </w:rPr>
        <w:t>Küppers</w:t>
      </w:r>
      <w:r w:rsidRPr="000A0452">
        <w:rPr>
          <w:rFonts w:ascii="Times New Roman" w:hAnsi="Times New Roman" w:cs="Times New Roman"/>
          <w:color w:val="000000"/>
          <w:sz w:val="22"/>
          <w:szCs w:val="22"/>
        </w:rPr>
        <w:t xml:space="preserve"> (Hg.</w:t>
      </w:r>
      <w:r w:rsidR="004824CD" w:rsidRPr="000A0452">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1996, 257</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289.</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lang w:val="de-CH"/>
        </w:rPr>
        <w:t xml:space="preserve">Klein 1981 = </w:t>
      </w:r>
      <w:r w:rsidR="00471A1B">
        <w:rPr>
          <w:rFonts w:ascii="Times New Roman" w:hAnsi="Times New Roman" w:cs="Times New Roman"/>
          <w:smallCaps/>
          <w:color w:val="000000"/>
          <w:sz w:val="22"/>
          <w:szCs w:val="22"/>
          <w:lang w:val="de-CH"/>
        </w:rPr>
        <w:t>R. </w:t>
      </w:r>
      <w:r w:rsidRPr="00D709BD">
        <w:rPr>
          <w:rFonts w:ascii="Times New Roman" w:hAnsi="Times New Roman" w:cs="Times New Roman"/>
          <w:smallCaps/>
          <w:color w:val="000000"/>
          <w:sz w:val="22"/>
          <w:szCs w:val="22"/>
          <w:lang w:val="de-CH"/>
        </w:rPr>
        <w:t>Klein</w:t>
      </w:r>
      <w:r w:rsidRPr="00D709BD">
        <w:rPr>
          <w:rFonts w:ascii="Times New Roman" w:hAnsi="Times New Roman" w:cs="Times New Roman"/>
          <w:color w:val="000000"/>
          <w:sz w:val="22"/>
          <w:szCs w:val="22"/>
          <w:lang w:val="de-CH"/>
        </w:rPr>
        <w:t xml:space="preserve">, Die Romrede des Aelius Aristides. </w:t>
      </w:r>
      <w:r w:rsidRPr="000A0452">
        <w:rPr>
          <w:rFonts w:ascii="Times New Roman" w:hAnsi="Times New Roman" w:cs="Times New Roman"/>
          <w:color w:val="000000"/>
          <w:sz w:val="22"/>
          <w:szCs w:val="22"/>
        </w:rPr>
        <w:t>Einführung, Darmstadt 1981.</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Klein-Wesch 2008 =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Klein-Wesch</w:t>
      </w:r>
      <w:r w:rsidRPr="000A0452">
        <w:rPr>
          <w:rFonts w:ascii="Times New Roman" w:hAnsi="Times New Roman" w:cs="Times New Roman"/>
          <w:color w:val="000000"/>
          <w:sz w:val="22"/>
          <w:szCs w:val="22"/>
        </w:rPr>
        <w:t xml:space="preserve">, </w:t>
      </w:r>
      <w:r w:rsidRPr="006C5C99">
        <w:rPr>
          <w:rFonts w:ascii="Times New Roman" w:hAnsi="Times New Roman" w:cs="Times New Roman"/>
          <w:i/>
          <w:iCs/>
          <w:color w:val="000000"/>
          <w:sz w:val="22"/>
          <w:szCs w:val="22"/>
          <w:lang w:val="la-Latn"/>
        </w:rPr>
        <w:t>Provincia</w:t>
      </w:r>
      <w:r w:rsidRPr="000A0452">
        <w:rPr>
          <w:rFonts w:ascii="Times New Roman" w:hAnsi="Times New Roman" w:cs="Times New Roman"/>
          <w:color w:val="000000"/>
          <w:sz w:val="22"/>
          <w:szCs w:val="22"/>
        </w:rPr>
        <w:t xml:space="preserve">. Okkupation und Verwaltung der Provinzen des </w:t>
      </w:r>
      <w:r w:rsidRPr="006C5C99">
        <w:rPr>
          <w:rFonts w:ascii="Times New Roman" w:hAnsi="Times New Roman" w:cs="Times New Roman"/>
          <w:i/>
          <w:color w:val="000000"/>
          <w:sz w:val="22"/>
          <w:szCs w:val="22"/>
          <w:lang w:val="la-Latn"/>
        </w:rPr>
        <w:t>Imperium Romanum</w:t>
      </w:r>
      <w:r w:rsidRPr="000A0452">
        <w:rPr>
          <w:rFonts w:ascii="Times New Roman" w:hAnsi="Times New Roman" w:cs="Times New Roman"/>
          <w:color w:val="000000"/>
          <w:sz w:val="22"/>
          <w:szCs w:val="22"/>
        </w:rPr>
        <w:t xml:space="preserve"> von der Inbesitznahme Siziliens bis Diokletian, Zürich 2008.</w:t>
      </w:r>
    </w:p>
    <w:p w:rsidR="009119A4"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Klingner 1993 [1927] = </w:t>
      </w:r>
      <w:r w:rsidR="00471A1B">
        <w:rPr>
          <w:rFonts w:ascii="Times New Roman" w:hAnsi="Times New Roman" w:cs="Times New Roman"/>
          <w:smallCaps/>
          <w:color w:val="000000"/>
          <w:sz w:val="22"/>
          <w:szCs w:val="22"/>
        </w:rPr>
        <w:t>F. </w:t>
      </w:r>
      <w:r w:rsidRPr="000A0452">
        <w:rPr>
          <w:rFonts w:ascii="Times New Roman" w:hAnsi="Times New Roman" w:cs="Times New Roman"/>
          <w:smallCaps/>
          <w:color w:val="000000"/>
          <w:sz w:val="22"/>
          <w:szCs w:val="22"/>
        </w:rPr>
        <w:t>Klingner</w:t>
      </w:r>
      <w:r w:rsidRPr="000A0452">
        <w:rPr>
          <w:rFonts w:ascii="Times New Roman" w:hAnsi="Times New Roman" w:cs="Times New Roman"/>
          <w:color w:val="000000"/>
          <w:sz w:val="22"/>
          <w:szCs w:val="22"/>
        </w:rPr>
        <w:t>, Rom als Idee, in: Kytzler (Hg</w:t>
      </w:r>
      <w:r w:rsidR="00224A65">
        <w:rPr>
          <w:rFonts w:ascii="Times New Roman" w:hAnsi="Times New Roman" w:cs="Times New Roman"/>
          <w:color w:val="000000"/>
          <w:sz w:val="22"/>
          <w:szCs w:val="22"/>
        </w:rPr>
        <w:t>.</w:t>
      </w:r>
      <w:r w:rsidR="00F375A0" w:rsidRPr="000A0452">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 1993, 13</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30 (zuerst in: </w:t>
      </w:r>
      <w:r w:rsidR="00471A1B">
        <w:rPr>
          <w:rFonts w:ascii="Times New Roman" w:hAnsi="Times New Roman" w:cs="Times New Roman"/>
          <w:color w:val="000000"/>
          <w:sz w:val="22"/>
          <w:szCs w:val="22"/>
        </w:rPr>
        <w:t>F. </w:t>
      </w:r>
      <w:r w:rsidRPr="000A0452">
        <w:rPr>
          <w:rFonts w:ascii="Times New Roman" w:hAnsi="Times New Roman" w:cs="Times New Roman"/>
          <w:color w:val="000000"/>
          <w:sz w:val="22"/>
          <w:szCs w:val="22"/>
        </w:rPr>
        <w:t>Klingner, Römische Geisteswelt, 5. verm. Aufl., München 1965, 645</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660, und in: Die Antike 3 [1927], 17ff.].</w:t>
      </w:r>
    </w:p>
    <w:p w:rsidR="0054713B" w:rsidRPr="00BC3B22" w:rsidRDefault="0054713B" w:rsidP="006D533F">
      <w:pPr>
        <w:pStyle w:val="NurText"/>
        <w:spacing w:after="60"/>
        <w:ind w:left="567" w:hanging="567"/>
        <w:jc w:val="both"/>
        <w:rPr>
          <w:rFonts w:ascii="Times New Roman" w:hAnsi="Times New Roman" w:cs="Times New Roman"/>
          <w:color w:val="000000"/>
          <w:sz w:val="22"/>
          <w:szCs w:val="22"/>
        </w:rPr>
      </w:pPr>
      <w:r w:rsidRPr="00BC3B22">
        <w:rPr>
          <w:rFonts w:ascii="Times New Roman" w:hAnsi="Times New Roman" w:cs="Times New Roman"/>
          <w:color w:val="000000"/>
          <w:sz w:val="22"/>
          <w:szCs w:val="22"/>
        </w:rPr>
        <w:t xml:space="preserve">Klodt 2003 = </w:t>
      </w:r>
      <w:r w:rsidR="00471A1B">
        <w:rPr>
          <w:rFonts w:ascii="Times New Roman" w:hAnsi="Times New Roman" w:cs="Times New Roman"/>
          <w:smallCaps/>
          <w:color w:val="000000"/>
          <w:sz w:val="22"/>
          <w:szCs w:val="22"/>
        </w:rPr>
        <w:t>C. </w:t>
      </w:r>
      <w:r w:rsidRPr="00BC3B22">
        <w:rPr>
          <w:rFonts w:ascii="Times New Roman" w:hAnsi="Times New Roman" w:cs="Times New Roman"/>
          <w:smallCaps/>
          <w:color w:val="000000"/>
          <w:sz w:val="22"/>
          <w:szCs w:val="22"/>
        </w:rPr>
        <w:t>Klodt</w:t>
      </w:r>
      <w:r w:rsidRPr="00BC3B22">
        <w:rPr>
          <w:rFonts w:ascii="Times New Roman" w:hAnsi="Times New Roman" w:cs="Times New Roman"/>
          <w:color w:val="000000"/>
          <w:sz w:val="22"/>
          <w:szCs w:val="22"/>
        </w:rPr>
        <w:t xml:space="preserve">, </w:t>
      </w:r>
      <w:r w:rsidR="00BC3B22" w:rsidRPr="00BC3B22">
        <w:rPr>
          <w:rFonts w:ascii="Times New Roman" w:hAnsi="Times New Roman" w:cs="Times New Roman"/>
          <w:color w:val="000000"/>
          <w:sz w:val="22"/>
          <w:szCs w:val="22"/>
        </w:rPr>
        <w:t xml:space="preserve">Prozessparteien und politische Gegner als </w:t>
      </w:r>
      <w:r w:rsidR="00BC3B22" w:rsidRPr="00BC3B22">
        <w:rPr>
          <w:rFonts w:ascii="Times New Roman" w:hAnsi="Times New Roman" w:cs="Times New Roman"/>
          <w:i/>
          <w:iCs/>
          <w:color w:val="000000"/>
          <w:sz w:val="22"/>
          <w:szCs w:val="22"/>
          <w:lang w:val="la-Latn"/>
        </w:rPr>
        <w:t>dramatis personae</w:t>
      </w:r>
      <w:r w:rsidR="00BC3B22" w:rsidRPr="00BC3B22">
        <w:rPr>
          <w:rFonts w:ascii="Times New Roman" w:hAnsi="Times New Roman" w:cs="Times New Roman"/>
          <w:color w:val="000000"/>
          <w:sz w:val="22"/>
          <w:szCs w:val="22"/>
        </w:rPr>
        <w:t>. Charakterstilisierung in Ciceros Reden, in: Schröder u. Schröder (Hgg.) 2003, 35</w:t>
      </w:r>
      <w:r w:rsidR="00754F64">
        <w:rPr>
          <w:rFonts w:ascii="Times New Roman" w:hAnsi="Times New Roman" w:cs="Times New Roman"/>
          <w:color w:val="000000"/>
          <w:sz w:val="22"/>
          <w:szCs w:val="22"/>
        </w:rPr>
        <w:t>–</w:t>
      </w:r>
      <w:r w:rsidR="00BC3B22" w:rsidRPr="00BC3B22">
        <w:rPr>
          <w:rFonts w:ascii="Times New Roman" w:hAnsi="Times New Roman" w:cs="Times New Roman"/>
          <w:color w:val="000000"/>
          <w:sz w:val="22"/>
          <w:szCs w:val="22"/>
        </w:rPr>
        <w:t>106.</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Kloft (Hg.) 1979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Kloft</w:t>
      </w:r>
      <w:r w:rsidRPr="000A0452">
        <w:rPr>
          <w:rFonts w:ascii="Times New Roman" w:hAnsi="Times New Roman" w:cs="Times New Roman"/>
          <w:color w:val="000000"/>
          <w:sz w:val="22"/>
          <w:szCs w:val="22"/>
        </w:rPr>
        <w:t xml:space="preserve"> (Hg.), Ideologie und Herrschaft in der Antike, Darmstadt 1979.</w:t>
      </w:r>
    </w:p>
    <w:p w:rsidR="009119A4"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Kluge 1941 = </w:t>
      </w:r>
      <w:r w:rsidR="00471A1B">
        <w:rPr>
          <w:rFonts w:ascii="Times New Roman" w:hAnsi="Times New Roman" w:cs="Times New Roman"/>
          <w:smallCaps/>
          <w:color w:val="000000"/>
          <w:sz w:val="22"/>
          <w:szCs w:val="22"/>
        </w:rPr>
        <w:t>O. </w:t>
      </w:r>
      <w:r w:rsidRPr="000A0452">
        <w:rPr>
          <w:rFonts w:ascii="Times New Roman" w:hAnsi="Times New Roman" w:cs="Times New Roman"/>
          <w:smallCaps/>
          <w:color w:val="000000"/>
          <w:sz w:val="22"/>
          <w:szCs w:val="22"/>
        </w:rPr>
        <w:t>Kluge</w:t>
      </w:r>
      <w:r w:rsidRPr="000A0452">
        <w:rPr>
          <w:rFonts w:ascii="Times New Roman" w:hAnsi="Times New Roman" w:cs="Times New Roman"/>
          <w:color w:val="000000"/>
          <w:sz w:val="22"/>
          <w:szCs w:val="22"/>
        </w:rPr>
        <w:t>, Der Romgedanke von der Antike bis zur Renaissance, in: Gymnasium 52 (1941), 38</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70.</w:t>
      </w:r>
    </w:p>
    <w:p w:rsidR="00ED30F4" w:rsidRPr="00ED30F4" w:rsidRDefault="00ED30F4" w:rsidP="006D533F">
      <w:pPr>
        <w:pStyle w:val="NurText"/>
        <w:spacing w:after="60"/>
        <w:ind w:left="567" w:hanging="567"/>
        <w:jc w:val="both"/>
        <w:rPr>
          <w:rFonts w:ascii="Times New Roman" w:hAnsi="Times New Roman" w:cs="Times New Roman"/>
          <w:color w:val="000000"/>
          <w:sz w:val="22"/>
          <w:szCs w:val="22"/>
        </w:rPr>
      </w:pPr>
      <w:r w:rsidRPr="00ED30F4">
        <w:rPr>
          <w:rFonts w:ascii="Times New Roman" w:hAnsi="Times New Roman" w:cs="Times New Roman"/>
          <w:color w:val="000000"/>
          <w:sz w:val="22"/>
          <w:szCs w:val="22"/>
        </w:rPr>
        <w:t xml:space="preserve">Knell 2008 = </w:t>
      </w:r>
      <w:r w:rsidR="00471A1B">
        <w:rPr>
          <w:rFonts w:ascii="Times New Roman" w:hAnsi="Times New Roman" w:cs="Times New Roman"/>
          <w:smallCaps/>
          <w:color w:val="000000"/>
          <w:sz w:val="22"/>
          <w:szCs w:val="22"/>
        </w:rPr>
        <w:t>H. </w:t>
      </w:r>
      <w:r w:rsidRPr="00ED30F4">
        <w:rPr>
          <w:rFonts w:ascii="Times New Roman" w:hAnsi="Times New Roman" w:cs="Times New Roman"/>
          <w:smallCaps/>
          <w:color w:val="000000"/>
          <w:sz w:val="22"/>
          <w:szCs w:val="22"/>
        </w:rPr>
        <w:t>Knell</w:t>
      </w:r>
      <w:r w:rsidRPr="00ED30F4">
        <w:rPr>
          <w:rFonts w:ascii="Times New Roman" w:hAnsi="Times New Roman" w:cs="Times New Roman"/>
          <w:color w:val="000000"/>
          <w:sz w:val="22"/>
          <w:szCs w:val="22"/>
        </w:rPr>
        <w:t xml:space="preserve">, </w:t>
      </w:r>
      <w:r w:rsidRPr="00ED30F4">
        <w:rPr>
          <w:rFonts w:ascii="Times New Roman" w:hAnsi="Times New Roman" w:cs="Times New Roman"/>
          <w:noProof/>
          <w:sz w:val="22"/>
          <w:szCs w:val="22"/>
          <w:lang w:val="en-US" w:eastAsia="en-US"/>
        </w:rPr>
        <w:drawing>
          <wp:inline distT="0" distB="0" distL="0" distR="0" wp14:anchorId="3F60B5F5" wp14:editId="7C315B0E">
            <wp:extent cx="6350" cy="6350"/>
            <wp:effectExtent l="0" t="0" r="0" b="0"/>
            <wp:docPr id="46" name="Bild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ED30F4">
        <w:rPr>
          <w:rFonts w:ascii="Times New Roman" w:hAnsi="Times New Roman" w:cs="Times New Roman"/>
          <w:sz w:val="22"/>
          <w:szCs w:val="22"/>
        </w:rPr>
        <w:t>Des Kaisers neue Bauten</w:t>
      </w:r>
      <w:r>
        <w:rPr>
          <w:rFonts w:ascii="Times New Roman" w:hAnsi="Times New Roman" w:cs="Times New Roman"/>
          <w:sz w:val="22"/>
          <w:szCs w:val="22"/>
        </w:rPr>
        <w:t xml:space="preserve">. </w:t>
      </w:r>
      <w:r w:rsidRPr="00ED30F4">
        <w:rPr>
          <w:rFonts w:ascii="Times New Roman" w:hAnsi="Times New Roman" w:cs="Times New Roman"/>
          <w:sz w:val="22"/>
          <w:szCs w:val="22"/>
        </w:rPr>
        <w:t>Hadrians Architektur in Rom, Athen und Tivoli, Mainz 2008.</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Koch 1952 = </w:t>
      </w:r>
      <w:r w:rsidR="00471A1B">
        <w:rPr>
          <w:rFonts w:ascii="Times New Roman" w:hAnsi="Times New Roman" w:cs="Times New Roman"/>
          <w:smallCaps/>
          <w:color w:val="000000"/>
          <w:sz w:val="22"/>
          <w:szCs w:val="22"/>
        </w:rPr>
        <w:t>C. </w:t>
      </w:r>
      <w:r w:rsidRPr="000A0452">
        <w:rPr>
          <w:rFonts w:ascii="Times New Roman" w:hAnsi="Times New Roman" w:cs="Times New Roman"/>
          <w:smallCaps/>
          <w:color w:val="000000"/>
          <w:sz w:val="22"/>
          <w:szCs w:val="22"/>
        </w:rPr>
        <w:t>Koch</w:t>
      </w:r>
      <w:r w:rsidRPr="000A0452">
        <w:rPr>
          <w:rFonts w:ascii="Times New Roman" w:hAnsi="Times New Roman" w:cs="Times New Roman"/>
          <w:color w:val="000000"/>
          <w:sz w:val="22"/>
          <w:szCs w:val="22"/>
        </w:rPr>
        <w:t xml:space="preserve">, </w:t>
      </w:r>
      <w:r w:rsidRPr="006C5C99">
        <w:rPr>
          <w:rFonts w:ascii="Times New Roman" w:hAnsi="Times New Roman" w:cs="Times New Roman"/>
          <w:i/>
          <w:iCs/>
          <w:color w:val="000000"/>
          <w:sz w:val="22"/>
          <w:szCs w:val="22"/>
          <w:lang w:val="la-Latn"/>
        </w:rPr>
        <w:t>Roma aeterna</w:t>
      </w:r>
      <w:r w:rsidRPr="000A0452">
        <w:rPr>
          <w:rFonts w:ascii="Times New Roman" w:hAnsi="Times New Roman" w:cs="Times New Roman"/>
          <w:color w:val="000000"/>
          <w:sz w:val="22"/>
          <w:szCs w:val="22"/>
        </w:rPr>
        <w:t>, in: Gymnasium 59 (1952), 128</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143; 196</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209.</w:t>
      </w:r>
    </w:p>
    <w:p w:rsidR="009119A4" w:rsidRPr="000A0452" w:rsidRDefault="00224A65"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K</w:t>
      </w:r>
      <w:r w:rsidR="009119A4" w:rsidRPr="000A0452">
        <w:rPr>
          <w:rFonts w:ascii="Times New Roman" w:hAnsi="Times New Roman" w:cs="Times New Roman"/>
          <w:color w:val="000000"/>
          <w:sz w:val="22"/>
          <w:szCs w:val="22"/>
        </w:rPr>
        <w:t xml:space="preserve">olb 2001 = </w:t>
      </w:r>
      <w:r w:rsidR="00471A1B">
        <w:rPr>
          <w:rFonts w:ascii="Times New Roman" w:hAnsi="Times New Roman" w:cs="Times New Roman"/>
          <w:smallCaps/>
          <w:color w:val="000000"/>
          <w:sz w:val="22"/>
          <w:szCs w:val="22"/>
        </w:rPr>
        <w:t>F. </w:t>
      </w:r>
      <w:r w:rsidR="009119A4" w:rsidRPr="000A0452">
        <w:rPr>
          <w:rFonts w:ascii="Times New Roman" w:hAnsi="Times New Roman" w:cs="Times New Roman"/>
          <w:smallCaps/>
          <w:color w:val="000000"/>
          <w:sz w:val="22"/>
          <w:szCs w:val="22"/>
        </w:rPr>
        <w:t>Kolb</w:t>
      </w:r>
      <w:r w:rsidR="009119A4" w:rsidRPr="000A0452">
        <w:rPr>
          <w:rFonts w:ascii="Times New Roman" w:hAnsi="Times New Roman" w:cs="Times New Roman"/>
          <w:color w:val="000000"/>
          <w:sz w:val="22"/>
          <w:szCs w:val="22"/>
        </w:rPr>
        <w:t>, Rom. Geschichte der Stadt in der Antike, 2. überarb. Aufl., München 2001.</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Kolb 1987 = </w:t>
      </w:r>
      <w:r w:rsidR="00471A1B">
        <w:rPr>
          <w:rFonts w:ascii="Times New Roman" w:hAnsi="Times New Roman" w:cs="Times New Roman"/>
          <w:smallCaps/>
          <w:color w:val="000000"/>
          <w:sz w:val="22"/>
          <w:szCs w:val="22"/>
        </w:rPr>
        <w:t>F. </w:t>
      </w:r>
      <w:r w:rsidRPr="000A0452">
        <w:rPr>
          <w:rFonts w:ascii="Times New Roman" w:hAnsi="Times New Roman" w:cs="Times New Roman"/>
          <w:smallCaps/>
          <w:color w:val="000000"/>
          <w:sz w:val="22"/>
          <w:szCs w:val="22"/>
        </w:rPr>
        <w:t>Kolb</w:t>
      </w:r>
      <w:r w:rsidRPr="000A0452">
        <w:rPr>
          <w:rFonts w:ascii="Times New Roman" w:hAnsi="Times New Roman" w:cs="Times New Roman"/>
          <w:color w:val="000000"/>
          <w:sz w:val="22"/>
          <w:szCs w:val="22"/>
        </w:rPr>
        <w:t>, Dioc</w:t>
      </w:r>
      <w:r w:rsidR="006062A4" w:rsidRPr="000A0452">
        <w:rPr>
          <w:rFonts w:ascii="Times New Roman" w:hAnsi="Times New Roman" w:cs="Times New Roman"/>
          <w:color w:val="000000"/>
          <w:sz w:val="22"/>
          <w:szCs w:val="22"/>
        </w:rPr>
        <w:t>letian und die Erste Tetrarchie.</w:t>
      </w:r>
      <w:r w:rsidRPr="000A0452">
        <w:rPr>
          <w:rFonts w:ascii="Times New Roman" w:hAnsi="Times New Roman" w:cs="Times New Roman"/>
          <w:color w:val="000000"/>
          <w:sz w:val="22"/>
          <w:szCs w:val="22"/>
        </w:rPr>
        <w:t xml:space="preserve"> Improvisation oder Experiment in der Organisation monarchischer Herrschaft?, Berlin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1987.</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Kolb 1984 = </w:t>
      </w:r>
      <w:r w:rsidR="00471A1B">
        <w:rPr>
          <w:rFonts w:ascii="Times New Roman" w:hAnsi="Times New Roman" w:cs="Times New Roman"/>
          <w:smallCaps/>
          <w:color w:val="000000"/>
          <w:sz w:val="22"/>
          <w:szCs w:val="22"/>
        </w:rPr>
        <w:t>F. </w:t>
      </w:r>
      <w:r w:rsidRPr="00224A65">
        <w:rPr>
          <w:rFonts w:ascii="Times New Roman" w:hAnsi="Times New Roman" w:cs="Times New Roman"/>
          <w:smallCaps/>
          <w:color w:val="000000"/>
          <w:sz w:val="22"/>
          <w:szCs w:val="22"/>
        </w:rPr>
        <w:t>Kolb</w:t>
      </w:r>
      <w:r w:rsidRPr="000A0452">
        <w:rPr>
          <w:rFonts w:ascii="Times New Roman" w:hAnsi="Times New Roman" w:cs="Times New Roman"/>
          <w:color w:val="000000"/>
          <w:sz w:val="22"/>
          <w:szCs w:val="22"/>
        </w:rPr>
        <w:t>, Die Stadt im Altertum, München 1984.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Kopp (Hg.) 1984 = </w:t>
      </w:r>
      <w:r w:rsidR="00471A1B">
        <w:rPr>
          <w:rFonts w:ascii="Times New Roman" w:hAnsi="Times New Roman" w:cs="Times New Roman"/>
          <w:smallCaps/>
          <w:color w:val="000000"/>
          <w:sz w:val="22"/>
          <w:szCs w:val="22"/>
        </w:rPr>
        <w:t>R. </w:t>
      </w:r>
      <w:r w:rsidRPr="000A0452">
        <w:rPr>
          <w:rFonts w:ascii="Times New Roman" w:hAnsi="Times New Roman" w:cs="Times New Roman"/>
          <w:smallCaps/>
          <w:color w:val="000000"/>
          <w:sz w:val="22"/>
          <w:szCs w:val="22"/>
        </w:rPr>
        <w:t>Kopp</w:t>
      </w:r>
      <w:r w:rsidRPr="000A0452">
        <w:rPr>
          <w:rFonts w:ascii="Times New Roman" w:hAnsi="Times New Roman" w:cs="Times New Roman"/>
          <w:color w:val="000000"/>
          <w:sz w:val="22"/>
          <w:szCs w:val="22"/>
        </w:rPr>
        <w:t xml:space="preserve"> (Hg.), Solidarität in der Welt der 80er Jahre. Leistungsgesellschaft und Sozialstaat, Basel 1984.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Kopp u. Schäfers (Hgg.) 2006 = </w:t>
      </w:r>
      <w:r w:rsidR="00471A1B">
        <w:rPr>
          <w:rFonts w:ascii="Times New Roman" w:hAnsi="Times New Roman" w:cs="Times New Roman"/>
          <w:smallCaps/>
          <w:color w:val="000000"/>
          <w:sz w:val="22"/>
          <w:szCs w:val="22"/>
        </w:rPr>
        <w:t>J. </w:t>
      </w:r>
      <w:r w:rsidRPr="000A0452">
        <w:rPr>
          <w:rFonts w:ascii="Times New Roman" w:hAnsi="Times New Roman" w:cs="Times New Roman"/>
          <w:smallCaps/>
          <w:color w:val="000000"/>
          <w:sz w:val="22"/>
          <w:szCs w:val="22"/>
        </w:rPr>
        <w:t>Kopp</w:t>
      </w:r>
      <w:r w:rsidRPr="000A0452">
        <w:rPr>
          <w:rFonts w:ascii="Times New Roman" w:hAnsi="Times New Roman" w:cs="Times New Roman"/>
          <w:color w:val="000000"/>
          <w:sz w:val="22"/>
          <w:szCs w:val="22"/>
        </w:rPr>
        <w:t xml:space="preserve"> u. </w:t>
      </w:r>
      <w:r w:rsidR="00471A1B">
        <w:rPr>
          <w:rFonts w:ascii="Times New Roman" w:hAnsi="Times New Roman" w:cs="Times New Roman"/>
          <w:smallCaps/>
          <w:color w:val="000000"/>
          <w:sz w:val="22"/>
          <w:szCs w:val="22"/>
        </w:rPr>
        <w:t>B. </w:t>
      </w:r>
      <w:r w:rsidRPr="000A0452">
        <w:rPr>
          <w:rFonts w:ascii="Times New Roman" w:hAnsi="Times New Roman" w:cs="Times New Roman"/>
          <w:smallCaps/>
          <w:color w:val="000000"/>
          <w:sz w:val="22"/>
          <w:szCs w:val="22"/>
        </w:rPr>
        <w:t>Schäfers</w:t>
      </w:r>
      <w:r w:rsidRPr="000A0452">
        <w:rPr>
          <w:rFonts w:ascii="Times New Roman" w:hAnsi="Times New Roman" w:cs="Times New Roman"/>
          <w:color w:val="000000"/>
          <w:sz w:val="22"/>
          <w:szCs w:val="22"/>
        </w:rPr>
        <w:t xml:space="preserve"> (Hgg.), Grundbegriffe der Soziologie, 9. überarb. Aufl., Wiesbaden 2006.</w:t>
      </w:r>
    </w:p>
    <w:p w:rsidR="00735691" w:rsidRPr="000A0452" w:rsidRDefault="00735691"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Kramer u. Reitz (Hgg.) 2010 = </w:t>
      </w:r>
      <w:r w:rsidR="00471A1B">
        <w:rPr>
          <w:rFonts w:ascii="Times New Roman" w:hAnsi="Times New Roman" w:cs="Times New Roman"/>
          <w:smallCaps/>
          <w:color w:val="000000"/>
          <w:sz w:val="22"/>
          <w:szCs w:val="22"/>
        </w:rPr>
        <w:t>N. </w:t>
      </w:r>
      <w:r w:rsidRPr="006C5C99">
        <w:rPr>
          <w:rFonts w:ascii="Times New Roman" w:hAnsi="Times New Roman" w:cs="Times New Roman"/>
          <w:smallCaps/>
          <w:color w:val="000000"/>
          <w:sz w:val="22"/>
          <w:szCs w:val="22"/>
        </w:rPr>
        <w:t>Kramer</w:t>
      </w:r>
      <w:r w:rsidRPr="000A0452">
        <w:rPr>
          <w:rFonts w:ascii="Times New Roman" w:hAnsi="Times New Roman" w:cs="Times New Roman"/>
          <w:color w:val="000000"/>
          <w:sz w:val="22"/>
          <w:szCs w:val="22"/>
        </w:rPr>
        <w:t xml:space="preserve"> u. </w:t>
      </w:r>
      <w:r w:rsidR="00471A1B">
        <w:rPr>
          <w:rFonts w:ascii="Times New Roman" w:hAnsi="Times New Roman" w:cs="Times New Roman"/>
          <w:smallCaps/>
          <w:color w:val="000000"/>
          <w:sz w:val="22"/>
          <w:szCs w:val="22"/>
        </w:rPr>
        <w:t>Chr. </w:t>
      </w:r>
      <w:r w:rsidRPr="006C5C99">
        <w:rPr>
          <w:rFonts w:ascii="Times New Roman" w:hAnsi="Times New Roman" w:cs="Times New Roman"/>
          <w:smallCaps/>
          <w:color w:val="000000"/>
          <w:sz w:val="22"/>
          <w:szCs w:val="22"/>
        </w:rPr>
        <w:t>Reitz</w:t>
      </w:r>
      <w:r w:rsidRPr="000A0452">
        <w:rPr>
          <w:rFonts w:ascii="Times New Roman" w:hAnsi="Times New Roman" w:cs="Times New Roman"/>
          <w:color w:val="000000"/>
          <w:sz w:val="22"/>
          <w:szCs w:val="22"/>
        </w:rPr>
        <w:t xml:space="preserve"> (Hgg.), Tradition und Erneuerung. Mediale Strategien in der Zeit der Flavier, Berlin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2010.</w:t>
      </w:r>
    </w:p>
    <w:p w:rsidR="005E7AE7" w:rsidRPr="000A0452" w:rsidRDefault="007234E6" w:rsidP="006D533F">
      <w:pPr>
        <w:pStyle w:val="NurText"/>
        <w:spacing w:after="60"/>
        <w:ind w:left="567" w:hanging="567"/>
        <w:jc w:val="both"/>
        <w:rPr>
          <w:rFonts w:ascii="Times New Roman" w:hAnsi="Times New Roman" w:cs="Times New Roman"/>
          <w:color w:val="000000"/>
          <w:sz w:val="22"/>
          <w:szCs w:val="22"/>
        </w:rPr>
      </w:pPr>
      <w:r w:rsidRPr="00A75EE7">
        <w:rPr>
          <w:rFonts w:ascii="Times New Roman" w:hAnsi="Times New Roman" w:cs="Times New Roman"/>
          <w:color w:val="000000"/>
          <w:sz w:val="22"/>
          <w:szCs w:val="22"/>
          <w:lang w:val="fr-FR"/>
        </w:rPr>
        <w:t xml:space="preserve">Krause 2003 = </w:t>
      </w:r>
      <w:r w:rsidR="00471A1B">
        <w:rPr>
          <w:rFonts w:ascii="Times New Roman" w:hAnsi="Times New Roman" w:cs="Times New Roman"/>
          <w:smallCaps/>
          <w:color w:val="000000"/>
          <w:sz w:val="22"/>
          <w:szCs w:val="22"/>
          <w:lang w:val="fr-FR"/>
        </w:rPr>
        <w:t>C. </w:t>
      </w:r>
      <w:r w:rsidRPr="00A75EE7">
        <w:rPr>
          <w:rFonts w:ascii="Times New Roman" w:hAnsi="Times New Roman" w:cs="Times New Roman"/>
          <w:smallCaps/>
          <w:color w:val="000000"/>
          <w:sz w:val="22"/>
          <w:szCs w:val="22"/>
          <w:lang w:val="fr-FR"/>
        </w:rPr>
        <w:t>Krause</w:t>
      </w:r>
      <w:r w:rsidRPr="00A75EE7">
        <w:rPr>
          <w:rFonts w:ascii="Times New Roman" w:hAnsi="Times New Roman" w:cs="Times New Roman"/>
          <w:color w:val="000000"/>
          <w:sz w:val="22"/>
          <w:szCs w:val="22"/>
          <w:lang w:val="fr-FR"/>
        </w:rPr>
        <w:t xml:space="preserve">, Villa Jovis. </w:t>
      </w:r>
      <w:r w:rsidR="005E7AE7" w:rsidRPr="006C5C99">
        <w:rPr>
          <w:rFonts w:ascii="Times New Roman" w:hAnsi="Times New Roman" w:cs="Times New Roman"/>
          <w:color w:val="000000"/>
          <w:sz w:val="22"/>
          <w:szCs w:val="22"/>
        </w:rPr>
        <w:t>Die Residenz des Tiberius auf Capri, Maiz 2003.</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FC1C40">
        <w:rPr>
          <w:rFonts w:ascii="Times New Roman" w:hAnsi="Times New Roman" w:cs="Times New Roman"/>
          <w:color w:val="000000"/>
          <w:sz w:val="22"/>
          <w:szCs w:val="22"/>
        </w:rPr>
        <w:t xml:space="preserve">Krasser </w:t>
      </w:r>
      <w:r w:rsidR="007234E6" w:rsidRPr="00A75EE7">
        <w:rPr>
          <w:rFonts w:ascii="Times New Roman" w:hAnsi="Times New Roman" w:cs="Times New Roman"/>
          <w:color w:val="000000"/>
          <w:sz w:val="22"/>
          <w:szCs w:val="22"/>
        </w:rPr>
        <w:t>u. a.</w:t>
      </w:r>
      <w:r w:rsidRPr="00FC1C40">
        <w:rPr>
          <w:rFonts w:ascii="Times New Roman" w:hAnsi="Times New Roman" w:cs="Times New Roman"/>
          <w:color w:val="000000"/>
          <w:sz w:val="22"/>
          <w:szCs w:val="22"/>
        </w:rPr>
        <w:t xml:space="preserve"> (Hgg.) 2008 = </w:t>
      </w:r>
      <w:r w:rsidR="00471A1B">
        <w:rPr>
          <w:rFonts w:ascii="Times New Roman" w:hAnsi="Times New Roman" w:cs="Times New Roman"/>
          <w:smallCaps/>
          <w:color w:val="000000"/>
          <w:sz w:val="22"/>
          <w:szCs w:val="22"/>
        </w:rPr>
        <w:t>H. </w:t>
      </w:r>
      <w:r w:rsidRPr="00FC1C40">
        <w:rPr>
          <w:rFonts w:ascii="Times New Roman" w:hAnsi="Times New Roman" w:cs="Times New Roman"/>
          <w:smallCaps/>
          <w:color w:val="000000"/>
          <w:sz w:val="22"/>
          <w:szCs w:val="22"/>
        </w:rPr>
        <w:t>Krasser</w:t>
      </w:r>
      <w:r w:rsidRPr="00FC1C40">
        <w:rPr>
          <w:rFonts w:ascii="Times New Roman" w:hAnsi="Times New Roman" w:cs="Times New Roman"/>
          <w:color w:val="000000"/>
          <w:sz w:val="22"/>
          <w:szCs w:val="22"/>
        </w:rPr>
        <w:t xml:space="preserve"> </w:t>
      </w:r>
      <w:r w:rsidR="007234E6" w:rsidRPr="00A75EE7">
        <w:rPr>
          <w:rFonts w:ascii="Times New Roman" w:hAnsi="Times New Roman" w:cs="Times New Roman"/>
          <w:color w:val="000000"/>
          <w:sz w:val="22"/>
          <w:szCs w:val="22"/>
        </w:rPr>
        <w:t>u. a.</w:t>
      </w:r>
      <w:r w:rsidRPr="00FC1C40">
        <w:rPr>
          <w:rFonts w:ascii="Times New Roman" w:hAnsi="Times New Roman" w:cs="Times New Roman"/>
          <w:color w:val="000000"/>
          <w:sz w:val="22"/>
          <w:szCs w:val="22"/>
        </w:rPr>
        <w:t xml:space="preserve"> (Hgg.), </w:t>
      </w:r>
      <w:r w:rsidRPr="006C5C99">
        <w:rPr>
          <w:rFonts w:ascii="Times New Roman" w:hAnsi="Times New Roman" w:cs="Times New Roman"/>
          <w:i/>
          <w:iCs/>
          <w:color w:val="000000"/>
          <w:sz w:val="22"/>
          <w:szCs w:val="22"/>
          <w:lang w:val="la-Latn"/>
        </w:rPr>
        <w:t>Triplici invectus triumpho</w:t>
      </w:r>
      <w:r w:rsidRPr="00FC1C40">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Der römische Triumph in augusteischer Zeit, Stuttgart 2008.</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Krieckhaus 2006 = </w:t>
      </w:r>
      <w:r w:rsidR="00471A1B">
        <w:rPr>
          <w:rFonts w:ascii="Times New Roman" w:hAnsi="Times New Roman" w:cs="Times New Roman"/>
          <w:smallCaps/>
          <w:color w:val="000000"/>
          <w:sz w:val="22"/>
          <w:szCs w:val="22"/>
        </w:rPr>
        <w:t>A. </w:t>
      </w:r>
      <w:r w:rsidRPr="000A0452">
        <w:rPr>
          <w:rFonts w:ascii="Times New Roman" w:hAnsi="Times New Roman" w:cs="Times New Roman"/>
          <w:smallCaps/>
          <w:color w:val="000000"/>
          <w:sz w:val="22"/>
          <w:szCs w:val="22"/>
        </w:rPr>
        <w:t>Krieckhaus</w:t>
      </w:r>
      <w:r w:rsidRPr="000A0452">
        <w:rPr>
          <w:rFonts w:ascii="Times New Roman" w:hAnsi="Times New Roman" w:cs="Times New Roman"/>
          <w:color w:val="000000"/>
          <w:sz w:val="22"/>
          <w:szCs w:val="22"/>
        </w:rPr>
        <w:t xml:space="preserve">, Senatorische Familien und ihre </w:t>
      </w:r>
      <w:r w:rsidRPr="006C5C99">
        <w:rPr>
          <w:rFonts w:ascii="Times New Roman" w:hAnsi="Times New Roman" w:cs="Times New Roman"/>
          <w:i/>
          <w:iCs/>
          <w:color w:val="000000"/>
          <w:sz w:val="22"/>
          <w:szCs w:val="22"/>
          <w:lang w:val="la-Latn"/>
        </w:rPr>
        <w:t>patriae</w:t>
      </w:r>
      <w:r w:rsidRPr="000A0452">
        <w:rPr>
          <w:rFonts w:ascii="Times New Roman" w:hAnsi="Times New Roman" w:cs="Times New Roman"/>
          <w:color w:val="000000"/>
          <w:sz w:val="22"/>
          <w:szCs w:val="22"/>
        </w:rPr>
        <w:t xml:space="preserve"> (1./2. Jahrhundert n.</w:t>
      </w:r>
      <w:r w:rsidR="00224A65">
        <w:rPr>
          <w:rFonts w:ascii="Times New Roman" w:hAnsi="Times New Roman" w:cs="Times New Roman"/>
          <w:color w:val="000000"/>
          <w:sz w:val="22"/>
          <w:szCs w:val="22"/>
        </w:rPr>
        <w:t> </w:t>
      </w:r>
      <w:r w:rsidRPr="000A0452">
        <w:rPr>
          <w:rFonts w:ascii="Times New Roman" w:hAnsi="Times New Roman" w:cs="Times New Roman"/>
          <w:color w:val="000000"/>
          <w:sz w:val="22"/>
          <w:szCs w:val="22"/>
        </w:rPr>
        <w:t>Chr.), Hamburg 2006.</w:t>
      </w:r>
    </w:p>
    <w:p w:rsidR="005D7258" w:rsidRPr="000A0452" w:rsidRDefault="005D7258"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Kübler 1901 = </w:t>
      </w:r>
      <w:r w:rsidR="00471A1B">
        <w:rPr>
          <w:rFonts w:ascii="Times New Roman" w:hAnsi="Times New Roman" w:cs="Times New Roman"/>
          <w:smallCaps/>
          <w:color w:val="000000"/>
          <w:sz w:val="22"/>
          <w:szCs w:val="22"/>
        </w:rPr>
        <w:t>B. </w:t>
      </w:r>
      <w:r w:rsidRPr="000A0452">
        <w:rPr>
          <w:rFonts w:ascii="Times New Roman" w:hAnsi="Times New Roman" w:cs="Times New Roman"/>
          <w:smallCaps/>
          <w:color w:val="000000"/>
          <w:sz w:val="22"/>
          <w:szCs w:val="22"/>
        </w:rPr>
        <w:t>Kübler</w:t>
      </w:r>
      <w:r w:rsidRPr="000A0452">
        <w:rPr>
          <w:rFonts w:ascii="Times New Roman" w:hAnsi="Times New Roman" w:cs="Times New Roman"/>
          <w:color w:val="000000"/>
          <w:sz w:val="22"/>
          <w:szCs w:val="22"/>
        </w:rPr>
        <w:t xml:space="preserve">, Art. </w:t>
      </w:r>
      <w:r w:rsidRPr="006C5C99">
        <w:rPr>
          <w:rFonts w:ascii="Times New Roman" w:hAnsi="Times New Roman" w:cs="Times New Roman"/>
          <w:i/>
          <w:color w:val="000000"/>
          <w:sz w:val="22"/>
          <w:szCs w:val="22"/>
          <w:lang w:val="la-Latn"/>
        </w:rPr>
        <w:t>decemviri</w:t>
      </w:r>
      <w:r w:rsidRPr="000A0452">
        <w:rPr>
          <w:rFonts w:ascii="Times New Roman" w:hAnsi="Times New Roman" w:cs="Times New Roman"/>
          <w:color w:val="000000"/>
          <w:sz w:val="22"/>
          <w:szCs w:val="22"/>
        </w:rPr>
        <w:t>, in: RE 4.2 (1901), 2256</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2265.</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Küppers (Hg.) 1996</w:t>
      </w:r>
      <w:r w:rsidRPr="000A0452">
        <w:rPr>
          <w:rFonts w:ascii="Times New Roman" w:hAnsi="Times New Roman" w:cs="Times New Roman"/>
          <w:smallCaps/>
          <w:color w:val="000000"/>
          <w:sz w:val="22"/>
          <w:szCs w:val="22"/>
        </w:rPr>
        <w:t xml:space="preserve"> =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Küppers</w:t>
      </w:r>
      <w:r w:rsidRPr="000A0452">
        <w:rPr>
          <w:rFonts w:ascii="Times New Roman" w:hAnsi="Times New Roman" w:cs="Times New Roman"/>
          <w:color w:val="000000"/>
          <w:sz w:val="22"/>
          <w:szCs w:val="22"/>
        </w:rPr>
        <w:t xml:space="preserve"> (Hg.), Chaos und Ordnung. Formen der Selbstorganisation in Natur und Gesellschaft, Stuttgart 1996.</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Kuhoff 2001 = </w:t>
      </w:r>
      <w:r w:rsidR="00471A1B">
        <w:rPr>
          <w:rFonts w:ascii="Times New Roman" w:hAnsi="Times New Roman" w:cs="Times New Roman"/>
          <w:smallCaps/>
          <w:color w:val="000000"/>
          <w:sz w:val="22"/>
          <w:szCs w:val="22"/>
        </w:rPr>
        <w:t>W. </w:t>
      </w:r>
      <w:r w:rsidRPr="000A0452">
        <w:rPr>
          <w:rFonts w:ascii="Times New Roman" w:hAnsi="Times New Roman" w:cs="Times New Roman"/>
          <w:smallCaps/>
          <w:color w:val="000000"/>
          <w:sz w:val="22"/>
          <w:szCs w:val="22"/>
        </w:rPr>
        <w:t>Kuhoff</w:t>
      </w:r>
      <w:r w:rsidRPr="000A0452">
        <w:rPr>
          <w:rFonts w:ascii="Times New Roman" w:hAnsi="Times New Roman" w:cs="Times New Roman"/>
          <w:color w:val="000000"/>
          <w:sz w:val="22"/>
          <w:szCs w:val="22"/>
        </w:rPr>
        <w:t>, Diokletian und die Epoche der Tetrarchie. Das römische Reich zwischen Krisenbewältigung und Neuaufbau (284</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313 n.</w:t>
      </w:r>
      <w:r w:rsidR="00CD54F1" w:rsidRPr="00CD54F1">
        <w:rPr>
          <w:rFonts w:ascii="Times New Roman" w:hAnsi="Times New Roman" w:cs="Times New Roman"/>
          <w:smallCaps/>
          <w:color w:val="000000"/>
          <w:sz w:val="22"/>
          <w:szCs w:val="22"/>
        </w:rPr>
        <w:t> </w:t>
      </w:r>
      <w:r w:rsidRPr="000A0452">
        <w:rPr>
          <w:rFonts w:ascii="Times New Roman" w:hAnsi="Times New Roman" w:cs="Times New Roman"/>
          <w:color w:val="000000"/>
          <w:sz w:val="22"/>
          <w:szCs w:val="22"/>
        </w:rPr>
        <w:t xml:space="preserve">Chr.),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2001.</w:t>
      </w:r>
    </w:p>
    <w:p w:rsidR="00F2261C" w:rsidRPr="000A0452" w:rsidRDefault="00F2261C"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Kunst 2008 = </w:t>
      </w:r>
      <w:r w:rsidR="00471A1B">
        <w:rPr>
          <w:rFonts w:ascii="Times New Roman" w:hAnsi="Times New Roman" w:cs="Times New Roman"/>
          <w:smallCaps/>
          <w:sz w:val="22"/>
          <w:szCs w:val="22"/>
        </w:rPr>
        <w:t>Chr. </w:t>
      </w:r>
      <w:r w:rsidRPr="000A0452">
        <w:rPr>
          <w:rFonts w:ascii="Times New Roman" w:hAnsi="Times New Roman" w:cs="Times New Roman"/>
          <w:smallCaps/>
          <w:sz w:val="22"/>
          <w:szCs w:val="22"/>
        </w:rPr>
        <w:t>Kunst</w:t>
      </w:r>
      <w:r w:rsidRPr="000A0452">
        <w:rPr>
          <w:rFonts w:ascii="Times New Roman" w:hAnsi="Times New Roman" w:cs="Times New Roman"/>
          <w:sz w:val="22"/>
          <w:szCs w:val="22"/>
        </w:rPr>
        <w:t>, Livia. Macht und Intrigen am Hof des Augustus, Stuttgart 2008.</w:t>
      </w:r>
    </w:p>
    <w:p w:rsidR="00C370A2" w:rsidRPr="000A0452" w:rsidRDefault="00C370A2"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Kunst 2000 = </w:t>
      </w:r>
      <w:r w:rsidR="00471A1B">
        <w:rPr>
          <w:rFonts w:ascii="Times New Roman" w:hAnsi="Times New Roman" w:cs="Times New Roman"/>
          <w:smallCaps/>
          <w:sz w:val="22"/>
          <w:szCs w:val="22"/>
        </w:rPr>
        <w:t>Chr. </w:t>
      </w:r>
      <w:r w:rsidRPr="000A0452">
        <w:rPr>
          <w:rFonts w:ascii="Times New Roman" w:hAnsi="Times New Roman" w:cs="Times New Roman"/>
          <w:smallCaps/>
          <w:sz w:val="22"/>
          <w:szCs w:val="22"/>
        </w:rPr>
        <w:t>Kunst</w:t>
      </w:r>
      <w:r w:rsidRPr="000A0452">
        <w:rPr>
          <w:rFonts w:ascii="Times New Roman" w:hAnsi="Times New Roman" w:cs="Times New Roman"/>
          <w:sz w:val="22"/>
          <w:szCs w:val="22"/>
        </w:rPr>
        <w:t>, Eheallianzen und Ehealltag in Rom, in: Späth u. Wagner-Hasel (Hgg.) 2000, 32</w:t>
      </w:r>
      <w:r w:rsidR="00754F64">
        <w:rPr>
          <w:rFonts w:ascii="Times New Roman" w:hAnsi="Times New Roman" w:cs="Times New Roman"/>
          <w:sz w:val="22"/>
          <w:szCs w:val="22"/>
        </w:rPr>
        <w:t>–</w:t>
      </w:r>
      <w:r w:rsidRPr="000A0452">
        <w:rPr>
          <w:rFonts w:ascii="Times New Roman" w:hAnsi="Times New Roman" w:cs="Times New Roman"/>
          <w:sz w:val="22"/>
          <w:szCs w:val="22"/>
        </w:rPr>
        <w:t>52.</w:t>
      </w:r>
    </w:p>
    <w:p w:rsidR="00543C6E" w:rsidRPr="000A0452" w:rsidRDefault="00543C6E"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Kunst u. Riemer (Hgg.) 2000 = </w:t>
      </w:r>
      <w:r w:rsidR="00471A1B">
        <w:rPr>
          <w:rFonts w:ascii="Times New Roman" w:hAnsi="Times New Roman" w:cs="Times New Roman"/>
          <w:smallCaps/>
          <w:sz w:val="22"/>
          <w:szCs w:val="22"/>
        </w:rPr>
        <w:t>Chr. </w:t>
      </w:r>
      <w:r w:rsidRPr="000A0452">
        <w:rPr>
          <w:rFonts w:ascii="Times New Roman" w:hAnsi="Times New Roman" w:cs="Times New Roman"/>
          <w:smallCaps/>
          <w:sz w:val="22"/>
          <w:szCs w:val="22"/>
        </w:rPr>
        <w:t xml:space="preserve">Kunst </w:t>
      </w:r>
      <w:r w:rsidRPr="006C5C99">
        <w:rPr>
          <w:rFonts w:ascii="Times New Roman" w:hAnsi="Times New Roman" w:cs="Times New Roman"/>
          <w:sz w:val="22"/>
          <w:szCs w:val="22"/>
        </w:rPr>
        <w:t>u.</w:t>
      </w:r>
      <w:r w:rsidRPr="000A0452">
        <w:rPr>
          <w:rFonts w:ascii="Times New Roman" w:hAnsi="Times New Roman" w:cs="Times New Roman"/>
          <w:smallCaps/>
          <w:sz w:val="22"/>
          <w:szCs w:val="22"/>
        </w:rPr>
        <w:t xml:space="preserve"> </w:t>
      </w:r>
      <w:r w:rsidR="00471A1B">
        <w:rPr>
          <w:rFonts w:ascii="Times New Roman" w:hAnsi="Times New Roman" w:cs="Times New Roman"/>
          <w:smallCaps/>
          <w:sz w:val="22"/>
          <w:szCs w:val="22"/>
        </w:rPr>
        <w:t>U. </w:t>
      </w:r>
      <w:r w:rsidRPr="000A0452">
        <w:rPr>
          <w:rFonts w:ascii="Times New Roman" w:hAnsi="Times New Roman" w:cs="Times New Roman"/>
          <w:smallCaps/>
          <w:sz w:val="22"/>
          <w:szCs w:val="22"/>
        </w:rPr>
        <w:t>Riemer</w:t>
      </w:r>
      <w:r w:rsidRPr="000A0452">
        <w:rPr>
          <w:rFonts w:ascii="Times New Roman" w:hAnsi="Times New Roman" w:cs="Times New Roman"/>
          <w:sz w:val="22"/>
          <w:szCs w:val="22"/>
        </w:rPr>
        <w:t xml:space="preserve"> (Hgg.), Grenzen der Macht. Zur Rolle der römischen Kaiserfrauen, Stuttgart 2000.</w:t>
      </w:r>
    </w:p>
    <w:p w:rsidR="00AC17EC" w:rsidRPr="000A0452" w:rsidRDefault="00AC17EC"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Kuntze 1985 = </w:t>
      </w:r>
      <w:r w:rsidR="00471A1B">
        <w:rPr>
          <w:rFonts w:ascii="Times New Roman" w:hAnsi="Times New Roman" w:cs="Times New Roman"/>
          <w:smallCaps/>
          <w:sz w:val="22"/>
          <w:szCs w:val="22"/>
        </w:rPr>
        <w:t>C. </w:t>
      </w:r>
      <w:r w:rsidRPr="000A0452">
        <w:rPr>
          <w:rFonts w:ascii="Times New Roman" w:hAnsi="Times New Roman" w:cs="Times New Roman"/>
          <w:smallCaps/>
          <w:sz w:val="22"/>
          <w:szCs w:val="22"/>
        </w:rPr>
        <w:t>Kuntze</w:t>
      </w:r>
      <w:r w:rsidRPr="000A0452">
        <w:rPr>
          <w:rFonts w:ascii="Times New Roman" w:hAnsi="Times New Roman" w:cs="Times New Roman"/>
          <w:sz w:val="22"/>
          <w:szCs w:val="22"/>
        </w:rPr>
        <w:t xml:space="preserve">, Zur Darstellung des Kaisers Tiberius und seiner Zeit bei Velleius Paterculus, Frankfurt </w:t>
      </w:r>
      <w:r w:rsidR="00186B91">
        <w:rPr>
          <w:rFonts w:ascii="Times New Roman" w:hAnsi="Times New Roman" w:cs="Times New Roman"/>
          <w:sz w:val="22"/>
          <w:szCs w:val="22"/>
        </w:rPr>
        <w:t>a. </w:t>
      </w:r>
      <w:r w:rsidR="00471A1B">
        <w:rPr>
          <w:rFonts w:ascii="Times New Roman" w:hAnsi="Times New Roman" w:cs="Times New Roman"/>
          <w:sz w:val="22"/>
          <w:szCs w:val="22"/>
        </w:rPr>
        <w:t>M. </w:t>
      </w:r>
      <w:r w:rsidR="00290047">
        <w:rPr>
          <w:rFonts w:ascii="Times New Roman" w:hAnsi="Times New Roman" w:cs="Times New Roman"/>
          <w:sz w:val="22"/>
          <w:szCs w:val="22"/>
        </w:rPr>
        <w:t>u. a.</w:t>
      </w:r>
      <w:r w:rsidRPr="000A0452">
        <w:rPr>
          <w:rFonts w:ascii="Times New Roman" w:hAnsi="Times New Roman" w:cs="Times New Roman"/>
          <w:sz w:val="22"/>
          <w:szCs w:val="22"/>
        </w:rPr>
        <w:t xml:space="preserve"> 1985</w:t>
      </w:r>
      <w:r w:rsidR="00AE2A50">
        <w:rPr>
          <w:rFonts w:ascii="Times New Roman" w:hAnsi="Times New Roman" w:cs="Times New Roman"/>
          <w:sz w:val="22"/>
          <w:szCs w:val="22"/>
        </w:rPr>
        <w:t>.</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696F68">
        <w:rPr>
          <w:rFonts w:ascii="Times New Roman" w:hAnsi="Times New Roman" w:cs="Times New Roman"/>
          <w:color w:val="000000"/>
          <w:sz w:val="22"/>
          <w:szCs w:val="22"/>
        </w:rPr>
        <w:lastRenderedPageBreak/>
        <w:t xml:space="preserve">Kurczyk 2006 = </w:t>
      </w:r>
      <w:r w:rsidR="00471A1B">
        <w:rPr>
          <w:rFonts w:ascii="Times New Roman" w:hAnsi="Times New Roman" w:cs="Times New Roman"/>
          <w:smallCaps/>
          <w:color w:val="000000"/>
          <w:sz w:val="22"/>
          <w:szCs w:val="22"/>
        </w:rPr>
        <w:t>St. </w:t>
      </w:r>
      <w:r w:rsidRPr="00696F68">
        <w:rPr>
          <w:rFonts w:ascii="Times New Roman" w:hAnsi="Times New Roman" w:cs="Times New Roman"/>
          <w:smallCaps/>
          <w:color w:val="000000"/>
          <w:sz w:val="22"/>
          <w:szCs w:val="22"/>
        </w:rPr>
        <w:t>Kurczyk</w:t>
      </w:r>
      <w:r w:rsidRPr="00696F68">
        <w:rPr>
          <w:rFonts w:ascii="Times New Roman" w:hAnsi="Times New Roman" w:cs="Times New Roman"/>
          <w:color w:val="000000"/>
          <w:sz w:val="22"/>
          <w:szCs w:val="22"/>
        </w:rPr>
        <w:t>, Cicero und die Inszenierung der eigenen Vergangenheit. Autobiographisches Schreiben in der späten Römischen Republik, Köln 2006.</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Kytzler (Hg.) 1993 = </w:t>
      </w:r>
      <w:r w:rsidR="00471A1B">
        <w:rPr>
          <w:rFonts w:ascii="Times New Roman" w:hAnsi="Times New Roman" w:cs="Times New Roman"/>
          <w:smallCaps/>
          <w:color w:val="000000"/>
          <w:sz w:val="22"/>
          <w:szCs w:val="22"/>
        </w:rPr>
        <w:t>B. </w:t>
      </w:r>
      <w:r w:rsidRPr="000A0452">
        <w:rPr>
          <w:rFonts w:ascii="Times New Roman" w:hAnsi="Times New Roman" w:cs="Times New Roman"/>
          <w:smallCaps/>
          <w:color w:val="000000"/>
          <w:sz w:val="22"/>
          <w:szCs w:val="22"/>
        </w:rPr>
        <w:t>Kytzler</w:t>
      </w:r>
      <w:r w:rsidRPr="000A0452">
        <w:rPr>
          <w:rFonts w:ascii="Times New Roman" w:hAnsi="Times New Roman" w:cs="Times New Roman"/>
          <w:color w:val="000000"/>
          <w:sz w:val="22"/>
          <w:szCs w:val="22"/>
        </w:rPr>
        <w:t xml:space="preserve"> (Hg.), Rom als Idee, Darmstadt 1993.</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p>
    <w:p w:rsidR="004B204B" w:rsidRPr="00D709BD" w:rsidRDefault="004B204B" w:rsidP="006D533F">
      <w:pPr>
        <w:pStyle w:val="NurText"/>
        <w:spacing w:after="60"/>
        <w:ind w:left="567" w:hanging="567"/>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 xml:space="preserve">Ladlaw 1968 = </w:t>
      </w:r>
      <w:r w:rsidRPr="00D709BD">
        <w:rPr>
          <w:rFonts w:ascii="Times New Roman" w:hAnsi="Times New Roman" w:cs="Times New Roman"/>
          <w:smallCaps/>
          <w:sz w:val="22"/>
          <w:szCs w:val="22"/>
          <w:lang w:val="en-US"/>
        </w:rPr>
        <w:t>W.</w:t>
      </w:r>
      <w:r w:rsidR="007367C4">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A. </w:t>
      </w:r>
      <w:r w:rsidRPr="00D709BD">
        <w:rPr>
          <w:rFonts w:ascii="Times New Roman" w:hAnsi="Times New Roman" w:cs="Times New Roman"/>
          <w:smallCaps/>
          <w:sz w:val="22"/>
          <w:szCs w:val="22"/>
          <w:lang w:val="en-US"/>
        </w:rPr>
        <w:t>Ladlaw</w:t>
      </w:r>
      <w:r w:rsidRPr="00D709BD">
        <w:rPr>
          <w:rFonts w:ascii="Times New Roman" w:hAnsi="Times New Roman" w:cs="Times New Roman"/>
          <w:sz w:val="22"/>
          <w:szCs w:val="22"/>
          <w:lang w:val="en-US"/>
        </w:rPr>
        <w:t xml:space="preserve">, </w:t>
      </w:r>
      <w:r w:rsidRPr="006C5C99">
        <w:rPr>
          <w:rFonts w:ascii="Times New Roman" w:hAnsi="Times New Roman" w:cs="Times New Roman"/>
          <w:i/>
          <w:sz w:val="22"/>
          <w:szCs w:val="22"/>
          <w:lang w:val="la-Latn"/>
        </w:rPr>
        <w:t>Otium</w:t>
      </w:r>
      <w:r w:rsidR="00F70D72">
        <w:rPr>
          <w:rFonts w:ascii="Times New Roman" w:hAnsi="Times New Roman" w:cs="Times New Roman"/>
          <w:sz w:val="22"/>
          <w:szCs w:val="22"/>
          <w:lang w:val="en-US"/>
        </w:rPr>
        <w:t>, in: G </w:t>
      </w:r>
      <w:r w:rsidRPr="00D709BD">
        <w:rPr>
          <w:rFonts w:ascii="Times New Roman" w:hAnsi="Times New Roman" w:cs="Times New Roman"/>
          <w:sz w:val="22"/>
          <w:szCs w:val="22"/>
          <w:lang w:val="en-US"/>
        </w:rPr>
        <w:t>&amp;</w:t>
      </w:r>
      <w:r w:rsidR="00F70D72">
        <w:rPr>
          <w:rFonts w:ascii="Times New Roman" w:hAnsi="Times New Roman" w:cs="Times New Roman"/>
          <w:sz w:val="22"/>
          <w:szCs w:val="22"/>
          <w:lang w:val="en-US"/>
        </w:rPr>
        <w:t> </w:t>
      </w:r>
      <w:r w:rsidRPr="00D709BD">
        <w:rPr>
          <w:rFonts w:ascii="Times New Roman" w:hAnsi="Times New Roman" w:cs="Times New Roman"/>
          <w:sz w:val="22"/>
          <w:szCs w:val="22"/>
          <w:lang w:val="en-US"/>
        </w:rPr>
        <w:t>R 15 (1968), 42</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52.</w:t>
      </w:r>
    </w:p>
    <w:p w:rsidR="00DB6C76" w:rsidRPr="006C5C99" w:rsidRDefault="00DB6C76" w:rsidP="006D533F">
      <w:pPr>
        <w:pStyle w:val="NurText"/>
        <w:spacing w:after="60"/>
        <w:ind w:left="567" w:hanging="567"/>
        <w:jc w:val="both"/>
        <w:rPr>
          <w:rFonts w:ascii="Times New Roman" w:hAnsi="Times New Roman" w:cs="Times New Roman"/>
          <w:color w:val="000000"/>
          <w:sz w:val="22"/>
          <w:szCs w:val="22"/>
          <w:lang w:val="en-GB"/>
        </w:rPr>
      </w:pPr>
      <w:r w:rsidRPr="006C5C99">
        <w:rPr>
          <w:rFonts w:ascii="Times New Roman" w:hAnsi="Times New Roman" w:cs="Times New Roman"/>
          <w:sz w:val="22"/>
          <w:szCs w:val="22"/>
          <w:lang w:val="en-GB"/>
        </w:rPr>
        <w:t xml:space="preserve">Lacey 1974 = </w:t>
      </w:r>
      <w:r w:rsidRPr="006C5C99">
        <w:rPr>
          <w:rFonts w:ascii="Times New Roman" w:hAnsi="Times New Roman" w:cs="Times New Roman"/>
          <w:smallCaps/>
          <w:sz w:val="22"/>
          <w:szCs w:val="22"/>
          <w:lang w:val="en-GB"/>
        </w:rPr>
        <w:t>W.</w:t>
      </w:r>
      <w:r w:rsidR="007367C4">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K. </w:t>
      </w:r>
      <w:r w:rsidRPr="006C5C99">
        <w:rPr>
          <w:rFonts w:ascii="Times New Roman" w:hAnsi="Times New Roman" w:cs="Times New Roman"/>
          <w:smallCaps/>
          <w:sz w:val="22"/>
          <w:szCs w:val="22"/>
          <w:lang w:val="en-GB"/>
        </w:rPr>
        <w:t>Lacey</w:t>
      </w:r>
      <w:r w:rsidRPr="006C5C99">
        <w:rPr>
          <w:rFonts w:ascii="Times New Roman" w:hAnsi="Times New Roman" w:cs="Times New Roman"/>
          <w:sz w:val="22"/>
          <w:szCs w:val="22"/>
          <w:lang w:val="en-GB"/>
        </w:rPr>
        <w:t>, Octa</w:t>
      </w:r>
      <w:r w:rsidR="00F70D72">
        <w:rPr>
          <w:rFonts w:ascii="Times New Roman" w:hAnsi="Times New Roman" w:cs="Times New Roman"/>
          <w:sz w:val="22"/>
          <w:szCs w:val="22"/>
          <w:lang w:val="en-GB"/>
        </w:rPr>
        <w:t>vian and the Senate, January 27 </w:t>
      </w:r>
      <w:r w:rsidR="00186B91">
        <w:rPr>
          <w:rFonts w:ascii="Times New Roman" w:hAnsi="Times New Roman" w:cs="Times New Roman"/>
          <w:sz w:val="22"/>
          <w:szCs w:val="22"/>
          <w:lang w:val="en-GB"/>
        </w:rPr>
        <w:t>B. C.</w:t>
      </w:r>
      <w:r w:rsidRPr="006C5C99">
        <w:rPr>
          <w:rFonts w:ascii="Times New Roman" w:hAnsi="Times New Roman" w:cs="Times New Roman"/>
          <w:sz w:val="22"/>
          <w:szCs w:val="22"/>
          <w:lang w:val="en-GB"/>
        </w:rPr>
        <w:t xml:space="preserve">, in: JRS 64 (1974), </w:t>
      </w:r>
      <w:r w:rsidR="00D02221" w:rsidRPr="006C5C99">
        <w:rPr>
          <w:rFonts w:ascii="Times New Roman" w:hAnsi="Times New Roman" w:cs="Times New Roman"/>
          <w:sz w:val="22"/>
          <w:szCs w:val="22"/>
          <w:lang w:val="en-GB"/>
        </w:rPr>
        <w:t>176</w:t>
      </w:r>
      <w:r w:rsidR="00754F64">
        <w:rPr>
          <w:rFonts w:ascii="Times New Roman" w:hAnsi="Times New Roman" w:cs="Times New Roman"/>
          <w:sz w:val="22"/>
          <w:szCs w:val="22"/>
          <w:lang w:val="en-GB"/>
        </w:rPr>
        <w:t>–</w:t>
      </w:r>
      <w:r w:rsidR="00D02221" w:rsidRPr="006C5C99">
        <w:rPr>
          <w:rFonts w:ascii="Times New Roman" w:hAnsi="Times New Roman" w:cs="Times New Roman"/>
          <w:sz w:val="22"/>
          <w:szCs w:val="22"/>
          <w:lang w:val="en-GB"/>
        </w:rPr>
        <w:t>184</w:t>
      </w:r>
      <w:r w:rsidRPr="006C5C99">
        <w:rPr>
          <w:rFonts w:ascii="Times New Roman" w:hAnsi="Times New Roman" w:cs="Times New Roman"/>
          <w:sz w:val="22"/>
          <w:szCs w:val="22"/>
          <w:lang w:val="en-GB"/>
        </w:rPr>
        <w:t xml:space="preserve">. </w:t>
      </w:r>
    </w:p>
    <w:p w:rsidR="009119A4" w:rsidRPr="00D02221" w:rsidRDefault="009119A4" w:rsidP="006D533F">
      <w:pPr>
        <w:pStyle w:val="NurText"/>
        <w:spacing w:after="60"/>
        <w:ind w:left="567" w:hanging="567"/>
        <w:jc w:val="both"/>
        <w:rPr>
          <w:rFonts w:ascii="Times New Roman" w:hAnsi="Times New Roman" w:cs="Times New Roman"/>
          <w:color w:val="000000"/>
          <w:sz w:val="22"/>
          <w:szCs w:val="22"/>
          <w:lang w:val="fr-CH"/>
        </w:rPr>
      </w:pPr>
      <w:r w:rsidRPr="00D02221">
        <w:rPr>
          <w:rFonts w:ascii="Times New Roman" w:hAnsi="Times New Roman" w:cs="Times New Roman"/>
          <w:color w:val="000000"/>
          <w:sz w:val="22"/>
          <w:szCs w:val="22"/>
          <w:lang w:val="fr-CH"/>
        </w:rPr>
        <w:t xml:space="preserve">Lafon 2001 = </w:t>
      </w:r>
      <w:r w:rsidR="00471A1B">
        <w:rPr>
          <w:rFonts w:ascii="Times New Roman" w:hAnsi="Times New Roman" w:cs="Times New Roman"/>
          <w:smallCaps/>
          <w:color w:val="000000"/>
          <w:sz w:val="22"/>
          <w:szCs w:val="22"/>
          <w:lang w:val="fr-CH"/>
        </w:rPr>
        <w:t>X. </w:t>
      </w:r>
      <w:r w:rsidRPr="00D02221">
        <w:rPr>
          <w:rFonts w:ascii="Times New Roman" w:hAnsi="Times New Roman" w:cs="Times New Roman"/>
          <w:smallCaps/>
          <w:color w:val="000000"/>
          <w:sz w:val="22"/>
          <w:szCs w:val="22"/>
          <w:lang w:val="fr-CH"/>
        </w:rPr>
        <w:t>Lafon</w:t>
      </w:r>
      <w:r w:rsidRPr="00D02221">
        <w:rPr>
          <w:rFonts w:ascii="Times New Roman" w:hAnsi="Times New Roman" w:cs="Times New Roman"/>
          <w:color w:val="000000"/>
          <w:sz w:val="22"/>
          <w:szCs w:val="22"/>
          <w:lang w:val="fr-CH"/>
        </w:rPr>
        <w:t xml:space="preserve">, </w:t>
      </w:r>
      <w:r w:rsidRPr="00D02221">
        <w:rPr>
          <w:rFonts w:ascii="Times New Roman" w:hAnsi="Times New Roman" w:cs="Times New Roman"/>
          <w:i/>
          <w:iCs/>
          <w:color w:val="000000"/>
          <w:sz w:val="22"/>
          <w:szCs w:val="22"/>
          <w:lang w:val="fr-CH"/>
        </w:rPr>
        <w:t>Villa Maritima</w:t>
      </w:r>
      <w:r w:rsidRPr="00D02221">
        <w:rPr>
          <w:rFonts w:ascii="Times New Roman" w:hAnsi="Times New Roman" w:cs="Times New Roman"/>
          <w:color w:val="000000"/>
          <w:sz w:val="22"/>
          <w:szCs w:val="22"/>
          <w:lang w:val="fr-CH"/>
        </w:rPr>
        <w:t>. Recherches sur les villas littorales de l’Italie romaine, Rom 2001.</w:t>
      </w:r>
    </w:p>
    <w:p w:rsidR="004B204B" w:rsidRPr="00D02221" w:rsidRDefault="004B204B" w:rsidP="006D533F">
      <w:pPr>
        <w:pStyle w:val="NurText"/>
        <w:spacing w:after="60"/>
        <w:ind w:left="567" w:hanging="567"/>
        <w:jc w:val="both"/>
        <w:rPr>
          <w:rFonts w:ascii="Times New Roman" w:hAnsi="Times New Roman" w:cs="Times New Roman"/>
          <w:color w:val="000000"/>
          <w:sz w:val="22"/>
          <w:szCs w:val="22"/>
          <w:lang w:val="it-IT"/>
        </w:rPr>
      </w:pPr>
      <w:r w:rsidRPr="00D02221">
        <w:rPr>
          <w:rFonts w:ascii="Times New Roman" w:hAnsi="Times New Roman" w:cs="Times New Roman"/>
          <w:color w:val="000000"/>
          <w:sz w:val="22"/>
          <w:szCs w:val="22"/>
          <w:lang w:val="it-IT"/>
        </w:rPr>
        <w:t xml:space="preserve">La Penna 1989 = </w:t>
      </w:r>
      <w:r w:rsidR="00471A1B">
        <w:rPr>
          <w:rFonts w:ascii="Times New Roman" w:hAnsi="Times New Roman" w:cs="Times New Roman"/>
          <w:smallCaps/>
          <w:color w:val="000000"/>
          <w:sz w:val="22"/>
          <w:szCs w:val="22"/>
          <w:lang w:val="it-IT"/>
        </w:rPr>
        <w:t>A. </w:t>
      </w:r>
      <w:r w:rsidRPr="00D02221">
        <w:rPr>
          <w:rFonts w:ascii="Times New Roman" w:hAnsi="Times New Roman" w:cs="Times New Roman"/>
          <w:smallCaps/>
          <w:color w:val="000000"/>
          <w:sz w:val="22"/>
          <w:szCs w:val="22"/>
          <w:lang w:val="it-IT"/>
        </w:rPr>
        <w:t>La Penna</w:t>
      </w:r>
      <w:r w:rsidRPr="00D02221">
        <w:rPr>
          <w:rFonts w:ascii="Times New Roman" w:hAnsi="Times New Roman" w:cs="Times New Roman"/>
          <w:color w:val="000000"/>
          <w:sz w:val="22"/>
          <w:szCs w:val="22"/>
          <w:lang w:val="it-IT"/>
        </w:rPr>
        <w:t>, La legittimazione del lusso privato da Ennio a Vitruvio. Momenti, problemi, personaggi, in: Maia 41 (1989), 3</w:t>
      </w:r>
      <w:r w:rsidR="00754F64">
        <w:rPr>
          <w:rFonts w:ascii="Times New Roman" w:hAnsi="Times New Roman" w:cs="Times New Roman"/>
          <w:color w:val="000000"/>
          <w:sz w:val="22"/>
          <w:szCs w:val="22"/>
          <w:lang w:val="it-IT"/>
        </w:rPr>
        <w:t>–</w:t>
      </w:r>
      <w:r w:rsidRPr="00D02221">
        <w:rPr>
          <w:rFonts w:ascii="Times New Roman" w:hAnsi="Times New Roman" w:cs="Times New Roman"/>
          <w:color w:val="000000"/>
          <w:sz w:val="22"/>
          <w:szCs w:val="22"/>
          <w:lang w:val="it-IT"/>
        </w:rPr>
        <w:t>34.</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437BD0">
        <w:rPr>
          <w:rFonts w:ascii="Times New Roman" w:hAnsi="Times New Roman" w:cs="Times New Roman"/>
          <w:color w:val="000000"/>
          <w:sz w:val="22"/>
          <w:szCs w:val="22"/>
          <w:lang w:val="fr-CH"/>
        </w:rPr>
        <w:t xml:space="preserve">Laurence 2009 = </w:t>
      </w:r>
      <w:r w:rsidR="00471A1B">
        <w:rPr>
          <w:rFonts w:ascii="Times New Roman" w:hAnsi="Times New Roman" w:cs="Times New Roman"/>
          <w:smallCaps/>
          <w:color w:val="000000"/>
          <w:sz w:val="22"/>
          <w:szCs w:val="22"/>
          <w:lang w:val="fr-CH"/>
        </w:rPr>
        <w:t>R. </w:t>
      </w:r>
      <w:r w:rsidRPr="00437BD0">
        <w:rPr>
          <w:rFonts w:ascii="Times New Roman" w:hAnsi="Times New Roman" w:cs="Times New Roman"/>
          <w:smallCaps/>
          <w:color w:val="000000"/>
          <w:sz w:val="22"/>
          <w:szCs w:val="22"/>
          <w:lang w:val="fr-CH"/>
        </w:rPr>
        <w:t>Laurence</w:t>
      </w:r>
      <w:r w:rsidRPr="00437BD0">
        <w:rPr>
          <w:rFonts w:ascii="Times New Roman" w:hAnsi="Times New Roman" w:cs="Times New Roman"/>
          <w:color w:val="000000"/>
          <w:sz w:val="22"/>
          <w:szCs w:val="22"/>
          <w:lang w:val="fr-CH"/>
        </w:rPr>
        <w:t xml:space="preserve">, Roman Passions. </w:t>
      </w:r>
      <w:proofErr w:type="gramStart"/>
      <w:r w:rsidRPr="00D709BD">
        <w:rPr>
          <w:rFonts w:ascii="Times New Roman" w:hAnsi="Times New Roman" w:cs="Times New Roman"/>
          <w:color w:val="000000"/>
          <w:sz w:val="22"/>
          <w:szCs w:val="22"/>
          <w:lang w:val="en-US"/>
        </w:rPr>
        <w:t>A History of Pleasure in Imperial Rome, London 2009.</w:t>
      </w:r>
      <w:proofErr w:type="gramEnd"/>
    </w:p>
    <w:p w:rsidR="002D20B5" w:rsidRPr="00D709BD" w:rsidRDefault="002D20B5"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Laurence 1997 = </w:t>
      </w:r>
      <w:r w:rsidR="00471A1B">
        <w:rPr>
          <w:rFonts w:ascii="Times New Roman" w:hAnsi="Times New Roman" w:cs="Times New Roman"/>
          <w:smallCaps/>
          <w:color w:val="000000"/>
          <w:sz w:val="22"/>
          <w:szCs w:val="22"/>
          <w:lang w:val="en-US"/>
        </w:rPr>
        <w:t>R. </w:t>
      </w:r>
      <w:r w:rsidRPr="00D709BD">
        <w:rPr>
          <w:rFonts w:ascii="Times New Roman" w:hAnsi="Times New Roman" w:cs="Times New Roman"/>
          <w:smallCaps/>
          <w:color w:val="000000"/>
          <w:sz w:val="22"/>
          <w:szCs w:val="22"/>
          <w:lang w:val="en-US"/>
        </w:rPr>
        <w:t>Laurence</w:t>
      </w:r>
      <w:r w:rsidRPr="00D709BD">
        <w:rPr>
          <w:rFonts w:ascii="Times New Roman" w:hAnsi="Times New Roman" w:cs="Times New Roman"/>
          <w:color w:val="000000"/>
          <w:sz w:val="22"/>
          <w:szCs w:val="22"/>
          <w:lang w:val="en-US"/>
        </w:rPr>
        <w:t xml:space="preserve">, </w:t>
      </w:r>
      <w:r w:rsidRPr="002D20B5">
        <w:rPr>
          <w:rFonts w:ascii="Times New Roman" w:hAnsi="Times New Roman" w:cs="Times New Roman"/>
          <w:color w:val="000000"/>
          <w:sz w:val="22"/>
          <w:szCs w:val="22"/>
          <w:lang w:val="en-US"/>
        </w:rPr>
        <w:t xml:space="preserve">Writing the Roman Metropolis, in: Parkins (Hg.) 1997, London </w:t>
      </w:r>
      <w:proofErr w:type="gramStart"/>
      <w:r w:rsidR="00290047">
        <w:rPr>
          <w:rFonts w:ascii="Times New Roman" w:hAnsi="Times New Roman" w:cs="Times New Roman"/>
          <w:color w:val="000000"/>
          <w:sz w:val="22"/>
          <w:szCs w:val="22"/>
          <w:lang w:val="en-US"/>
        </w:rPr>
        <w:t>u. a.</w:t>
      </w:r>
      <w:r w:rsidRPr="002D20B5">
        <w:rPr>
          <w:rFonts w:ascii="Times New Roman" w:hAnsi="Times New Roman" w:cs="Times New Roman"/>
          <w:color w:val="000000"/>
          <w:sz w:val="22"/>
          <w:szCs w:val="22"/>
          <w:lang w:val="en-US"/>
        </w:rPr>
        <w:t>,</w:t>
      </w:r>
      <w:proofErr w:type="gramEnd"/>
      <w:r w:rsidRPr="002D20B5">
        <w:rPr>
          <w:rFonts w:ascii="Times New Roman" w:hAnsi="Times New Roman" w:cs="Times New Roman"/>
          <w:color w:val="000000"/>
          <w:sz w:val="22"/>
          <w:szCs w:val="22"/>
          <w:lang w:val="en-US"/>
        </w:rPr>
        <w:t xml:space="preserve"> 1</w:t>
      </w:r>
      <w:r w:rsidR="00754F64">
        <w:rPr>
          <w:rFonts w:ascii="Times New Roman" w:hAnsi="Times New Roman" w:cs="Times New Roman"/>
          <w:color w:val="000000"/>
          <w:sz w:val="22"/>
          <w:szCs w:val="22"/>
          <w:lang w:val="en-US"/>
        </w:rPr>
        <w:t>–</w:t>
      </w:r>
      <w:r w:rsidRPr="002D20B5">
        <w:rPr>
          <w:rFonts w:ascii="Times New Roman" w:hAnsi="Times New Roman" w:cs="Times New Roman"/>
          <w:color w:val="000000"/>
          <w:sz w:val="22"/>
          <w:szCs w:val="22"/>
          <w:lang w:val="en-US"/>
        </w:rPr>
        <w:t>20.</w:t>
      </w:r>
    </w:p>
    <w:p w:rsidR="009119A4" w:rsidRPr="00D02221" w:rsidRDefault="009119A4" w:rsidP="006D533F">
      <w:pPr>
        <w:pStyle w:val="NurText"/>
        <w:spacing w:after="60"/>
        <w:ind w:left="567" w:hanging="567"/>
        <w:jc w:val="both"/>
        <w:rPr>
          <w:rFonts w:ascii="Times New Roman" w:hAnsi="Times New Roman" w:cs="Times New Roman"/>
          <w:color w:val="000000"/>
          <w:sz w:val="22"/>
          <w:szCs w:val="22"/>
          <w:lang w:val="en-GB"/>
        </w:rPr>
      </w:pPr>
      <w:r w:rsidRPr="00D02221">
        <w:rPr>
          <w:rFonts w:ascii="Times New Roman" w:hAnsi="Times New Roman" w:cs="Times New Roman"/>
          <w:color w:val="000000"/>
          <w:sz w:val="22"/>
          <w:szCs w:val="22"/>
          <w:lang w:val="en-GB"/>
        </w:rPr>
        <w:t xml:space="preserve">Laurence u. Wallace-Hadrill </w:t>
      </w:r>
      <w:r w:rsidR="00F375A0" w:rsidRPr="00D02221">
        <w:rPr>
          <w:rFonts w:ascii="Times New Roman" w:hAnsi="Times New Roman" w:cs="Times New Roman"/>
          <w:color w:val="000000"/>
          <w:sz w:val="22"/>
          <w:szCs w:val="22"/>
          <w:lang w:val="en-GB"/>
        </w:rPr>
        <w:t xml:space="preserve">(Hgg.) </w:t>
      </w:r>
      <w:r w:rsidRPr="00D02221">
        <w:rPr>
          <w:rFonts w:ascii="Times New Roman" w:hAnsi="Times New Roman" w:cs="Times New Roman"/>
          <w:color w:val="000000"/>
          <w:sz w:val="22"/>
          <w:szCs w:val="22"/>
          <w:lang w:val="en-GB"/>
        </w:rPr>
        <w:t xml:space="preserve">1997 = </w:t>
      </w:r>
      <w:r w:rsidR="00471A1B">
        <w:rPr>
          <w:rFonts w:ascii="Times New Roman" w:hAnsi="Times New Roman" w:cs="Times New Roman"/>
          <w:smallCaps/>
          <w:color w:val="000000"/>
          <w:sz w:val="22"/>
          <w:szCs w:val="22"/>
          <w:lang w:val="en-GB"/>
        </w:rPr>
        <w:t>R. </w:t>
      </w:r>
      <w:r w:rsidRPr="00D02221">
        <w:rPr>
          <w:rFonts w:ascii="Times New Roman" w:hAnsi="Times New Roman" w:cs="Times New Roman"/>
          <w:smallCaps/>
          <w:color w:val="000000"/>
          <w:sz w:val="22"/>
          <w:szCs w:val="22"/>
          <w:lang w:val="en-GB"/>
        </w:rPr>
        <w:t>Laurence</w:t>
      </w:r>
      <w:r w:rsidRPr="00D02221">
        <w:rPr>
          <w:rFonts w:ascii="Times New Roman" w:hAnsi="Times New Roman" w:cs="Times New Roman"/>
          <w:color w:val="000000"/>
          <w:sz w:val="22"/>
          <w:szCs w:val="22"/>
          <w:lang w:val="en-GB"/>
        </w:rPr>
        <w:t xml:space="preserve"> u. </w:t>
      </w:r>
      <w:r w:rsidR="00471A1B">
        <w:rPr>
          <w:rFonts w:ascii="Times New Roman" w:hAnsi="Times New Roman" w:cs="Times New Roman"/>
          <w:smallCaps/>
          <w:color w:val="000000"/>
          <w:sz w:val="22"/>
          <w:szCs w:val="22"/>
          <w:lang w:val="en-GB"/>
        </w:rPr>
        <w:t>A. </w:t>
      </w:r>
      <w:r w:rsidRPr="00D02221">
        <w:rPr>
          <w:rFonts w:ascii="Times New Roman" w:hAnsi="Times New Roman" w:cs="Times New Roman"/>
          <w:smallCaps/>
          <w:color w:val="000000"/>
          <w:sz w:val="22"/>
          <w:szCs w:val="22"/>
          <w:lang w:val="en-GB"/>
        </w:rPr>
        <w:t>Wallace-Hadrill</w:t>
      </w:r>
      <w:r w:rsidRPr="00D02221">
        <w:rPr>
          <w:rFonts w:ascii="Times New Roman" w:hAnsi="Times New Roman" w:cs="Times New Roman"/>
          <w:color w:val="000000"/>
          <w:sz w:val="22"/>
          <w:szCs w:val="22"/>
          <w:lang w:val="en-GB"/>
        </w:rPr>
        <w:t xml:space="preserve"> (Hgg.), Domestic Space in the Roman World. </w:t>
      </w:r>
      <w:proofErr w:type="gramStart"/>
      <w:r w:rsidRPr="00D02221">
        <w:rPr>
          <w:rFonts w:ascii="Times New Roman" w:hAnsi="Times New Roman" w:cs="Times New Roman"/>
          <w:color w:val="000000"/>
          <w:sz w:val="22"/>
          <w:szCs w:val="22"/>
          <w:lang w:val="en-GB"/>
        </w:rPr>
        <w:t>Pompeii and Beyond, Portsmouth 1997.</w:t>
      </w:r>
      <w:proofErr w:type="gramEnd"/>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Laursen 1993 = </w:t>
      </w:r>
      <w:r w:rsidR="00471A1B">
        <w:rPr>
          <w:rFonts w:ascii="Times New Roman" w:hAnsi="Times New Roman" w:cs="Times New Roman"/>
          <w:smallCaps/>
          <w:color w:val="000000"/>
          <w:sz w:val="22"/>
          <w:szCs w:val="22"/>
          <w:lang w:val="en-US"/>
        </w:rPr>
        <w:t>S. </w:t>
      </w:r>
      <w:r w:rsidRPr="00D709BD">
        <w:rPr>
          <w:rFonts w:ascii="Times New Roman" w:hAnsi="Times New Roman" w:cs="Times New Roman"/>
          <w:smallCaps/>
          <w:color w:val="000000"/>
          <w:sz w:val="22"/>
          <w:szCs w:val="22"/>
          <w:lang w:val="en-US"/>
        </w:rPr>
        <w:t>Laursen</w:t>
      </w:r>
      <w:r w:rsidRPr="00D709BD">
        <w:rPr>
          <w:rFonts w:ascii="Times New Roman" w:hAnsi="Times New Roman" w:cs="Times New Roman"/>
          <w:color w:val="000000"/>
          <w:sz w:val="22"/>
          <w:szCs w:val="22"/>
          <w:lang w:val="en-US"/>
        </w:rPr>
        <w:t xml:space="preserve">, </w:t>
      </w:r>
      <w:r w:rsidRPr="00D02221">
        <w:rPr>
          <w:rFonts w:ascii="Times New Roman" w:hAnsi="Times New Roman" w:cs="Times New Roman"/>
          <w:color w:val="000000"/>
          <w:sz w:val="22"/>
          <w:szCs w:val="22"/>
          <w:lang w:val="en-GB"/>
        </w:rPr>
        <w:t>Greek Intellectuals in Rome. Some Examples,</w:t>
      </w:r>
      <w:r w:rsidRPr="00D709BD">
        <w:rPr>
          <w:rFonts w:ascii="Times New Roman" w:hAnsi="Times New Roman" w:cs="Times New Roman"/>
          <w:color w:val="000000"/>
          <w:sz w:val="22"/>
          <w:szCs w:val="22"/>
          <w:lang w:val="en-US"/>
        </w:rPr>
        <w:t xml:space="preserve"> in: Guldager Bilde</w:t>
      </w:r>
      <w:r w:rsidRPr="00D709BD">
        <w:rPr>
          <w:rFonts w:ascii="Times New Roman" w:hAnsi="Times New Roman" w:cs="Times New Roman"/>
          <w:smallCaps/>
          <w:color w:val="000000"/>
          <w:sz w:val="22"/>
          <w:szCs w:val="22"/>
          <w:lang w:val="en-US"/>
        </w:rPr>
        <w:t xml:space="preserve"> </w:t>
      </w:r>
      <w:r w:rsidR="00290047">
        <w:rPr>
          <w:rFonts w:ascii="Times New Roman" w:hAnsi="Times New Roman" w:cs="Times New Roman"/>
          <w:color w:val="000000"/>
          <w:sz w:val="22"/>
          <w:szCs w:val="22"/>
          <w:lang w:val="en-US"/>
        </w:rPr>
        <w:t>u. a.</w:t>
      </w:r>
      <w:r w:rsidR="00F375A0" w:rsidRPr="00D709BD">
        <w:rPr>
          <w:rFonts w:ascii="Times New Roman" w:hAnsi="Times New Roman" w:cs="Times New Roman"/>
          <w:color w:val="000000"/>
          <w:sz w:val="22"/>
          <w:szCs w:val="22"/>
          <w:lang w:val="en-US"/>
        </w:rPr>
        <w:t xml:space="preserve"> (Hgg.) </w:t>
      </w:r>
      <w:r w:rsidRPr="00D709BD">
        <w:rPr>
          <w:rFonts w:ascii="Times New Roman" w:hAnsi="Times New Roman" w:cs="Times New Roman"/>
          <w:color w:val="000000"/>
          <w:sz w:val="22"/>
          <w:szCs w:val="22"/>
          <w:lang w:val="en-US"/>
        </w:rPr>
        <w:t>1993, 191</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211.</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rPr>
        <w:t xml:space="preserve">Lauter 1998 = </w:t>
      </w:r>
      <w:r w:rsidR="00471A1B">
        <w:rPr>
          <w:rFonts w:ascii="Times New Roman" w:hAnsi="Times New Roman" w:cs="Times New Roman"/>
          <w:smallCaps/>
          <w:color w:val="000000"/>
          <w:sz w:val="22"/>
          <w:szCs w:val="22"/>
        </w:rPr>
        <w:t>H. </w:t>
      </w:r>
      <w:r w:rsidRPr="00D709BD">
        <w:rPr>
          <w:rFonts w:ascii="Times New Roman" w:hAnsi="Times New Roman" w:cs="Times New Roman"/>
          <w:smallCaps/>
          <w:color w:val="000000"/>
          <w:sz w:val="22"/>
          <w:szCs w:val="22"/>
        </w:rPr>
        <w:t>Lauter</w:t>
      </w:r>
      <w:r w:rsidRPr="00D709BD">
        <w:rPr>
          <w:rFonts w:ascii="Times New Roman" w:hAnsi="Times New Roman" w:cs="Times New Roman"/>
          <w:color w:val="000000"/>
          <w:sz w:val="22"/>
          <w:szCs w:val="22"/>
        </w:rPr>
        <w:t>, Hellenistische Vorläufer der römischen Villa, in: Frazer (Hg.) 1998, 21</w:t>
      </w:r>
      <w:r w:rsidR="00754F64">
        <w:rPr>
          <w:rFonts w:ascii="Times New Roman" w:hAnsi="Times New Roman" w:cs="Times New Roman"/>
          <w:color w:val="000000"/>
          <w:sz w:val="22"/>
          <w:szCs w:val="22"/>
        </w:rPr>
        <w:t>–</w:t>
      </w:r>
      <w:r w:rsidRPr="00D709BD">
        <w:rPr>
          <w:rFonts w:ascii="Times New Roman" w:hAnsi="Times New Roman" w:cs="Times New Roman"/>
          <w:color w:val="000000"/>
          <w:sz w:val="22"/>
          <w:szCs w:val="22"/>
        </w:rPr>
        <w:t>27.</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Lefèvre 2003 = </w:t>
      </w:r>
      <w:r w:rsidR="00471A1B">
        <w:rPr>
          <w:rFonts w:ascii="Times New Roman" w:hAnsi="Times New Roman" w:cs="Times New Roman"/>
          <w:smallCaps/>
          <w:color w:val="000000"/>
          <w:sz w:val="22"/>
          <w:szCs w:val="22"/>
        </w:rPr>
        <w:t>E. </w:t>
      </w:r>
      <w:r w:rsidRPr="000A0452">
        <w:rPr>
          <w:rFonts w:ascii="Times New Roman" w:hAnsi="Times New Roman" w:cs="Times New Roman"/>
          <w:smallCaps/>
          <w:color w:val="000000"/>
          <w:sz w:val="22"/>
          <w:szCs w:val="22"/>
        </w:rPr>
        <w:t>Lefèvre</w:t>
      </w:r>
      <w:r w:rsidRPr="000A0452">
        <w:rPr>
          <w:rFonts w:ascii="Times New Roman" w:hAnsi="Times New Roman" w:cs="Times New Roman"/>
          <w:color w:val="000000"/>
          <w:sz w:val="22"/>
          <w:szCs w:val="22"/>
        </w:rPr>
        <w:t>, Plinius’ Klage um die verlorengegangene Würde des Senats (3,20; 4,25), in: Castagna</w:t>
      </w:r>
      <w:r w:rsidR="00F425FD" w:rsidRPr="000A0452">
        <w:rPr>
          <w:rFonts w:ascii="Times New Roman" w:hAnsi="Times New Roman" w:cs="Times New Roman"/>
          <w:color w:val="000000"/>
          <w:sz w:val="22"/>
          <w:szCs w:val="22"/>
        </w:rPr>
        <w:t xml:space="preserve"> </w:t>
      </w:r>
      <w:r w:rsidR="00290047">
        <w:rPr>
          <w:rFonts w:ascii="Times New Roman" w:hAnsi="Times New Roman" w:cs="Times New Roman"/>
          <w:color w:val="000000"/>
          <w:sz w:val="22"/>
          <w:szCs w:val="22"/>
        </w:rPr>
        <w:t>u. a.</w:t>
      </w:r>
      <w:r w:rsidR="00F425FD"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2003, 189</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200.</w:t>
      </w:r>
    </w:p>
    <w:p w:rsidR="009119A4" w:rsidRPr="000A0452" w:rsidRDefault="007234E6" w:rsidP="006D533F">
      <w:pPr>
        <w:pStyle w:val="NurText"/>
        <w:spacing w:after="60"/>
        <w:ind w:left="567" w:hanging="567"/>
        <w:jc w:val="both"/>
        <w:rPr>
          <w:rFonts w:ascii="Times New Roman" w:hAnsi="Times New Roman" w:cs="Times New Roman"/>
          <w:color w:val="000000"/>
          <w:sz w:val="22"/>
          <w:szCs w:val="22"/>
        </w:rPr>
      </w:pPr>
      <w:r w:rsidRPr="00A75EE7">
        <w:rPr>
          <w:rFonts w:ascii="Times New Roman" w:hAnsi="Times New Roman" w:cs="Times New Roman"/>
          <w:color w:val="000000"/>
          <w:sz w:val="22"/>
          <w:szCs w:val="22"/>
          <w:lang w:val="fr-FR"/>
        </w:rPr>
        <w:t xml:space="preserve">Lefèvre 1996 = </w:t>
      </w:r>
      <w:r w:rsidR="00471A1B">
        <w:rPr>
          <w:rFonts w:ascii="Times New Roman" w:hAnsi="Times New Roman" w:cs="Times New Roman"/>
          <w:smallCaps/>
          <w:color w:val="000000"/>
          <w:sz w:val="22"/>
          <w:szCs w:val="22"/>
          <w:lang w:val="fr-FR"/>
        </w:rPr>
        <w:t>E. </w:t>
      </w:r>
      <w:r w:rsidRPr="00A75EE7">
        <w:rPr>
          <w:rFonts w:ascii="Times New Roman" w:hAnsi="Times New Roman" w:cs="Times New Roman"/>
          <w:smallCaps/>
          <w:color w:val="000000"/>
          <w:sz w:val="22"/>
          <w:szCs w:val="22"/>
          <w:lang w:val="fr-FR"/>
        </w:rPr>
        <w:t>Lefèvre</w:t>
      </w:r>
      <w:r w:rsidRPr="00A75EE7">
        <w:rPr>
          <w:rFonts w:ascii="Times New Roman" w:hAnsi="Times New Roman" w:cs="Times New Roman"/>
          <w:color w:val="000000"/>
          <w:sz w:val="22"/>
          <w:szCs w:val="22"/>
          <w:lang w:val="fr-FR"/>
        </w:rPr>
        <w:t xml:space="preserve">, Plinius-Studien VI. </w:t>
      </w:r>
      <w:r w:rsidR="009119A4" w:rsidRPr="000A0452">
        <w:rPr>
          <w:rFonts w:ascii="Times New Roman" w:hAnsi="Times New Roman" w:cs="Times New Roman"/>
          <w:color w:val="000000"/>
          <w:sz w:val="22"/>
          <w:szCs w:val="22"/>
        </w:rPr>
        <w:t>Der große und der kleine Plinius. Die</w:t>
      </w:r>
      <w:r w:rsidR="006A17B0" w:rsidRPr="000A0452">
        <w:rPr>
          <w:rFonts w:ascii="Times New Roman" w:hAnsi="Times New Roman" w:cs="Times New Roman"/>
          <w:color w:val="000000"/>
          <w:sz w:val="22"/>
          <w:szCs w:val="22"/>
        </w:rPr>
        <w:t xml:space="preserve"> </w:t>
      </w:r>
      <w:r w:rsidR="009119A4" w:rsidRPr="000A0452">
        <w:rPr>
          <w:rFonts w:ascii="Times New Roman" w:hAnsi="Times New Roman" w:cs="Times New Roman"/>
          <w:color w:val="000000"/>
          <w:sz w:val="22"/>
          <w:szCs w:val="22"/>
        </w:rPr>
        <w:t>Vesuv-Briefe (6,16; 6,20), in: Gymnasium 103 (1996), 193</w:t>
      </w:r>
      <w:r w:rsidR="00754F64">
        <w:rPr>
          <w:rFonts w:ascii="Times New Roman" w:hAnsi="Times New Roman" w:cs="Times New Roman"/>
          <w:color w:val="000000"/>
          <w:sz w:val="22"/>
          <w:szCs w:val="22"/>
        </w:rPr>
        <w:t>–</w:t>
      </w:r>
      <w:r w:rsidR="009119A4" w:rsidRPr="000A0452">
        <w:rPr>
          <w:rFonts w:ascii="Times New Roman" w:hAnsi="Times New Roman" w:cs="Times New Roman"/>
          <w:color w:val="000000"/>
          <w:sz w:val="22"/>
          <w:szCs w:val="22"/>
        </w:rPr>
        <w:t>215.</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F570ED">
        <w:rPr>
          <w:rFonts w:ascii="Times New Roman" w:hAnsi="Times New Roman" w:cs="Times New Roman"/>
          <w:color w:val="000000"/>
          <w:sz w:val="22"/>
          <w:szCs w:val="22"/>
        </w:rPr>
        <w:t xml:space="preserve">Lefèvre 1987 = </w:t>
      </w:r>
      <w:r w:rsidR="00471A1B" w:rsidRPr="00F570ED">
        <w:rPr>
          <w:rFonts w:ascii="Times New Roman" w:hAnsi="Times New Roman" w:cs="Times New Roman"/>
          <w:smallCaps/>
          <w:color w:val="000000"/>
          <w:sz w:val="22"/>
          <w:szCs w:val="22"/>
        </w:rPr>
        <w:t>E. </w:t>
      </w:r>
      <w:r w:rsidRPr="00F570ED">
        <w:rPr>
          <w:rFonts w:ascii="Times New Roman" w:hAnsi="Times New Roman" w:cs="Times New Roman"/>
          <w:smallCaps/>
          <w:color w:val="000000"/>
          <w:sz w:val="22"/>
          <w:szCs w:val="22"/>
        </w:rPr>
        <w:t>Lefèvre</w:t>
      </w:r>
      <w:r w:rsidRPr="00F570ED">
        <w:rPr>
          <w:rFonts w:ascii="Times New Roman" w:hAnsi="Times New Roman" w:cs="Times New Roman"/>
          <w:color w:val="000000"/>
          <w:sz w:val="22"/>
          <w:szCs w:val="22"/>
        </w:rPr>
        <w:t xml:space="preserve">, Plinius-Studien III. </w:t>
      </w:r>
      <w:r w:rsidRPr="000A0452">
        <w:rPr>
          <w:rFonts w:ascii="Times New Roman" w:hAnsi="Times New Roman" w:cs="Times New Roman"/>
          <w:color w:val="000000"/>
          <w:sz w:val="22"/>
          <w:szCs w:val="22"/>
        </w:rPr>
        <w:t>Die Villa als geistiger Lebensraum (1,3; 1,24; 2,8; 6,31; 9,36), in: Gymnasium 94 (1987), 247</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262.</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Lefèvre 1983 = </w:t>
      </w:r>
      <w:r w:rsidR="00471A1B">
        <w:rPr>
          <w:rFonts w:ascii="Times New Roman" w:hAnsi="Times New Roman" w:cs="Times New Roman"/>
          <w:smallCaps/>
          <w:color w:val="000000"/>
          <w:sz w:val="22"/>
          <w:szCs w:val="22"/>
        </w:rPr>
        <w:t>E. </w:t>
      </w:r>
      <w:r w:rsidRPr="000A0452">
        <w:rPr>
          <w:rFonts w:ascii="Times New Roman" w:hAnsi="Times New Roman" w:cs="Times New Roman"/>
          <w:smallCaps/>
          <w:color w:val="000000"/>
          <w:sz w:val="22"/>
          <w:szCs w:val="22"/>
        </w:rPr>
        <w:t>Lefèvre</w:t>
      </w:r>
      <w:r w:rsidRPr="000A0452">
        <w:rPr>
          <w:rFonts w:ascii="Times New Roman" w:hAnsi="Times New Roman" w:cs="Times New Roman"/>
          <w:color w:val="000000"/>
          <w:sz w:val="22"/>
          <w:szCs w:val="22"/>
        </w:rPr>
        <w:t>, Argumentation und Struktur der moralischen Geschichtsschreibung der Römer am Beispiel von Livius’ Darstellung des Beginns des römischen Freistaats (2,1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2,15), in: </w:t>
      </w:r>
      <w:r w:rsidR="00F425FD" w:rsidRPr="000A0452">
        <w:rPr>
          <w:rFonts w:ascii="Times New Roman" w:hAnsi="Times New Roman" w:cs="Times New Roman"/>
          <w:color w:val="000000"/>
          <w:sz w:val="22"/>
          <w:szCs w:val="22"/>
        </w:rPr>
        <w:t xml:space="preserve">Lefèvre </w:t>
      </w:r>
      <w:r w:rsidRPr="000A0452">
        <w:rPr>
          <w:rFonts w:ascii="Times New Roman" w:hAnsi="Times New Roman" w:cs="Times New Roman"/>
          <w:color w:val="000000"/>
          <w:sz w:val="22"/>
          <w:szCs w:val="22"/>
        </w:rPr>
        <w:t>u. Olshausen</w:t>
      </w:r>
      <w:r w:rsidR="00F425FD"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1983, 31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57.</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Lefèvre 1977 = </w:t>
      </w:r>
      <w:r w:rsidR="00471A1B">
        <w:rPr>
          <w:rFonts w:ascii="Times New Roman" w:hAnsi="Times New Roman" w:cs="Times New Roman"/>
          <w:smallCaps/>
          <w:color w:val="000000"/>
          <w:sz w:val="22"/>
          <w:szCs w:val="22"/>
        </w:rPr>
        <w:t>E. </w:t>
      </w:r>
      <w:r w:rsidRPr="000A0452">
        <w:rPr>
          <w:rFonts w:ascii="Times New Roman" w:hAnsi="Times New Roman" w:cs="Times New Roman"/>
          <w:smallCaps/>
          <w:color w:val="000000"/>
          <w:sz w:val="22"/>
          <w:szCs w:val="22"/>
        </w:rPr>
        <w:t>Lefèvre</w:t>
      </w:r>
      <w:r w:rsidRPr="000A0452">
        <w:rPr>
          <w:rFonts w:ascii="Times New Roman" w:hAnsi="Times New Roman" w:cs="Times New Roman"/>
          <w:color w:val="000000"/>
          <w:sz w:val="22"/>
          <w:szCs w:val="22"/>
        </w:rPr>
        <w:t>, Plinius-Studien</w:t>
      </w:r>
      <w:r w:rsidR="00471A1B">
        <w:rPr>
          <w:rFonts w:ascii="Times New Roman" w:hAnsi="Times New Roman" w:cs="Times New Roman"/>
          <w:color w:val="000000"/>
          <w:sz w:val="22"/>
          <w:szCs w:val="22"/>
        </w:rPr>
        <w:t> </w:t>
      </w:r>
      <w:r w:rsidRPr="000A0452">
        <w:rPr>
          <w:rFonts w:ascii="Times New Roman" w:hAnsi="Times New Roman" w:cs="Times New Roman"/>
          <w:color w:val="000000"/>
          <w:sz w:val="22"/>
          <w:szCs w:val="22"/>
        </w:rPr>
        <w:t>I. Römische Baugesinnung und Landschaftsauffassung in den Villenbriefen (2,17; 5,6), in: Gymnasium 84 (1977), 519</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541.</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lang w:val="en-US"/>
        </w:rPr>
        <w:t xml:space="preserve">Lefèvre u. Olshausen (Hgg.) 1983 = </w:t>
      </w:r>
      <w:r w:rsidR="00471A1B">
        <w:rPr>
          <w:rFonts w:ascii="Times New Roman" w:hAnsi="Times New Roman" w:cs="Times New Roman"/>
          <w:smallCaps/>
          <w:color w:val="000000"/>
          <w:sz w:val="22"/>
          <w:szCs w:val="22"/>
          <w:lang w:val="en-US"/>
        </w:rPr>
        <w:t>E. </w:t>
      </w:r>
      <w:r w:rsidRPr="00D709BD">
        <w:rPr>
          <w:rFonts w:ascii="Times New Roman" w:hAnsi="Times New Roman" w:cs="Times New Roman"/>
          <w:smallCaps/>
          <w:color w:val="000000"/>
          <w:sz w:val="22"/>
          <w:szCs w:val="22"/>
          <w:lang w:val="en-US"/>
        </w:rPr>
        <w:t>Lefèvre</w:t>
      </w:r>
      <w:r w:rsidRPr="00D709BD">
        <w:rPr>
          <w:rFonts w:ascii="Times New Roman" w:hAnsi="Times New Roman" w:cs="Times New Roman"/>
          <w:color w:val="000000"/>
          <w:sz w:val="22"/>
          <w:szCs w:val="22"/>
          <w:lang w:val="en-US"/>
        </w:rPr>
        <w:t xml:space="preserve"> u. </w:t>
      </w:r>
      <w:r w:rsidR="00471A1B">
        <w:rPr>
          <w:rFonts w:ascii="Times New Roman" w:hAnsi="Times New Roman" w:cs="Times New Roman"/>
          <w:color w:val="000000"/>
          <w:sz w:val="22"/>
          <w:szCs w:val="22"/>
          <w:lang w:val="en-US"/>
        </w:rPr>
        <w:t>E. </w:t>
      </w:r>
      <w:r w:rsidRPr="00D709BD">
        <w:rPr>
          <w:rFonts w:ascii="Times New Roman" w:hAnsi="Times New Roman" w:cs="Times New Roman"/>
          <w:smallCaps/>
          <w:color w:val="000000"/>
          <w:sz w:val="22"/>
          <w:szCs w:val="22"/>
          <w:lang w:val="en-US"/>
        </w:rPr>
        <w:t>Olshausen</w:t>
      </w:r>
      <w:r w:rsidRPr="00D709BD">
        <w:rPr>
          <w:rFonts w:ascii="Times New Roman" w:hAnsi="Times New Roman" w:cs="Times New Roman"/>
          <w:color w:val="000000"/>
          <w:sz w:val="22"/>
          <w:szCs w:val="22"/>
          <w:lang w:val="en-US"/>
        </w:rPr>
        <w:t xml:space="preserve"> (Hgg.), Livius. </w:t>
      </w:r>
      <w:r w:rsidRPr="000A0452">
        <w:rPr>
          <w:rFonts w:ascii="Times New Roman" w:hAnsi="Times New Roman" w:cs="Times New Roman"/>
          <w:color w:val="000000"/>
          <w:sz w:val="22"/>
          <w:szCs w:val="22"/>
        </w:rPr>
        <w:t>Werk und Rezeption. Festschrift für Erich Burck zum 80. Geburtstag, München 1983, 31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57.</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Lehman 1952 = </w:t>
      </w:r>
      <w:r w:rsidRPr="00D709BD">
        <w:rPr>
          <w:rFonts w:ascii="Times New Roman" w:hAnsi="Times New Roman" w:cs="Times New Roman"/>
          <w:smallCaps/>
          <w:color w:val="000000"/>
          <w:sz w:val="22"/>
          <w:szCs w:val="22"/>
          <w:lang w:val="en-US"/>
        </w:rPr>
        <w:t>A.</w:t>
      </w:r>
      <w:r w:rsidR="00032850">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D. </w:t>
      </w:r>
      <w:r w:rsidRPr="00D709BD">
        <w:rPr>
          <w:rFonts w:ascii="Times New Roman" w:hAnsi="Times New Roman" w:cs="Times New Roman"/>
          <w:smallCaps/>
          <w:color w:val="000000"/>
          <w:sz w:val="22"/>
          <w:szCs w:val="22"/>
          <w:lang w:val="en-US"/>
        </w:rPr>
        <w:t>Lehman</w:t>
      </w:r>
      <w:r w:rsidRPr="00D709BD">
        <w:rPr>
          <w:rFonts w:ascii="Times New Roman" w:hAnsi="Times New Roman" w:cs="Times New Roman"/>
          <w:color w:val="000000"/>
          <w:sz w:val="22"/>
          <w:szCs w:val="22"/>
          <w:lang w:val="en-US"/>
        </w:rPr>
        <w:t xml:space="preserve">, </w:t>
      </w:r>
      <w:proofErr w:type="gramStart"/>
      <w:r w:rsidRPr="00D02221">
        <w:rPr>
          <w:rFonts w:ascii="Times New Roman" w:hAnsi="Times New Roman" w:cs="Times New Roman"/>
          <w:color w:val="000000"/>
          <w:sz w:val="22"/>
          <w:szCs w:val="22"/>
          <w:lang w:val="en-GB"/>
        </w:rPr>
        <w:t>The</w:t>
      </w:r>
      <w:proofErr w:type="gramEnd"/>
      <w:r w:rsidRPr="00D02221">
        <w:rPr>
          <w:rFonts w:ascii="Times New Roman" w:hAnsi="Times New Roman" w:cs="Times New Roman"/>
          <w:color w:val="000000"/>
          <w:sz w:val="22"/>
          <w:szCs w:val="22"/>
          <w:lang w:val="en-GB"/>
        </w:rPr>
        <w:t xml:space="preserve"> Coriolanus Story in Antiquity</w:t>
      </w:r>
      <w:r w:rsidRPr="00D709BD">
        <w:rPr>
          <w:rFonts w:ascii="Times New Roman" w:hAnsi="Times New Roman" w:cs="Times New Roman"/>
          <w:color w:val="000000"/>
          <w:sz w:val="22"/>
          <w:szCs w:val="22"/>
          <w:lang w:val="en-US"/>
        </w:rPr>
        <w:t>, in: CJ 47 (1952), 329</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336.</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lang w:val="de-CH"/>
        </w:rPr>
        <w:t xml:space="preserve">Lehnen 1997 = </w:t>
      </w:r>
      <w:r w:rsidR="00471A1B">
        <w:rPr>
          <w:rFonts w:ascii="Times New Roman" w:hAnsi="Times New Roman" w:cs="Times New Roman"/>
          <w:smallCaps/>
          <w:color w:val="000000"/>
          <w:sz w:val="22"/>
          <w:szCs w:val="22"/>
          <w:lang w:val="de-CH"/>
        </w:rPr>
        <w:t>J. </w:t>
      </w:r>
      <w:r w:rsidRPr="00D709BD">
        <w:rPr>
          <w:rFonts w:ascii="Times New Roman" w:hAnsi="Times New Roman" w:cs="Times New Roman"/>
          <w:smallCaps/>
          <w:color w:val="000000"/>
          <w:sz w:val="22"/>
          <w:szCs w:val="22"/>
          <w:lang w:val="de-CH"/>
        </w:rPr>
        <w:t>Lehnen</w:t>
      </w:r>
      <w:r w:rsidRPr="00D709BD">
        <w:rPr>
          <w:rFonts w:ascii="Times New Roman" w:hAnsi="Times New Roman" w:cs="Times New Roman"/>
          <w:color w:val="000000"/>
          <w:sz w:val="22"/>
          <w:szCs w:val="22"/>
          <w:lang w:val="de-CH"/>
        </w:rPr>
        <w:t xml:space="preserve">, </w:t>
      </w:r>
      <w:r w:rsidRPr="00D02221">
        <w:rPr>
          <w:rFonts w:ascii="Times New Roman" w:hAnsi="Times New Roman" w:cs="Times New Roman"/>
          <w:i/>
          <w:iCs/>
          <w:color w:val="000000"/>
          <w:sz w:val="22"/>
          <w:szCs w:val="22"/>
          <w:lang w:val="la-Latn"/>
        </w:rPr>
        <w:t>Adventus principis</w:t>
      </w:r>
      <w:r w:rsidRPr="00D709BD">
        <w:rPr>
          <w:rFonts w:ascii="Times New Roman" w:hAnsi="Times New Roman" w:cs="Times New Roman"/>
          <w:color w:val="000000"/>
          <w:sz w:val="22"/>
          <w:szCs w:val="22"/>
          <w:lang w:val="de-CH"/>
        </w:rPr>
        <w:t xml:space="preserve">. </w:t>
      </w:r>
      <w:r w:rsidRPr="000A0452">
        <w:rPr>
          <w:rFonts w:ascii="Times New Roman" w:hAnsi="Times New Roman" w:cs="Times New Roman"/>
          <w:color w:val="000000"/>
          <w:sz w:val="22"/>
          <w:szCs w:val="22"/>
        </w:rPr>
        <w:t xml:space="preserve">Untersuchungen zu Sinngehalt und Zeremoniell der Kaiserankunft in den Städten des </w:t>
      </w:r>
      <w:r w:rsidRPr="00D02221">
        <w:rPr>
          <w:rFonts w:ascii="Times New Roman" w:hAnsi="Times New Roman" w:cs="Times New Roman"/>
          <w:i/>
          <w:iCs/>
          <w:color w:val="000000"/>
          <w:sz w:val="22"/>
          <w:szCs w:val="22"/>
          <w:lang w:val="la-Latn"/>
        </w:rPr>
        <w:t>Imperium Romanum</w:t>
      </w:r>
      <w:r w:rsidRPr="000A0452">
        <w:rPr>
          <w:rFonts w:ascii="Times New Roman" w:hAnsi="Times New Roman" w:cs="Times New Roman"/>
          <w:color w:val="000000"/>
          <w:sz w:val="22"/>
          <w:szCs w:val="22"/>
        </w:rPr>
        <w:t xml:space="preserve">,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1997.</w:t>
      </w:r>
    </w:p>
    <w:p w:rsidR="009119A4" w:rsidRPr="00D02221" w:rsidRDefault="009119A4" w:rsidP="006D533F">
      <w:pPr>
        <w:pStyle w:val="NurText"/>
        <w:spacing w:after="60"/>
        <w:ind w:left="567" w:hanging="567"/>
        <w:jc w:val="both"/>
        <w:rPr>
          <w:rFonts w:ascii="Times New Roman" w:hAnsi="Times New Roman" w:cs="Times New Roman"/>
          <w:color w:val="000000"/>
          <w:sz w:val="22"/>
          <w:szCs w:val="22"/>
          <w:lang w:val="la-Latn"/>
        </w:rPr>
      </w:pPr>
      <w:r w:rsidRPr="00D02221">
        <w:rPr>
          <w:rFonts w:ascii="Times New Roman" w:hAnsi="Times New Roman" w:cs="Times New Roman"/>
          <w:color w:val="000000"/>
          <w:sz w:val="22"/>
          <w:szCs w:val="22"/>
          <w:lang w:val="la-Latn"/>
        </w:rPr>
        <w:t xml:space="preserve">Lendon 1997 = </w:t>
      </w:r>
      <w:r w:rsidRPr="00D02221">
        <w:rPr>
          <w:rFonts w:ascii="Times New Roman" w:hAnsi="Times New Roman" w:cs="Times New Roman"/>
          <w:smallCaps/>
          <w:color w:val="000000"/>
          <w:sz w:val="22"/>
          <w:szCs w:val="22"/>
          <w:lang w:val="la-Latn"/>
        </w:rPr>
        <w:t>J.</w:t>
      </w:r>
      <w:r w:rsidR="00032850" w:rsidRPr="00032850">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la-Latn"/>
        </w:rPr>
        <w:t>E. </w:t>
      </w:r>
      <w:r w:rsidRPr="00D02221">
        <w:rPr>
          <w:rFonts w:ascii="Times New Roman" w:hAnsi="Times New Roman" w:cs="Times New Roman"/>
          <w:smallCaps/>
          <w:color w:val="000000"/>
          <w:sz w:val="22"/>
          <w:szCs w:val="22"/>
          <w:lang w:val="la-Latn"/>
        </w:rPr>
        <w:t>Lendon</w:t>
      </w:r>
      <w:r w:rsidRPr="00D02221">
        <w:rPr>
          <w:rFonts w:ascii="Times New Roman" w:hAnsi="Times New Roman" w:cs="Times New Roman"/>
          <w:color w:val="000000"/>
          <w:sz w:val="22"/>
          <w:szCs w:val="22"/>
          <w:lang w:val="la-Latn"/>
        </w:rPr>
        <w:t>, Empire of Honour. The Art of Government in the Roman World, Oxford 1997.</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Leppin 2002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Leppin</w:t>
      </w:r>
      <w:r w:rsidRPr="000A0452">
        <w:rPr>
          <w:rFonts w:ascii="Times New Roman" w:hAnsi="Times New Roman" w:cs="Times New Roman"/>
          <w:color w:val="000000"/>
          <w:sz w:val="22"/>
          <w:szCs w:val="22"/>
        </w:rPr>
        <w:t>, Atticus. Zum Wertewandel in der späten römischen Republik, in: Spielvogel (Hg.)</w:t>
      </w:r>
      <w:r w:rsidR="00F425FD" w:rsidRPr="000A0452">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2002, 192</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202.</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Leppin 1992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Leppin</w:t>
      </w:r>
      <w:r w:rsidRPr="000A0452">
        <w:rPr>
          <w:rFonts w:ascii="Times New Roman" w:hAnsi="Times New Roman" w:cs="Times New Roman"/>
          <w:color w:val="000000"/>
          <w:sz w:val="22"/>
          <w:szCs w:val="22"/>
        </w:rPr>
        <w:t xml:space="preserve">, Die </w:t>
      </w:r>
      <w:r w:rsidRPr="00D02221">
        <w:rPr>
          <w:rFonts w:ascii="Times New Roman" w:hAnsi="Times New Roman" w:cs="Times New Roman"/>
          <w:i/>
          <w:iCs/>
          <w:color w:val="000000"/>
          <w:sz w:val="22"/>
          <w:szCs w:val="22"/>
          <w:lang w:val="la-Latn"/>
        </w:rPr>
        <w:t>laus Pisonis</w:t>
      </w:r>
      <w:r w:rsidRPr="000A0452">
        <w:rPr>
          <w:rFonts w:ascii="Times New Roman" w:hAnsi="Times New Roman" w:cs="Times New Roman"/>
          <w:color w:val="000000"/>
          <w:sz w:val="22"/>
          <w:szCs w:val="22"/>
        </w:rPr>
        <w:t xml:space="preserve"> als Zeugnis senatorischer Mentalität, in: Klio 74 (1992), 221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236.</w:t>
      </w:r>
    </w:p>
    <w:p w:rsidR="009119A4" w:rsidRPr="000A0452" w:rsidRDefault="007234E6" w:rsidP="006D533F">
      <w:pPr>
        <w:pStyle w:val="NurText"/>
        <w:spacing w:after="60"/>
        <w:ind w:left="567" w:hanging="567"/>
        <w:jc w:val="both"/>
        <w:rPr>
          <w:rFonts w:ascii="Times New Roman" w:hAnsi="Times New Roman" w:cs="Times New Roman"/>
          <w:color w:val="000000"/>
          <w:sz w:val="22"/>
          <w:szCs w:val="22"/>
        </w:rPr>
      </w:pPr>
      <w:r w:rsidRPr="00A75EE7">
        <w:rPr>
          <w:rFonts w:ascii="Times New Roman" w:hAnsi="Times New Roman" w:cs="Times New Roman"/>
          <w:color w:val="000000"/>
          <w:sz w:val="22"/>
          <w:szCs w:val="22"/>
          <w:lang w:val="fr-FR"/>
        </w:rPr>
        <w:t xml:space="preserve">Letzner 2000 = </w:t>
      </w:r>
      <w:r w:rsidR="00471A1B">
        <w:rPr>
          <w:rFonts w:ascii="Times New Roman" w:hAnsi="Times New Roman" w:cs="Times New Roman"/>
          <w:smallCaps/>
          <w:color w:val="000000"/>
          <w:sz w:val="22"/>
          <w:szCs w:val="22"/>
          <w:lang w:val="fr-FR"/>
        </w:rPr>
        <w:t>W. </w:t>
      </w:r>
      <w:r w:rsidRPr="00A75EE7">
        <w:rPr>
          <w:rFonts w:ascii="Times New Roman" w:hAnsi="Times New Roman" w:cs="Times New Roman"/>
          <w:smallCaps/>
          <w:color w:val="000000"/>
          <w:sz w:val="22"/>
          <w:szCs w:val="22"/>
          <w:lang w:val="fr-FR"/>
        </w:rPr>
        <w:t>Letzner</w:t>
      </w:r>
      <w:r w:rsidRPr="00A75EE7">
        <w:rPr>
          <w:rFonts w:ascii="Times New Roman" w:hAnsi="Times New Roman" w:cs="Times New Roman"/>
          <w:color w:val="000000"/>
          <w:sz w:val="22"/>
          <w:szCs w:val="22"/>
          <w:lang w:val="fr-FR"/>
        </w:rPr>
        <w:t xml:space="preserve">, Lucius Cornelius Sulla. </w:t>
      </w:r>
      <w:r w:rsidR="009119A4" w:rsidRPr="000A0452">
        <w:rPr>
          <w:rFonts w:ascii="Times New Roman" w:hAnsi="Times New Roman" w:cs="Times New Roman"/>
          <w:color w:val="000000"/>
          <w:sz w:val="22"/>
          <w:szCs w:val="22"/>
        </w:rPr>
        <w:t xml:space="preserve">Versuch einer Biographie, Münster </w:t>
      </w:r>
      <w:r w:rsidR="00290047">
        <w:rPr>
          <w:rFonts w:ascii="Times New Roman" w:hAnsi="Times New Roman" w:cs="Times New Roman"/>
          <w:color w:val="000000"/>
          <w:sz w:val="22"/>
          <w:szCs w:val="22"/>
        </w:rPr>
        <w:t>u. a.</w:t>
      </w:r>
      <w:r w:rsidR="009119A4" w:rsidRPr="000A0452">
        <w:rPr>
          <w:rFonts w:ascii="Times New Roman" w:hAnsi="Times New Roman" w:cs="Times New Roman"/>
          <w:color w:val="000000"/>
          <w:sz w:val="22"/>
          <w:szCs w:val="22"/>
        </w:rPr>
        <w:t xml:space="preserve"> 2000.</w:t>
      </w:r>
    </w:p>
    <w:p w:rsidR="00CF75AC" w:rsidRPr="000A0452" w:rsidRDefault="007311F2" w:rsidP="006D533F">
      <w:pPr>
        <w:pStyle w:val="NurText"/>
        <w:spacing w:after="60"/>
        <w:ind w:left="567" w:hanging="567"/>
        <w:jc w:val="both"/>
        <w:rPr>
          <w:rFonts w:ascii="Times New Roman" w:hAnsi="Times New Roman" w:cs="Times New Roman"/>
          <w:color w:val="000000"/>
          <w:sz w:val="22"/>
          <w:szCs w:val="22"/>
        </w:rPr>
      </w:pPr>
      <w:r w:rsidRPr="004F4992">
        <w:rPr>
          <w:rFonts w:ascii="Times New Roman" w:hAnsi="Times New Roman" w:cs="Times New Roman"/>
          <w:sz w:val="22"/>
          <w:szCs w:val="22"/>
        </w:rPr>
        <w:lastRenderedPageBreak/>
        <w:t xml:space="preserve">Letzner 1990 = </w:t>
      </w:r>
      <w:r w:rsidR="00471A1B">
        <w:rPr>
          <w:rFonts w:ascii="Times New Roman" w:hAnsi="Times New Roman" w:cs="Times New Roman"/>
          <w:smallCaps/>
          <w:sz w:val="22"/>
          <w:szCs w:val="22"/>
        </w:rPr>
        <w:t>W. </w:t>
      </w:r>
      <w:r w:rsidR="00CF75AC" w:rsidRPr="004F4992">
        <w:rPr>
          <w:rFonts w:ascii="Times New Roman" w:hAnsi="Times New Roman" w:cs="Times New Roman"/>
          <w:smallCaps/>
          <w:sz w:val="22"/>
          <w:szCs w:val="22"/>
        </w:rPr>
        <w:t>Letzner</w:t>
      </w:r>
      <w:r w:rsidR="00CF75AC" w:rsidRPr="004F4992">
        <w:rPr>
          <w:rFonts w:ascii="Times New Roman" w:hAnsi="Times New Roman" w:cs="Times New Roman"/>
          <w:sz w:val="22"/>
          <w:szCs w:val="22"/>
        </w:rPr>
        <w:t xml:space="preserve">, </w:t>
      </w:r>
      <w:r w:rsidRPr="004F4992">
        <w:rPr>
          <w:rFonts w:ascii="Times New Roman" w:hAnsi="Times New Roman" w:cs="Times New Roman"/>
          <w:sz w:val="22"/>
          <w:szCs w:val="22"/>
        </w:rPr>
        <w:t xml:space="preserve">Römische </w:t>
      </w:r>
      <w:r w:rsidR="00CF75AC" w:rsidRPr="004F4992">
        <w:rPr>
          <w:rFonts w:ascii="Times New Roman" w:hAnsi="Times New Roman" w:cs="Times New Roman"/>
          <w:sz w:val="22"/>
          <w:szCs w:val="22"/>
        </w:rPr>
        <w:t xml:space="preserve">Brunnen und </w:t>
      </w:r>
      <w:r w:rsidR="00CF75AC" w:rsidRPr="004F4992">
        <w:rPr>
          <w:rFonts w:ascii="Times New Roman" w:hAnsi="Times New Roman" w:cs="Times New Roman"/>
          <w:i/>
          <w:sz w:val="22"/>
          <w:szCs w:val="22"/>
        </w:rPr>
        <w:t>Nymphaea</w:t>
      </w:r>
      <w:r w:rsidR="00CF75AC" w:rsidRPr="004F4992">
        <w:rPr>
          <w:rFonts w:ascii="Times New Roman" w:hAnsi="Times New Roman" w:cs="Times New Roman"/>
          <w:sz w:val="22"/>
          <w:szCs w:val="22"/>
        </w:rPr>
        <w:t xml:space="preserve"> in der westl</w:t>
      </w:r>
      <w:r w:rsidRPr="004F4992">
        <w:rPr>
          <w:rFonts w:ascii="Times New Roman" w:hAnsi="Times New Roman" w:cs="Times New Roman"/>
          <w:sz w:val="22"/>
          <w:szCs w:val="22"/>
        </w:rPr>
        <w:t xml:space="preserve">ichen </w:t>
      </w:r>
      <w:r w:rsidR="00CF75AC" w:rsidRPr="004F4992">
        <w:rPr>
          <w:rFonts w:ascii="Times New Roman" w:hAnsi="Times New Roman" w:cs="Times New Roman"/>
          <w:sz w:val="22"/>
          <w:szCs w:val="22"/>
        </w:rPr>
        <w:t xml:space="preserve">Reichshälfte, </w:t>
      </w:r>
      <w:r w:rsidR="00D02221" w:rsidRPr="004F4992">
        <w:rPr>
          <w:rFonts w:ascii="Times New Roman" w:hAnsi="Times New Roman" w:cs="Times New Roman"/>
          <w:sz w:val="22"/>
          <w:szCs w:val="22"/>
        </w:rPr>
        <w:t xml:space="preserve">Münster </w:t>
      </w:r>
      <w:r w:rsidRPr="004F4992">
        <w:rPr>
          <w:rFonts w:ascii="Times New Roman" w:hAnsi="Times New Roman" w:cs="Times New Roman"/>
          <w:sz w:val="22"/>
          <w:szCs w:val="22"/>
        </w:rPr>
        <w:t>1990</w:t>
      </w:r>
      <w:r w:rsidR="00CF75AC" w:rsidRPr="004F4992">
        <w:rPr>
          <w:rFonts w:ascii="Times New Roman" w:hAnsi="Times New Roman" w:cs="Times New Roman"/>
          <w:sz w:val="22"/>
          <w:szCs w:val="22"/>
        </w:rPr>
        <w:t>.</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Leunissen 1989 = </w:t>
      </w:r>
      <w:r w:rsidRPr="000A0452">
        <w:rPr>
          <w:rFonts w:ascii="Times New Roman" w:hAnsi="Times New Roman" w:cs="Times New Roman"/>
          <w:smallCaps/>
          <w:color w:val="000000"/>
          <w:sz w:val="22"/>
          <w:szCs w:val="22"/>
        </w:rPr>
        <w:t>P.</w:t>
      </w:r>
      <w:r w:rsidR="00032850">
        <w:rPr>
          <w:rFonts w:ascii="Times New Roman" w:hAnsi="Times New Roman" w:cs="Times New Roman"/>
          <w:smallCaps/>
          <w:color w:val="000000"/>
          <w:sz w:val="22"/>
          <w:szCs w:val="22"/>
        </w:rPr>
        <w:t> </w:t>
      </w:r>
      <w:r w:rsidRPr="000A0452">
        <w:rPr>
          <w:rFonts w:ascii="Times New Roman" w:hAnsi="Times New Roman" w:cs="Times New Roman"/>
          <w:smallCaps/>
          <w:color w:val="000000"/>
          <w:sz w:val="22"/>
          <w:szCs w:val="22"/>
        </w:rPr>
        <w:t>M.</w:t>
      </w:r>
      <w:r w:rsidR="00032850">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M. </w:t>
      </w:r>
      <w:r w:rsidRPr="000A0452">
        <w:rPr>
          <w:rFonts w:ascii="Times New Roman" w:hAnsi="Times New Roman" w:cs="Times New Roman"/>
          <w:smallCaps/>
          <w:color w:val="000000"/>
          <w:sz w:val="22"/>
          <w:szCs w:val="22"/>
        </w:rPr>
        <w:t>Leunissen</w:t>
      </w:r>
      <w:r w:rsidRPr="000A0452">
        <w:rPr>
          <w:rFonts w:ascii="Times New Roman" w:hAnsi="Times New Roman" w:cs="Times New Roman"/>
          <w:color w:val="000000"/>
          <w:sz w:val="22"/>
          <w:szCs w:val="22"/>
        </w:rPr>
        <w:t>, Konsuln und Konsulare in der Zeit von Commodus bis Severu</w:t>
      </w:r>
      <w:r w:rsidR="0091279E" w:rsidRPr="000A0452">
        <w:rPr>
          <w:rFonts w:ascii="Times New Roman" w:hAnsi="Times New Roman" w:cs="Times New Roman"/>
          <w:color w:val="000000"/>
          <w:sz w:val="22"/>
          <w:szCs w:val="22"/>
        </w:rPr>
        <w:t>s Alexander (180</w:t>
      </w:r>
      <w:r w:rsidR="00754F64">
        <w:rPr>
          <w:rFonts w:ascii="Times New Roman" w:hAnsi="Times New Roman" w:cs="Times New Roman"/>
          <w:color w:val="000000"/>
          <w:sz w:val="22"/>
          <w:szCs w:val="22"/>
        </w:rPr>
        <w:t>–</w:t>
      </w:r>
      <w:r w:rsidR="0091279E" w:rsidRPr="000A0452">
        <w:rPr>
          <w:rFonts w:ascii="Times New Roman" w:hAnsi="Times New Roman" w:cs="Times New Roman"/>
          <w:color w:val="000000"/>
          <w:sz w:val="22"/>
          <w:szCs w:val="22"/>
        </w:rPr>
        <w:t>235 n.</w:t>
      </w:r>
      <w:r w:rsidR="00032850">
        <w:rPr>
          <w:rFonts w:ascii="Times New Roman" w:hAnsi="Times New Roman" w:cs="Times New Roman"/>
          <w:color w:val="000000"/>
          <w:sz w:val="22"/>
          <w:szCs w:val="22"/>
        </w:rPr>
        <w:t> </w:t>
      </w:r>
      <w:r w:rsidR="0091279E" w:rsidRPr="000A0452">
        <w:rPr>
          <w:rFonts w:ascii="Times New Roman" w:hAnsi="Times New Roman" w:cs="Times New Roman"/>
          <w:color w:val="000000"/>
          <w:sz w:val="22"/>
          <w:szCs w:val="22"/>
        </w:rPr>
        <w:t>Chr.). Pr</w:t>
      </w:r>
      <w:r w:rsidRPr="000A0452">
        <w:rPr>
          <w:rFonts w:ascii="Times New Roman" w:hAnsi="Times New Roman" w:cs="Times New Roman"/>
          <w:color w:val="000000"/>
          <w:sz w:val="22"/>
          <w:szCs w:val="22"/>
        </w:rPr>
        <w:t>osopographische Untersuchungen zur senatorischen Elite im römischen Kaiserreich, Amsterdam 1989.</w:t>
      </w:r>
    </w:p>
    <w:p w:rsidR="00C646D6" w:rsidRPr="00D709BD" w:rsidRDefault="00C646D6" w:rsidP="006D533F">
      <w:pPr>
        <w:pStyle w:val="NurText"/>
        <w:spacing w:after="60"/>
        <w:ind w:left="567" w:hanging="567"/>
        <w:jc w:val="both"/>
        <w:rPr>
          <w:rFonts w:ascii="Times New Roman" w:hAnsi="Times New Roman" w:cs="Times New Roman"/>
          <w:color w:val="000000"/>
          <w:sz w:val="22"/>
          <w:szCs w:val="22"/>
          <w:lang w:val="en-US"/>
        </w:rPr>
      </w:pPr>
      <w:r w:rsidRPr="00471A1B">
        <w:rPr>
          <w:rFonts w:ascii="Times New Roman" w:hAnsi="Times New Roman" w:cs="Times New Roman"/>
          <w:color w:val="000000"/>
          <w:sz w:val="22"/>
          <w:szCs w:val="22"/>
          <w:lang w:val="en-US"/>
        </w:rPr>
        <w:t xml:space="preserve">Levick 1999 = </w:t>
      </w:r>
      <w:r w:rsidRPr="00471A1B">
        <w:rPr>
          <w:rFonts w:ascii="Times New Roman" w:hAnsi="Times New Roman" w:cs="Times New Roman"/>
          <w:smallCaps/>
          <w:color w:val="000000"/>
          <w:sz w:val="22"/>
          <w:szCs w:val="22"/>
          <w:lang w:val="en-US"/>
        </w:rPr>
        <w:t>B.</w:t>
      </w:r>
      <w:r w:rsidR="007234E6" w:rsidRPr="00471A1B">
        <w:rPr>
          <w:rFonts w:ascii="Times New Roman" w:hAnsi="Times New Roman" w:cs="Times New Roman"/>
          <w:smallCaps/>
          <w:color w:val="000000"/>
          <w:sz w:val="22"/>
          <w:szCs w:val="22"/>
          <w:lang w:val="en-US"/>
        </w:rPr>
        <w:t> </w:t>
      </w:r>
      <w:r w:rsidR="00471A1B" w:rsidRPr="00471A1B">
        <w:rPr>
          <w:rFonts w:ascii="Times New Roman" w:hAnsi="Times New Roman" w:cs="Times New Roman"/>
          <w:smallCaps/>
          <w:color w:val="000000"/>
          <w:sz w:val="22"/>
          <w:szCs w:val="22"/>
          <w:lang w:val="en-US"/>
        </w:rPr>
        <w:t>M. </w:t>
      </w:r>
      <w:r w:rsidRPr="00471A1B">
        <w:rPr>
          <w:rFonts w:ascii="Times New Roman" w:hAnsi="Times New Roman" w:cs="Times New Roman"/>
          <w:smallCaps/>
          <w:color w:val="000000"/>
          <w:sz w:val="22"/>
          <w:szCs w:val="22"/>
          <w:lang w:val="en-US"/>
        </w:rPr>
        <w:t>Levick</w:t>
      </w:r>
      <w:r w:rsidRPr="00471A1B">
        <w:rPr>
          <w:rFonts w:ascii="Times New Roman" w:hAnsi="Times New Roman" w:cs="Times New Roman"/>
          <w:color w:val="000000"/>
          <w:sz w:val="22"/>
          <w:szCs w:val="22"/>
          <w:lang w:val="en-US"/>
        </w:rPr>
        <w:t xml:space="preserve">, Tiberius the Politician, 2. </w:t>
      </w:r>
      <w:proofErr w:type="gramStart"/>
      <w:r w:rsidRPr="00471A1B">
        <w:rPr>
          <w:rFonts w:ascii="Times New Roman" w:hAnsi="Times New Roman" w:cs="Times New Roman"/>
          <w:color w:val="000000"/>
          <w:sz w:val="22"/>
          <w:szCs w:val="22"/>
          <w:lang w:val="en-US"/>
        </w:rPr>
        <w:t>überarb</w:t>
      </w:r>
      <w:proofErr w:type="gramEnd"/>
      <w:r w:rsidRPr="00471A1B">
        <w:rPr>
          <w:rFonts w:ascii="Times New Roman" w:hAnsi="Times New Roman" w:cs="Times New Roman"/>
          <w:color w:val="000000"/>
          <w:sz w:val="22"/>
          <w:szCs w:val="22"/>
          <w:lang w:val="en-US"/>
        </w:rPr>
        <w:t xml:space="preserve">. </w:t>
      </w:r>
      <w:proofErr w:type="gramStart"/>
      <w:r w:rsidRPr="00D709BD">
        <w:rPr>
          <w:rFonts w:ascii="Times New Roman" w:hAnsi="Times New Roman" w:cs="Times New Roman"/>
          <w:color w:val="000000"/>
          <w:sz w:val="22"/>
          <w:szCs w:val="22"/>
          <w:lang w:val="en-US"/>
        </w:rPr>
        <w:t>Aufl.,</w:t>
      </w:r>
      <w:proofErr w:type="gramEnd"/>
      <w:r w:rsidRPr="00D709BD">
        <w:rPr>
          <w:rFonts w:ascii="Times New Roman" w:hAnsi="Times New Roman" w:cs="Times New Roman"/>
          <w:color w:val="000000"/>
          <w:sz w:val="22"/>
          <w:szCs w:val="22"/>
          <w:lang w:val="en-US"/>
        </w:rPr>
        <w:t xml:space="preserve"> London 1999.</w:t>
      </w:r>
    </w:p>
    <w:p w:rsidR="00804B2A" w:rsidRPr="00D709BD" w:rsidRDefault="00804B2A"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Levick 1990 = </w:t>
      </w:r>
      <w:r w:rsidRPr="00D709BD">
        <w:rPr>
          <w:rFonts w:ascii="Times New Roman" w:hAnsi="Times New Roman" w:cs="Times New Roman"/>
          <w:smallCaps/>
          <w:color w:val="000000"/>
          <w:sz w:val="22"/>
          <w:szCs w:val="22"/>
          <w:lang w:val="en-US"/>
        </w:rPr>
        <w:t>B.</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M. </w:t>
      </w:r>
      <w:r w:rsidRPr="00D709BD">
        <w:rPr>
          <w:rFonts w:ascii="Times New Roman" w:hAnsi="Times New Roman" w:cs="Times New Roman"/>
          <w:smallCaps/>
          <w:color w:val="000000"/>
          <w:sz w:val="22"/>
          <w:szCs w:val="22"/>
          <w:lang w:val="en-US"/>
        </w:rPr>
        <w:t>Levick</w:t>
      </w:r>
      <w:r w:rsidRPr="00D709BD">
        <w:rPr>
          <w:rFonts w:ascii="Times New Roman" w:hAnsi="Times New Roman" w:cs="Times New Roman"/>
          <w:color w:val="000000"/>
          <w:sz w:val="22"/>
          <w:szCs w:val="22"/>
          <w:lang w:val="en-US"/>
        </w:rPr>
        <w:t>, Claudius, London 1990.</w:t>
      </w:r>
    </w:p>
    <w:p w:rsidR="0091279E" w:rsidRPr="00D709BD" w:rsidRDefault="0091279E"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Levick 1972 = </w:t>
      </w:r>
      <w:r w:rsidRPr="00D709BD">
        <w:rPr>
          <w:rFonts w:ascii="Times New Roman" w:hAnsi="Times New Roman" w:cs="Times New Roman"/>
          <w:smallCaps/>
          <w:color w:val="000000"/>
          <w:sz w:val="22"/>
          <w:szCs w:val="22"/>
          <w:lang w:val="en-US"/>
        </w:rPr>
        <w:t>B.</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M. </w:t>
      </w:r>
      <w:r w:rsidRPr="00D709BD">
        <w:rPr>
          <w:rFonts w:ascii="Times New Roman" w:hAnsi="Times New Roman" w:cs="Times New Roman"/>
          <w:smallCaps/>
          <w:color w:val="000000"/>
          <w:sz w:val="22"/>
          <w:szCs w:val="22"/>
          <w:lang w:val="en-US"/>
        </w:rPr>
        <w:t>Levick</w:t>
      </w:r>
      <w:r w:rsidRPr="00D709BD">
        <w:rPr>
          <w:rFonts w:ascii="Times New Roman" w:hAnsi="Times New Roman" w:cs="Times New Roman"/>
          <w:color w:val="000000"/>
          <w:sz w:val="22"/>
          <w:szCs w:val="22"/>
          <w:lang w:val="en-US"/>
        </w:rPr>
        <w:t>, Tibe</w:t>
      </w:r>
      <w:r w:rsidR="00F70D72">
        <w:rPr>
          <w:rFonts w:ascii="Times New Roman" w:hAnsi="Times New Roman" w:cs="Times New Roman"/>
          <w:color w:val="000000"/>
          <w:sz w:val="22"/>
          <w:szCs w:val="22"/>
          <w:lang w:val="en-US"/>
        </w:rPr>
        <w:t>rius’ Retirement to Rhodes in 6 </w:t>
      </w:r>
      <w:r w:rsidR="00186B91">
        <w:rPr>
          <w:rFonts w:ascii="Times New Roman" w:hAnsi="Times New Roman" w:cs="Times New Roman"/>
          <w:color w:val="000000"/>
          <w:sz w:val="22"/>
          <w:szCs w:val="22"/>
          <w:lang w:val="en-US"/>
        </w:rPr>
        <w:t>B. C.</w:t>
      </w:r>
      <w:r w:rsidRPr="00D709BD">
        <w:rPr>
          <w:rFonts w:ascii="Times New Roman" w:hAnsi="Times New Roman" w:cs="Times New Roman"/>
          <w:color w:val="000000"/>
          <w:sz w:val="22"/>
          <w:szCs w:val="22"/>
          <w:lang w:val="en-US"/>
        </w:rPr>
        <w:t>, in: Latomus 31 (1972), 779</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813.</w:t>
      </w:r>
    </w:p>
    <w:p w:rsidR="004F4A34" w:rsidRPr="000A0452" w:rsidRDefault="004F4A3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sz w:val="22"/>
          <w:szCs w:val="22"/>
        </w:rPr>
        <w:t xml:space="preserve">Linke u. Stemmler (Hgg.) 2000 = </w:t>
      </w:r>
      <w:r w:rsidR="00471A1B">
        <w:rPr>
          <w:rFonts w:ascii="Times New Roman" w:hAnsi="Times New Roman" w:cs="Times New Roman"/>
          <w:smallCaps/>
          <w:sz w:val="22"/>
          <w:szCs w:val="22"/>
        </w:rPr>
        <w:t>B. </w:t>
      </w:r>
      <w:r w:rsidRPr="00D709BD">
        <w:rPr>
          <w:rFonts w:ascii="Times New Roman" w:hAnsi="Times New Roman" w:cs="Times New Roman"/>
          <w:smallCaps/>
          <w:sz w:val="22"/>
          <w:szCs w:val="22"/>
        </w:rPr>
        <w:t>Linke</w:t>
      </w:r>
      <w:r w:rsidRPr="00D709BD">
        <w:rPr>
          <w:rFonts w:ascii="Times New Roman" w:hAnsi="Times New Roman" w:cs="Times New Roman"/>
          <w:sz w:val="22"/>
          <w:szCs w:val="22"/>
        </w:rPr>
        <w:t xml:space="preserve"> u. </w:t>
      </w:r>
      <w:r w:rsidR="00471A1B">
        <w:rPr>
          <w:rFonts w:ascii="Times New Roman" w:hAnsi="Times New Roman" w:cs="Times New Roman"/>
          <w:smallCaps/>
          <w:sz w:val="22"/>
          <w:szCs w:val="22"/>
        </w:rPr>
        <w:t>M. </w:t>
      </w:r>
      <w:r w:rsidRPr="00D709BD">
        <w:rPr>
          <w:rFonts w:ascii="Times New Roman" w:hAnsi="Times New Roman" w:cs="Times New Roman"/>
          <w:smallCaps/>
          <w:sz w:val="22"/>
          <w:szCs w:val="22"/>
        </w:rPr>
        <w:t>Stemmler</w:t>
      </w:r>
      <w:r w:rsidRPr="00D709BD">
        <w:rPr>
          <w:rFonts w:ascii="Times New Roman" w:hAnsi="Times New Roman" w:cs="Times New Roman"/>
          <w:sz w:val="22"/>
          <w:szCs w:val="22"/>
        </w:rPr>
        <w:t xml:space="preserve"> (Hgg.), </w:t>
      </w:r>
      <w:r w:rsidRPr="00D709BD">
        <w:rPr>
          <w:rFonts w:ascii="Times New Roman" w:hAnsi="Times New Roman" w:cs="Times New Roman"/>
          <w:i/>
          <w:sz w:val="22"/>
          <w:szCs w:val="22"/>
        </w:rPr>
        <w:t>Mos maiorum</w:t>
      </w:r>
      <w:r w:rsidRPr="00D709BD">
        <w:rPr>
          <w:rFonts w:ascii="Times New Roman" w:hAnsi="Times New Roman" w:cs="Times New Roman"/>
          <w:sz w:val="22"/>
          <w:szCs w:val="22"/>
        </w:rPr>
        <w:t>. Unter</w:t>
      </w:r>
      <w:r w:rsidRPr="000A0452">
        <w:rPr>
          <w:rFonts w:ascii="Times New Roman" w:hAnsi="Times New Roman" w:cs="Times New Roman"/>
          <w:sz w:val="22"/>
          <w:szCs w:val="22"/>
        </w:rPr>
        <w:t>suchungen zu den Formen der Identitätsstiftung und Stabilisierung in der römischen Republik, Stutgart 2000.</w:t>
      </w:r>
    </w:p>
    <w:p w:rsidR="00F42959" w:rsidRPr="00D709BD" w:rsidRDefault="00F42959"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Lintott 1999 = </w:t>
      </w:r>
      <w:r w:rsidRPr="00D709BD">
        <w:rPr>
          <w:rFonts w:ascii="Times New Roman" w:hAnsi="Times New Roman" w:cs="Times New Roman"/>
          <w:smallCaps/>
          <w:color w:val="000000"/>
          <w:sz w:val="22"/>
          <w:szCs w:val="22"/>
          <w:lang w:val="en-US"/>
        </w:rPr>
        <w:t>A.</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W. </w:t>
      </w:r>
      <w:r w:rsidRPr="00D709BD">
        <w:rPr>
          <w:rFonts w:ascii="Times New Roman" w:hAnsi="Times New Roman" w:cs="Times New Roman"/>
          <w:smallCaps/>
          <w:color w:val="000000"/>
          <w:sz w:val="22"/>
          <w:szCs w:val="22"/>
          <w:lang w:val="en-US"/>
        </w:rPr>
        <w:t>Lintott</w:t>
      </w:r>
      <w:r w:rsidRPr="00D709BD">
        <w:rPr>
          <w:rFonts w:ascii="Times New Roman" w:hAnsi="Times New Roman" w:cs="Times New Roman"/>
          <w:color w:val="000000"/>
          <w:sz w:val="22"/>
          <w:szCs w:val="22"/>
          <w:lang w:val="en-US"/>
        </w:rPr>
        <w:t xml:space="preserve">, </w:t>
      </w:r>
      <w:r w:rsidRPr="00D709BD">
        <w:rPr>
          <w:rFonts w:ascii="Times New Roman" w:hAnsi="Times New Roman" w:cs="Times New Roman"/>
          <w:sz w:val="22"/>
          <w:szCs w:val="22"/>
          <w:lang w:val="en-US"/>
        </w:rPr>
        <w:t xml:space="preserve">Violence in Republican Rome, </w:t>
      </w:r>
      <w:r w:rsidR="007B5B78">
        <w:rPr>
          <w:rFonts w:ascii="Times New Roman" w:hAnsi="Times New Roman" w:cs="Times New Roman"/>
          <w:sz w:val="22"/>
          <w:szCs w:val="22"/>
          <w:lang w:val="en-US"/>
        </w:rPr>
        <w:t>2. </w:t>
      </w:r>
      <w:proofErr w:type="gramStart"/>
      <w:r w:rsidR="007B5B78">
        <w:rPr>
          <w:rFonts w:ascii="Times New Roman" w:hAnsi="Times New Roman" w:cs="Times New Roman"/>
          <w:sz w:val="22"/>
          <w:szCs w:val="22"/>
          <w:lang w:val="en-US"/>
        </w:rPr>
        <w:t>Aufl.</w:t>
      </w:r>
      <w:r w:rsidRPr="00D709BD">
        <w:rPr>
          <w:rFonts w:ascii="Times New Roman" w:hAnsi="Times New Roman" w:cs="Times New Roman"/>
          <w:sz w:val="22"/>
          <w:szCs w:val="22"/>
          <w:lang w:val="en-US"/>
        </w:rPr>
        <w:t>,</w:t>
      </w:r>
      <w:proofErr w:type="gramEnd"/>
      <w:r w:rsidRPr="00D709BD">
        <w:rPr>
          <w:rFonts w:ascii="Times New Roman" w:hAnsi="Times New Roman" w:cs="Times New Roman"/>
          <w:sz w:val="22"/>
          <w:szCs w:val="22"/>
          <w:lang w:val="en-US"/>
        </w:rPr>
        <w:t xml:space="preserve"> Oxford u. a. 1999.</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Lintott 1972 = </w:t>
      </w:r>
      <w:r w:rsidRPr="00D709BD">
        <w:rPr>
          <w:rFonts w:ascii="Times New Roman" w:hAnsi="Times New Roman" w:cs="Times New Roman"/>
          <w:smallCaps/>
          <w:color w:val="000000"/>
          <w:sz w:val="22"/>
          <w:szCs w:val="22"/>
          <w:lang w:val="en-US"/>
        </w:rPr>
        <w:t>A.</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W. </w:t>
      </w:r>
      <w:r w:rsidRPr="00D709BD">
        <w:rPr>
          <w:rFonts w:ascii="Times New Roman" w:hAnsi="Times New Roman" w:cs="Times New Roman"/>
          <w:smallCaps/>
          <w:color w:val="000000"/>
          <w:sz w:val="22"/>
          <w:szCs w:val="22"/>
          <w:lang w:val="en-US"/>
        </w:rPr>
        <w:t>Lintott</w:t>
      </w:r>
      <w:r w:rsidRPr="00D709BD">
        <w:rPr>
          <w:rFonts w:ascii="Times New Roman" w:hAnsi="Times New Roman" w:cs="Times New Roman"/>
          <w:color w:val="000000"/>
          <w:sz w:val="22"/>
          <w:szCs w:val="22"/>
          <w:lang w:val="en-US"/>
        </w:rPr>
        <w:t xml:space="preserve">, </w:t>
      </w:r>
      <w:r w:rsidRPr="00D709BD">
        <w:rPr>
          <w:rFonts w:ascii="Times New Roman" w:hAnsi="Times New Roman" w:cs="Times New Roman"/>
          <w:color w:val="000000"/>
          <w:sz w:val="22"/>
          <w:szCs w:val="22"/>
          <w:lang w:val="en-GB"/>
        </w:rPr>
        <w:t>Imperial Expansion and Moral Decline in the Roman</w:t>
      </w:r>
      <w:r w:rsidR="006A17B0" w:rsidRPr="00D709BD">
        <w:rPr>
          <w:rFonts w:ascii="Times New Roman" w:hAnsi="Times New Roman" w:cs="Times New Roman"/>
          <w:color w:val="000000"/>
          <w:sz w:val="22"/>
          <w:szCs w:val="22"/>
          <w:lang w:val="en-GB"/>
        </w:rPr>
        <w:t xml:space="preserve"> </w:t>
      </w:r>
      <w:r w:rsidRPr="00D709BD">
        <w:rPr>
          <w:rFonts w:ascii="Times New Roman" w:hAnsi="Times New Roman" w:cs="Times New Roman"/>
          <w:color w:val="000000"/>
          <w:sz w:val="22"/>
          <w:szCs w:val="22"/>
          <w:lang w:val="en-GB"/>
        </w:rPr>
        <w:t>Republic</w:t>
      </w:r>
      <w:r w:rsidRPr="00D709BD">
        <w:rPr>
          <w:rFonts w:ascii="Times New Roman" w:hAnsi="Times New Roman" w:cs="Times New Roman"/>
          <w:color w:val="000000"/>
          <w:sz w:val="22"/>
          <w:szCs w:val="22"/>
          <w:lang w:val="en-US"/>
        </w:rPr>
        <w:t>, in: Historia 21 (1972), 626</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638.</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Lipp 1996 = </w:t>
      </w:r>
      <w:r w:rsidR="00471A1B">
        <w:rPr>
          <w:rFonts w:ascii="Times New Roman" w:hAnsi="Times New Roman" w:cs="Times New Roman"/>
          <w:smallCaps/>
          <w:color w:val="000000"/>
          <w:sz w:val="22"/>
          <w:szCs w:val="22"/>
        </w:rPr>
        <w:t>C. </w:t>
      </w:r>
      <w:r w:rsidRPr="000A0452">
        <w:rPr>
          <w:rFonts w:ascii="Times New Roman" w:hAnsi="Times New Roman" w:cs="Times New Roman"/>
          <w:smallCaps/>
          <w:color w:val="000000"/>
          <w:sz w:val="22"/>
          <w:szCs w:val="22"/>
        </w:rPr>
        <w:t>Lipp</w:t>
      </w:r>
      <w:r w:rsidRPr="000A0452">
        <w:rPr>
          <w:rFonts w:ascii="Times New Roman" w:hAnsi="Times New Roman" w:cs="Times New Roman"/>
          <w:color w:val="000000"/>
          <w:sz w:val="22"/>
          <w:szCs w:val="22"/>
        </w:rPr>
        <w:t>, Politische Kultur oder das Politische und Gesellschaftliche in der Kultur, in: Hardtwig u. Wehler (Hg</w:t>
      </w:r>
      <w:r w:rsidR="00F425FD" w:rsidRPr="000A0452">
        <w:rPr>
          <w:rFonts w:ascii="Times New Roman" w:hAnsi="Times New Roman" w:cs="Times New Roman"/>
          <w:color w:val="000000"/>
          <w:sz w:val="22"/>
          <w:szCs w:val="22"/>
        </w:rPr>
        <w:t xml:space="preserve">g.) </w:t>
      </w:r>
      <w:r w:rsidRPr="000A0452">
        <w:rPr>
          <w:rFonts w:ascii="Times New Roman" w:hAnsi="Times New Roman" w:cs="Times New Roman"/>
          <w:color w:val="000000"/>
          <w:sz w:val="22"/>
          <w:szCs w:val="22"/>
        </w:rPr>
        <w:t>1996, 78</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110.</w:t>
      </w:r>
    </w:p>
    <w:p w:rsidR="00BE4EF3" w:rsidRPr="000A0452" w:rsidRDefault="00BE4EF3" w:rsidP="006D533F">
      <w:pPr>
        <w:pStyle w:val="NurText"/>
        <w:spacing w:after="60"/>
        <w:ind w:left="567" w:hanging="567"/>
        <w:jc w:val="both"/>
        <w:rPr>
          <w:rFonts w:ascii="Times New Roman" w:hAnsi="Times New Roman" w:cs="Times New Roman"/>
          <w:color w:val="000000"/>
          <w:sz w:val="22"/>
          <w:szCs w:val="22"/>
        </w:rPr>
      </w:pPr>
      <w:r w:rsidRPr="003602F0">
        <w:rPr>
          <w:rFonts w:ascii="Times New Roman" w:hAnsi="Times New Roman" w:cs="Times New Roman"/>
          <w:color w:val="000000"/>
          <w:sz w:val="22"/>
          <w:szCs w:val="22"/>
        </w:rPr>
        <w:t xml:space="preserve">Lippold 1963 = </w:t>
      </w:r>
      <w:r w:rsidR="00471A1B">
        <w:rPr>
          <w:rFonts w:ascii="Times New Roman" w:hAnsi="Times New Roman" w:cs="Times New Roman"/>
          <w:smallCaps/>
          <w:color w:val="000000"/>
          <w:sz w:val="22"/>
          <w:szCs w:val="22"/>
        </w:rPr>
        <w:t>A. </w:t>
      </w:r>
      <w:r w:rsidRPr="003602F0">
        <w:rPr>
          <w:rFonts w:ascii="Times New Roman" w:hAnsi="Times New Roman" w:cs="Times New Roman"/>
          <w:smallCaps/>
          <w:color w:val="000000"/>
          <w:sz w:val="22"/>
          <w:szCs w:val="22"/>
        </w:rPr>
        <w:t>Lippold</w:t>
      </w:r>
      <w:r w:rsidRPr="003602F0">
        <w:rPr>
          <w:rFonts w:ascii="Times New Roman" w:hAnsi="Times New Roman" w:cs="Times New Roman"/>
          <w:color w:val="000000"/>
          <w:sz w:val="22"/>
          <w:szCs w:val="22"/>
        </w:rPr>
        <w:t xml:space="preserve">, </w:t>
      </w:r>
      <w:r w:rsidRPr="003602F0">
        <w:rPr>
          <w:rFonts w:ascii="Times New Roman" w:hAnsi="Times New Roman" w:cs="Times New Roman"/>
          <w:i/>
          <w:color w:val="000000"/>
          <w:sz w:val="22"/>
          <w:szCs w:val="22"/>
        </w:rPr>
        <w:t>Consules</w:t>
      </w:r>
      <w:r w:rsidRPr="003602F0">
        <w:rPr>
          <w:rFonts w:ascii="Times New Roman" w:hAnsi="Times New Roman" w:cs="Times New Roman"/>
          <w:color w:val="000000"/>
          <w:sz w:val="22"/>
          <w:szCs w:val="22"/>
        </w:rPr>
        <w:t>. Untersuchungen zur Geschichte des Konsulats von 264 bis 201 v.</w:t>
      </w:r>
      <w:r w:rsidR="00CD54F1" w:rsidRPr="00CD54F1">
        <w:rPr>
          <w:rFonts w:ascii="Times New Roman" w:hAnsi="Times New Roman" w:cs="Times New Roman"/>
          <w:smallCaps/>
          <w:color w:val="000000"/>
          <w:sz w:val="22"/>
          <w:szCs w:val="22"/>
        </w:rPr>
        <w:t> </w:t>
      </w:r>
      <w:r w:rsidRPr="003602F0">
        <w:rPr>
          <w:rFonts w:ascii="Times New Roman" w:hAnsi="Times New Roman" w:cs="Times New Roman"/>
          <w:color w:val="000000"/>
          <w:sz w:val="22"/>
          <w:szCs w:val="22"/>
        </w:rPr>
        <w:t>Chr., Bonn 1963.</w:t>
      </w:r>
    </w:p>
    <w:p w:rsidR="009119A4" w:rsidRPr="00D02221" w:rsidRDefault="009119A4" w:rsidP="006D533F">
      <w:pPr>
        <w:pStyle w:val="NurText"/>
        <w:spacing w:after="60"/>
        <w:ind w:left="567" w:hanging="567"/>
        <w:jc w:val="both"/>
        <w:rPr>
          <w:rFonts w:ascii="Times New Roman" w:hAnsi="Times New Roman" w:cs="Times New Roman"/>
          <w:color w:val="000000"/>
          <w:sz w:val="22"/>
          <w:szCs w:val="22"/>
          <w:lang w:val="en-GB"/>
        </w:rPr>
      </w:pPr>
      <w:r w:rsidRPr="00D02221">
        <w:rPr>
          <w:rFonts w:ascii="Times New Roman" w:hAnsi="Times New Roman" w:cs="Times New Roman"/>
          <w:color w:val="000000"/>
          <w:sz w:val="22"/>
          <w:szCs w:val="22"/>
          <w:lang w:val="en-GB"/>
        </w:rPr>
        <w:t xml:space="preserve">Littlewood 1981 = </w:t>
      </w:r>
      <w:r w:rsidRPr="00D02221">
        <w:rPr>
          <w:rFonts w:ascii="Times New Roman" w:hAnsi="Times New Roman" w:cs="Times New Roman"/>
          <w:smallCaps/>
          <w:color w:val="000000"/>
          <w:sz w:val="22"/>
          <w:szCs w:val="22"/>
          <w:lang w:val="en-GB"/>
        </w:rPr>
        <w:t>A.</w:t>
      </w:r>
      <w:r w:rsidR="007367C4">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R. </w:t>
      </w:r>
      <w:r w:rsidRPr="00D02221">
        <w:rPr>
          <w:rFonts w:ascii="Times New Roman" w:hAnsi="Times New Roman" w:cs="Times New Roman"/>
          <w:smallCaps/>
          <w:color w:val="000000"/>
          <w:sz w:val="22"/>
          <w:szCs w:val="22"/>
          <w:lang w:val="en-GB"/>
        </w:rPr>
        <w:t>Littlewood</w:t>
      </w:r>
      <w:r w:rsidRPr="00D02221">
        <w:rPr>
          <w:rFonts w:ascii="Times New Roman" w:hAnsi="Times New Roman" w:cs="Times New Roman"/>
          <w:color w:val="000000"/>
          <w:sz w:val="22"/>
          <w:szCs w:val="22"/>
          <w:lang w:val="en-GB"/>
        </w:rPr>
        <w:t>, Ancient Literary Evidence for the Pleasure Gardens of Roman Country Villas, in: MacDougall</w:t>
      </w:r>
      <w:r w:rsidR="00F425FD" w:rsidRPr="00D02221">
        <w:rPr>
          <w:rFonts w:ascii="Times New Roman" w:hAnsi="Times New Roman" w:cs="Times New Roman"/>
          <w:color w:val="000000"/>
          <w:sz w:val="22"/>
          <w:szCs w:val="22"/>
          <w:lang w:val="en-GB"/>
        </w:rPr>
        <w:t xml:space="preserve"> (Hg.) </w:t>
      </w:r>
      <w:r w:rsidRPr="00D02221">
        <w:rPr>
          <w:rFonts w:ascii="Times New Roman" w:hAnsi="Times New Roman" w:cs="Times New Roman"/>
          <w:color w:val="000000"/>
          <w:sz w:val="22"/>
          <w:szCs w:val="22"/>
          <w:lang w:val="en-GB"/>
        </w:rPr>
        <w:t>1981, 7</w:t>
      </w:r>
      <w:r w:rsidR="00754F64">
        <w:rPr>
          <w:rFonts w:ascii="Times New Roman" w:hAnsi="Times New Roman" w:cs="Times New Roman"/>
          <w:color w:val="000000"/>
          <w:sz w:val="22"/>
          <w:szCs w:val="22"/>
          <w:lang w:val="en-GB"/>
        </w:rPr>
        <w:t>–</w:t>
      </w:r>
      <w:r w:rsidRPr="00D02221">
        <w:rPr>
          <w:rFonts w:ascii="Times New Roman" w:hAnsi="Times New Roman" w:cs="Times New Roman"/>
          <w:color w:val="000000"/>
          <w:sz w:val="22"/>
          <w:szCs w:val="22"/>
          <w:lang w:val="en-GB"/>
        </w:rPr>
        <w:t>30.</w:t>
      </w:r>
    </w:p>
    <w:p w:rsidR="005A4616" w:rsidRPr="005A4616" w:rsidRDefault="005A4616" w:rsidP="006D533F">
      <w:pPr>
        <w:pStyle w:val="NurText"/>
        <w:spacing w:after="60"/>
        <w:ind w:left="567" w:hanging="567"/>
        <w:jc w:val="both"/>
        <w:rPr>
          <w:rFonts w:ascii="Times New Roman" w:hAnsi="Times New Roman" w:cs="Times New Roman"/>
          <w:color w:val="000000"/>
          <w:sz w:val="22"/>
          <w:szCs w:val="22"/>
          <w:lang w:val="en-GB"/>
        </w:rPr>
      </w:pPr>
      <w:r w:rsidRPr="005A4616">
        <w:rPr>
          <w:rFonts w:ascii="Times New Roman" w:hAnsi="Times New Roman" w:cs="Times New Roman"/>
          <w:color w:val="000000"/>
          <w:sz w:val="22"/>
          <w:szCs w:val="22"/>
          <w:lang w:val="en-GB"/>
        </w:rPr>
        <w:t xml:space="preserve">Lomas 1995 = </w:t>
      </w:r>
      <w:r w:rsidR="00471A1B">
        <w:rPr>
          <w:rFonts w:ascii="Times New Roman" w:hAnsi="Times New Roman" w:cs="Times New Roman"/>
          <w:smallCaps/>
          <w:color w:val="000000"/>
          <w:sz w:val="22"/>
          <w:szCs w:val="22"/>
          <w:lang w:val="en-GB"/>
        </w:rPr>
        <w:t>K. </w:t>
      </w:r>
      <w:r w:rsidRPr="005A4616">
        <w:rPr>
          <w:rFonts w:ascii="Times New Roman" w:hAnsi="Times New Roman" w:cs="Times New Roman"/>
          <w:smallCaps/>
          <w:color w:val="000000"/>
          <w:sz w:val="22"/>
          <w:szCs w:val="22"/>
          <w:lang w:val="en-GB"/>
        </w:rPr>
        <w:t>Lomas</w:t>
      </w:r>
      <w:r w:rsidRPr="005A4616">
        <w:rPr>
          <w:rFonts w:ascii="Times New Roman" w:hAnsi="Times New Roman" w:cs="Times New Roman"/>
          <w:color w:val="000000"/>
          <w:sz w:val="22"/>
          <w:szCs w:val="22"/>
          <w:lang w:val="en-GB"/>
        </w:rPr>
        <w:t xml:space="preserve">, </w:t>
      </w:r>
      <w:r w:rsidRPr="005A4616">
        <w:rPr>
          <w:rFonts w:ascii="Times New Roman" w:hAnsi="Times New Roman" w:cs="Times New Roman"/>
          <w:color w:val="000000"/>
          <w:sz w:val="22"/>
          <w:szCs w:val="22"/>
          <w:lang w:val="en-US"/>
        </w:rPr>
        <w:t>Urban Elites and Cultural Definition. Romanization in Southern Italy, in: Cornell u. Lomas (Hgg.) 1995, 107</w:t>
      </w:r>
      <w:r w:rsidR="00754F64">
        <w:rPr>
          <w:rFonts w:ascii="Times New Roman" w:hAnsi="Times New Roman" w:cs="Times New Roman"/>
          <w:color w:val="000000"/>
          <w:sz w:val="22"/>
          <w:szCs w:val="22"/>
          <w:lang w:val="en-US"/>
        </w:rPr>
        <w:t>–</w:t>
      </w:r>
      <w:r w:rsidRPr="005A4616">
        <w:rPr>
          <w:rFonts w:ascii="Times New Roman" w:hAnsi="Times New Roman" w:cs="Times New Roman"/>
          <w:color w:val="000000"/>
          <w:sz w:val="22"/>
          <w:szCs w:val="22"/>
          <w:lang w:val="en-US"/>
        </w:rPr>
        <w:t>120.</w:t>
      </w:r>
    </w:p>
    <w:p w:rsidR="00D3214F" w:rsidRPr="00D3214F" w:rsidRDefault="00D3214F"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sz w:val="22"/>
          <w:szCs w:val="22"/>
        </w:rPr>
        <w:t xml:space="preserve">Loridant 2005 = </w:t>
      </w:r>
      <w:r w:rsidR="00471A1B">
        <w:rPr>
          <w:rFonts w:ascii="Times New Roman" w:hAnsi="Times New Roman" w:cs="Times New Roman"/>
          <w:smallCaps/>
          <w:sz w:val="22"/>
          <w:szCs w:val="22"/>
        </w:rPr>
        <w:t>F. </w:t>
      </w:r>
      <w:r w:rsidRPr="00370DEA">
        <w:rPr>
          <w:rFonts w:ascii="Times New Roman" w:hAnsi="Times New Roman" w:cs="Times New Roman"/>
          <w:smallCaps/>
          <w:sz w:val="22"/>
          <w:szCs w:val="22"/>
        </w:rPr>
        <w:t>Loridant</w:t>
      </w:r>
      <w:r w:rsidRPr="00D3214F">
        <w:rPr>
          <w:rFonts w:ascii="Times New Roman" w:hAnsi="Times New Roman" w:cs="Times New Roman"/>
          <w:sz w:val="22"/>
          <w:szCs w:val="22"/>
        </w:rPr>
        <w:t xml:space="preserve">, Vom einheimischen Hof zur römischen Villa. Die ländliche Besiedlung im Norden der </w:t>
      </w:r>
      <w:r w:rsidRPr="00D3214F">
        <w:rPr>
          <w:rFonts w:ascii="Times New Roman" w:hAnsi="Times New Roman" w:cs="Times New Roman"/>
          <w:i/>
          <w:sz w:val="22"/>
          <w:szCs w:val="22"/>
        </w:rPr>
        <w:t>Gallia Belgica</w:t>
      </w:r>
      <w:r w:rsidRPr="00D3214F">
        <w:rPr>
          <w:rFonts w:ascii="Times New Roman" w:hAnsi="Times New Roman" w:cs="Times New Roman"/>
          <w:sz w:val="22"/>
          <w:szCs w:val="22"/>
        </w:rPr>
        <w:t>, in: AW 36 (2005), 15</w:t>
      </w:r>
      <w:r w:rsidR="00754F64">
        <w:rPr>
          <w:rFonts w:ascii="Times New Roman" w:hAnsi="Times New Roman" w:cs="Times New Roman"/>
          <w:sz w:val="22"/>
          <w:szCs w:val="22"/>
        </w:rPr>
        <w:t>–</w:t>
      </w:r>
      <w:r w:rsidRPr="00D3214F">
        <w:rPr>
          <w:rFonts w:ascii="Times New Roman" w:hAnsi="Times New Roman" w:cs="Times New Roman"/>
          <w:sz w:val="22"/>
          <w:szCs w:val="22"/>
        </w:rPr>
        <w:t>22.</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Luhmann 1990 = </w:t>
      </w:r>
      <w:r w:rsidR="00471A1B">
        <w:rPr>
          <w:rFonts w:ascii="Times New Roman" w:hAnsi="Times New Roman" w:cs="Times New Roman"/>
          <w:smallCaps/>
          <w:color w:val="000000"/>
          <w:sz w:val="22"/>
          <w:szCs w:val="22"/>
        </w:rPr>
        <w:t>N. </w:t>
      </w:r>
      <w:r w:rsidRPr="000A0452">
        <w:rPr>
          <w:rFonts w:ascii="Times New Roman" w:hAnsi="Times New Roman" w:cs="Times New Roman"/>
          <w:smallCaps/>
          <w:color w:val="000000"/>
          <w:sz w:val="22"/>
          <w:szCs w:val="22"/>
        </w:rPr>
        <w:t>Luhmann</w:t>
      </w:r>
      <w:r w:rsidRPr="000A0452">
        <w:rPr>
          <w:rFonts w:ascii="Times New Roman" w:hAnsi="Times New Roman" w:cs="Times New Roman"/>
          <w:color w:val="000000"/>
          <w:sz w:val="22"/>
          <w:szCs w:val="22"/>
        </w:rPr>
        <w:t xml:space="preserve">, Die Wissenschaft der Gesellschaft,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0A0452">
        <w:rPr>
          <w:rFonts w:ascii="Times New Roman" w:hAnsi="Times New Roman" w:cs="Times New Roman"/>
          <w:color w:val="000000"/>
          <w:sz w:val="22"/>
          <w:szCs w:val="22"/>
        </w:rPr>
        <w:t xml:space="preserve">1990. </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Luhmann 1984a = </w:t>
      </w:r>
      <w:r w:rsidR="00471A1B">
        <w:rPr>
          <w:rFonts w:ascii="Times New Roman" w:hAnsi="Times New Roman" w:cs="Times New Roman"/>
          <w:smallCaps/>
          <w:color w:val="000000"/>
          <w:sz w:val="22"/>
          <w:szCs w:val="22"/>
        </w:rPr>
        <w:t>N. </w:t>
      </w:r>
      <w:r w:rsidRPr="000A0452">
        <w:rPr>
          <w:rFonts w:ascii="Times New Roman" w:hAnsi="Times New Roman" w:cs="Times New Roman"/>
          <w:smallCaps/>
          <w:color w:val="000000"/>
          <w:sz w:val="22"/>
          <w:szCs w:val="22"/>
        </w:rPr>
        <w:t>Luhmann</w:t>
      </w:r>
      <w:r w:rsidRPr="000A0452">
        <w:rPr>
          <w:rFonts w:ascii="Times New Roman" w:hAnsi="Times New Roman" w:cs="Times New Roman"/>
          <w:color w:val="000000"/>
          <w:sz w:val="22"/>
          <w:szCs w:val="22"/>
        </w:rPr>
        <w:t xml:space="preserve">, Soziale Systeme. Grundriss einer allgemeinen Theorie,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0A0452">
        <w:rPr>
          <w:rFonts w:ascii="Times New Roman" w:hAnsi="Times New Roman" w:cs="Times New Roman"/>
          <w:color w:val="000000"/>
          <w:sz w:val="22"/>
          <w:szCs w:val="22"/>
        </w:rPr>
        <w:t>1984.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Luhmann 1984b = </w:t>
      </w:r>
      <w:r w:rsidR="00471A1B">
        <w:rPr>
          <w:rFonts w:ascii="Times New Roman" w:hAnsi="Times New Roman" w:cs="Times New Roman"/>
          <w:smallCaps/>
          <w:color w:val="000000"/>
          <w:sz w:val="22"/>
          <w:szCs w:val="22"/>
        </w:rPr>
        <w:t>N. </w:t>
      </w:r>
      <w:r w:rsidRPr="000A0452">
        <w:rPr>
          <w:rFonts w:ascii="Times New Roman" w:hAnsi="Times New Roman" w:cs="Times New Roman"/>
          <w:smallCaps/>
          <w:color w:val="000000"/>
          <w:sz w:val="22"/>
          <w:szCs w:val="22"/>
        </w:rPr>
        <w:t>Luhmann</w:t>
      </w:r>
      <w:r w:rsidRPr="000A0452">
        <w:rPr>
          <w:rFonts w:ascii="Times New Roman" w:hAnsi="Times New Roman" w:cs="Times New Roman"/>
          <w:color w:val="000000"/>
          <w:sz w:val="22"/>
          <w:szCs w:val="22"/>
        </w:rPr>
        <w:t>, Die Differenzierung von Interaktion und Gesellschaft. Probleme der sozialen Solidarität, in: Kopp</w:t>
      </w:r>
      <w:r w:rsidR="00F425FD" w:rsidRPr="000A0452">
        <w:rPr>
          <w:rFonts w:ascii="Times New Roman" w:hAnsi="Times New Roman" w:cs="Times New Roman"/>
          <w:color w:val="000000"/>
          <w:sz w:val="22"/>
          <w:szCs w:val="22"/>
        </w:rPr>
        <w:t xml:space="preserve"> (Hg.) </w:t>
      </w:r>
      <w:r w:rsidRPr="000A0452">
        <w:rPr>
          <w:rFonts w:ascii="Times New Roman" w:hAnsi="Times New Roman" w:cs="Times New Roman"/>
          <w:color w:val="000000"/>
          <w:sz w:val="22"/>
          <w:szCs w:val="22"/>
        </w:rPr>
        <w:t>1984, 79</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86.</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Luhmann (Hg.) 1975 = </w:t>
      </w:r>
      <w:r w:rsidR="00471A1B">
        <w:rPr>
          <w:rFonts w:ascii="Times New Roman" w:hAnsi="Times New Roman" w:cs="Times New Roman"/>
          <w:smallCaps/>
          <w:color w:val="000000"/>
          <w:sz w:val="22"/>
          <w:szCs w:val="22"/>
        </w:rPr>
        <w:t>N. </w:t>
      </w:r>
      <w:r w:rsidRPr="000A0452">
        <w:rPr>
          <w:rFonts w:ascii="Times New Roman" w:hAnsi="Times New Roman" w:cs="Times New Roman"/>
          <w:smallCaps/>
          <w:color w:val="000000"/>
          <w:sz w:val="22"/>
          <w:szCs w:val="22"/>
        </w:rPr>
        <w:t>Luhmann (</w:t>
      </w:r>
      <w:r w:rsidRPr="00224A65">
        <w:rPr>
          <w:rFonts w:ascii="Times New Roman" w:hAnsi="Times New Roman" w:cs="Times New Roman"/>
          <w:color w:val="000000"/>
          <w:sz w:val="22"/>
          <w:szCs w:val="22"/>
        </w:rPr>
        <w:t>Hg.</w:t>
      </w:r>
      <w:r w:rsidRPr="000A0452">
        <w:rPr>
          <w:rFonts w:ascii="Times New Roman" w:hAnsi="Times New Roman" w:cs="Times New Roman"/>
          <w:smallCaps/>
          <w:color w:val="000000"/>
          <w:sz w:val="22"/>
          <w:szCs w:val="22"/>
        </w:rPr>
        <w:t>)</w:t>
      </w:r>
      <w:r w:rsidRPr="000A0452">
        <w:rPr>
          <w:rFonts w:ascii="Times New Roman" w:hAnsi="Times New Roman" w:cs="Times New Roman"/>
          <w:color w:val="000000"/>
          <w:sz w:val="22"/>
          <w:szCs w:val="22"/>
        </w:rPr>
        <w:t>, Soziologische Aufklärung, 2: Aufsätze zur Theorie der Gesellschaft, Opladen 1975.</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Luhmann 1975a = </w:t>
      </w:r>
      <w:r w:rsidR="00471A1B">
        <w:rPr>
          <w:rFonts w:ascii="Times New Roman" w:hAnsi="Times New Roman" w:cs="Times New Roman"/>
          <w:smallCaps/>
          <w:color w:val="000000"/>
          <w:sz w:val="22"/>
          <w:szCs w:val="22"/>
        </w:rPr>
        <w:t>N. </w:t>
      </w:r>
      <w:r w:rsidRPr="000A0452">
        <w:rPr>
          <w:rFonts w:ascii="Times New Roman" w:hAnsi="Times New Roman" w:cs="Times New Roman"/>
          <w:smallCaps/>
          <w:color w:val="000000"/>
          <w:sz w:val="22"/>
          <w:szCs w:val="22"/>
        </w:rPr>
        <w:t>Luhmann</w:t>
      </w:r>
      <w:r w:rsidRPr="000A0452">
        <w:rPr>
          <w:rFonts w:ascii="Times New Roman" w:hAnsi="Times New Roman" w:cs="Times New Roman"/>
          <w:color w:val="000000"/>
          <w:sz w:val="22"/>
          <w:szCs w:val="22"/>
        </w:rPr>
        <w:t>, Interaktion, Organisation, Gesellschaft. Anwendungen der Systemtheorie, in:</w:t>
      </w:r>
      <w:r w:rsidR="00F425FD" w:rsidRPr="000A0452">
        <w:rPr>
          <w:rFonts w:ascii="Times New Roman" w:hAnsi="Times New Roman" w:cs="Times New Roman"/>
          <w:color w:val="000000"/>
          <w:sz w:val="22"/>
          <w:szCs w:val="22"/>
        </w:rPr>
        <w:t xml:space="preserve"> Luhmann (Hg.) </w:t>
      </w:r>
      <w:r w:rsidRPr="000A0452">
        <w:rPr>
          <w:rFonts w:ascii="Times New Roman" w:hAnsi="Times New Roman" w:cs="Times New Roman"/>
          <w:color w:val="000000"/>
          <w:sz w:val="22"/>
          <w:szCs w:val="22"/>
        </w:rPr>
        <w:t>1975, 9</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20. </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Luhmann 1975b = </w:t>
      </w:r>
      <w:r w:rsidR="00471A1B">
        <w:rPr>
          <w:rFonts w:ascii="Times New Roman" w:hAnsi="Times New Roman" w:cs="Times New Roman"/>
          <w:smallCaps/>
          <w:color w:val="000000"/>
          <w:sz w:val="22"/>
          <w:szCs w:val="22"/>
        </w:rPr>
        <w:t>N. </w:t>
      </w:r>
      <w:r w:rsidRPr="000A0452">
        <w:rPr>
          <w:rFonts w:ascii="Times New Roman" w:hAnsi="Times New Roman" w:cs="Times New Roman"/>
          <w:smallCaps/>
          <w:color w:val="000000"/>
          <w:sz w:val="22"/>
          <w:szCs w:val="22"/>
        </w:rPr>
        <w:t>Luhmann</w:t>
      </w:r>
      <w:r w:rsidRPr="000A0452">
        <w:rPr>
          <w:rFonts w:ascii="Times New Roman" w:hAnsi="Times New Roman" w:cs="Times New Roman"/>
          <w:color w:val="000000"/>
          <w:sz w:val="22"/>
          <w:szCs w:val="22"/>
        </w:rPr>
        <w:t>, Einfache Sozialsysteme, in:</w:t>
      </w:r>
      <w:r w:rsidR="00F425FD" w:rsidRPr="000A0452">
        <w:rPr>
          <w:rFonts w:ascii="Times New Roman" w:hAnsi="Times New Roman" w:cs="Times New Roman"/>
          <w:color w:val="000000"/>
          <w:sz w:val="22"/>
          <w:szCs w:val="22"/>
        </w:rPr>
        <w:t xml:space="preserve"> Luhmann (Hg.) </w:t>
      </w:r>
      <w:r w:rsidRPr="000A0452">
        <w:rPr>
          <w:rFonts w:ascii="Times New Roman" w:hAnsi="Times New Roman" w:cs="Times New Roman"/>
          <w:color w:val="000000"/>
          <w:sz w:val="22"/>
          <w:szCs w:val="22"/>
        </w:rPr>
        <w:t>1975, 21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38.</w:t>
      </w:r>
    </w:p>
    <w:p w:rsidR="009119A4" w:rsidRPr="00186B91" w:rsidRDefault="007234E6" w:rsidP="006D533F">
      <w:pPr>
        <w:pStyle w:val="NurText"/>
        <w:spacing w:after="60"/>
        <w:ind w:left="567" w:hanging="567"/>
        <w:jc w:val="both"/>
        <w:rPr>
          <w:rFonts w:ascii="Times New Roman" w:hAnsi="Times New Roman" w:cs="Times New Roman"/>
          <w:color w:val="000000"/>
          <w:sz w:val="22"/>
          <w:szCs w:val="22"/>
        </w:rPr>
      </w:pPr>
      <w:r w:rsidRPr="00186B91">
        <w:rPr>
          <w:rFonts w:ascii="Times New Roman" w:hAnsi="Times New Roman" w:cs="Times New Roman"/>
          <w:color w:val="000000"/>
          <w:sz w:val="22"/>
          <w:szCs w:val="22"/>
        </w:rPr>
        <w:t xml:space="preserve">Luther (Hg.) 2005 = </w:t>
      </w:r>
      <w:r w:rsidR="00471A1B">
        <w:rPr>
          <w:rFonts w:ascii="Times New Roman" w:hAnsi="Times New Roman" w:cs="Times New Roman"/>
          <w:smallCaps/>
          <w:color w:val="000000"/>
          <w:sz w:val="22"/>
          <w:szCs w:val="22"/>
        </w:rPr>
        <w:t>A. </w:t>
      </w:r>
      <w:r w:rsidRPr="00186B91">
        <w:rPr>
          <w:rFonts w:ascii="Times New Roman" w:hAnsi="Times New Roman" w:cs="Times New Roman"/>
          <w:smallCaps/>
          <w:color w:val="000000"/>
          <w:sz w:val="22"/>
          <w:szCs w:val="22"/>
        </w:rPr>
        <w:t>Luther</w:t>
      </w:r>
      <w:r w:rsidRPr="00186B91">
        <w:rPr>
          <w:rFonts w:ascii="Times New Roman" w:hAnsi="Times New Roman" w:cs="Times New Roman"/>
          <w:color w:val="000000"/>
          <w:sz w:val="22"/>
          <w:szCs w:val="22"/>
        </w:rPr>
        <w:t xml:space="preserve"> (Hg.), Odyssee-Rezeptionen, Frankfurt </w:t>
      </w:r>
      <w:r w:rsidR="00186B91" w:rsidRP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186B91">
        <w:rPr>
          <w:rFonts w:ascii="Times New Roman" w:hAnsi="Times New Roman" w:cs="Times New Roman"/>
          <w:color w:val="000000"/>
          <w:sz w:val="22"/>
          <w:szCs w:val="22"/>
        </w:rPr>
        <w:t>2005.</w:t>
      </w:r>
    </w:p>
    <w:p w:rsidR="009119A4" w:rsidRPr="00186B91" w:rsidRDefault="009119A4" w:rsidP="006D533F">
      <w:pPr>
        <w:pStyle w:val="NurText"/>
        <w:spacing w:after="60"/>
        <w:ind w:left="567" w:hanging="567"/>
        <w:jc w:val="both"/>
        <w:rPr>
          <w:rFonts w:ascii="Times New Roman" w:hAnsi="Times New Roman" w:cs="Times New Roman"/>
          <w:color w:val="000000"/>
          <w:sz w:val="22"/>
          <w:szCs w:val="22"/>
        </w:rPr>
      </w:pPr>
    </w:p>
    <w:p w:rsidR="009119A4" w:rsidRPr="00A75EE7" w:rsidRDefault="009119A4" w:rsidP="006D533F">
      <w:pPr>
        <w:pStyle w:val="NurText"/>
        <w:spacing w:after="60"/>
        <w:ind w:left="567" w:hanging="567"/>
        <w:jc w:val="both"/>
        <w:rPr>
          <w:rFonts w:ascii="Times New Roman" w:hAnsi="Times New Roman" w:cs="Times New Roman"/>
          <w:color w:val="000000"/>
          <w:sz w:val="22"/>
          <w:szCs w:val="22"/>
          <w:lang w:val="en-US"/>
        </w:rPr>
      </w:pPr>
      <w:r w:rsidRPr="007367C4">
        <w:rPr>
          <w:rFonts w:ascii="Times New Roman" w:hAnsi="Times New Roman" w:cs="Times New Roman"/>
          <w:color w:val="000000"/>
          <w:sz w:val="22"/>
          <w:szCs w:val="22"/>
          <w:lang w:val="en-US"/>
        </w:rPr>
        <w:t xml:space="preserve">MacDougall (Hg.) 1981 = </w:t>
      </w:r>
      <w:r w:rsidRPr="007367C4">
        <w:rPr>
          <w:rFonts w:ascii="Times New Roman" w:hAnsi="Times New Roman" w:cs="Times New Roman"/>
          <w:smallCaps/>
          <w:color w:val="000000"/>
          <w:sz w:val="22"/>
          <w:szCs w:val="22"/>
          <w:lang w:val="en-US"/>
        </w:rPr>
        <w:t>E.</w:t>
      </w:r>
      <w:r w:rsidR="007234E6" w:rsidRPr="009C30FA">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B. </w:t>
      </w:r>
      <w:r w:rsidRPr="007367C4">
        <w:rPr>
          <w:rFonts w:ascii="Times New Roman" w:hAnsi="Times New Roman" w:cs="Times New Roman"/>
          <w:smallCaps/>
          <w:color w:val="000000"/>
          <w:sz w:val="22"/>
          <w:szCs w:val="22"/>
          <w:lang w:val="en-US"/>
        </w:rPr>
        <w:t>MacDougall</w:t>
      </w:r>
      <w:r w:rsidRPr="007367C4">
        <w:rPr>
          <w:rFonts w:ascii="Times New Roman" w:hAnsi="Times New Roman" w:cs="Times New Roman"/>
          <w:color w:val="000000"/>
          <w:sz w:val="22"/>
          <w:szCs w:val="22"/>
          <w:lang w:val="en-US"/>
        </w:rPr>
        <w:t xml:space="preserve"> (Hg.), </w:t>
      </w:r>
      <w:r w:rsidR="007234E6" w:rsidRPr="00A75EE7">
        <w:rPr>
          <w:rFonts w:ascii="Times New Roman" w:hAnsi="Times New Roman" w:cs="Times New Roman"/>
          <w:color w:val="000000"/>
          <w:sz w:val="22"/>
          <w:szCs w:val="22"/>
          <w:lang w:val="en-US"/>
        </w:rPr>
        <w:t>Ancient Roman Villa Gardens</w:t>
      </w:r>
      <w:r w:rsidR="00224A65">
        <w:rPr>
          <w:rFonts w:ascii="Times New Roman" w:hAnsi="Times New Roman" w:cs="Times New Roman"/>
          <w:color w:val="000000"/>
          <w:sz w:val="22"/>
          <w:szCs w:val="22"/>
          <w:lang w:val="en-US"/>
        </w:rPr>
        <w:t>,</w:t>
      </w:r>
      <w:r w:rsidR="007234E6" w:rsidRPr="00A75EE7">
        <w:rPr>
          <w:rFonts w:ascii="Times New Roman" w:hAnsi="Times New Roman" w:cs="Times New Roman"/>
          <w:color w:val="000000"/>
          <w:sz w:val="22"/>
          <w:szCs w:val="22"/>
          <w:lang w:val="en-US"/>
        </w:rPr>
        <w:t xml:space="preserve"> Dumbarton Oaks Colloquium on the History of Landscape Architecture 7, Dumbarton Oaks 1981.</w:t>
      </w:r>
    </w:p>
    <w:p w:rsidR="005A4616" w:rsidRPr="00D709BD" w:rsidRDefault="005A4616" w:rsidP="006D533F">
      <w:pPr>
        <w:pStyle w:val="NurText"/>
        <w:spacing w:after="60"/>
        <w:ind w:left="567" w:hanging="567"/>
        <w:jc w:val="both"/>
        <w:rPr>
          <w:rFonts w:ascii="Times New Roman" w:hAnsi="Times New Roman" w:cs="Times New Roman"/>
          <w:color w:val="000000"/>
          <w:sz w:val="22"/>
          <w:szCs w:val="22"/>
          <w:lang w:val="en-US"/>
        </w:rPr>
      </w:pPr>
      <w:r w:rsidRPr="005A4616">
        <w:rPr>
          <w:rFonts w:ascii="Times New Roman" w:hAnsi="Times New Roman" w:cs="Times New Roman"/>
          <w:color w:val="000000"/>
          <w:sz w:val="22"/>
          <w:szCs w:val="22"/>
          <w:lang w:val="en-GB"/>
        </w:rPr>
        <w:t xml:space="preserve">Macdonald u. Pinto (Hgg.) 1995 = </w:t>
      </w:r>
      <w:r w:rsidRPr="005A4616">
        <w:rPr>
          <w:rFonts w:ascii="Times New Roman" w:hAnsi="Times New Roman" w:cs="Times New Roman"/>
          <w:smallCaps/>
          <w:color w:val="000000"/>
          <w:sz w:val="22"/>
          <w:szCs w:val="22"/>
          <w:lang w:val="en-GB"/>
        </w:rPr>
        <w:t>W.</w:t>
      </w:r>
      <w:r w:rsidR="007367C4">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L. </w:t>
      </w:r>
      <w:r w:rsidRPr="005A4616">
        <w:rPr>
          <w:rFonts w:ascii="Times New Roman" w:hAnsi="Times New Roman" w:cs="Times New Roman"/>
          <w:smallCaps/>
          <w:color w:val="000000"/>
          <w:sz w:val="22"/>
          <w:szCs w:val="22"/>
          <w:lang w:val="en-US"/>
        </w:rPr>
        <w:t>Macdonald</w:t>
      </w:r>
      <w:r w:rsidRPr="005A4616">
        <w:rPr>
          <w:rFonts w:ascii="Times New Roman" w:hAnsi="Times New Roman" w:cs="Times New Roman"/>
          <w:color w:val="000000"/>
          <w:sz w:val="22"/>
          <w:szCs w:val="22"/>
          <w:lang w:val="en-US"/>
        </w:rPr>
        <w:t xml:space="preserve"> u. </w:t>
      </w:r>
      <w:r w:rsidRPr="005A4616">
        <w:rPr>
          <w:rFonts w:ascii="Times New Roman" w:hAnsi="Times New Roman" w:cs="Times New Roman"/>
          <w:smallCaps/>
          <w:color w:val="000000"/>
          <w:sz w:val="22"/>
          <w:szCs w:val="22"/>
          <w:lang w:val="en-US"/>
        </w:rPr>
        <w:t>J.</w:t>
      </w:r>
      <w:r w:rsidR="00032850">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A. </w:t>
      </w:r>
      <w:r w:rsidRPr="005A4616">
        <w:rPr>
          <w:rFonts w:ascii="Times New Roman" w:hAnsi="Times New Roman" w:cs="Times New Roman"/>
          <w:smallCaps/>
          <w:color w:val="000000"/>
          <w:sz w:val="22"/>
          <w:szCs w:val="22"/>
          <w:lang w:val="en-US"/>
        </w:rPr>
        <w:t>Pinto</w:t>
      </w:r>
      <w:r w:rsidRPr="005A4616">
        <w:rPr>
          <w:rFonts w:ascii="Times New Roman" w:hAnsi="Times New Roman" w:cs="Times New Roman"/>
          <w:color w:val="000000"/>
          <w:sz w:val="22"/>
          <w:szCs w:val="22"/>
          <w:lang w:val="en-US"/>
        </w:rPr>
        <w:t xml:space="preserve"> (Hg</w:t>
      </w:r>
      <w:r w:rsidR="0063744D">
        <w:rPr>
          <w:rFonts w:ascii="Times New Roman" w:hAnsi="Times New Roman" w:cs="Times New Roman"/>
          <w:color w:val="000000"/>
          <w:sz w:val="22"/>
          <w:szCs w:val="22"/>
          <w:lang w:val="en-US"/>
        </w:rPr>
        <w:t>g</w:t>
      </w:r>
      <w:r w:rsidRPr="005A4616">
        <w:rPr>
          <w:rFonts w:ascii="Times New Roman" w:hAnsi="Times New Roman" w:cs="Times New Roman"/>
          <w:color w:val="000000"/>
          <w:sz w:val="22"/>
          <w:szCs w:val="22"/>
          <w:lang w:val="en-US"/>
        </w:rPr>
        <w:t xml:space="preserve">.), </w:t>
      </w:r>
      <w:r>
        <w:rPr>
          <w:rFonts w:ascii="Times New Roman" w:hAnsi="Times New Roman" w:cs="Times New Roman"/>
          <w:color w:val="000000"/>
          <w:sz w:val="22"/>
          <w:szCs w:val="22"/>
          <w:lang w:val="en-US"/>
        </w:rPr>
        <w:t>Hadrian’</w:t>
      </w:r>
      <w:r w:rsidRPr="005A4616">
        <w:rPr>
          <w:rFonts w:ascii="Times New Roman" w:hAnsi="Times New Roman" w:cs="Times New Roman"/>
          <w:color w:val="000000"/>
          <w:sz w:val="22"/>
          <w:szCs w:val="22"/>
          <w:lang w:val="en-US"/>
        </w:rPr>
        <w:t xml:space="preserve">s Villa and Its Legacy, London </w:t>
      </w:r>
      <w:r w:rsidR="00290047">
        <w:rPr>
          <w:rFonts w:ascii="Times New Roman" w:hAnsi="Times New Roman" w:cs="Times New Roman"/>
          <w:color w:val="000000"/>
          <w:sz w:val="22"/>
          <w:szCs w:val="22"/>
          <w:lang w:val="en-US"/>
        </w:rPr>
        <w:t>u. a.</w:t>
      </w:r>
      <w:r w:rsidRPr="005A4616">
        <w:rPr>
          <w:rFonts w:ascii="Times New Roman" w:hAnsi="Times New Roman" w:cs="Times New Roman"/>
          <w:color w:val="000000"/>
          <w:sz w:val="22"/>
          <w:szCs w:val="22"/>
          <w:lang w:val="en-US"/>
        </w:rPr>
        <w:t xml:space="preserve"> 1995.</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MacKay 2000 = </w:t>
      </w:r>
      <w:r w:rsidRPr="00D709BD">
        <w:rPr>
          <w:rFonts w:ascii="Times New Roman" w:hAnsi="Times New Roman" w:cs="Times New Roman"/>
          <w:smallCaps/>
          <w:color w:val="000000"/>
          <w:sz w:val="22"/>
          <w:szCs w:val="22"/>
          <w:lang w:val="en-US"/>
        </w:rPr>
        <w:t>Chr.</w:t>
      </w:r>
      <w:r w:rsidR="00032850">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S. </w:t>
      </w:r>
      <w:r w:rsidRPr="00D709BD">
        <w:rPr>
          <w:rFonts w:ascii="Times New Roman" w:hAnsi="Times New Roman" w:cs="Times New Roman"/>
          <w:smallCaps/>
          <w:color w:val="000000"/>
          <w:sz w:val="22"/>
          <w:szCs w:val="22"/>
          <w:lang w:val="en-US"/>
        </w:rPr>
        <w:t>MacKay</w:t>
      </w:r>
      <w:r w:rsidRPr="00D709BD">
        <w:rPr>
          <w:rFonts w:ascii="Times New Roman" w:hAnsi="Times New Roman" w:cs="Times New Roman"/>
          <w:color w:val="000000"/>
          <w:sz w:val="22"/>
          <w:szCs w:val="22"/>
          <w:lang w:val="en-US"/>
        </w:rPr>
        <w:t xml:space="preserve">, </w:t>
      </w:r>
      <w:r w:rsidRPr="003602F0">
        <w:rPr>
          <w:rFonts w:ascii="Times New Roman" w:hAnsi="Times New Roman" w:cs="Times New Roman"/>
          <w:color w:val="000000"/>
          <w:sz w:val="22"/>
          <w:szCs w:val="22"/>
          <w:lang w:val="en-GB"/>
        </w:rPr>
        <w:t>Sulla and the Monuments. Studies in his Public Persona,</w:t>
      </w:r>
      <w:r w:rsidRPr="00D709BD">
        <w:rPr>
          <w:rFonts w:ascii="Times New Roman" w:hAnsi="Times New Roman" w:cs="Times New Roman"/>
          <w:color w:val="000000"/>
          <w:sz w:val="22"/>
          <w:szCs w:val="22"/>
          <w:lang w:val="en-US"/>
        </w:rPr>
        <w:t xml:space="preserve"> in</w:t>
      </w:r>
      <w:r w:rsidR="006A17B0" w:rsidRPr="00D709BD">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 xml:space="preserve"> Historia 49 (2000), 161</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210.</w:t>
      </w:r>
    </w:p>
    <w:p w:rsidR="007A36E3" w:rsidRPr="00A75EE7" w:rsidRDefault="007234E6" w:rsidP="006D533F">
      <w:pPr>
        <w:pStyle w:val="NurText"/>
        <w:spacing w:after="60"/>
        <w:ind w:left="567" w:hanging="567"/>
        <w:jc w:val="both"/>
        <w:rPr>
          <w:rFonts w:ascii="Times New Roman" w:hAnsi="Times New Roman" w:cs="Times New Roman"/>
          <w:sz w:val="22"/>
          <w:szCs w:val="22"/>
          <w:lang w:val="fr-FR"/>
        </w:rPr>
      </w:pPr>
      <w:r w:rsidRPr="00A75EE7">
        <w:rPr>
          <w:rFonts w:ascii="Times New Roman" w:hAnsi="Times New Roman" w:cs="Times New Roman"/>
          <w:sz w:val="22"/>
          <w:szCs w:val="22"/>
          <w:lang w:val="fr-FR"/>
        </w:rPr>
        <w:t xml:space="preserve">Maillot 2007 = </w:t>
      </w:r>
      <w:r w:rsidR="00471A1B">
        <w:rPr>
          <w:rFonts w:ascii="Times New Roman" w:hAnsi="Times New Roman" w:cs="Times New Roman"/>
          <w:smallCaps/>
          <w:sz w:val="22"/>
          <w:szCs w:val="22"/>
          <w:lang w:val="fr-FR"/>
        </w:rPr>
        <w:t>St. </w:t>
      </w:r>
      <w:r w:rsidRPr="00A75EE7">
        <w:rPr>
          <w:rFonts w:ascii="Times New Roman" w:hAnsi="Times New Roman" w:cs="Times New Roman"/>
          <w:smallCaps/>
          <w:sz w:val="22"/>
          <w:szCs w:val="22"/>
          <w:lang w:val="fr-FR"/>
        </w:rPr>
        <w:t>Maillot</w:t>
      </w:r>
      <w:r w:rsidRPr="00A75EE7">
        <w:rPr>
          <w:rFonts w:ascii="Times New Roman" w:hAnsi="Times New Roman" w:cs="Times New Roman"/>
          <w:sz w:val="22"/>
          <w:szCs w:val="22"/>
          <w:lang w:val="fr-FR"/>
        </w:rPr>
        <w:t xml:space="preserve">, </w:t>
      </w:r>
      <w:r w:rsidR="007A36E3" w:rsidRPr="003602F0">
        <w:rPr>
          <w:rFonts w:ascii="Times New Roman" w:hAnsi="Times New Roman" w:cs="Times New Roman"/>
          <w:sz w:val="22"/>
          <w:szCs w:val="22"/>
          <w:lang w:val="fr-CH"/>
        </w:rPr>
        <w:t xml:space="preserve">L’association des </w:t>
      </w:r>
      <w:r w:rsidR="007A36E3" w:rsidRPr="003602F0">
        <w:rPr>
          <w:rFonts w:ascii="Times New Roman" w:hAnsi="Times New Roman" w:cs="Times New Roman"/>
          <w:i/>
          <w:sz w:val="22"/>
          <w:szCs w:val="22"/>
          <w:lang w:val="la-Latn"/>
        </w:rPr>
        <w:t>Dionysiastai</w:t>
      </w:r>
      <w:r w:rsidR="007A36E3" w:rsidRPr="003602F0">
        <w:rPr>
          <w:rFonts w:ascii="Times New Roman" w:hAnsi="Times New Roman" w:cs="Times New Roman"/>
          <w:sz w:val="22"/>
          <w:szCs w:val="22"/>
          <w:lang w:val="la-Latn"/>
        </w:rPr>
        <w:t xml:space="preserve"> </w:t>
      </w:r>
      <w:r w:rsidR="007A36E3" w:rsidRPr="003602F0">
        <w:rPr>
          <w:rFonts w:ascii="Times New Roman" w:hAnsi="Times New Roman" w:cs="Times New Roman"/>
          <w:i/>
          <w:sz w:val="22"/>
          <w:szCs w:val="22"/>
          <w:lang w:val="la-Latn"/>
        </w:rPr>
        <w:t>Neronianoi</w:t>
      </w:r>
      <w:r w:rsidR="007A36E3" w:rsidRPr="003602F0">
        <w:rPr>
          <w:rFonts w:ascii="Times New Roman" w:hAnsi="Times New Roman" w:cs="Times New Roman"/>
          <w:sz w:val="22"/>
          <w:szCs w:val="22"/>
          <w:lang w:val="fr-CH"/>
        </w:rPr>
        <w:t xml:space="preserve"> à Lindos: la présence de Tibère dans l’île de Rhodes,</w:t>
      </w:r>
      <w:r w:rsidRPr="00A75EE7">
        <w:rPr>
          <w:rFonts w:ascii="Times New Roman" w:hAnsi="Times New Roman" w:cs="Times New Roman"/>
          <w:sz w:val="22"/>
          <w:szCs w:val="22"/>
          <w:lang w:val="fr-FR"/>
        </w:rPr>
        <w:t xml:space="preserve"> in: Perrin (Hg.) 2007, 170</w:t>
      </w:r>
      <w:r w:rsidR="00754F64">
        <w:rPr>
          <w:rFonts w:ascii="Times New Roman" w:hAnsi="Times New Roman" w:cs="Times New Roman"/>
          <w:sz w:val="22"/>
          <w:szCs w:val="22"/>
          <w:lang w:val="fr-FR"/>
        </w:rPr>
        <w:t>–</w:t>
      </w:r>
      <w:r w:rsidRPr="00A75EE7">
        <w:rPr>
          <w:rFonts w:ascii="Times New Roman" w:hAnsi="Times New Roman" w:cs="Times New Roman"/>
          <w:sz w:val="22"/>
          <w:szCs w:val="22"/>
          <w:lang w:val="fr-FR"/>
        </w:rPr>
        <w:t>179.</w:t>
      </w:r>
    </w:p>
    <w:p w:rsidR="00523A69" w:rsidRPr="000A0452" w:rsidRDefault="00523A69" w:rsidP="006D533F">
      <w:pPr>
        <w:pStyle w:val="NurText"/>
        <w:spacing w:after="60"/>
        <w:ind w:left="567" w:hanging="567"/>
        <w:jc w:val="both"/>
        <w:rPr>
          <w:rFonts w:ascii="Times New Roman" w:hAnsi="Times New Roman" w:cs="Times New Roman"/>
          <w:sz w:val="22"/>
          <w:szCs w:val="22"/>
        </w:rPr>
      </w:pPr>
      <w:r w:rsidRPr="00D709BD">
        <w:rPr>
          <w:rFonts w:ascii="Times New Roman" w:hAnsi="Times New Roman" w:cs="Times New Roman"/>
          <w:sz w:val="22"/>
          <w:szCs w:val="22"/>
        </w:rPr>
        <w:t xml:space="preserve">Malitz 1985 = </w:t>
      </w:r>
      <w:r w:rsidR="00471A1B">
        <w:rPr>
          <w:rFonts w:ascii="Times New Roman" w:hAnsi="Times New Roman" w:cs="Times New Roman"/>
          <w:smallCaps/>
          <w:sz w:val="22"/>
          <w:szCs w:val="22"/>
        </w:rPr>
        <w:t>J. </w:t>
      </w:r>
      <w:r w:rsidRPr="00D709BD">
        <w:rPr>
          <w:rFonts w:ascii="Times New Roman" w:hAnsi="Times New Roman" w:cs="Times New Roman"/>
          <w:smallCaps/>
          <w:sz w:val="22"/>
          <w:szCs w:val="22"/>
        </w:rPr>
        <w:t>Malitz</w:t>
      </w:r>
      <w:r w:rsidRPr="00D709BD">
        <w:rPr>
          <w:rFonts w:ascii="Times New Roman" w:hAnsi="Times New Roman" w:cs="Times New Roman"/>
          <w:sz w:val="22"/>
          <w:szCs w:val="22"/>
        </w:rPr>
        <w:t>, Helvid</w:t>
      </w:r>
      <w:r w:rsidR="00177A13" w:rsidRPr="00D709BD">
        <w:rPr>
          <w:rFonts w:ascii="Times New Roman" w:hAnsi="Times New Roman" w:cs="Times New Roman"/>
          <w:sz w:val="22"/>
          <w:szCs w:val="22"/>
        </w:rPr>
        <w:t>ius Priscus und Vespasian. Zur G</w:t>
      </w:r>
      <w:r w:rsidRPr="00D709BD">
        <w:rPr>
          <w:rFonts w:ascii="Times New Roman" w:hAnsi="Times New Roman" w:cs="Times New Roman"/>
          <w:sz w:val="22"/>
          <w:szCs w:val="22"/>
        </w:rPr>
        <w:t>eschichte der ‚stoischen‘ Senatsopposition, in: Hermes 113 (1985), 231</w:t>
      </w:r>
      <w:r w:rsidR="00754F64">
        <w:rPr>
          <w:rFonts w:ascii="Times New Roman" w:hAnsi="Times New Roman" w:cs="Times New Roman"/>
          <w:sz w:val="22"/>
          <w:szCs w:val="22"/>
        </w:rPr>
        <w:t>–</w:t>
      </w:r>
      <w:r w:rsidR="00177A13" w:rsidRPr="00D709BD">
        <w:rPr>
          <w:rFonts w:ascii="Times New Roman" w:hAnsi="Times New Roman" w:cs="Times New Roman"/>
          <w:sz w:val="22"/>
          <w:szCs w:val="22"/>
        </w:rPr>
        <w:t>246.</w:t>
      </w:r>
    </w:p>
    <w:p w:rsidR="00DC40DB" w:rsidRPr="000A0452" w:rsidRDefault="00DC40DB" w:rsidP="006D533F">
      <w:pPr>
        <w:pStyle w:val="NurText"/>
        <w:spacing w:after="60"/>
        <w:ind w:left="567" w:hanging="567"/>
        <w:jc w:val="both"/>
        <w:rPr>
          <w:rFonts w:ascii="Times New Roman" w:hAnsi="Times New Roman" w:cs="Times New Roman"/>
          <w:sz w:val="22"/>
          <w:szCs w:val="22"/>
        </w:rPr>
      </w:pPr>
      <w:r w:rsidRPr="00D709BD">
        <w:rPr>
          <w:rFonts w:ascii="Times New Roman" w:hAnsi="Times New Roman" w:cs="Times New Roman"/>
          <w:sz w:val="22"/>
          <w:szCs w:val="22"/>
          <w:lang w:val="en-US"/>
        </w:rPr>
        <w:lastRenderedPageBreak/>
        <w:t xml:space="preserve">Malkin u. Rubinsohn (Hgg.) 1995 = </w:t>
      </w:r>
      <w:r w:rsidR="00471A1B">
        <w:rPr>
          <w:rFonts w:ascii="Times New Roman" w:hAnsi="Times New Roman" w:cs="Times New Roman"/>
          <w:smallCaps/>
          <w:sz w:val="22"/>
          <w:szCs w:val="22"/>
          <w:lang w:val="en-US"/>
        </w:rPr>
        <w:t>I. </w:t>
      </w:r>
      <w:r w:rsidRPr="00D709BD">
        <w:rPr>
          <w:rFonts w:ascii="Times New Roman" w:hAnsi="Times New Roman" w:cs="Times New Roman"/>
          <w:smallCaps/>
          <w:sz w:val="22"/>
          <w:szCs w:val="22"/>
          <w:lang w:val="en-US"/>
        </w:rPr>
        <w:t xml:space="preserve">Malkin </w:t>
      </w:r>
      <w:r w:rsidRPr="00A75EE7">
        <w:rPr>
          <w:rFonts w:ascii="Times New Roman" w:hAnsi="Times New Roman" w:cs="Times New Roman"/>
          <w:sz w:val="22"/>
          <w:szCs w:val="22"/>
          <w:lang w:val="en-US"/>
        </w:rPr>
        <w:t>u</w:t>
      </w:r>
      <w:r w:rsidRPr="00D709BD">
        <w:rPr>
          <w:rFonts w:ascii="Times New Roman" w:hAnsi="Times New Roman" w:cs="Times New Roman"/>
          <w:smallCaps/>
          <w:sz w:val="22"/>
          <w:szCs w:val="22"/>
          <w:lang w:val="en-US"/>
        </w:rPr>
        <w:t>. Z.</w:t>
      </w:r>
      <w:r w:rsidR="00032850">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W. </w:t>
      </w:r>
      <w:r w:rsidRPr="00D709BD">
        <w:rPr>
          <w:rFonts w:ascii="Times New Roman" w:hAnsi="Times New Roman" w:cs="Times New Roman"/>
          <w:smallCaps/>
          <w:sz w:val="22"/>
          <w:szCs w:val="22"/>
          <w:lang w:val="en-US"/>
        </w:rPr>
        <w:t>Rubinsohn</w:t>
      </w:r>
      <w:r w:rsidRPr="00D709BD">
        <w:rPr>
          <w:rFonts w:ascii="Times New Roman" w:hAnsi="Times New Roman" w:cs="Times New Roman"/>
          <w:sz w:val="22"/>
          <w:szCs w:val="22"/>
          <w:lang w:val="en-US"/>
        </w:rPr>
        <w:t xml:space="preserve"> (Hgg.), </w:t>
      </w:r>
      <w:r w:rsidRPr="003602F0">
        <w:rPr>
          <w:rFonts w:ascii="Times New Roman" w:hAnsi="Times New Roman" w:cs="Times New Roman"/>
          <w:sz w:val="22"/>
          <w:szCs w:val="22"/>
          <w:lang w:val="en-GB"/>
        </w:rPr>
        <w:t xml:space="preserve">Leaders and Masses in the Roman World. </w:t>
      </w:r>
      <w:r w:rsidRPr="00D709BD">
        <w:rPr>
          <w:rFonts w:ascii="Times New Roman" w:hAnsi="Times New Roman" w:cs="Times New Roman"/>
          <w:sz w:val="22"/>
          <w:szCs w:val="22"/>
          <w:lang w:val="de-CH"/>
        </w:rPr>
        <w:t>Studies in Honour of Zvi Yavetz,</w:t>
      </w:r>
      <w:r w:rsidRPr="000A0452">
        <w:rPr>
          <w:rFonts w:ascii="Times New Roman" w:hAnsi="Times New Roman" w:cs="Times New Roman"/>
          <w:sz w:val="22"/>
          <w:szCs w:val="22"/>
        </w:rPr>
        <w:t xml:space="preserve"> Leiden </w:t>
      </w:r>
      <w:r w:rsidR="00290047">
        <w:rPr>
          <w:rFonts w:ascii="Times New Roman" w:hAnsi="Times New Roman" w:cs="Times New Roman"/>
          <w:sz w:val="22"/>
          <w:szCs w:val="22"/>
        </w:rPr>
        <w:t>u. a.</w:t>
      </w:r>
      <w:r w:rsidRPr="000A0452">
        <w:rPr>
          <w:rFonts w:ascii="Times New Roman" w:hAnsi="Times New Roman" w:cs="Times New Roman"/>
          <w:sz w:val="22"/>
          <w:szCs w:val="22"/>
        </w:rPr>
        <w:t xml:space="preserve"> 1995.</w:t>
      </w:r>
    </w:p>
    <w:p w:rsidR="0066634C" w:rsidRDefault="0066634C" w:rsidP="006D533F">
      <w:pPr>
        <w:pStyle w:val="NurText"/>
        <w:spacing w:after="60"/>
        <w:ind w:left="567" w:hanging="567"/>
        <w:jc w:val="both"/>
        <w:rPr>
          <w:rFonts w:ascii="Times New Roman" w:hAnsi="Times New Roman" w:cs="Times New Roman"/>
          <w:color w:val="000000"/>
          <w:sz w:val="22"/>
          <w:szCs w:val="22"/>
        </w:rPr>
      </w:pPr>
      <w:r w:rsidRPr="0066634C">
        <w:rPr>
          <w:rFonts w:ascii="Times New Roman" w:hAnsi="Times New Roman"/>
          <w:sz w:val="22"/>
          <w:szCs w:val="22"/>
        </w:rPr>
        <w:t>Manthe u. Ungern-Sternberg</w:t>
      </w:r>
      <w:r>
        <w:rPr>
          <w:rFonts w:ascii="Times New Roman" w:hAnsi="Times New Roman"/>
          <w:sz w:val="22"/>
          <w:szCs w:val="22"/>
        </w:rPr>
        <w:t xml:space="preserve"> (Hgg.) 1997 = </w:t>
      </w:r>
      <w:r w:rsidR="00471A1B">
        <w:rPr>
          <w:rFonts w:ascii="Times New Roman" w:hAnsi="Times New Roman"/>
          <w:sz w:val="22"/>
          <w:szCs w:val="22"/>
        </w:rPr>
        <w:t>U. </w:t>
      </w:r>
      <w:r w:rsidRPr="0043515F">
        <w:rPr>
          <w:rFonts w:ascii="Times New Roman" w:hAnsi="Times New Roman"/>
          <w:smallCaps/>
          <w:sz w:val="22"/>
          <w:szCs w:val="22"/>
        </w:rPr>
        <w:t>Manthe</w:t>
      </w:r>
      <w:r w:rsidRPr="0043515F">
        <w:rPr>
          <w:rFonts w:ascii="Times New Roman" w:hAnsi="Times New Roman"/>
          <w:sz w:val="22"/>
          <w:szCs w:val="22"/>
        </w:rPr>
        <w:t xml:space="preserve"> u. </w:t>
      </w:r>
      <w:r w:rsidR="00471A1B">
        <w:rPr>
          <w:rFonts w:ascii="Times New Roman" w:hAnsi="Times New Roman"/>
          <w:sz w:val="22"/>
          <w:szCs w:val="22"/>
        </w:rPr>
        <w:t>J. </w:t>
      </w:r>
      <w:r w:rsidRPr="0043515F">
        <w:rPr>
          <w:rFonts w:ascii="Times New Roman" w:hAnsi="Times New Roman"/>
          <w:sz w:val="22"/>
          <w:szCs w:val="22"/>
        </w:rPr>
        <w:t xml:space="preserve">v. </w:t>
      </w:r>
      <w:r w:rsidRPr="0043515F">
        <w:rPr>
          <w:rFonts w:ascii="Times New Roman" w:hAnsi="Times New Roman"/>
          <w:smallCaps/>
          <w:sz w:val="22"/>
          <w:szCs w:val="22"/>
        </w:rPr>
        <w:t>Ungern-Sternberg</w:t>
      </w:r>
      <w:r w:rsidRPr="0043515F">
        <w:rPr>
          <w:rFonts w:ascii="Times New Roman" w:hAnsi="Times New Roman"/>
          <w:sz w:val="22"/>
          <w:szCs w:val="22"/>
        </w:rPr>
        <w:t xml:space="preserve"> (Hgg.), Große Prozesse der römischen Antike, München 1997</w:t>
      </w:r>
      <w:r>
        <w:rPr>
          <w:rFonts w:ascii="Times New Roman" w:hAnsi="Times New Roman"/>
          <w:sz w:val="22"/>
          <w:szCs w:val="22"/>
        </w:rPr>
        <w:t>.</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Marincola 1997 = </w:t>
      </w:r>
      <w:r w:rsidR="00471A1B">
        <w:rPr>
          <w:rFonts w:ascii="Times New Roman" w:hAnsi="Times New Roman" w:cs="Times New Roman"/>
          <w:smallCaps/>
          <w:color w:val="000000"/>
          <w:sz w:val="22"/>
          <w:szCs w:val="22"/>
          <w:lang w:val="en-US"/>
        </w:rPr>
        <w:t>J. </w:t>
      </w:r>
      <w:r w:rsidRPr="00D709BD">
        <w:rPr>
          <w:rFonts w:ascii="Times New Roman" w:hAnsi="Times New Roman" w:cs="Times New Roman"/>
          <w:smallCaps/>
          <w:color w:val="000000"/>
          <w:sz w:val="22"/>
          <w:szCs w:val="22"/>
          <w:lang w:val="en-US"/>
        </w:rPr>
        <w:t>Marincola</w:t>
      </w:r>
      <w:r w:rsidRPr="00D709BD">
        <w:rPr>
          <w:rFonts w:ascii="Times New Roman" w:hAnsi="Times New Roman" w:cs="Times New Roman"/>
          <w:color w:val="000000"/>
          <w:sz w:val="22"/>
          <w:szCs w:val="22"/>
          <w:lang w:val="en-US"/>
        </w:rPr>
        <w:t>, Authority and Tradi</w:t>
      </w:r>
      <w:r w:rsidR="003602F0" w:rsidRPr="00D709BD">
        <w:rPr>
          <w:rFonts w:ascii="Times New Roman" w:hAnsi="Times New Roman" w:cs="Times New Roman"/>
          <w:color w:val="000000"/>
          <w:sz w:val="22"/>
          <w:szCs w:val="22"/>
          <w:lang w:val="en-US"/>
        </w:rPr>
        <w:t>tion in Ancient Historiography,</w:t>
      </w:r>
      <w:r w:rsidR="006A17B0" w:rsidRPr="00D709BD">
        <w:rPr>
          <w:rFonts w:ascii="Times New Roman" w:hAnsi="Times New Roman" w:cs="Times New Roman"/>
          <w:color w:val="000000"/>
          <w:sz w:val="22"/>
          <w:szCs w:val="22"/>
          <w:lang w:val="en-US"/>
        </w:rPr>
        <w:t xml:space="preserve"> </w:t>
      </w:r>
      <w:r w:rsidRPr="00D709BD">
        <w:rPr>
          <w:rFonts w:ascii="Times New Roman" w:hAnsi="Times New Roman" w:cs="Times New Roman"/>
          <w:color w:val="000000"/>
          <w:sz w:val="22"/>
          <w:szCs w:val="22"/>
          <w:lang w:val="en-US"/>
        </w:rPr>
        <w:t>Cambridge (Mass) 1997.</w:t>
      </w:r>
    </w:p>
    <w:p w:rsidR="00476409" w:rsidRDefault="00476409"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color w:val="000000"/>
          <w:sz w:val="22"/>
          <w:szCs w:val="22"/>
        </w:rPr>
        <w:t xml:space="preserve">Martin 1990 = </w:t>
      </w:r>
      <w:r w:rsidR="00471A1B">
        <w:rPr>
          <w:rFonts w:ascii="Times New Roman" w:hAnsi="Times New Roman" w:cs="Times New Roman"/>
          <w:smallCaps/>
          <w:sz w:val="22"/>
          <w:szCs w:val="22"/>
        </w:rPr>
        <w:t>J. </w:t>
      </w:r>
      <w:r w:rsidRPr="000A0452">
        <w:rPr>
          <w:rFonts w:ascii="Times New Roman" w:hAnsi="Times New Roman" w:cs="Times New Roman"/>
          <w:smallCaps/>
          <w:sz w:val="22"/>
          <w:szCs w:val="22"/>
        </w:rPr>
        <w:t>Martin</w:t>
      </w:r>
      <w:r w:rsidRPr="000A0452">
        <w:rPr>
          <w:rFonts w:ascii="Times New Roman" w:hAnsi="Times New Roman" w:cs="Times New Roman"/>
          <w:sz w:val="22"/>
          <w:szCs w:val="22"/>
        </w:rPr>
        <w:t xml:space="preserve">, Aspekte antiker Staatlichkeit, in: </w:t>
      </w:r>
      <w:r w:rsidR="00471A1B">
        <w:rPr>
          <w:rFonts w:ascii="Times New Roman" w:hAnsi="Times New Roman" w:cs="Times New Roman"/>
          <w:sz w:val="22"/>
          <w:szCs w:val="22"/>
        </w:rPr>
        <w:t>W. </w:t>
      </w:r>
      <w:r w:rsidRPr="000A0452">
        <w:rPr>
          <w:rFonts w:ascii="Times New Roman" w:hAnsi="Times New Roman" w:cs="Times New Roman"/>
          <w:sz w:val="22"/>
          <w:szCs w:val="22"/>
        </w:rPr>
        <w:t>Eder (Hg.) 1990, 220</w:t>
      </w:r>
      <w:r w:rsidR="00754F64">
        <w:rPr>
          <w:rFonts w:ascii="Times New Roman" w:hAnsi="Times New Roman" w:cs="Times New Roman"/>
          <w:sz w:val="22"/>
          <w:szCs w:val="22"/>
        </w:rPr>
        <w:t>–</w:t>
      </w:r>
      <w:r w:rsidRPr="000A0452">
        <w:rPr>
          <w:rFonts w:ascii="Times New Roman" w:hAnsi="Times New Roman" w:cs="Times New Roman"/>
          <w:sz w:val="22"/>
          <w:szCs w:val="22"/>
        </w:rPr>
        <w:t>232.</w:t>
      </w:r>
    </w:p>
    <w:p w:rsidR="00FC2A33" w:rsidRPr="00D709BD" w:rsidRDefault="00FC2A33"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sz w:val="22"/>
          <w:szCs w:val="22"/>
          <w:lang w:val="en-US"/>
        </w:rPr>
        <w:t xml:space="preserve">Martins 2005 = </w:t>
      </w:r>
      <w:r w:rsidRPr="00FC2A33">
        <w:rPr>
          <w:rFonts w:ascii="Times New Roman" w:hAnsi="Times New Roman" w:cs="Times New Roman"/>
          <w:smallCaps/>
          <w:sz w:val="22"/>
          <w:szCs w:val="22"/>
          <w:lang w:val="en-GB"/>
        </w:rPr>
        <w:t>Chr.</w:t>
      </w:r>
      <w:r w:rsidR="007367C4">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B. </w:t>
      </w:r>
      <w:r w:rsidRPr="00FC2A33">
        <w:rPr>
          <w:rFonts w:ascii="Times New Roman" w:hAnsi="Times New Roman" w:cs="Times New Roman"/>
          <w:smallCaps/>
          <w:sz w:val="22"/>
          <w:szCs w:val="22"/>
          <w:lang w:val="en-GB"/>
        </w:rPr>
        <w:t>Martins</w:t>
      </w:r>
      <w:r w:rsidRPr="00FC2A33">
        <w:rPr>
          <w:rFonts w:ascii="Times New Roman" w:hAnsi="Times New Roman" w:cs="Times New Roman"/>
          <w:sz w:val="22"/>
          <w:szCs w:val="22"/>
          <w:lang w:val="en-GB"/>
        </w:rPr>
        <w:t xml:space="preserve">, </w:t>
      </w:r>
      <w:r w:rsidRPr="00FC2A33">
        <w:rPr>
          <w:rFonts w:ascii="Times New Roman" w:hAnsi="Times New Roman" w:cs="Times New Roman"/>
          <w:color w:val="000000"/>
          <w:sz w:val="22"/>
          <w:szCs w:val="22"/>
          <w:lang w:val="en-GB"/>
        </w:rPr>
        <w:t xml:space="preserve">Becoming Consumers. </w:t>
      </w:r>
      <w:proofErr w:type="gramStart"/>
      <w:r w:rsidRPr="00FC2A33">
        <w:rPr>
          <w:rFonts w:ascii="Times New Roman" w:hAnsi="Times New Roman" w:cs="Times New Roman"/>
          <w:color w:val="000000"/>
          <w:sz w:val="22"/>
          <w:szCs w:val="22"/>
          <w:lang w:val="en-GB"/>
        </w:rPr>
        <w:t>Looking Beyond Wealth as an Explanation of Villa Variability.</w:t>
      </w:r>
      <w:proofErr w:type="gramEnd"/>
      <w:r w:rsidRPr="00FC2A33">
        <w:rPr>
          <w:rFonts w:ascii="Times New Roman" w:hAnsi="Times New Roman" w:cs="Times New Roman"/>
          <w:color w:val="000000"/>
          <w:sz w:val="22"/>
          <w:szCs w:val="22"/>
          <w:lang w:val="en-GB"/>
        </w:rPr>
        <w:t xml:space="preserve"> </w:t>
      </w:r>
      <w:proofErr w:type="gramStart"/>
      <w:r w:rsidRPr="00FC2A33">
        <w:rPr>
          <w:rFonts w:ascii="Times New Roman" w:hAnsi="Times New Roman" w:cs="Times New Roman"/>
          <w:color w:val="000000"/>
          <w:sz w:val="22"/>
          <w:szCs w:val="22"/>
          <w:lang w:val="en-GB"/>
        </w:rPr>
        <w:t xml:space="preserve">Perspectives from the East of England, </w:t>
      </w:r>
      <w:r w:rsidRPr="00FC2A33">
        <w:rPr>
          <w:rFonts w:ascii="Times New Roman" w:hAnsi="Times New Roman" w:cs="Times New Roman"/>
          <w:color w:val="000000"/>
          <w:sz w:val="22"/>
          <w:szCs w:val="22"/>
          <w:lang w:val="en-US"/>
        </w:rPr>
        <w:t>Oxford 2005.</w:t>
      </w:r>
      <w:proofErr w:type="gramEnd"/>
    </w:p>
    <w:p w:rsidR="003602F0" w:rsidRPr="000A0452" w:rsidRDefault="007234E6" w:rsidP="003602F0">
      <w:pPr>
        <w:pStyle w:val="NurText"/>
        <w:spacing w:after="60"/>
        <w:ind w:left="567" w:hanging="567"/>
        <w:jc w:val="both"/>
        <w:rPr>
          <w:rFonts w:ascii="Times New Roman" w:hAnsi="Times New Roman" w:cs="Times New Roman"/>
          <w:color w:val="000000"/>
          <w:sz w:val="22"/>
          <w:szCs w:val="22"/>
        </w:rPr>
      </w:pPr>
      <w:r w:rsidRPr="00F570ED">
        <w:rPr>
          <w:rFonts w:ascii="Times New Roman" w:hAnsi="Times New Roman" w:cs="Times New Roman"/>
          <w:color w:val="000000"/>
          <w:sz w:val="22"/>
          <w:szCs w:val="22"/>
          <w:lang w:val="en-US"/>
        </w:rPr>
        <w:t xml:space="preserve">Martuschkat u. Patzold (Hgg.) 2003 = </w:t>
      </w:r>
      <w:r w:rsidR="00471A1B" w:rsidRPr="00F570ED">
        <w:rPr>
          <w:rFonts w:ascii="Times New Roman" w:hAnsi="Times New Roman" w:cs="Times New Roman"/>
          <w:smallCaps/>
          <w:color w:val="000000"/>
          <w:sz w:val="22"/>
          <w:szCs w:val="22"/>
          <w:lang w:val="en-US"/>
        </w:rPr>
        <w:t>J. </w:t>
      </w:r>
      <w:r w:rsidRPr="00F570ED">
        <w:rPr>
          <w:rFonts w:ascii="Times New Roman" w:hAnsi="Times New Roman" w:cs="Times New Roman"/>
          <w:smallCaps/>
          <w:color w:val="000000"/>
          <w:sz w:val="22"/>
          <w:szCs w:val="22"/>
          <w:lang w:val="en-US"/>
        </w:rPr>
        <w:t>Martuschkat</w:t>
      </w:r>
      <w:r w:rsidRPr="00F570ED">
        <w:rPr>
          <w:rFonts w:ascii="Times New Roman" w:hAnsi="Times New Roman" w:cs="Times New Roman"/>
          <w:color w:val="000000"/>
          <w:sz w:val="22"/>
          <w:szCs w:val="22"/>
          <w:lang w:val="en-US"/>
        </w:rPr>
        <w:t xml:space="preserve"> u. </w:t>
      </w:r>
      <w:r w:rsidR="00471A1B" w:rsidRPr="00F570ED">
        <w:rPr>
          <w:rFonts w:ascii="Times New Roman" w:hAnsi="Times New Roman" w:cs="Times New Roman"/>
          <w:smallCaps/>
          <w:color w:val="000000"/>
          <w:sz w:val="22"/>
          <w:szCs w:val="22"/>
          <w:lang w:val="en-US"/>
        </w:rPr>
        <w:t>St. </w:t>
      </w:r>
      <w:r w:rsidR="003602F0" w:rsidRPr="000A0452">
        <w:rPr>
          <w:rFonts w:ascii="Times New Roman" w:hAnsi="Times New Roman" w:cs="Times New Roman"/>
          <w:smallCaps/>
          <w:color w:val="000000"/>
          <w:sz w:val="22"/>
          <w:szCs w:val="22"/>
        </w:rPr>
        <w:t>Patzold</w:t>
      </w:r>
      <w:r w:rsidR="003602F0" w:rsidRPr="000A0452">
        <w:rPr>
          <w:rFonts w:ascii="Times New Roman" w:hAnsi="Times New Roman" w:cs="Times New Roman"/>
          <w:color w:val="000000"/>
          <w:sz w:val="22"/>
          <w:szCs w:val="22"/>
        </w:rPr>
        <w:t xml:space="preserve"> (Hgg.), Geschichtswissenschaft und ‚performative turn‘. Ritual, Inszenierung und Performanz vom Mittelalter bis zur Neuzeit, Wien </w:t>
      </w:r>
      <w:r w:rsidR="00290047">
        <w:rPr>
          <w:rFonts w:ascii="Times New Roman" w:hAnsi="Times New Roman" w:cs="Times New Roman"/>
          <w:color w:val="000000"/>
          <w:sz w:val="22"/>
          <w:szCs w:val="22"/>
        </w:rPr>
        <w:t>u. a.</w:t>
      </w:r>
      <w:r w:rsidR="003602F0" w:rsidRPr="000A0452">
        <w:rPr>
          <w:rFonts w:ascii="Times New Roman" w:hAnsi="Times New Roman" w:cs="Times New Roman"/>
          <w:color w:val="000000"/>
          <w:sz w:val="22"/>
          <w:szCs w:val="22"/>
        </w:rPr>
        <w:t xml:space="preserve"> 2003.</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Marzano 2007 =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Marzano</w:t>
      </w:r>
      <w:r w:rsidRPr="00D709BD">
        <w:rPr>
          <w:rFonts w:ascii="Times New Roman" w:hAnsi="Times New Roman" w:cs="Times New Roman"/>
          <w:color w:val="000000"/>
          <w:sz w:val="22"/>
          <w:szCs w:val="22"/>
          <w:lang w:val="en-US"/>
        </w:rPr>
        <w:t xml:space="preserve">, </w:t>
      </w:r>
      <w:r w:rsidRPr="003602F0">
        <w:rPr>
          <w:rFonts w:ascii="Times New Roman" w:hAnsi="Times New Roman" w:cs="Times New Roman"/>
          <w:color w:val="000000"/>
          <w:sz w:val="22"/>
          <w:szCs w:val="22"/>
          <w:lang w:val="en-GB"/>
        </w:rPr>
        <w:t xml:space="preserve">Roman Villas in Central Italy. </w:t>
      </w:r>
      <w:proofErr w:type="gramStart"/>
      <w:r w:rsidR="003602F0">
        <w:rPr>
          <w:rFonts w:ascii="Times New Roman" w:hAnsi="Times New Roman" w:cs="Times New Roman"/>
          <w:color w:val="000000"/>
          <w:sz w:val="22"/>
          <w:szCs w:val="22"/>
          <w:lang w:val="en-GB"/>
        </w:rPr>
        <w:t>A Social and Economic</w:t>
      </w:r>
      <w:r w:rsidR="006A17B0" w:rsidRPr="003602F0">
        <w:rPr>
          <w:rFonts w:ascii="Times New Roman" w:hAnsi="Times New Roman" w:cs="Times New Roman"/>
          <w:color w:val="000000"/>
          <w:sz w:val="22"/>
          <w:szCs w:val="22"/>
          <w:lang w:val="en-GB"/>
        </w:rPr>
        <w:t xml:space="preserve"> </w:t>
      </w:r>
      <w:r w:rsidRPr="003602F0">
        <w:rPr>
          <w:rFonts w:ascii="Times New Roman" w:hAnsi="Times New Roman" w:cs="Times New Roman"/>
          <w:color w:val="000000"/>
          <w:sz w:val="22"/>
          <w:szCs w:val="22"/>
          <w:lang w:val="en-GB"/>
        </w:rPr>
        <w:t>History</w:t>
      </w:r>
      <w:r w:rsidRPr="00D709BD">
        <w:rPr>
          <w:rFonts w:ascii="Times New Roman" w:hAnsi="Times New Roman" w:cs="Times New Roman"/>
          <w:color w:val="000000"/>
          <w:sz w:val="22"/>
          <w:szCs w:val="22"/>
          <w:lang w:val="en-US"/>
        </w:rPr>
        <w:t xml:space="preserve">, Leiden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2007.</w:t>
      </w:r>
      <w:proofErr w:type="gramEnd"/>
    </w:p>
    <w:p w:rsidR="00E57A73" w:rsidRPr="00A75EE7" w:rsidRDefault="00E57A73" w:rsidP="006D533F">
      <w:pPr>
        <w:pStyle w:val="NurText"/>
        <w:spacing w:after="60"/>
        <w:ind w:left="567" w:hanging="567"/>
        <w:jc w:val="both"/>
        <w:rPr>
          <w:rFonts w:ascii="Times New Roman" w:hAnsi="Times New Roman" w:cs="Times New Roman"/>
          <w:color w:val="000000"/>
          <w:sz w:val="22"/>
          <w:szCs w:val="22"/>
        </w:rPr>
      </w:pPr>
      <w:r w:rsidRPr="00E57A73">
        <w:rPr>
          <w:rFonts w:ascii="Times New Roman" w:hAnsi="Times New Roman" w:cs="Times New Roman"/>
          <w:sz w:val="22"/>
          <w:szCs w:val="22"/>
          <w:lang w:val="en-GB"/>
        </w:rPr>
        <w:t xml:space="preserve">Marzano </w:t>
      </w:r>
      <w:r w:rsidR="004F1D8A">
        <w:rPr>
          <w:rFonts w:ascii="Times New Roman" w:hAnsi="Times New Roman" w:cs="Times New Roman"/>
          <w:sz w:val="22"/>
          <w:szCs w:val="22"/>
          <w:lang w:val="en-GB"/>
        </w:rPr>
        <w:t xml:space="preserve">2005 </w:t>
      </w:r>
      <w:r w:rsidRPr="00E57A73">
        <w:rPr>
          <w:rFonts w:ascii="Times New Roman" w:hAnsi="Times New Roman" w:cs="Times New Roman"/>
          <w:sz w:val="22"/>
          <w:szCs w:val="22"/>
          <w:lang w:val="en-GB"/>
        </w:rPr>
        <w:t xml:space="preserve">= </w:t>
      </w:r>
      <w:r w:rsidR="00471A1B">
        <w:rPr>
          <w:rFonts w:ascii="Times New Roman" w:hAnsi="Times New Roman" w:cs="Times New Roman"/>
          <w:smallCaps/>
          <w:sz w:val="22"/>
          <w:szCs w:val="22"/>
          <w:lang w:val="en-GB"/>
        </w:rPr>
        <w:t>A. </w:t>
      </w:r>
      <w:r w:rsidRPr="00E57A73">
        <w:rPr>
          <w:rFonts w:ascii="Times New Roman" w:hAnsi="Times New Roman" w:cs="Times New Roman"/>
          <w:smallCaps/>
          <w:sz w:val="22"/>
          <w:szCs w:val="22"/>
          <w:lang w:val="en-GB"/>
        </w:rPr>
        <w:t>Marzano</w:t>
      </w:r>
      <w:r w:rsidRPr="00E57A73">
        <w:rPr>
          <w:rFonts w:ascii="Times New Roman" w:hAnsi="Times New Roman" w:cs="Times New Roman"/>
          <w:sz w:val="22"/>
          <w:szCs w:val="22"/>
          <w:lang w:val="en-GB"/>
        </w:rPr>
        <w:t xml:space="preserve">, Country Villas in Roman Central Italy. </w:t>
      </w:r>
      <w:r w:rsidR="007234E6" w:rsidRPr="00A75EE7">
        <w:rPr>
          <w:rFonts w:ascii="Times New Roman" w:hAnsi="Times New Roman" w:cs="Times New Roman"/>
          <w:sz w:val="22"/>
          <w:szCs w:val="22"/>
        </w:rPr>
        <w:t xml:space="preserve">Reassessing the Evidence, in: Aubert </w:t>
      </w:r>
      <w:r w:rsidR="00290047">
        <w:rPr>
          <w:rFonts w:ascii="Times New Roman" w:hAnsi="Times New Roman" w:cs="Times New Roman"/>
          <w:sz w:val="22"/>
          <w:szCs w:val="22"/>
        </w:rPr>
        <w:t>u. a.</w:t>
      </w:r>
      <w:r w:rsidR="007234E6" w:rsidRPr="00A75EE7">
        <w:rPr>
          <w:rFonts w:ascii="Times New Roman" w:hAnsi="Times New Roman" w:cs="Times New Roman"/>
          <w:sz w:val="22"/>
          <w:szCs w:val="22"/>
        </w:rPr>
        <w:t xml:space="preserve"> (Hgg.) 2005, 241</w:t>
      </w:r>
      <w:r w:rsidR="00754F64">
        <w:rPr>
          <w:rFonts w:ascii="Times New Roman" w:hAnsi="Times New Roman" w:cs="Times New Roman"/>
          <w:sz w:val="22"/>
          <w:szCs w:val="22"/>
        </w:rPr>
        <w:t>–</w:t>
      </w:r>
      <w:r w:rsidR="007234E6" w:rsidRPr="00A75EE7">
        <w:rPr>
          <w:rFonts w:ascii="Times New Roman" w:hAnsi="Times New Roman" w:cs="Times New Roman"/>
          <w:sz w:val="22"/>
          <w:szCs w:val="22"/>
        </w:rPr>
        <w:t>262.</w:t>
      </w:r>
    </w:p>
    <w:p w:rsidR="009119A4" w:rsidRPr="000A0452" w:rsidRDefault="00471A1B"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E. </w:t>
      </w:r>
      <w:r w:rsidR="009119A4" w:rsidRPr="000A0452">
        <w:rPr>
          <w:rFonts w:ascii="Times New Roman" w:hAnsi="Times New Roman" w:cs="Times New Roman"/>
          <w:color w:val="000000"/>
          <w:sz w:val="22"/>
          <w:szCs w:val="22"/>
        </w:rPr>
        <w:t xml:space="preserve">Mayer 2002 = </w:t>
      </w:r>
      <w:r>
        <w:rPr>
          <w:rFonts w:ascii="Times New Roman" w:hAnsi="Times New Roman" w:cs="Times New Roman"/>
          <w:smallCaps/>
          <w:color w:val="000000"/>
          <w:sz w:val="22"/>
          <w:szCs w:val="22"/>
        </w:rPr>
        <w:t>E. </w:t>
      </w:r>
      <w:r w:rsidR="009119A4" w:rsidRPr="000A0452">
        <w:rPr>
          <w:rFonts w:ascii="Times New Roman" w:hAnsi="Times New Roman" w:cs="Times New Roman"/>
          <w:smallCaps/>
          <w:color w:val="000000"/>
          <w:sz w:val="22"/>
          <w:szCs w:val="22"/>
        </w:rPr>
        <w:t>Mayer</w:t>
      </w:r>
      <w:r w:rsidR="009119A4" w:rsidRPr="000A0452">
        <w:rPr>
          <w:rFonts w:ascii="Times New Roman" w:hAnsi="Times New Roman" w:cs="Times New Roman"/>
          <w:color w:val="000000"/>
          <w:sz w:val="22"/>
          <w:szCs w:val="22"/>
        </w:rPr>
        <w:t>, Rom ist dort, wo der Kaiser ist. Untersuchungen zu den Staatsdenkmälern des dezentralisierten Reiches von Diocletian bis zu Theodosius II., Mainz 2002.</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lang w:val="en-US"/>
        </w:rPr>
        <w:t>J.</w:t>
      </w:r>
      <w:r w:rsidR="00032850">
        <w:rPr>
          <w:rFonts w:ascii="Times New Roman" w:hAnsi="Times New Roman" w:cs="Times New Roman"/>
          <w:color w:val="000000"/>
          <w:sz w:val="22"/>
          <w:szCs w:val="22"/>
          <w:lang w:val="en-US"/>
        </w:rPr>
        <w:t> </w:t>
      </w:r>
      <w:r w:rsidR="00471A1B">
        <w:rPr>
          <w:rFonts w:ascii="Times New Roman" w:hAnsi="Times New Roman" w:cs="Times New Roman"/>
          <w:color w:val="000000"/>
          <w:sz w:val="22"/>
          <w:szCs w:val="22"/>
          <w:lang w:val="en-US"/>
        </w:rPr>
        <w:t>W. </w:t>
      </w:r>
      <w:r w:rsidRPr="00D709BD">
        <w:rPr>
          <w:rFonts w:ascii="Times New Roman" w:hAnsi="Times New Roman" w:cs="Times New Roman"/>
          <w:color w:val="000000"/>
          <w:sz w:val="22"/>
          <w:szCs w:val="22"/>
          <w:lang w:val="en-US"/>
        </w:rPr>
        <w:t xml:space="preserve">Mayer 2005 = </w:t>
      </w:r>
      <w:r w:rsidRPr="00D709BD">
        <w:rPr>
          <w:rFonts w:ascii="Times New Roman" w:hAnsi="Times New Roman" w:cs="Times New Roman"/>
          <w:smallCaps/>
          <w:color w:val="000000"/>
          <w:sz w:val="22"/>
          <w:szCs w:val="22"/>
          <w:lang w:val="en-US"/>
        </w:rPr>
        <w:t>J.</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W. </w:t>
      </w:r>
      <w:r w:rsidRPr="00D709BD">
        <w:rPr>
          <w:rFonts w:ascii="Times New Roman" w:hAnsi="Times New Roman" w:cs="Times New Roman"/>
          <w:smallCaps/>
          <w:color w:val="000000"/>
          <w:sz w:val="22"/>
          <w:szCs w:val="22"/>
          <w:lang w:val="en-US"/>
        </w:rPr>
        <w:t>Mayer</w:t>
      </w:r>
      <w:r w:rsidRPr="00D709BD">
        <w:rPr>
          <w:rFonts w:ascii="Times New Roman" w:hAnsi="Times New Roman" w:cs="Times New Roman"/>
          <w:color w:val="000000"/>
          <w:sz w:val="22"/>
          <w:szCs w:val="22"/>
          <w:lang w:val="en-US"/>
        </w:rPr>
        <w:t xml:space="preserve">, </w:t>
      </w:r>
      <w:r w:rsidRPr="003602F0">
        <w:rPr>
          <w:rFonts w:ascii="Times New Roman" w:hAnsi="Times New Roman" w:cs="Times New Roman"/>
          <w:i/>
          <w:iCs/>
          <w:color w:val="000000"/>
          <w:sz w:val="22"/>
          <w:szCs w:val="22"/>
          <w:lang w:val="la-Latn"/>
        </w:rPr>
        <w:t>Imus ad villam</w:t>
      </w:r>
      <w:r w:rsidRPr="00D709BD">
        <w:rPr>
          <w:rFonts w:ascii="Times New Roman" w:hAnsi="Times New Roman" w:cs="Times New Roman"/>
          <w:color w:val="000000"/>
          <w:sz w:val="22"/>
          <w:szCs w:val="22"/>
          <w:lang w:val="en-US"/>
        </w:rPr>
        <w:t xml:space="preserve">. </w:t>
      </w:r>
      <w:r w:rsidRPr="000A0452">
        <w:rPr>
          <w:rFonts w:ascii="Times New Roman" w:hAnsi="Times New Roman" w:cs="Times New Roman"/>
          <w:color w:val="000000"/>
          <w:sz w:val="22"/>
          <w:szCs w:val="22"/>
        </w:rPr>
        <w:t xml:space="preserve">Studien zur Villeggiatur im stadtrömischen </w:t>
      </w:r>
      <w:r w:rsidRPr="003602F0">
        <w:rPr>
          <w:rFonts w:ascii="Times New Roman" w:hAnsi="Times New Roman" w:cs="Times New Roman"/>
          <w:i/>
          <w:iCs/>
          <w:color w:val="000000"/>
          <w:sz w:val="22"/>
          <w:szCs w:val="22"/>
          <w:lang w:val="la-Latn"/>
        </w:rPr>
        <w:t>suburbium</w:t>
      </w:r>
      <w:r w:rsidRPr="000A0452">
        <w:rPr>
          <w:rFonts w:ascii="Times New Roman" w:hAnsi="Times New Roman" w:cs="Times New Roman"/>
          <w:color w:val="000000"/>
          <w:sz w:val="22"/>
          <w:szCs w:val="22"/>
        </w:rPr>
        <w:t xml:space="preserve"> in der späten Republik und frühen Kaiserzeit, Stuttgart 2005.</w:t>
      </w:r>
    </w:p>
    <w:p w:rsidR="009119A4" w:rsidRPr="000A0452" w:rsidRDefault="00471A1B"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M. </w:t>
      </w:r>
      <w:r w:rsidR="009119A4" w:rsidRPr="003602F0">
        <w:rPr>
          <w:rFonts w:ascii="Times New Roman" w:hAnsi="Times New Roman" w:cs="Times New Roman"/>
          <w:color w:val="000000"/>
          <w:sz w:val="22"/>
          <w:szCs w:val="22"/>
        </w:rPr>
        <w:t xml:space="preserve">Mayer 2001 = </w:t>
      </w:r>
      <w:r>
        <w:rPr>
          <w:rFonts w:ascii="Times New Roman" w:hAnsi="Times New Roman" w:cs="Times New Roman"/>
          <w:smallCaps/>
          <w:color w:val="000000"/>
          <w:sz w:val="22"/>
          <w:szCs w:val="22"/>
        </w:rPr>
        <w:t>M. </w:t>
      </w:r>
      <w:r w:rsidR="009119A4" w:rsidRPr="003602F0">
        <w:rPr>
          <w:rFonts w:ascii="Times New Roman" w:hAnsi="Times New Roman" w:cs="Times New Roman"/>
          <w:smallCaps/>
          <w:color w:val="000000"/>
          <w:sz w:val="22"/>
          <w:szCs w:val="22"/>
        </w:rPr>
        <w:t>Mayer</w:t>
      </w:r>
      <w:r w:rsidR="009119A4" w:rsidRPr="003602F0">
        <w:rPr>
          <w:rFonts w:ascii="Times New Roman" w:hAnsi="Times New Roman" w:cs="Times New Roman"/>
          <w:color w:val="000000"/>
          <w:sz w:val="22"/>
          <w:szCs w:val="22"/>
        </w:rPr>
        <w:t>, Die Kunst der Abdankung. Neun Kapitel über die Macht der Ohnmacht, Würzburg 2001.</w:t>
      </w:r>
    </w:p>
    <w:p w:rsidR="009119A4" w:rsidRPr="00D709BD" w:rsidRDefault="009119A4" w:rsidP="003602F0">
      <w:pPr>
        <w:pStyle w:val="NurText"/>
        <w:tabs>
          <w:tab w:val="left" w:pos="2127"/>
        </w:tabs>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McGowan 2009 = </w:t>
      </w:r>
      <w:r w:rsidRPr="00D709BD">
        <w:rPr>
          <w:rFonts w:ascii="Times New Roman" w:hAnsi="Times New Roman" w:cs="Times New Roman"/>
          <w:smallCaps/>
          <w:color w:val="000000"/>
          <w:sz w:val="22"/>
          <w:szCs w:val="22"/>
          <w:lang w:val="en-US"/>
        </w:rPr>
        <w:t>M.</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M. </w:t>
      </w:r>
      <w:r w:rsidRPr="00D709BD">
        <w:rPr>
          <w:rFonts w:ascii="Times New Roman" w:hAnsi="Times New Roman" w:cs="Times New Roman"/>
          <w:smallCaps/>
          <w:color w:val="000000"/>
          <w:sz w:val="22"/>
          <w:szCs w:val="22"/>
          <w:lang w:val="en-US"/>
        </w:rPr>
        <w:t>McGowan</w:t>
      </w:r>
      <w:r w:rsidRPr="00D709BD">
        <w:rPr>
          <w:rFonts w:ascii="Times New Roman" w:hAnsi="Times New Roman" w:cs="Times New Roman"/>
          <w:color w:val="000000"/>
          <w:sz w:val="22"/>
          <w:szCs w:val="22"/>
          <w:lang w:val="en-US"/>
        </w:rPr>
        <w:t xml:space="preserve">, </w:t>
      </w:r>
      <w:r w:rsidRPr="003602F0">
        <w:rPr>
          <w:rFonts w:ascii="Times New Roman" w:hAnsi="Times New Roman" w:cs="Times New Roman"/>
          <w:color w:val="000000"/>
          <w:sz w:val="22"/>
          <w:szCs w:val="22"/>
          <w:lang w:val="en-GB"/>
        </w:rPr>
        <w:t xml:space="preserve">Ovid in Exile. </w:t>
      </w:r>
      <w:proofErr w:type="gramStart"/>
      <w:r w:rsidRPr="003602F0">
        <w:rPr>
          <w:rFonts w:ascii="Times New Roman" w:hAnsi="Times New Roman" w:cs="Times New Roman"/>
          <w:color w:val="000000"/>
          <w:sz w:val="22"/>
          <w:szCs w:val="22"/>
          <w:lang w:val="en-GB"/>
        </w:rPr>
        <w:t xml:space="preserve">Power and Poetic Redress in the </w:t>
      </w:r>
      <w:r w:rsidRPr="003602F0">
        <w:rPr>
          <w:rFonts w:ascii="Times New Roman" w:hAnsi="Times New Roman" w:cs="Times New Roman"/>
          <w:i/>
          <w:iCs/>
          <w:color w:val="000000"/>
          <w:sz w:val="22"/>
          <w:szCs w:val="22"/>
          <w:lang w:val="la-Latn" w:eastAsia="zh-TW"/>
        </w:rPr>
        <w:t>Tristia</w:t>
      </w:r>
      <w:r w:rsidRPr="003602F0">
        <w:rPr>
          <w:rFonts w:ascii="Times New Roman" w:hAnsi="Times New Roman" w:cs="Times New Roman"/>
          <w:color w:val="000000"/>
          <w:sz w:val="22"/>
          <w:szCs w:val="22"/>
          <w:lang w:val="en-GB"/>
        </w:rPr>
        <w:t xml:space="preserve"> and </w:t>
      </w:r>
      <w:r w:rsidRPr="003602F0">
        <w:rPr>
          <w:rFonts w:ascii="Times New Roman" w:hAnsi="Times New Roman" w:cs="Times New Roman"/>
          <w:i/>
          <w:iCs/>
          <w:color w:val="000000"/>
          <w:sz w:val="22"/>
          <w:szCs w:val="22"/>
          <w:lang w:val="la-Latn"/>
        </w:rPr>
        <w:t>Epistulae ex Ponto</w:t>
      </w:r>
      <w:r w:rsidRPr="00D709BD">
        <w:rPr>
          <w:rFonts w:ascii="Times New Roman" w:hAnsi="Times New Roman" w:cs="Times New Roman"/>
          <w:color w:val="000000"/>
          <w:sz w:val="22"/>
          <w:szCs w:val="22"/>
          <w:lang w:val="en-US"/>
        </w:rPr>
        <w:t xml:space="preserve">, Leiden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2009.</w:t>
      </w:r>
      <w:proofErr w:type="gramEnd"/>
    </w:p>
    <w:p w:rsidR="009119A4" w:rsidRPr="00190A60" w:rsidRDefault="00190A60" w:rsidP="006D533F">
      <w:pPr>
        <w:pStyle w:val="NurText"/>
        <w:spacing w:after="60"/>
        <w:ind w:left="567" w:hanging="567"/>
        <w:jc w:val="both"/>
        <w:rPr>
          <w:rFonts w:ascii="Times New Roman" w:hAnsi="Times New Roman" w:cs="Times New Roman"/>
          <w:color w:val="000000"/>
          <w:sz w:val="22"/>
          <w:szCs w:val="22"/>
        </w:rPr>
      </w:pPr>
      <w:r w:rsidRPr="00190A60">
        <w:rPr>
          <w:rFonts w:ascii="Times New Roman" w:hAnsi="Times New Roman" w:cs="Times New Roman"/>
          <w:color w:val="000000"/>
          <w:sz w:val="22"/>
          <w:szCs w:val="22"/>
        </w:rPr>
        <w:t>Mead 1973 (</w:t>
      </w:r>
      <w:r w:rsidR="009119A4" w:rsidRPr="00190A60">
        <w:rPr>
          <w:rFonts w:ascii="Times New Roman" w:hAnsi="Times New Roman" w:cs="Times New Roman"/>
          <w:color w:val="000000"/>
          <w:sz w:val="22"/>
          <w:szCs w:val="22"/>
        </w:rPr>
        <w:t>1934</w:t>
      </w:r>
      <w:r w:rsidRPr="00190A60">
        <w:rPr>
          <w:rFonts w:ascii="Times New Roman" w:hAnsi="Times New Roman" w:cs="Times New Roman"/>
          <w:color w:val="000000"/>
          <w:sz w:val="22"/>
          <w:szCs w:val="22"/>
        </w:rPr>
        <w:t>)</w:t>
      </w:r>
      <w:r w:rsidR="009119A4" w:rsidRPr="00190A60">
        <w:rPr>
          <w:rFonts w:ascii="Times New Roman" w:hAnsi="Times New Roman" w:cs="Times New Roman"/>
          <w:color w:val="000000"/>
          <w:sz w:val="22"/>
          <w:szCs w:val="22"/>
        </w:rPr>
        <w:t xml:space="preserve"> = </w:t>
      </w:r>
      <w:r w:rsidR="009119A4" w:rsidRPr="00190A60">
        <w:rPr>
          <w:rFonts w:ascii="Times New Roman" w:hAnsi="Times New Roman" w:cs="Times New Roman"/>
          <w:smallCaps/>
          <w:color w:val="000000"/>
          <w:sz w:val="22"/>
          <w:szCs w:val="22"/>
        </w:rPr>
        <w:t>G.</w:t>
      </w:r>
      <w:r w:rsidR="00032850">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H. </w:t>
      </w:r>
      <w:r w:rsidR="009119A4" w:rsidRPr="00190A60">
        <w:rPr>
          <w:rFonts w:ascii="Times New Roman" w:hAnsi="Times New Roman" w:cs="Times New Roman"/>
          <w:smallCaps/>
          <w:color w:val="000000"/>
          <w:sz w:val="22"/>
          <w:szCs w:val="22"/>
        </w:rPr>
        <w:t>Mead</w:t>
      </w:r>
      <w:r w:rsidR="009119A4" w:rsidRPr="00190A60">
        <w:rPr>
          <w:rFonts w:ascii="Times New Roman" w:hAnsi="Times New Roman" w:cs="Times New Roman"/>
          <w:color w:val="000000"/>
          <w:sz w:val="22"/>
          <w:szCs w:val="22"/>
        </w:rPr>
        <w:t xml:space="preserve">, Geist, Identität und Gesellschaft, hg. v. </w:t>
      </w:r>
      <w:r w:rsidR="009119A4" w:rsidRPr="00190A60">
        <w:rPr>
          <w:rFonts w:ascii="Times New Roman" w:hAnsi="Times New Roman" w:cs="Times New Roman"/>
          <w:smallCaps/>
          <w:color w:val="000000"/>
          <w:sz w:val="22"/>
          <w:szCs w:val="22"/>
        </w:rPr>
        <w:t>Ch.</w:t>
      </w:r>
      <w:r w:rsidR="00032850">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W. </w:t>
      </w:r>
      <w:r w:rsidR="009119A4" w:rsidRPr="00190A60">
        <w:rPr>
          <w:rFonts w:ascii="Times New Roman" w:hAnsi="Times New Roman" w:cs="Times New Roman"/>
          <w:smallCaps/>
          <w:color w:val="000000"/>
          <w:sz w:val="22"/>
          <w:szCs w:val="22"/>
        </w:rPr>
        <w:t>Morris</w:t>
      </w:r>
      <w:r w:rsidR="009119A4" w:rsidRPr="00190A60">
        <w:rPr>
          <w:rFonts w:ascii="Times New Roman" w:hAnsi="Times New Roman" w:cs="Times New Roman"/>
          <w:color w:val="000000"/>
          <w:sz w:val="22"/>
          <w:szCs w:val="22"/>
        </w:rPr>
        <w:t xml:space="preserve">,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009119A4" w:rsidRPr="00190A60">
        <w:rPr>
          <w:rFonts w:ascii="Times New Roman" w:hAnsi="Times New Roman" w:cs="Times New Roman"/>
          <w:color w:val="000000"/>
          <w:sz w:val="22"/>
          <w:szCs w:val="22"/>
        </w:rPr>
        <w:t>1973</w:t>
      </w:r>
      <w:r w:rsidRPr="00190A60">
        <w:rPr>
          <w:rFonts w:ascii="Times New Roman" w:hAnsi="Times New Roman" w:cs="Times New Roman"/>
          <w:color w:val="000000"/>
          <w:sz w:val="22"/>
          <w:szCs w:val="22"/>
        </w:rPr>
        <w:t>.</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190A60">
        <w:rPr>
          <w:rFonts w:ascii="Times New Roman" w:hAnsi="Times New Roman" w:cs="Times New Roman"/>
          <w:color w:val="000000"/>
          <w:sz w:val="22"/>
          <w:szCs w:val="22"/>
        </w:rPr>
        <w:t xml:space="preserve">Mead 1996 = </w:t>
      </w:r>
      <w:r w:rsidRPr="00190A60">
        <w:rPr>
          <w:rFonts w:ascii="Times New Roman" w:hAnsi="Times New Roman" w:cs="Times New Roman"/>
          <w:smallCaps/>
          <w:color w:val="000000"/>
          <w:sz w:val="22"/>
          <w:szCs w:val="22"/>
        </w:rPr>
        <w:t>G.</w:t>
      </w:r>
      <w:r w:rsidR="00032850">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H. </w:t>
      </w:r>
      <w:r w:rsidRPr="00190A60">
        <w:rPr>
          <w:rFonts w:ascii="Times New Roman" w:hAnsi="Times New Roman" w:cs="Times New Roman"/>
          <w:smallCaps/>
          <w:color w:val="000000"/>
          <w:sz w:val="22"/>
          <w:szCs w:val="22"/>
        </w:rPr>
        <w:t>Mead</w:t>
      </w:r>
      <w:r w:rsidRPr="00190A60">
        <w:rPr>
          <w:rFonts w:ascii="Times New Roman" w:hAnsi="Times New Roman" w:cs="Times New Roman"/>
          <w:color w:val="000000"/>
          <w:sz w:val="22"/>
          <w:szCs w:val="22"/>
        </w:rPr>
        <w:t>, Philosophie der Sozialität. Aufsätze zur Erkenntnisanth</w:t>
      </w:r>
      <w:r w:rsidR="00190A60" w:rsidRPr="00190A60">
        <w:rPr>
          <w:rFonts w:ascii="Times New Roman" w:hAnsi="Times New Roman" w:cs="Times New Roman"/>
          <w:color w:val="000000"/>
          <w:sz w:val="22"/>
          <w:szCs w:val="22"/>
        </w:rPr>
        <w:t xml:space="preserve">ropologie,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00190A60" w:rsidRPr="00190A60">
        <w:rPr>
          <w:rFonts w:ascii="Times New Roman" w:hAnsi="Times New Roman" w:cs="Times New Roman"/>
          <w:color w:val="000000"/>
          <w:sz w:val="22"/>
          <w:szCs w:val="22"/>
        </w:rPr>
        <w:t>1969.</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Chr. Meier 1998 = </w:t>
      </w:r>
      <w:r w:rsidRPr="000A0452">
        <w:rPr>
          <w:rFonts w:ascii="Times New Roman" w:hAnsi="Times New Roman" w:cs="Times New Roman"/>
          <w:smallCaps/>
          <w:color w:val="000000"/>
          <w:sz w:val="22"/>
          <w:szCs w:val="22"/>
        </w:rPr>
        <w:t>Chr.</w:t>
      </w:r>
      <w:r w:rsidRPr="000A0452">
        <w:rPr>
          <w:rFonts w:ascii="Times New Roman" w:hAnsi="Times New Roman" w:cs="Times New Roman"/>
          <w:b/>
          <w:bCs/>
          <w:smallCaps/>
          <w:color w:val="000000"/>
          <w:sz w:val="22"/>
          <w:szCs w:val="22"/>
        </w:rPr>
        <w:t xml:space="preserve"> </w:t>
      </w:r>
      <w:r w:rsidRPr="000A0452">
        <w:rPr>
          <w:rFonts w:ascii="Times New Roman" w:hAnsi="Times New Roman" w:cs="Times New Roman"/>
          <w:smallCaps/>
          <w:color w:val="000000"/>
          <w:sz w:val="22"/>
          <w:szCs w:val="22"/>
        </w:rPr>
        <w:t>Meier</w:t>
      </w:r>
      <w:r w:rsidRPr="000A0452">
        <w:rPr>
          <w:rFonts w:ascii="Times New Roman" w:hAnsi="Times New Roman" w:cs="Times New Roman"/>
          <w:color w:val="000000"/>
          <w:sz w:val="22"/>
          <w:szCs w:val="22"/>
        </w:rPr>
        <w:t>, Der römische Garten, in: Sarkowicz (Hg</w:t>
      </w:r>
      <w:r w:rsidR="00AD257D" w:rsidRPr="000A0452">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1998, 91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105.</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Chr. Meier 1997 = </w:t>
      </w:r>
      <w:r w:rsidRPr="000A0452">
        <w:rPr>
          <w:rFonts w:ascii="Times New Roman" w:hAnsi="Times New Roman" w:cs="Times New Roman"/>
          <w:smallCaps/>
          <w:color w:val="000000"/>
          <w:sz w:val="22"/>
          <w:szCs w:val="22"/>
        </w:rPr>
        <w:t>Chr. Meier</w:t>
      </w:r>
      <w:r w:rsidRPr="000A0452">
        <w:rPr>
          <w:rFonts w:ascii="Times New Roman" w:hAnsi="Times New Roman" w:cs="Times New Roman"/>
          <w:color w:val="000000"/>
          <w:sz w:val="22"/>
          <w:szCs w:val="22"/>
        </w:rPr>
        <w:t xml:space="preserve">, </w:t>
      </w:r>
      <w:r w:rsidRPr="003602F0">
        <w:rPr>
          <w:rFonts w:ascii="Times New Roman" w:hAnsi="Times New Roman" w:cs="Times New Roman"/>
          <w:i/>
          <w:iCs/>
          <w:color w:val="000000"/>
          <w:sz w:val="22"/>
          <w:szCs w:val="22"/>
          <w:lang w:val="la-Latn"/>
        </w:rPr>
        <w:t>Res publica amissa</w:t>
      </w:r>
      <w:r w:rsidRPr="000A0452">
        <w:rPr>
          <w:rFonts w:ascii="Times New Roman" w:hAnsi="Times New Roman" w:cs="Times New Roman"/>
          <w:color w:val="000000"/>
          <w:sz w:val="22"/>
          <w:szCs w:val="22"/>
        </w:rPr>
        <w:t xml:space="preserve">. Eine Studie zu Verfassung und Geschichte der späten römischen Republik, 3. überarb. Aufl.,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0A0452">
        <w:rPr>
          <w:rFonts w:ascii="Times New Roman" w:hAnsi="Times New Roman" w:cs="Times New Roman"/>
          <w:color w:val="000000"/>
          <w:sz w:val="22"/>
          <w:szCs w:val="22"/>
        </w:rPr>
        <w:t>1997.</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Chr. Meier 1995 = </w:t>
      </w:r>
      <w:r w:rsidRPr="000A0452">
        <w:rPr>
          <w:rFonts w:ascii="Times New Roman" w:hAnsi="Times New Roman" w:cs="Times New Roman"/>
          <w:smallCaps/>
          <w:color w:val="000000"/>
          <w:sz w:val="22"/>
          <w:szCs w:val="22"/>
        </w:rPr>
        <w:t>Chr. Meier</w:t>
      </w:r>
      <w:r w:rsidRPr="000A0452">
        <w:rPr>
          <w:rFonts w:ascii="Times New Roman" w:hAnsi="Times New Roman" w:cs="Times New Roman"/>
          <w:color w:val="000000"/>
          <w:sz w:val="22"/>
          <w:szCs w:val="22"/>
        </w:rPr>
        <w:t>, Lebenskunst als Kompensation von Machtdefizit?, in: Alföldy</w:t>
      </w:r>
      <w:r w:rsidRPr="000A0452">
        <w:rPr>
          <w:rFonts w:ascii="Times New Roman" w:hAnsi="Times New Roman" w:cs="Times New Roman"/>
          <w:smallCaps/>
          <w:color w:val="000000"/>
          <w:sz w:val="22"/>
          <w:szCs w:val="22"/>
        </w:rPr>
        <w:t xml:space="preserve"> </w:t>
      </w:r>
      <w:r w:rsidR="00290047">
        <w:rPr>
          <w:rFonts w:ascii="Times New Roman" w:hAnsi="Times New Roman" w:cs="Times New Roman"/>
          <w:color w:val="000000"/>
          <w:sz w:val="22"/>
          <w:szCs w:val="22"/>
        </w:rPr>
        <w:t>u. a.</w:t>
      </w:r>
      <w:r w:rsidR="00AD257D"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1995, 57</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66.</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Chr. Meier 1984 = </w:t>
      </w:r>
      <w:r w:rsidRPr="000A0452">
        <w:rPr>
          <w:rFonts w:ascii="Times New Roman" w:hAnsi="Times New Roman" w:cs="Times New Roman"/>
          <w:smallCaps/>
          <w:color w:val="000000"/>
          <w:sz w:val="22"/>
          <w:szCs w:val="22"/>
        </w:rPr>
        <w:t>Chr. Meier</w:t>
      </w:r>
      <w:r w:rsidRPr="000A0452">
        <w:rPr>
          <w:rFonts w:ascii="Times New Roman" w:hAnsi="Times New Roman" w:cs="Times New Roman"/>
          <w:color w:val="000000"/>
          <w:sz w:val="22"/>
          <w:szCs w:val="22"/>
        </w:rPr>
        <w:t>, Die Ersten unter den Ersten des Senats. Beobachtungen zur Willensbildung im römischen Senat, in: Nörr</w:t>
      </w:r>
      <w:r w:rsidRPr="000A0452">
        <w:rPr>
          <w:rFonts w:ascii="Times New Roman" w:hAnsi="Times New Roman" w:cs="Times New Roman"/>
          <w:smallCaps/>
          <w:color w:val="000000"/>
          <w:sz w:val="22"/>
          <w:szCs w:val="22"/>
        </w:rPr>
        <w:t xml:space="preserve"> </w:t>
      </w:r>
      <w:r w:rsidRPr="000A0452">
        <w:rPr>
          <w:rFonts w:ascii="Times New Roman" w:hAnsi="Times New Roman" w:cs="Times New Roman"/>
          <w:color w:val="000000"/>
          <w:sz w:val="22"/>
          <w:szCs w:val="22"/>
        </w:rPr>
        <w:t>u. Simon</w:t>
      </w:r>
      <w:r w:rsidR="00AD257D"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1984, 185</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204.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Chr. Meier 1980 = </w:t>
      </w:r>
      <w:r w:rsidRPr="000A0452">
        <w:rPr>
          <w:rFonts w:ascii="Times New Roman" w:hAnsi="Times New Roman" w:cs="Times New Roman"/>
          <w:smallCaps/>
          <w:color w:val="000000"/>
          <w:sz w:val="22"/>
          <w:szCs w:val="22"/>
        </w:rPr>
        <w:t>Chr. Meier</w:t>
      </w:r>
      <w:r w:rsidRPr="000A0452">
        <w:rPr>
          <w:rFonts w:ascii="Times New Roman" w:hAnsi="Times New Roman" w:cs="Times New Roman"/>
          <w:color w:val="000000"/>
          <w:sz w:val="22"/>
          <w:szCs w:val="22"/>
        </w:rPr>
        <w:t xml:space="preserve">, </w:t>
      </w:r>
      <w:r w:rsidR="000E2526" w:rsidRPr="000A0452">
        <w:rPr>
          <w:rFonts w:ascii="Times New Roman" w:hAnsi="Times New Roman" w:cs="Times New Roman"/>
          <w:color w:val="000000"/>
          <w:sz w:val="22"/>
          <w:szCs w:val="22"/>
        </w:rPr>
        <w:t xml:space="preserve">Augustus. </w:t>
      </w:r>
      <w:r w:rsidRPr="000A0452">
        <w:rPr>
          <w:rFonts w:ascii="Times New Roman" w:hAnsi="Times New Roman" w:cs="Times New Roman"/>
          <w:color w:val="000000"/>
          <w:sz w:val="22"/>
          <w:szCs w:val="22"/>
        </w:rPr>
        <w:t>Die Begründung der Monarchie als Wiederherstellung der Republik, in:</w:t>
      </w:r>
      <w:r w:rsidR="00AD257D" w:rsidRPr="000A0452">
        <w:rPr>
          <w:rFonts w:ascii="Times New Roman" w:hAnsi="Times New Roman" w:cs="Times New Roman"/>
          <w:color w:val="000000"/>
          <w:sz w:val="22"/>
          <w:szCs w:val="22"/>
        </w:rPr>
        <w:t xml:space="preserve"> </w:t>
      </w:r>
      <w:r w:rsidR="00340C75">
        <w:rPr>
          <w:rFonts w:ascii="Times New Roman" w:hAnsi="Times New Roman" w:cs="Times New Roman"/>
          <w:color w:val="000000"/>
          <w:sz w:val="22"/>
          <w:szCs w:val="22"/>
        </w:rPr>
        <w:t xml:space="preserve">Chr. </w:t>
      </w:r>
      <w:r w:rsidR="00AD257D" w:rsidRPr="000A0452">
        <w:rPr>
          <w:rFonts w:ascii="Times New Roman" w:hAnsi="Times New Roman" w:cs="Times New Roman"/>
          <w:color w:val="000000"/>
          <w:sz w:val="22"/>
          <w:szCs w:val="22"/>
        </w:rPr>
        <w:t xml:space="preserve">Meier (Hg.) </w:t>
      </w:r>
      <w:r w:rsidRPr="000A0452">
        <w:rPr>
          <w:rFonts w:ascii="Times New Roman" w:hAnsi="Times New Roman" w:cs="Times New Roman"/>
          <w:color w:val="000000"/>
          <w:sz w:val="22"/>
          <w:szCs w:val="22"/>
        </w:rPr>
        <w:t>1980, 223</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287.</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Chr. Meier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1989 = </w:t>
      </w:r>
      <w:r w:rsidRPr="000A0452">
        <w:rPr>
          <w:rFonts w:ascii="Times New Roman" w:hAnsi="Times New Roman" w:cs="Times New Roman"/>
          <w:smallCaps/>
          <w:color w:val="000000"/>
          <w:sz w:val="22"/>
          <w:szCs w:val="22"/>
        </w:rPr>
        <w:t xml:space="preserve">Chr. Meier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Art. Politik, in: HWdP 7 (1989), 1038</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1072.</w:t>
      </w:r>
    </w:p>
    <w:p w:rsidR="00F7273A" w:rsidRPr="000A0452" w:rsidRDefault="00F7273A" w:rsidP="009770A1">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Chr. Meier (Hg.) 1980 = </w:t>
      </w:r>
      <w:r w:rsidRPr="000A0452">
        <w:rPr>
          <w:rFonts w:ascii="Times New Roman" w:hAnsi="Times New Roman" w:cs="Times New Roman"/>
          <w:smallCaps/>
          <w:color w:val="000000"/>
          <w:sz w:val="22"/>
          <w:szCs w:val="22"/>
        </w:rPr>
        <w:t>Chr. Meier</w:t>
      </w:r>
      <w:r w:rsidRPr="000A0452">
        <w:rPr>
          <w:rFonts w:ascii="Times New Roman" w:hAnsi="Times New Roman" w:cs="Times New Roman"/>
          <w:color w:val="000000"/>
          <w:sz w:val="22"/>
          <w:szCs w:val="22"/>
        </w:rPr>
        <w:t xml:space="preserve"> (Hg.), Die Ohnmacht des allmächtigen Diktators Caesar. Drei biographische Skizzen,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0A0452">
        <w:rPr>
          <w:rFonts w:ascii="Times New Roman" w:hAnsi="Times New Roman" w:cs="Times New Roman"/>
          <w:color w:val="000000"/>
          <w:sz w:val="22"/>
          <w:szCs w:val="22"/>
        </w:rPr>
        <w:t>1980.</w:t>
      </w:r>
    </w:p>
    <w:p w:rsidR="009770A1" w:rsidRPr="000A0452" w:rsidRDefault="00471A1B" w:rsidP="009770A1">
      <w:pPr>
        <w:pStyle w:val="NurText"/>
        <w:spacing w:after="60"/>
        <w:ind w:left="567" w:hanging="567"/>
        <w:jc w:val="both"/>
        <w:rPr>
          <w:rFonts w:ascii="Times New Roman" w:hAnsi="Times New Roman"/>
          <w:sz w:val="22"/>
          <w:szCs w:val="22"/>
        </w:rPr>
      </w:pPr>
      <w:r>
        <w:rPr>
          <w:rFonts w:ascii="Times New Roman" w:hAnsi="Times New Roman" w:cs="Times New Roman"/>
          <w:color w:val="000000"/>
          <w:sz w:val="22"/>
          <w:szCs w:val="22"/>
        </w:rPr>
        <w:t>M. </w:t>
      </w:r>
      <w:r w:rsidR="009770A1" w:rsidRPr="000A0452">
        <w:rPr>
          <w:rFonts w:ascii="Times New Roman" w:hAnsi="Times New Roman" w:cs="Times New Roman"/>
          <w:color w:val="000000"/>
          <w:sz w:val="22"/>
          <w:szCs w:val="22"/>
        </w:rPr>
        <w:t xml:space="preserve">Meier 2003 = </w:t>
      </w:r>
      <w:r>
        <w:rPr>
          <w:rFonts w:ascii="Times New Roman" w:hAnsi="Times New Roman"/>
          <w:smallCaps/>
          <w:sz w:val="22"/>
          <w:szCs w:val="22"/>
        </w:rPr>
        <w:t>M. </w:t>
      </w:r>
      <w:r w:rsidR="009770A1" w:rsidRPr="000A0452">
        <w:rPr>
          <w:rFonts w:ascii="Times New Roman" w:hAnsi="Times New Roman"/>
          <w:smallCaps/>
          <w:sz w:val="22"/>
          <w:szCs w:val="22"/>
        </w:rPr>
        <w:t>Meier</w:t>
      </w:r>
      <w:r w:rsidR="009770A1" w:rsidRPr="000A0452">
        <w:rPr>
          <w:rFonts w:ascii="Times New Roman" w:hAnsi="Times New Roman"/>
          <w:sz w:val="22"/>
          <w:szCs w:val="22"/>
        </w:rPr>
        <w:t>, Das Ende des Cremutius Cordus und die Bedingungen für Historiographie in augusteischer und tiberischer Zeit, in: Tyche 18 (2003), 91</w:t>
      </w:r>
      <w:r w:rsidR="00754F64">
        <w:rPr>
          <w:rFonts w:ascii="Times New Roman" w:hAnsi="Times New Roman"/>
          <w:sz w:val="22"/>
          <w:szCs w:val="22"/>
        </w:rPr>
        <w:t>–</w:t>
      </w:r>
      <w:r w:rsidR="009770A1" w:rsidRPr="000A0452">
        <w:rPr>
          <w:rFonts w:ascii="Times New Roman" w:hAnsi="Times New Roman"/>
          <w:sz w:val="22"/>
          <w:szCs w:val="22"/>
        </w:rPr>
        <w:t>127.</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Melville (Hg.) 2001 =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Melville</w:t>
      </w:r>
      <w:r w:rsidRPr="000A0452">
        <w:rPr>
          <w:rFonts w:ascii="Times New Roman" w:hAnsi="Times New Roman" w:cs="Times New Roman"/>
          <w:color w:val="000000"/>
          <w:sz w:val="22"/>
          <w:szCs w:val="22"/>
        </w:rPr>
        <w:t xml:space="preserve"> (Hg.), Institutionalität und Symbolisierung. Verstetigung kultureller Ordnungsmuster in Vergangenheit und Gegenwart, Köln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2001.</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Melville u. Moos (Hgg.) 1998 =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 xml:space="preserve">Melville </w:t>
      </w:r>
      <w:r w:rsidRPr="000A0452">
        <w:rPr>
          <w:rFonts w:ascii="Times New Roman" w:hAnsi="Times New Roman" w:cs="Times New Roman"/>
          <w:color w:val="000000"/>
          <w:sz w:val="22"/>
          <w:szCs w:val="22"/>
        </w:rPr>
        <w:t>u.</w:t>
      </w:r>
      <w:r w:rsidRPr="000A0452">
        <w:rPr>
          <w:rFonts w:ascii="Times New Roman" w:hAnsi="Times New Roman" w:cs="Times New Roman"/>
          <w:smallCaps/>
          <w:color w:val="000000"/>
          <w:sz w:val="22"/>
          <w:szCs w:val="22"/>
        </w:rPr>
        <w:t xml:space="preserve"> </w:t>
      </w:r>
      <w:r w:rsidR="00471A1B">
        <w:rPr>
          <w:rFonts w:ascii="Times New Roman" w:hAnsi="Times New Roman" w:cs="Times New Roman"/>
          <w:smallCaps/>
          <w:color w:val="000000"/>
          <w:sz w:val="22"/>
          <w:szCs w:val="22"/>
        </w:rPr>
        <w:t>P. </w:t>
      </w:r>
      <w:r w:rsidRPr="000A0452">
        <w:rPr>
          <w:rFonts w:ascii="Times New Roman" w:hAnsi="Times New Roman" w:cs="Times New Roman"/>
          <w:smallCaps/>
          <w:color w:val="000000"/>
          <w:sz w:val="22"/>
          <w:szCs w:val="22"/>
        </w:rPr>
        <w:t>v. Moos</w:t>
      </w:r>
      <w:r w:rsidRPr="000A0452">
        <w:rPr>
          <w:rFonts w:ascii="Times New Roman" w:hAnsi="Times New Roman" w:cs="Times New Roman"/>
          <w:color w:val="000000"/>
          <w:sz w:val="22"/>
          <w:szCs w:val="22"/>
        </w:rPr>
        <w:t xml:space="preserve"> (Hgg.), Das Öffentliche und Private in der Vormoderne, Köln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1998.</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lastRenderedPageBreak/>
        <w:t xml:space="preserve">Mielsch 2003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Mielsch</w:t>
      </w:r>
      <w:r w:rsidRPr="000A0452">
        <w:rPr>
          <w:rFonts w:ascii="Times New Roman" w:hAnsi="Times New Roman" w:cs="Times New Roman"/>
          <w:color w:val="000000"/>
          <w:sz w:val="22"/>
          <w:szCs w:val="22"/>
        </w:rPr>
        <w:t>, Traditionelle und neue Züge in den Villen des Plinius, in:</w:t>
      </w:r>
      <w:r w:rsidR="00AD257D" w:rsidRPr="000A0452">
        <w:rPr>
          <w:rFonts w:ascii="Times New Roman" w:hAnsi="Times New Roman" w:cs="Times New Roman"/>
          <w:color w:val="000000"/>
          <w:sz w:val="22"/>
          <w:szCs w:val="22"/>
        </w:rPr>
        <w:t xml:space="preserve"> Castagna </w:t>
      </w:r>
      <w:r w:rsidR="00290047">
        <w:rPr>
          <w:rFonts w:ascii="Times New Roman" w:hAnsi="Times New Roman" w:cs="Times New Roman"/>
          <w:color w:val="000000"/>
          <w:sz w:val="22"/>
          <w:szCs w:val="22"/>
        </w:rPr>
        <w:t>u. a.</w:t>
      </w:r>
      <w:r w:rsidR="00AD257D"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2003, 317</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324.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Mielsch 1989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Mielsch</w:t>
      </w:r>
      <w:r w:rsidRPr="000A0452">
        <w:rPr>
          <w:rFonts w:ascii="Times New Roman" w:hAnsi="Times New Roman" w:cs="Times New Roman"/>
          <w:color w:val="000000"/>
          <w:sz w:val="22"/>
          <w:szCs w:val="22"/>
        </w:rPr>
        <w:t>, Die römische Villa als Bildungslandschaft, in: Gymnasium 96 (1989), 444</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456.</w:t>
      </w:r>
    </w:p>
    <w:p w:rsidR="009119A4" w:rsidRPr="00A75EE7"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Mielsch 1987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Mielsch</w:t>
      </w:r>
      <w:r w:rsidRPr="000A0452">
        <w:rPr>
          <w:rFonts w:ascii="Times New Roman" w:hAnsi="Times New Roman" w:cs="Times New Roman"/>
          <w:color w:val="000000"/>
          <w:sz w:val="22"/>
          <w:szCs w:val="22"/>
        </w:rPr>
        <w:t xml:space="preserve">, Die römische Villa. </w:t>
      </w:r>
      <w:r w:rsidR="007234E6" w:rsidRPr="00A75EE7">
        <w:rPr>
          <w:rFonts w:ascii="Times New Roman" w:hAnsi="Times New Roman" w:cs="Times New Roman"/>
          <w:color w:val="000000"/>
          <w:sz w:val="22"/>
          <w:szCs w:val="22"/>
        </w:rPr>
        <w:t>Architektur und Lebensform, München 1987.</w:t>
      </w:r>
    </w:p>
    <w:p w:rsidR="009119A4" w:rsidRPr="00D709BD" w:rsidRDefault="007234E6" w:rsidP="006D533F">
      <w:pPr>
        <w:pStyle w:val="NurText"/>
        <w:spacing w:after="60"/>
        <w:ind w:left="567" w:hanging="567"/>
        <w:jc w:val="both"/>
        <w:rPr>
          <w:rFonts w:ascii="Times New Roman" w:hAnsi="Times New Roman" w:cs="Times New Roman"/>
          <w:noProof/>
          <w:color w:val="000000"/>
          <w:sz w:val="22"/>
          <w:szCs w:val="22"/>
          <w:lang w:val="en-US"/>
        </w:rPr>
      </w:pPr>
      <w:r w:rsidRPr="00F570ED">
        <w:rPr>
          <w:rFonts w:ascii="Times New Roman" w:hAnsi="Times New Roman" w:cs="Times New Roman"/>
          <w:noProof/>
          <w:color w:val="000000"/>
          <w:sz w:val="22"/>
          <w:szCs w:val="22"/>
        </w:rPr>
        <w:t xml:space="preserve">Millar u. Segal (Hgg.) 1984 = </w:t>
      </w:r>
      <w:r w:rsidR="00471A1B" w:rsidRPr="00F570ED">
        <w:rPr>
          <w:rFonts w:ascii="Times New Roman" w:hAnsi="Times New Roman" w:cs="Times New Roman"/>
          <w:smallCaps/>
          <w:noProof/>
          <w:color w:val="000000"/>
          <w:sz w:val="22"/>
          <w:szCs w:val="22"/>
        </w:rPr>
        <w:t>F. </w:t>
      </w:r>
      <w:r w:rsidRPr="00F570ED">
        <w:rPr>
          <w:rFonts w:ascii="Times New Roman" w:hAnsi="Times New Roman" w:cs="Times New Roman"/>
          <w:smallCaps/>
          <w:noProof/>
          <w:color w:val="000000"/>
          <w:sz w:val="22"/>
          <w:szCs w:val="22"/>
        </w:rPr>
        <w:t>Millar</w:t>
      </w:r>
      <w:r w:rsidRPr="00F570ED">
        <w:rPr>
          <w:rFonts w:ascii="Times New Roman" w:hAnsi="Times New Roman" w:cs="Times New Roman"/>
          <w:noProof/>
          <w:color w:val="000000"/>
          <w:sz w:val="22"/>
          <w:szCs w:val="22"/>
        </w:rPr>
        <w:t xml:space="preserve"> u. </w:t>
      </w:r>
      <w:r w:rsidR="00471A1B" w:rsidRPr="00F570ED">
        <w:rPr>
          <w:rFonts w:ascii="Times New Roman" w:hAnsi="Times New Roman" w:cs="Times New Roman"/>
          <w:smallCaps/>
          <w:noProof/>
          <w:color w:val="000000"/>
          <w:sz w:val="22"/>
          <w:szCs w:val="22"/>
        </w:rPr>
        <w:t>E. </w:t>
      </w:r>
      <w:r w:rsidRPr="00F570ED">
        <w:rPr>
          <w:rFonts w:ascii="Times New Roman" w:hAnsi="Times New Roman" w:cs="Times New Roman"/>
          <w:smallCaps/>
          <w:noProof/>
          <w:color w:val="000000"/>
          <w:sz w:val="22"/>
          <w:szCs w:val="22"/>
        </w:rPr>
        <w:t>Segal</w:t>
      </w:r>
      <w:r w:rsidRPr="00F570ED">
        <w:rPr>
          <w:rFonts w:ascii="Times New Roman" w:hAnsi="Times New Roman" w:cs="Times New Roman"/>
          <w:noProof/>
          <w:color w:val="000000"/>
          <w:sz w:val="22"/>
          <w:szCs w:val="22"/>
        </w:rPr>
        <w:t xml:space="preserve"> (Hgg.), </w:t>
      </w:r>
      <w:r w:rsidRPr="00F570ED">
        <w:rPr>
          <w:rFonts w:ascii="Times New Roman" w:hAnsi="Times New Roman" w:cs="Times New Roman"/>
          <w:color w:val="000000"/>
          <w:sz w:val="22"/>
          <w:szCs w:val="22"/>
        </w:rPr>
        <w:t xml:space="preserve">Caesar Augustus. </w:t>
      </w:r>
      <w:r w:rsidR="009119A4" w:rsidRPr="003602F0">
        <w:rPr>
          <w:rFonts w:ascii="Times New Roman" w:hAnsi="Times New Roman" w:cs="Times New Roman"/>
          <w:color w:val="000000"/>
          <w:sz w:val="22"/>
          <w:szCs w:val="22"/>
          <w:lang w:val="en-GB"/>
        </w:rPr>
        <w:t>Seven Aspects</w:t>
      </w:r>
      <w:r w:rsidR="009119A4" w:rsidRPr="00D709BD">
        <w:rPr>
          <w:rFonts w:ascii="Times New Roman" w:hAnsi="Times New Roman" w:cs="Times New Roman"/>
          <w:color w:val="000000"/>
          <w:sz w:val="22"/>
          <w:szCs w:val="22"/>
          <w:lang w:val="en-US"/>
        </w:rPr>
        <w:t xml:space="preserve">, </w:t>
      </w:r>
      <w:r w:rsidR="009119A4" w:rsidRPr="00D709BD">
        <w:rPr>
          <w:rFonts w:ascii="Times New Roman" w:hAnsi="Times New Roman" w:cs="Times New Roman"/>
          <w:noProof/>
          <w:color w:val="000000"/>
          <w:sz w:val="22"/>
          <w:szCs w:val="22"/>
          <w:lang w:val="en-US"/>
        </w:rPr>
        <w:t>Oxford 1984.</w:t>
      </w:r>
    </w:p>
    <w:p w:rsidR="009119A4" w:rsidRPr="00D709BD" w:rsidRDefault="009119A4" w:rsidP="006D533F">
      <w:pPr>
        <w:pStyle w:val="NurText"/>
        <w:spacing w:after="60"/>
        <w:ind w:left="567" w:hanging="567"/>
        <w:jc w:val="both"/>
        <w:rPr>
          <w:rFonts w:ascii="Times New Roman" w:hAnsi="Times New Roman" w:cs="Times New Roman"/>
          <w:noProof/>
          <w:color w:val="000000"/>
          <w:sz w:val="22"/>
          <w:szCs w:val="22"/>
          <w:lang w:val="en-US"/>
        </w:rPr>
      </w:pPr>
      <w:r w:rsidRPr="00D709BD">
        <w:rPr>
          <w:rFonts w:ascii="Times New Roman" w:hAnsi="Times New Roman" w:cs="Times New Roman"/>
          <w:color w:val="000000"/>
          <w:sz w:val="22"/>
          <w:szCs w:val="22"/>
          <w:lang w:val="en-US"/>
        </w:rPr>
        <w:t xml:space="preserve">Molho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(Hgg.) 1991 =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 xml:space="preserve">Molho </w:t>
      </w:r>
      <w:r w:rsidR="00290047">
        <w:rPr>
          <w:rFonts w:ascii="Times New Roman" w:hAnsi="Times New Roman" w:cs="Times New Roman"/>
          <w:color w:val="000000"/>
          <w:sz w:val="22"/>
          <w:szCs w:val="22"/>
          <w:lang w:val="en-US"/>
        </w:rPr>
        <w:t>u. a.</w:t>
      </w:r>
      <w:r w:rsidRPr="00D709BD">
        <w:rPr>
          <w:rFonts w:ascii="Times New Roman" w:hAnsi="Times New Roman" w:cs="Times New Roman"/>
          <w:smallCaps/>
          <w:color w:val="000000"/>
          <w:sz w:val="22"/>
          <w:szCs w:val="22"/>
          <w:lang w:val="en-US"/>
        </w:rPr>
        <w:t xml:space="preserve"> </w:t>
      </w:r>
      <w:r w:rsidRPr="00D709BD">
        <w:rPr>
          <w:rFonts w:ascii="Times New Roman" w:hAnsi="Times New Roman" w:cs="Times New Roman"/>
          <w:color w:val="000000"/>
          <w:sz w:val="22"/>
          <w:szCs w:val="22"/>
          <w:lang w:val="en-US"/>
        </w:rPr>
        <w:t xml:space="preserve">(Hgg.), </w:t>
      </w:r>
      <w:r w:rsidRPr="003602F0">
        <w:rPr>
          <w:rFonts w:ascii="Times New Roman" w:hAnsi="Times New Roman" w:cs="Times New Roman"/>
          <w:color w:val="000000"/>
          <w:sz w:val="22"/>
          <w:szCs w:val="22"/>
          <w:lang w:val="en-GB"/>
        </w:rPr>
        <w:t>City States in Classical Antiquity and Medieval Italy</w:t>
      </w:r>
      <w:r w:rsidRPr="00D709BD">
        <w:rPr>
          <w:rFonts w:ascii="Times New Roman" w:hAnsi="Times New Roman" w:cs="Times New Roman"/>
          <w:color w:val="000000"/>
          <w:sz w:val="22"/>
          <w:szCs w:val="22"/>
          <w:lang w:val="en-US"/>
        </w:rPr>
        <w:t>, Stuttgart 1991.</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Moos 1998 = </w:t>
      </w:r>
      <w:r w:rsidR="00471A1B">
        <w:rPr>
          <w:rFonts w:ascii="Times New Roman" w:hAnsi="Times New Roman" w:cs="Times New Roman"/>
          <w:smallCaps/>
          <w:color w:val="000000"/>
          <w:sz w:val="22"/>
          <w:szCs w:val="22"/>
        </w:rPr>
        <w:t>P. </w:t>
      </w:r>
      <w:r w:rsidRPr="000A0452">
        <w:rPr>
          <w:rFonts w:ascii="Times New Roman" w:hAnsi="Times New Roman" w:cs="Times New Roman"/>
          <w:smallCaps/>
          <w:color w:val="000000"/>
          <w:sz w:val="22"/>
          <w:szCs w:val="22"/>
        </w:rPr>
        <w:t>v. Moos</w:t>
      </w:r>
      <w:r w:rsidRPr="000A0452">
        <w:rPr>
          <w:rFonts w:ascii="Times New Roman" w:hAnsi="Times New Roman" w:cs="Times New Roman"/>
          <w:color w:val="000000"/>
          <w:sz w:val="22"/>
          <w:szCs w:val="22"/>
        </w:rPr>
        <w:t>, Die Begriffe ,öffentlich‘ und ,privat‘ in der Geschichte und bei den Historikern, in: Saeculum 49 (1998), 161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192.</w:t>
      </w:r>
    </w:p>
    <w:p w:rsidR="00C96EF5" w:rsidRPr="00D709BD" w:rsidRDefault="00C96EF5"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Morgan 2006 = </w:t>
      </w:r>
      <w:r w:rsidR="007C63D3">
        <w:rPr>
          <w:rFonts w:ascii="Times New Roman" w:hAnsi="Times New Roman" w:cs="Times New Roman"/>
          <w:smallCaps/>
          <w:color w:val="000000"/>
          <w:sz w:val="22"/>
          <w:szCs w:val="22"/>
          <w:lang w:val="en-US"/>
        </w:rPr>
        <w:t>G. </w:t>
      </w:r>
      <w:r w:rsidRPr="00D709BD">
        <w:rPr>
          <w:rFonts w:ascii="Times New Roman" w:hAnsi="Times New Roman" w:cs="Times New Roman"/>
          <w:smallCaps/>
          <w:color w:val="000000"/>
          <w:sz w:val="22"/>
          <w:szCs w:val="22"/>
          <w:lang w:val="en-US"/>
        </w:rPr>
        <w:t>Morgan</w:t>
      </w:r>
      <w:r w:rsidRPr="00D709BD">
        <w:rPr>
          <w:rFonts w:ascii="Times New Roman" w:hAnsi="Times New Roman" w:cs="Times New Roman"/>
          <w:color w:val="000000"/>
          <w:sz w:val="22"/>
          <w:szCs w:val="22"/>
          <w:lang w:val="en-US"/>
        </w:rPr>
        <w:t xml:space="preserve">, </w:t>
      </w:r>
      <w:r w:rsidRPr="0057098C">
        <w:rPr>
          <w:rFonts w:ascii="Times New Roman" w:hAnsi="Times New Roman" w:cs="Times New Roman"/>
          <w:color w:val="000000"/>
          <w:sz w:val="22"/>
          <w:szCs w:val="22"/>
          <w:lang w:val="la-Latn"/>
        </w:rPr>
        <w:t>69 A.</w:t>
      </w:r>
      <w:r w:rsidR="00032850" w:rsidRPr="00032850">
        <w:rPr>
          <w:rFonts w:ascii="Times New Roman" w:hAnsi="Times New Roman" w:cs="Times New Roman"/>
          <w:color w:val="000000"/>
          <w:sz w:val="22"/>
          <w:szCs w:val="22"/>
          <w:lang w:val="en-US"/>
        </w:rPr>
        <w:t> </w:t>
      </w:r>
      <w:r w:rsidR="00471A1B">
        <w:rPr>
          <w:rFonts w:ascii="Times New Roman" w:hAnsi="Times New Roman" w:cs="Times New Roman"/>
          <w:color w:val="000000"/>
          <w:sz w:val="22"/>
          <w:szCs w:val="22"/>
          <w:lang w:val="la-Latn"/>
        </w:rPr>
        <w:t>D. </w:t>
      </w:r>
      <w:r w:rsidRPr="0057098C">
        <w:rPr>
          <w:rFonts w:ascii="Times New Roman" w:hAnsi="Times New Roman" w:cs="Times New Roman"/>
          <w:color w:val="000000"/>
          <w:sz w:val="22"/>
          <w:szCs w:val="22"/>
          <w:lang w:val="la-Latn"/>
        </w:rPr>
        <w:t>– The Year of the Four Emperors</w:t>
      </w:r>
      <w:r w:rsidRPr="00D709BD">
        <w:rPr>
          <w:rFonts w:ascii="Times New Roman" w:hAnsi="Times New Roman" w:cs="Times New Roman"/>
          <w:color w:val="000000"/>
          <w:sz w:val="22"/>
          <w:szCs w:val="22"/>
          <w:lang w:val="en-US"/>
        </w:rPr>
        <w:t xml:space="preserve">, New York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2006.</w:t>
      </w:r>
    </w:p>
    <w:p w:rsidR="00B825A4" w:rsidRPr="000A0452" w:rsidRDefault="00B825A4" w:rsidP="00B825A4">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Münzer 1926 = </w:t>
      </w:r>
      <w:r w:rsidR="00471A1B">
        <w:rPr>
          <w:rFonts w:ascii="Times New Roman" w:hAnsi="Times New Roman" w:cs="Times New Roman"/>
          <w:smallCaps/>
          <w:color w:val="000000"/>
          <w:sz w:val="22"/>
          <w:szCs w:val="22"/>
        </w:rPr>
        <w:t>F. </w:t>
      </w:r>
      <w:r w:rsidRPr="000A0452">
        <w:rPr>
          <w:rFonts w:ascii="Times New Roman" w:hAnsi="Times New Roman" w:cs="Times New Roman"/>
          <w:smallCaps/>
          <w:color w:val="000000"/>
          <w:sz w:val="22"/>
          <w:szCs w:val="22"/>
        </w:rPr>
        <w:t>Münzer</w:t>
      </w:r>
      <w:r w:rsidRPr="000A0452">
        <w:rPr>
          <w:rFonts w:ascii="Times New Roman" w:hAnsi="Times New Roman" w:cs="Times New Roman"/>
          <w:color w:val="000000"/>
          <w:sz w:val="22"/>
          <w:szCs w:val="22"/>
        </w:rPr>
        <w:t xml:space="preserve">, Art. </w:t>
      </w:r>
      <w:r w:rsidR="00471A1B">
        <w:rPr>
          <w:rFonts w:ascii="Times New Roman" w:hAnsi="Times New Roman" w:cs="Times New Roman"/>
          <w:color w:val="000000"/>
          <w:sz w:val="22"/>
          <w:szCs w:val="22"/>
        </w:rPr>
        <w:t>M. </w:t>
      </w:r>
      <w:r w:rsidRPr="000A0452">
        <w:rPr>
          <w:rFonts w:ascii="Times New Roman" w:hAnsi="Times New Roman" w:cs="Times New Roman"/>
          <w:color w:val="000000"/>
          <w:sz w:val="22"/>
          <w:szCs w:val="22"/>
        </w:rPr>
        <w:t>Livius Salinator (33), in: RE 12.2 (1926), 891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899.</w:t>
      </w:r>
    </w:p>
    <w:p w:rsidR="007D2E64" w:rsidRDefault="007D2E6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Münzer 1920 = </w:t>
      </w:r>
      <w:r w:rsidR="00471A1B">
        <w:rPr>
          <w:rFonts w:ascii="Times New Roman" w:hAnsi="Times New Roman" w:cs="Times New Roman"/>
          <w:smallCaps/>
          <w:color w:val="000000"/>
          <w:sz w:val="22"/>
          <w:szCs w:val="22"/>
        </w:rPr>
        <w:t>F. </w:t>
      </w:r>
      <w:r w:rsidRPr="000A0452">
        <w:rPr>
          <w:rFonts w:ascii="Times New Roman" w:hAnsi="Times New Roman" w:cs="Times New Roman"/>
          <w:smallCaps/>
          <w:color w:val="000000"/>
          <w:sz w:val="22"/>
          <w:szCs w:val="22"/>
        </w:rPr>
        <w:t>Münzer</w:t>
      </w:r>
      <w:r w:rsidRPr="000A0452">
        <w:rPr>
          <w:rFonts w:ascii="Times New Roman" w:hAnsi="Times New Roman" w:cs="Times New Roman"/>
          <w:color w:val="000000"/>
          <w:sz w:val="22"/>
          <w:szCs w:val="22"/>
        </w:rPr>
        <w:t>, Römische Adelsparteien und Adelsfamilien, Stuttgart 1920</w:t>
      </w:r>
      <w:r w:rsidR="008128F4" w:rsidRPr="000A0452">
        <w:rPr>
          <w:rFonts w:ascii="Times New Roman" w:hAnsi="Times New Roman" w:cs="Times New Roman"/>
          <w:color w:val="000000"/>
          <w:sz w:val="22"/>
          <w:szCs w:val="22"/>
        </w:rPr>
        <w:t xml:space="preserve"> (ND 1963)</w:t>
      </w:r>
      <w:r w:rsidRPr="000A0452">
        <w:rPr>
          <w:rFonts w:ascii="Times New Roman" w:hAnsi="Times New Roman" w:cs="Times New Roman"/>
          <w:color w:val="000000"/>
          <w:sz w:val="22"/>
          <w:szCs w:val="22"/>
        </w:rPr>
        <w:t>.</w:t>
      </w:r>
    </w:p>
    <w:p w:rsidR="00E1504B" w:rsidRPr="000A0452" w:rsidRDefault="00E1504B"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Münzer 1914 = </w:t>
      </w:r>
      <w:r w:rsidR="00471A1B">
        <w:rPr>
          <w:rFonts w:ascii="Times New Roman" w:hAnsi="Times New Roman" w:cs="Times New Roman"/>
          <w:smallCaps/>
          <w:color w:val="000000"/>
          <w:sz w:val="22"/>
          <w:szCs w:val="22"/>
        </w:rPr>
        <w:t>F. </w:t>
      </w:r>
      <w:r w:rsidRPr="008E0524">
        <w:rPr>
          <w:rFonts w:ascii="Times New Roman" w:hAnsi="Times New Roman" w:cs="Times New Roman"/>
          <w:smallCaps/>
          <w:color w:val="000000"/>
          <w:sz w:val="22"/>
          <w:szCs w:val="22"/>
        </w:rPr>
        <w:t>Münzer</w:t>
      </w:r>
      <w:r>
        <w:rPr>
          <w:rFonts w:ascii="Times New Roman" w:hAnsi="Times New Roman" w:cs="Times New Roman"/>
          <w:color w:val="000000"/>
          <w:sz w:val="22"/>
          <w:szCs w:val="22"/>
        </w:rPr>
        <w:t xml:space="preserve">, Art. </w:t>
      </w:r>
      <w:r w:rsidR="00471A1B">
        <w:rPr>
          <w:rFonts w:ascii="Times New Roman" w:hAnsi="Times New Roman" w:cs="Times New Roman"/>
          <w:color w:val="000000"/>
          <w:sz w:val="22"/>
          <w:szCs w:val="22"/>
        </w:rPr>
        <w:t>P. </w:t>
      </w:r>
      <w:r>
        <w:rPr>
          <w:rFonts w:ascii="Times New Roman" w:hAnsi="Times New Roman" w:cs="Times New Roman"/>
          <w:color w:val="000000"/>
          <w:sz w:val="22"/>
          <w:szCs w:val="22"/>
        </w:rPr>
        <w:t xml:space="preserve">Rutilius Rufus (34), in: RE </w:t>
      </w:r>
      <w:r w:rsidR="008E0524">
        <w:rPr>
          <w:rFonts w:ascii="Times New Roman" w:hAnsi="Times New Roman" w:cs="Times New Roman"/>
          <w:color w:val="000000"/>
          <w:sz w:val="22"/>
          <w:szCs w:val="22"/>
        </w:rPr>
        <w:t>1914, 1269</w:t>
      </w:r>
      <w:r w:rsidR="00754F64">
        <w:rPr>
          <w:rFonts w:ascii="Times New Roman" w:hAnsi="Times New Roman" w:cs="Times New Roman"/>
          <w:color w:val="000000"/>
          <w:sz w:val="22"/>
          <w:szCs w:val="22"/>
        </w:rPr>
        <w:t>–</w:t>
      </w:r>
      <w:r w:rsidR="008E0524">
        <w:rPr>
          <w:rFonts w:ascii="Times New Roman" w:hAnsi="Times New Roman" w:cs="Times New Roman"/>
          <w:color w:val="000000"/>
          <w:sz w:val="22"/>
          <w:szCs w:val="22"/>
        </w:rPr>
        <w:t>1280.</w:t>
      </w:r>
    </w:p>
    <w:p w:rsidR="00B825A4" w:rsidRPr="000A0452" w:rsidRDefault="00B825A4" w:rsidP="00B825A4">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Münzer 1910 = </w:t>
      </w:r>
      <w:r w:rsidR="00471A1B">
        <w:rPr>
          <w:rFonts w:ascii="Times New Roman" w:hAnsi="Times New Roman" w:cs="Times New Roman"/>
          <w:smallCaps/>
          <w:color w:val="000000"/>
          <w:sz w:val="22"/>
          <w:szCs w:val="22"/>
        </w:rPr>
        <w:t>F. </w:t>
      </w:r>
      <w:r w:rsidRPr="000A0452">
        <w:rPr>
          <w:rFonts w:ascii="Times New Roman" w:hAnsi="Times New Roman" w:cs="Times New Roman"/>
          <w:smallCaps/>
          <w:color w:val="000000"/>
          <w:sz w:val="22"/>
          <w:szCs w:val="22"/>
        </w:rPr>
        <w:t>Münzer</w:t>
      </w:r>
      <w:r w:rsidRPr="000A0452">
        <w:rPr>
          <w:rFonts w:ascii="Times New Roman" w:hAnsi="Times New Roman" w:cs="Times New Roman"/>
          <w:color w:val="000000"/>
          <w:sz w:val="22"/>
          <w:szCs w:val="22"/>
        </w:rPr>
        <w:t xml:space="preserve">, Art. </w:t>
      </w:r>
      <w:r w:rsidR="00471A1B">
        <w:rPr>
          <w:rFonts w:ascii="Times New Roman" w:hAnsi="Times New Roman" w:cs="Times New Roman"/>
          <w:color w:val="000000"/>
          <w:sz w:val="22"/>
          <w:szCs w:val="22"/>
        </w:rPr>
        <w:t>M. </w:t>
      </w:r>
      <w:r w:rsidRPr="000A0452">
        <w:rPr>
          <w:rFonts w:ascii="Times New Roman" w:hAnsi="Times New Roman" w:cs="Times New Roman"/>
          <w:color w:val="000000"/>
          <w:sz w:val="22"/>
          <w:szCs w:val="22"/>
        </w:rPr>
        <w:t>Furius Camillus (44), in: RE 7.1 (1910), 324</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348.</w:t>
      </w:r>
    </w:p>
    <w:p w:rsidR="00C96EF5" w:rsidRPr="00D709BD" w:rsidRDefault="00C96EF5"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Murison 1993 = </w:t>
      </w:r>
      <w:r w:rsidRPr="00D709BD">
        <w:rPr>
          <w:rFonts w:ascii="Times New Roman" w:hAnsi="Times New Roman" w:cs="Times New Roman"/>
          <w:smallCaps/>
          <w:color w:val="000000"/>
          <w:sz w:val="22"/>
          <w:szCs w:val="22"/>
          <w:lang w:val="en-US"/>
        </w:rPr>
        <w:t>C.</w:t>
      </w:r>
      <w:r w:rsidR="00032850">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L. </w:t>
      </w:r>
      <w:r w:rsidRPr="00D709BD">
        <w:rPr>
          <w:rFonts w:ascii="Times New Roman" w:hAnsi="Times New Roman" w:cs="Times New Roman"/>
          <w:smallCaps/>
          <w:color w:val="000000"/>
          <w:sz w:val="22"/>
          <w:szCs w:val="22"/>
          <w:lang w:val="en-US"/>
        </w:rPr>
        <w:t>Murison</w:t>
      </w:r>
      <w:r w:rsidRPr="00D709BD">
        <w:rPr>
          <w:rFonts w:ascii="Times New Roman" w:hAnsi="Times New Roman" w:cs="Times New Roman"/>
          <w:color w:val="000000"/>
          <w:sz w:val="22"/>
          <w:szCs w:val="22"/>
          <w:lang w:val="en-US"/>
        </w:rPr>
        <w:t xml:space="preserve">, </w:t>
      </w:r>
      <w:r w:rsidRPr="0057098C">
        <w:rPr>
          <w:rFonts w:ascii="Times New Roman" w:hAnsi="Times New Roman" w:cs="Times New Roman"/>
          <w:color w:val="000000"/>
          <w:sz w:val="22"/>
          <w:szCs w:val="22"/>
          <w:lang w:val="en-GB"/>
        </w:rPr>
        <w:t xml:space="preserve">Galba, Otho and Vitellius. </w:t>
      </w:r>
      <w:proofErr w:type="gramStart"/>
      <w:r w:rsidRPr="0057098C">
        <w:rPr>
          <w:rFonts w:ascii="Times New Roman" w:hAnsi="Times New Roman" w:cs="Times New Roman"/>
          <w:color w:val="000000"/>
          <w:sz w:val="22"/>
          <w:szCs w:val="22"/>
          <w:lang w:val="en-GB"/>
        </w:rPr>
        <w:t xml:space="preserve">Careers and Controversies, </w:t>
      </w:r>
      <w:r w:rsidRPr="00D709BD">
        <w:rPr>
          <w:rFonts w:ascii="Times New Roman" w:hAnsi="Times New Roman" w:cs="Times New Roman"/>
          <w:color w:val="000000"/>
          <w:sz w:val="22"/>
          <w:szCs w:val="22"/>
          <w:lang w:val="en-US"/>
        </w:rPr>
        <w:t xml:space="preserve">Hildesheim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1993.</w:t>
      </w:r>
      <w:proofErr w:type="gramEnd"/>
    </w:p>
    <w:p w:rsidR="00603EFD" w:rsidRPr="000A0452" w:rsidRDefault="00603EFD" w:rsidP="00603EFD">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Muth 2006 = </w:t>
      </w:r>
      <w:r w:rsidR="00471A1B">
        <w:rPr>
          <w:rFonts w:ascii="Times New Roman" w:hAnsi="Times New Roman" w:cs="Times New Roman"/>
          <w:smallCaps/>
          <w:color w:val="000000"/>
          <w:sz w:val="22"/>
          <w:szCs w:val="22"/>
        </w:rPr>
        <w:t>S. </w:t>
      </w:r>
      <w:r w:rsidRPr="000A0452">
        <w:rPr>
          <w:rFonts w:ascii="Times New Roman" w:hAnsi="Times New Roman" w:cs="Times New Roman"/>
          <w:smallCaps/>
          <w:color w:val="000000"/>
          <w:sz w:val="22"/>
          <w:szCs w:val="22"/>
        </w:rPr>
        <w:t>Muth</w:t>
      </w:r>
      <w:r w:rsidRPr="000A0452">
        <w:rPr>
          <w:rFonts w:ascii="Times New Roman" w:hAnsi="Times New Roman" w:cs="Times New Roman"/>
          <w:color w:val="000000"/>
          <w:sz w:val="22"/>
          <w:szCs w:val="22"/>
        </w:rPr>
        <w:t>, Rom in der Spätantike – die Stadt als Erinnerungslandschaft, in: Hölkeskamp u. Stein</w:t>
      </w:r>
      <w:r w:rsidRPr="000A0452">
        <w:rPr>
          <w:rFonts w:ascii="Times New Roman" w:hAnsi="Times New Roman" w:cs="Times New Roman"/>
          <w:smallCaps/>
          <w:color w:val="000000"/>
          <w:sz w:val="22"/>
          <w:szCs w:val="22"/>
        </w:rPr>
        <w:t>-</w:t>
      </w:r>
      <w:r w:rsidRPr="000A0452">
        <w:rPr>
          <w:rFonts w:ascii="Times New Roman" w:hAnsi="Times New Roman" w:cs="Times New Roman"/>
          <w:color w:val="000000"/>
          <w:sz w:val="22"/>
          <w:szCs w:val="22"/>
        </w:rPr>
        <w:t>Hölkeskamp (Hgg.) 2006, 438</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456.</w:t>
      </w:r>
    </w:p>
    <w:p w:rsidR="00810751" w:rsidRPr="00D709BD" w:rsidRDefault="00810751" w:rsidP="00603EFD">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Mygind 1999 = </w:t>
      </w:r>
      <w:r w:rsidR="00471A1B">
        <w:rPr>
          <w:rFonts w:ascii="Times New Roman" w:hAnsi="Times New Roman" w:cs="Times New Roman"/>
          <w:smallCaps/>
          <w:color w:val="000000"/>
          <w:sz w:val="22"/>
          <w:szCs w:val="22"/>
          <w:lang w:val="en-US"/>
        </w:rPr>
        <w:t>B. </w:t>
      </w:r>
      <w:r w:rsidRPr="00D709BD">
        <w:rPr>
          <w:rFonts w:ascii="Times New Roman" w:hAnsi="Times New Roman" w:cs="Times New Roman"/>
          <w:smallCaps/>
          <w:color w:val="000000"/>
          <w:sz w:val="22"/>
          <w:szCs w:val="22"/>
          <w:lang w:val="en-US"/>
        </w:rPr>
        <w:t>Mygind</w:t>
      </w:r>
      <w:r w:rsidRPr="00D709BD">
        <w:rPr>
          <w:rFonts w:ascii="Times New Roman" w:hAnsi="Times New Roman" w:cs="Times New Roman"/>
          <w:color w:val="000000"/>
          <w:sz w:val="22"/>
          <w:szCs w:val="22"/>
          <w:lang w:val="en-US"/>
        </w:rPr>
        <w:t xml:space="preserve">, </w:t>
      </w:r>
      <w:r w:rsidRPr="0057098C">
        <w:rPr>
          <w:rFonts w:ascii="Times New Roman" w:hAnsi="Times New Roman" w:cs="Times New Roman"/>
          <w:color w:val="000000"/>
          <w:sz w:val="22"/>
          <w:szCs w:val="22"/>
          <w:lang w:val="en-GB"/>
        </w:rPr>
        <w:t>Intellectuals in Rhodes</w:t>
      </w:r>
      <w:r w:rsidRPr="00D709BD">
        <w:rPr>
          <w:rFonts w:ascii="Times New Roman" w:hAnsi="Times New Roman" w:cs="Times New Roman"/>
          <w:color w:val="000000"/>
          <w:sz w:val="22"/>
          <w:szCs w:val="22"/>
          <w:lang w:val="en-US"/>
        </w:rPr>
        <w:t xml:space="preserve">, in: Gabrielsen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(Hgg.) 1999, 247</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293.</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p>
    <w:p w:rsidR="009119A4" w:rsidRPr="00D709BD" w:rsidRDefault="009119A4" w:rsidP="006D533F">
      <w:pPr>
        <w:pStyle w:val="NurText"/>
        <w:spacing w:after="60"/>
        <w:ind w:left="567" w:hanging="567"/>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 xml:space="preserve">Narducci 1997 = </w:t>
      </w:r>
      <w:r w:rsidR="00471A1B">
        <w:rPr>
          <w:rFonts w:ascii="Times New Roman" w:hAnsi="Times New Roman" w:cs="Times New Roman"/>
          <w:smallCaps/>
          <w:sz w:val="22"/>
          <w:szCs w:val="22"/>
          <w:lang w:val="en-US"/>
        </w:rPr>
        <w:t>E. </w:t>
      </w:r>
      <w:r w:rsidRPr="00D709BD">
        <w:rPr>
          <w:rFonts w:ascii="Times New Roman" w:hAnsi="Times New Roman" w:cs="Times New Roman"/>
          <w:smallCaps/>
          <w:sz w:val="22"/>
          <w:szCs w:val="22"/>
          <w:lang w:val="en-US"/>
        </w:rPr>
        <w:t>Narducci</w:t>
      </w:r>
      <w:r w:rsidRPr="00D709BD">
        <w:rPr>
          <w:rFonts w:ascii="Times New Roman" w:hAnsi="Times New Roman" w:cs="Times New Roman"/>
          <w:sz w:val="22"/>
          <w:szCs w:val="22"/>
          <w:lang w:val="en-US"/>
        </w:rPr>
        <w:t xml:space="preserve">, </w:t>
      </w:r>
      <w:r w:rsidRPr="0057098C">
        <w:rPr>
          <w:rFonts w:ascii="Times New Roman" w:hAnsi="Times New Roman" w:cs="Times New Roman"/>
          <w:sz w:val="22"/>
          <w:szCs w:val="22"/>
          <w:lang w:val="en-GB"/>
        </w:rPr>
        <w:t>Perceptions of Exile in Cicero. The Philosophical Interpretation of a Real Experience, in: AJPh</w:t>
      </w:r>
      <w:r w:rsidRPr="00D709BD">
        <w:rPr>
          <w:rFonts w:ascii="Times New Roman" w:hAnsi="Times New Roman" w:cs="Times New Roman"/>
          <w:sz w:val="22"/>
          <w:szCs w:val="22"/>
          <w:lang w:val="en-US"/>
        </w:rPr>
        <w:t xml:space="preserve"> 118 (1997), 55</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73.</w:t>
      </w:r>
    </w:p>
    <w:p w:rsidR="009119A4" w:rsidRPr="00CB17D5"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sz w:val="22"/>
          <w:szCs w:val="22"/>
          <w:lang w:val="en-US"/>
        </w:rPr>
        <w:t xml:space="preserve">Nesselrath 2007 = </w:t>
      </w:r>
      <w:r w:rsidRPr="00D709BD">
        <w:rPr>
          <w:rFonts w:ascii="Times New Roman" w:hAnsi="Times New Roman" w:cs="Times New Roman"/>
          <w:smallCaps/>
          <w:color w:val="000000"/>
          <w:sz w:val="22"/>
          <w:szCs w:val="22"/>
          <w:lang w:val="en-US"/>
        </w:rPr>
        <w:t>H.-</w:t>
      </w:r>
      <w:r w:rsidR="007C63D3">
        <w:rPr>
          <w:rFonts w:ascii="Times New Roman" w:hAnsi="Times New Roman" w:cs="Times New Roman"/>
          <w:smallCaps/>
          <w:color w:val="000000"/>
          <w:sz w:val="22"/>
          <w:szCs w:val="22"/>
          <w:lang w:val="en-US"/>
        </w:rPr>
        <w:t>G. </w:t>
      </w:r>
      <w:proofErr w:type="gramStart"/>
      <w:r w:rsidRPr="00D709BD">
        <w:rPr>
          <w:rFonts w:ascii="Times New Roman" w:hAnsi="Times New Roman" w:cs="Times New Roman"/>
          <w:smallCaps/>
          <w:color w:val="000000"/>
          <w:sz w:val="22"/>
          <w:szCs w:val="22"/>
          <w:lang w:val="en-US"/>
        </w:rPr>
        <w:t>Nesselrath</w:t>
      </w:r>
      <w:r w:rsidRPr="00D709BD">
        <w:rPr>
          <w:rFonts w:ascii="Times New Roman" w:hAnsi="Times New Roman" w:cs="Times New Roman"/>
          <w:color w:val="000000"/>
          <w:sz w:val="22"/>
          <w:szCs w:val="22"/>
          <w:lang w:val="en-US"/>
        </w:rPr>
        <w:t xml:space="preserve">, </w:t>
      </w:r>
      <w:r w:rsidRPr="0057098C">
        <w:rPr>
          <w:rFonts w:ascii="Times New Roman" w:hAnsi="Times New Roman" w:cs="Times New Roman"/>
          <w:color w:val="000000"/>
          <w:sz w:val="22"/>
          <w:szCs w:val="22"/>
          <w:lang w:val="en-GB"/>
        </w:rPr>
        <w:t>Later Greek Voices on the Predicament of Exile.</w:t>
      </w:r>
      <w:proofErr w:type="gramEnd"/>
      <w:r w:rsidRPr="0057098C">
        <w:rPr>
          <w:rFonts w:ascii="Times New Roman" w:hAnsi="Times New Roman" w:cs="Times New Roman"/>
          <w:color w:val="000000"/>
          <w:sz w:val="22"/>
          <w:szCs w:val="22"/>
          <w:lang w:val="en-GB"/>
        </w:rPr>
        <w:t xml:space="preserve"> </w:t>
      </w:r>
      <w:r w:rsidRPr="00CB17D5">
        <w:rPr>
          <w:rFonts w:ascii="Times New Roman" w:hAnsi="Times New Roman" w:cs="Times New Roman"/>
          <w:color w:val="000000"/>
          <w:sz w:val="22"/>
          <w:szCs w:val="22"/>
          <w:lang w:val="en-US"/>
        </w:rPr>
        <w:t>From Teles to Plutarch and Favorinus, in: Gaertner</w:t>
      </w:r>
      <w:r w:rsidR="00AD257D" w:rsidRPr="00CB17D5">
        <w:rPr>
          <w:rFonts w:ascii="Times New Roman" w:hAnsi="Times New Roman" w:cs="Times New Roman"/>
          <w:color w:val="000000"/>
          <w:sz w:val="22"/>
          <w:szCs w:val="22"/>
          <w:lang w:val="en-US"/>
        </w:rPr>
        <w:t xml:space="preserve"> (Hg.) </w:t>
      </w:r>
      <w:r w:rsidRPr="00CB17D5">
        <w:rPr>
          <w:rFonts w:ascii="Times New Roman" w:hAnsi="Times New Roman" w:cs="Times New Roman"/>
          <w:color w:val="000000"/>
          <w:sz w:val="22"/>
          <w:szCs w:val="22"/>
          <w:lang w:val="en-US"/>
        </w:rPr>
        <w:t>2007, 87</w:t>
      </w:r>
      <w:r w:rsidR="00754F64" w:rsidRPr="00CB17D5">
        <w:rPr>
          <w:rFonts w:ascii="Times New Roman" w:hAnsi="Times New Roman" w:cs="Times New Roman"/>
          <w:color w:val="000000"/>
          <w:sz w:val="22"/>
          <w:szCs w:val="22"/>
          <w:lang w:val="en-US"/>
        </w:rPr>
        <w:t>–</w:t>
      </w:r>
      <w:r w:rsidRPr="00CB17D5">
        <w:rPr>
          <w:rFonts w:ascii="Times New Roman" w:hAnsi="Times New Roman" w:cs="Times New Roman"/>
          <w:color w:val="000000"/>
          <w:sz w:val="22"/>
          <w:szCs w:val="22"/>
          <w:lang w:val="en-US"/>
        </w:rPr>
        <w:t>108.</w:t>
      </w:r>
    </w:p>
    <w:p w:rsidR="009119A4" w:rsidRPr="00D347E9" w:rsidRDefault="009119A4" w:rsidP="006D533F">
      <w:pPr>
        <w:pStyle w:val="NurText"/>
        <w:spacing w:after="60"/>
        <w:ind w:left="567" w:hanging="567"/>
        <w:jc w:val="both"/>
        <w:rPr>
          <w:rFonts w:ascii="Times New Roman" w:hAnsi="Times New Roman" w:cs="Times New Roman"/>
          <w:color w:val="000000"/>
          <w:sz w:val="22"/>
          <w:szCs w:val="22"/>
          <w:lang w:val="en-US"/>
        </w:rPr>
      </w:pPr>
      <w:r w:rsidRPr="00D347E9">
        <w:rPr>
          <w:rFonts w:ascii="Times New Roman" w:hAnsi="Times New Roman" w:cs="Times New Roman"/>
          <w:color w:val="000000"/>
          <w:sz w:val="22"/>
          <w:szCs w:val="22"/>
          <w:lang w:val="en-US"/>
        </w:rPr>
        <w:t xml:space="preserve">Neudecker 1998 = </w:t>
      </w:r>
      <w:r w:rsidR="00471A1B">
        <w:rPr>
          <w:rFonts w:ascii="Times New Roman" w:hAnsi="Times New Roman" w:cs="Times New Roman"/>
          <w:smallCaps/>
          <w:color w:val="000000"/>
          <w:sz w:val="22"/>
          <w:szCs w:val="22"/>
          <w:lang w:val="en-US"/>
        </w:rPr>
        <w:t>R. </w:t>
      </w:r>
      <w:r w:rsidRPr="00D347E9">
        <w:rPr>
          <w:rFonts w:ascii="Times New Roman" w:hAnsi="Times New Roman" w:cs="Times New Roman"/>
          <w:smallCaps/>
          <w:color w:val="000000"/>
          <w:sz w:val="22"/>
          <w:szCs w:val="22"/>
          <w:lang w:val="en-US"/>
        </w:rPr>
        <w:t>Neudecker</w:t>
      </w:r>
      <w:r w:rsidRPr="00D347E9">
        <w:rPr>
          <w:rFonts w:ascii="Times New Roman" w:hAnsi="Times New Roman" w:cs="Times New Roman"/>
          <w:color w:val="000000"/>
          <w:sz w:val="22"/>
          <w:szCs w:val="22"/>
          <w:lang w:val="en-US"/>
        </w:rPr>
        <w:t xml:space="preserve">, The Roman Villa as a </w:t>
      </w:r>
      <w:r w:rsidRPr="0057098C">
        <w:rPr>
          <w:rFonts w:ascii="Times New Roman" w:hAnsi="Times New Roman" w:cs="Times New Roman"/>
          <w:i/>
          <w:iCs/>
          <w:color w:val="000000"/>
          <w:sz w:val="22"/>
          <w:szCs w:val="22"/>
          <w:lang w:val="la-Latn"/>
        </w:rPr>
        <w:t>locus</w:t>
      </w:r>
      <w:r w:rsidRPr="00D347E9">
        <w:rPr>
          <w:rFonts w:ascii="Times New Roman" w:hAnsi="Times New Roman" w:cs="Times New Roman"/>
          <w:color w:val="000000"/>
          <w:sz w:val="22"/>
          <w:szCs w:val="22"/>
          <w:lang w:val="en-US"/>
        </w:rPr>
        <w:t xml:space="preserve"> of Art Collection</w:t>
      </w:r>
      <w:r w:rsidR="0063744D" w:rsidRPr="00D347E9">
        <w:rPr>
          <w:rFonts w:ascii="Times New Roman" w:hAnsi="Times New Roman" w:cs="Times New Roman"/>
          <w:color w:val="000000"/>
          <w:sz w:val="22"/>
          <w:szCs w:val="22"/>
          <w:lang w:val="en-US"/>
        </w:rPr>
        <w:t>s</w:t>
      </w:r>
      <w:r w:rsidRPr="00D347E9">
        <w:rPr>
          <w:rFonts w:ascii="Times New Roman" w:hAnsi="Times New Roman" w:cs="Times New Roman"/>
          <w:color w:val="000000"/>
          <w:sz w:val="22"/>
          <w:szCs w:val="22"/>
          <w:lang w:val="en-US"/>
        </w:rPr>
        <w:t>, in: Frazer (Hg.)</w:t>
      </w:r>
      <w:r w:rsidR="00AD257D" w:rsidRPr="00D347E9">
        <w:rPr>
          <w:rFonts w:ascii="Times New Roman" w:hAnsi="Times New Roman" w:cs="Times New Roman"/>
          <w:color w:val="000000"/>
          <w:sz w:val="22"/>
          <w:szCs w:val="22"/>
          <w:lang w:val="en-US"/>
        </w:rPr>
        <w:t xml:space="preserve"> </w:t>
      </w:r>
      <w:r w:rsidRPr="00D347E9">
        <w:rPr>
          <w:rFonts w:ascii="Times New Roman" w:hAnsi="Times New Roman" w:cs="Times New Roman"/>
          <w:color w:val="000000"/>
          <w:sz w:val="22"/>
          <w:szCs w:val="22"/>
          <w:lang w:val="en-US"/>
        </w:rPr>
        <w:t>1998, 77</w:t>
      </w:r>
      <w:r w:rsidR="00754F64" w:rsidRPr="00D347E9">
        <w:rPr>
          <w:rFonts w:ascii="Times New Roman" w:hAnsi="Times New Roman" w:cs="Times New Roman"/>
          <w:color w:val="000000"/>
          <w:sz w:val="22"/>
          <w:szCs w:val="22"/>
          <w:lang w:val="en-US"/>
        </w:rPr>
        <w:t>–</w:t>
      </w:r>
      <w:r w:rsidRPr="00D347E9">
        <w:rPr>
          <w:rFonts w:ascii="Times New Roman" w:hAnsi="Times New Roman" w:cs="Times New Roman"/>
          <w:color w:val="000000"/>
          <w:sz w:val="22"/>
          <w:szCs w:val="22"/>
          <w:lang w:val="en-US"/>
        </w:rPr>
        <w:t>91.</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color w:val="000000"/>
          <w:sz w:val="22"/>
          <w:szCs w:val="22"/>
        </w:rPr>
        <w:t xml:space="preserve">Neudecker 1988 = </w:t>
      </w:r>
      <w:r w:rsidR="00471A1B">
        <w:rPr>
          <w:rFonts w:ascii="Times New Roman" w:hAnsi="Times New Roman" w:cs="Times New Roman"/>
          <w:smallCaps/>
          <w:color w:val="000000"/>
          <w:sz w:val="22"/>
          <w:szCs w:val="22"/>
        </w:rPr>
        <w:t>R. </w:t>
      </w:r>
      <w:r w:rsidRPr="000A0452">
        <w:rPr>
          <w:rFonts w:ascii="Times New Roman" w:hAnsi="Times New Roman" w:cs="Times New Roman"/>
          <w:smallCaps/>
          <w:color w:val="000000"/>
          <w:sz w:val="22"/>
          <w:szCs w:val="22"/>
        </w:rPr>
        <w:t>Neudecker</w:t>
      </w:r>
      <w:r w:rsidRPr="000A0452">
        <w:rPr>
          <w:rFonts w:ascii="Times New Roman" w:hAnsi="Times New Roman" w:cs="Times New Roman"/>
          <w:color w:val="000000"/>
          <w:sz w:val="22"/>
          <w:szCs w:val="22"/>
        </w:rPr>
        <w:t>, Die Skulpturenausstattung römischer Villen in Italien, Mainz 1988.</w:t>
      </w:r>
    </w:p>
    <w:p w:rsidR="00672A49" w:rsidRPr="00E32FD5" w:rsidRDefault="00672A49" w:rsidP="006D533F">
      <w:pPr>
        <w:pStyle w:val="NurText"/>
        <w:spacing w:after="60"/>
        <w:ind w:left="567" w:hanging="567"/>
        <w:jc w:val="both"/>
        <w:rPr>
          <w:rFonts w:ascii="Times New Roman" w:hAnsi="Times New Roman" w:cs="Times New Roman"/>
          <w:noProof/>
          <w:color w:val="000000"/>
          <w:sz w:val="22"/>
          <w:szCs w:val="22"/>
          <w:lang w:val="fr-FR"/>
        </w:rPr>
      </w:pPr>
      <w:r w:rsidRPr="00D709BD">
        <w:rPr>
          <w:rFonts w:ascii="Times New Roman" w:hAnsi="Times New Roman" w:cs="Times New Roman"/>
          <w:sz w:val="22"/>
          <w:szCs w:val="22"/>
          <w:lang w:val="en-US"/>
        </w:rPr>
        <w:t xml:space="preserve">Nicolet 1994 = </w:t>
      </w:r>
      <w:r w:rsidR="00471A1B">
        <w:rPr>
          <w:rFonts w:ascii="Times New Roman" w:hAnsi="Times New Roman" w:cs="Times New Roman"/>
          <w:smallCaps/>
          <w:sz w:val="22"/>
          <w:szCs w:val="22"/>
          <w:lang w:val="en-US"/>
        </w:rPr>
        <w:t>C. </w:t>
      </w:r>
      <w:r w:rsidRPr="00D709BD">
        <w:rPr>
          <w:rFonts w:ascii="Times New Roman" w:hAnsi="Times New Roman" w:cs="Times New Roman"/>
          <w:smallCaps/>
          <w:sz w:val="22"/>
          <w:szCs w:val="22"/>
          <w:lang w:val="en-US"/>
        </w:rPr>
        <w:t>Nicolet</w:t>
      </w:r>
      <w:r w:rsidRPr="00D709BD">
        <w:rPr>
          <w:rFonts w:ascii="Times New Roman" w:hAnsi="Times New Roman" w:cs="Times New Roman"/>
          <w:sz w:val="22"/>
          <w:szCs w:val="22"/>
          <w:lang w:val="en-US"/>
        </w:rPr>
        <w:t xml:space="preserve">, </w:t>
      </w:r>
      <w:r w:rsidRPr="0057098C">
        <w:rPr>
          <w:rFonts w:ascii="Times New Roman" w:hAnsi="Times New Roman" w:cs="Times New Roman"/>
          <w:sz w:val="22"/>
          <w:szCs w:val="22"/>
          <w:lang w:val="en-GB"/>
        </w:rPr>
        <w:t xml:space="preserve">Economy and Society. </w:t>
      </w:r>
      <w:r w:rsidRPr="00E32FD5">
        <w:rPr>
          <w:rFonts w:ascii="Times New Roman" w:hAnsi="Times New Roman" w:cs="Times New Roman"/>
          <w:sz w:val="22"/>
          <w:szCs w:val="22"/>
          <w:lang w:val="fr-FR"/>
        </w:rPr>
        <w:t>133</w:t>
      </w:r>
      <w:r w:rsidR="00754F64">
        <w:rPr>
          <w:rFonts w:ascii="Times New Roman" w:hAnsi="Times New Roman" w:cs="Times New Roman"/>
          <w:sz w:val="22"/>
          <w:szCs w:val="22"/>
          <w:lang w:val="fr-FR"/>
        </w:rPr>
        <w:t>–</w:t>
      </w:r>
      <w:r w:rsidRPr="00E32FD5">
        <w:rPr>
          <w:rFonts w:ascii="Times New Roman" w:hAnsi="Times New Roman" w:cs="Times New Roman"/>
          <w:sz w:val="22"/>
          <w:szCs w:val="22"/>
          <w:lang w:val="fr-FR"/>
        </w:rPr>
        <w:t xml:space="preserve">43 </w:t>
      </w:r>
      <w:r w:rsidR="00186B91">
        <w:rPr>
          <w:rFonts w:ascii="Times New Roman" w:hAnsi="Times New Roman" w:cs="Times New Roman"/>
          <w:sz w:val="22"/>
          <w:szCs w:val="22"/>
          <w:lang w:val="fr-FR"/>
        </w:rPr>
        <w:t>B. C.</w:t>
      </w:r>
      <w:r w:rsidRPr="00E32FD5">
        <w:rPr>
          <w:rFonts w:ascii="Times New Roman" w:hAnsi="Times New Roman" w:cs="Times New Roman"/>
          <w:sz w:val="22"/>
          <w:szCs w:val="22"/>
          <w:lang w:val="fr-FR"/>
        </w:rPr>
        <w:t>, in: CAH</w:t>
      </w:r>
      <w:r w:rsidRPr="00E32FD5">
        <w:rPr>
          <w:rFonts w:ascii="Times New Roman" w:hAnsi="Times New Roman" w:cs="Times New Roman"/>
          <w:sz w:val="22"/>
          <w:szCs w:val="22"/>
          <w:vertAlign w:val="superscript"/>
          <w:lang w:val="fr-FR"/>
        </w:rPr>
        <w:t>2</w:t>
      </w:r>
      <w:r w:rsidRPr="00E32FD5">
        <w:rPr>
          <w:rFonts w:ascii="Times New Roman" w:hAnsi="Times New Roman" w:cs="Times New Roman"/>
          <w:sz w:val="22"/>
          <w:szCs w:val="22"/>
          <w:lang w:val="fr-FR"/>
        </w:rPr>
        <w:t xml:space="preserve"> 9 (1994), 599</w:t>
      </w:r>
      <w:r w:rsidR="00754F64">
        <w:rPr>
          <w:rFonts w:ascii="Times New Roman" w:hAnsi="Times New Roman" w:cs="Times New Roman"/>
          <w:sz w:val="22"/>
          <w:szCs w:val="22"/>
          <w:lang w:val="fr-FR"/>
        </w:rPr>
        <w:t>–</w:t>
      </w:r>
      <w:r w:rsidRPr="00E32FD5">
        <w:rPr>
          <w:rFonts w:ascii="Times New Roman" w:hAnsi="Times New Roman" w:cs="Times New Roman"/>
          <w:sz w:val="22"/>
          <w:szCs w:val="22"/>
          <w:lang w:val="fr-FR"/>
        </w:rPr>
        <w:t>643.</w:t>
      </w:r>
    </w:p>
    <w:p w:rsidR="009119A4" w:rsidRPr="00E32FD5" w:rsidRDefault="009119A4" w:rsidP="006D533F">
      <w:pPr>
        <w:pStyle w:val="NurText"/>
        <w:spacing w:after="60"/>
        <w:ind w:left="567" w:hanging="567"/>
        <w:jc w:val="both"/>
        <w:rPr>
          <w:rFonts w:ascii="Times New Roman" w:hAnsi="Times New Roman" w:cs="Times New Roman"/>
          <w:noProof/>
          <w:color w:val="000000"/>
          <w:sz w:val="22"/>
          <w:szCs w:val="22"/>
          <w:lang w:val="fr-FR"/>
        </w:rPr>
      </w:pPr>
      <w:r w:rsidRPr="00E32FD5">
        <w:rPr>
          <w:rFonts w:ascii="Times New Roman" w:hAnsi="Times New Roman" w:cs="Times New Roman"/>
          <w:noProof/>
          <w:color w:val="000000"/>
          <w:sz w:val="22"/>
          <w:szCs w:val="22"/>
          <w:lang w:val="fr-FR"/>
        </w:rPr>
        <w:t xml:space="preserve">Nicolet (Hg.) 1990 = </w:t>
      </w:r>
      <w:r w:rsidR="00471A1B">
        <w:rPr>
          <w:rFonts w:ascii="Times New Roman" w:hAnsi="Times New Roman" w:cs="Times New Roman"/>
          <w:smallCaps/>
          <w:noProof/>
          <w:color w:val="000000"/>
          <w:sz w:val="22"/>
          <w:szCs w:val="22"/>
          <w:lang w:val="fr-FR"/>
        </w:rPr>
        <w:t>C. </w:t>
      </w:r>
      <w:r w:rsidRPr="00E32FD5">
        <w:rPr>
          <w:rFonts w:ascii="Times New Roman" w:hAnsi="Times New Roman" w:cs="Times New Roman"/>
          <w:smallCaps/>
          <w:noProof/>
          <w:color w:val="000000"/>
          <w:sz w:val="22"/>
          <w:szCs w:val="22"/>
          <w:lang w:val="fr-FR"/>
        </w:rPr>
        <w:t>Nicolet</w:t>
      </w:r>
      <w:r w:rsidRPr="00E32FD5">
        <w:rPr>
          <w:rFonts w:ascii="Times New Roman" w:hAnsi="Times New Roman" w:cs="Times New Roman"/>
          <w:noProof/>
          <w:color w:val="000000"/>
          <w:sz w:val="22"/>
          <w:szCs w:val="22"/>
          <w:lang w:val="fr-FR"/>
        </w:rPr>
        <w:t xml:space="preserve"> (Hg.), </w:t>
      </w:r>
      <w:r w:rsidRPr="0057098C">
        <w:rPr>
          <w:rFonts w:ascii="Times New Roman" w:hAnsi="Times New Roman" w:cs="Times New Roman"/>
          <w:noProof/>
          <w:color w:val="000000"/>
          <w:sz w:val="22"/>
          <w:szCs w:val="22"/>
          <w:lang w:val="fr-CH"/>
        </w:rPr>
        <w:t xml:space="preserve">Du pouvoir dans l’antiquité. Mots et réalités, </w:t>
      </w:r>
      <w:r w:rsidRPr="00E32FD5">
        <w:rPr>
          <w:rFonts w:ascii="Times New Roman" w:hAnsi="Times New Roman" w:cs="Times New Roman"/>
          <w:noProof/>
          <w:color w:val="000000"/>
          <w:sz w:val="22"/>
          <w:szCs w:val="22"/>
          <w:lang w:val="fr-FR"/>
        </w:rPr>
        <w:t>Genf 1990.</w:t>
      </w:r>
    </w:p>
    <w:p w:rsidR="009119A4" w:rsidRPr="00E32FD5" w:rsidRDefault="009119A4" w:rsidP="006D533F">
      <w:pPr>
        <w:pStyle w:val="NurText"/>
        <w:spacing w:after="60"/>
        <w:ind w:left="567" w:hanging="567"/>
        <w:jc w:val="both"/>
        <w:rPr>
          <w:rFonts w:ascii="Times New Roman" w:hAnsi="Times New Roman" w:cs="Times New Roman"/>
          <w:color w:val="000000"/>
          <w:sz w:val="22"/>
          <w:szCs w:val="22"/>
          <w:lang w:val="fr-FR"/>
        </w:rPr>
      </w:pPr>
      <w:r w:rsidRPr="00F570ED">
        <w:rPr>
          <w:rFonts w:ascii="Times New Roman" w:hAnsi="Times New Roman" w:cs="Times New Roman"/>
          <w:color w:val="000000"/>
          <w:sz w:val="22"/>
          <w:szCs w:val="22"/>
          <w:lang w:val="fr-FR"/>
        </w:rPr>
        <w:t xml:space="preserve">Nielsen 1994 = </w:t>
      </w:r>
      <w:r w:rsidR="00471A1B" w:rsidRPr="00F570ED">
        <w:rPr>
          <w:rFonts w:ascii="Times New Roman" w:hAnsi="Times New Roman" w:cs="Times New Roman"/>
          <w:smallCaps/>
          <w:color w:val="000000"/>
          <w:sz w:val="22"/>
          <w:szCs w:val="22"/>
          <w:lang w:val="fr-FR"/>
        </w:rPr>
        <w:t>I. </w:t>
      </w:r>
      <w:r w:rsidRPr="00F570ED">
        <w:rPr>
          <w:rFonts w:ascii="Times New Roman" w:hAnsi="Times New Roman" w:cs="Times New Roman"/>
          <w:smallCaps/>
          <w:color w:val="000000"/>
          <w:sz w:val="22"/>
          <w:szCs w:val="22"/>
          <w:lang w:val="fr-FR"/>
        </w:rPr>
        <w:t>Nielsen</w:t>
      </w:r>
      <w:r w:rsidRPr="00F570ED">
        <w:rPr>
          <w:rFonts w:ascii="Times New Roman" w:hAnsi="Times New Roman" w:cs="Times New Roman"/>
          <w:color w:val="000000"/>
          <w:sz w:val="22"/>
          <w:szCs w:val="22"/>
          <w:lang w:val="fr-FR"/>
        </w:rPr>
        <w:t xml:space="preserve">, Hellenistic Palaces. </w:t>
      </w:r>
      <w:r w:rsidRPr="00E32FD5">
        <w:rPr>
          <w:rFonts w:ascii="Times New Roman" w:hAnsi="Times New Roman" w:cs="Times New Roman"/>
          <w:color w:val="000000"/>
          <w:sz w:val="22"/>
          <w:szCs w:val="22"/>
          <w:lang w:val="fr-FR"/>
        </w:rPr>
        <w:t>Tradition and Renewal, Aarhus 1994.</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Nippel 1991 = </w:t>
      </w:r>
      <w:r w:rsidR="00471A1B">
        <w:rPr>
          <w:rFonts w:ascii="Times New Roman" w:hAnsi="Times New Roman" w:cs="Times New Roman"/>
          <w:smallCaps/>
          <w:color w:val="000000"/>
          <w:sz w:val="22"/>
          <w:szCs w:val="22"/>
          <w:lang w:val="en-US"/>
        </w:rPr>
        <w:t>W. </w:t>
      </w:r>
      <w:r w:rsidRPr="00D709BD">
        <w:rPr>
          <w:rFonts w:ascii="Times New Roman" w:hAnsi="Times New Roman" w:cs="Times New Roman"/>
          <w:smallCaps/>
          <w:color w:val="000000"/>
          <w:sz w:val="22"/>
          <w:szCs w:val="22"/>
          <w:lang w:val="en-US"/>
        </w:rPr>
        <w:t>Nippel</w:t>
      </w:r>
      <w:r w:rsidRPr="00D709BD">
        <w:rPr>
          <w:rFonts w:ascii="Times New Roman" w:hAnsi="Times New Roman" w:cs="Times New Roman"/>
          <w:color w:val="000000"/>
          <w:sz w:val="22"/>
          <w:szCs w:val="22"/>
          <w:lang w:val="en-US"/>
        </w:rPr>
        <w:t xml:space="preserve">, </w:t>
      </w:r>
      <w:r w:rsidR="00257A86" w:rsidRPr="0057098C">
        <w:rPr>
          <w:rFonts w:ascii="Times New Roman" w:hAnsi="Times New Roman" w:cs="Times New Roman"/>
          <w:color w:val="000000"/>
          <w:sz w:val="22"/>
          <w:szCs w:val="22"/>
          <w:lang w:val="en-GB"/>
        </w:rPr>
        <w:t>Max Weber’s ‚</w:t>
      </w:r>
      <w:r w:rsidRPr="0057098C">
        <w:rPr>
          <w:rFonts w:ascii="Times New Roman" w:hAnsi="Times New Roman" w:cs="Times New Roman"/>
          <w:color w:val="000000"/>
          <w:sz w:val="22"/>
          <w:szCs w:val="22"/>
          <w:lang w:val="en-GB"/>
        </w:rPr>
        <w:t xml:space="preserve">The </w:t>
      </w:r>
      <w:proofErr w:type="gramStart"/>
      <w:r w:rsidRPr="0057098C">
        <w:rPr>
          <w:rFonts w:ascii="Times New Roman" w:hAnsi="Times New Roman" w:cs="Times New Roman"/>
          <w:color w:val="000000"/>
          <w:sz w:val="22"/>
          <w:szCs w:val="22"/>
          <w:lang w:val="en-GB"/>
        </w:rPr>
        <w:t>City</w:t>
      </w:r>
      <w:r w:rsidR="00257A86" w:rsidRPr="0057098C">
        <w:rPr>
          <w:rFonts w:ascii="Times New Roman" w:hAnsi="Times New Roman" w:cs="Times New Roman"/>
          <w:color w:val="000000"/>
          <w:sz w:val="22"/>
          <w:szCs w:val="22"/>
          <w:lang w:val="en-GB"/>
        </w:rPr>
        <w:t>‘</w:t>
      </w:r>
      <w:r w:rsidRPr="0057098C">
        <w:rPr>
          <w:rFonts w:ascii="Times New Roman" w:hAnsi="Times New Roman" w:cs="Times New Roman"/>
          <w:color w:val="000000"/>
          <w:sz w:val="22"/>
          <w:szCs w:val="22"/>
          <w:lang w:val="en-GB"/>
        </w:rPr>
        <w:t xml:space="preserve"> Revisited</w:t>
      </w:r>
      <w:proofErr w:type="gramEnd"/>
      <w:r w:rsidRPr="00D709BD">
        <w:rPr>
          <w:rFonts w:ascii="Times New Roman" w:hAnsi="Times New Roman" w:cs="Times New Roman"/>
          <w:color w:val="000000"/>
          <w:sz w:val="22"/>
          <w:szCs w:val="22"/>
          <w:lang w:val="en-US"/>
        </w:rPr>
        <w:t xml:space="preserve">, in: Molho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(Hgg</w:t>
      </w:r>
      <w:r w:rsidR="00257A86" w:rsidRPr="00D709BD">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 xml:space="preserve"> 1991, 19</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30.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Nippel 1988 = </w:t>
      </w:r>
      <w:r w:rsidR="00471A1B">
        <w:rPr>
          <w:rFonts w:ascii="Times New Roman" w:hAnsi="Times New Roman" w:cs="Times New Roman"/>
          <w:smallCaps/>
          <w:color w:val="000000"/>
          <w:sz w:val="22"/>
          <w:szCs w:val="22"/>
        </w:rPr>
        <w:t>W. </w:t>
      </w:r>
      <w:r w:rsidRPr="000A0452">
        <w:rPr>
          <w:rFonts w:ascii="Times New Roman" w:hAnsi="Times New Roman" w:cs="Times New Roman"/>
          <w:smallCaps/>
          <w:color w:val="000000"/>
          <w:sz w:val="22"/>
          <w:szCs w:val="22"/>
        </w:rPr>
        <w:t>Nippel</w:t>
      </w:r>
      <w:r w:rsidRPr="000A0452">
        <w:rPr>
          <w:rFonts w:ascii="Times New Roman" w:hAnsi="Times New Roman" w:cs="Times New Roman"/>
          <w:color w:val="000000"/>
          <w:sz w:val="22"/>
          <w:szCs w:val="22"/>
        </w:rPr>
        <w:t>, Aufruhr und ,Polizei‘ in der römischen Republik, Stuttgart 1988.</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color w:val="000000"/>
          <w:sz w:val="22"/>
          <w:szCs w:val="22"/>
        </w:rPr>
        <w:t xml:space="preserve">Niquet 2003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Niquet</w:t>
      </w:r>
      <w:r w:rsidRPr="000A0452">
        <w:rPr>
          <w:rFonts w:ascii="Times New Roman" w:hAnsi="Times New Roman" w:cs="Times New Roman"/>
          <w:color w:val="000000"/>
          <w:sz w:val="22"/>
          <w:szCs w:val="22"/>
        </w:rPr>
        <w:t>, Inschriften als Medium von ,Propaganda‘ und Selbstdarstellung im 1. Jh. n.</w:t>
      </w:r>
      <w:r w:rsidR="00CD54F1" w:rsidRPr="00CD54F1">
        <w:rPr>
          <w:rFonts w:ascii="Times New Roman" w:hAnsi="Times New Roman" w:cs="Times New Roman"/>
          <w:smallCaps/>
          <w:color w:val="000000"/>
          <w:sz w:val="22"/>
          <w:szCs w:val="22"/>
        </w:rPr>
        <w:t> </w:t>
      </w:r>
      <w:r w:rsidRPr="000A0452">
        <w:rPr>
          <w:rFonts w:ascii="Times New Roman" w:hAnsi="Times New Roman" w:cs="Times New Roman"/>
          <w:color w:val="000000"/>
          <w:sz w:val="22"/>
          <w:szCs w:val="22"/>
        </w:rPr>
        <w:t>Chr., in:</w:t>
      </w:r>
      <w:r w:rsidRPr="000A0452">
        <w:rPr>
          <w:rFonts w:ascii="Times New Roman" w:hAnsi="Times New Roman" w:cs="Times New Roman"/>
          <w:smallCaps/>
          <w:color w:val="000000"/>
          <w:sz w:val="22"/>
          <w:szCs w:val="22"/>
        </w:rPr>
        <w:t xml:space="preserve"> </w:t>
      </w:r>
      <w:r w:rsidRPr="000A0452">
        <w:rPr>
          <w:rFonts w:ascii="Times New Roman" w:hAnsi="Times New Roman" w:cs="Times New Roman"/>
          <w:color w:val="000000"/>
          <w:sz w:val="22"/>
          <w:szCs w:val="22"/>
        </w:rPr>
        <w:t>Weber u. Zimmermann</w:t>
      </w:r>
      <w:r w:rsidR="00257A86"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2003, 145</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173.</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noProof/>
          <w:color w:val="000000"/>
          <w:sz w:val="22"/>
          <w:szCs w:val="22"/>
        </w:rPr>
        <w:t xml:space="preserve">Nörr u. Simon (Hgg.) 1984 = </w:t>
      </w:r>
      <w:r w:rsidR="00471A1B">
        <w:rPr>
          <w:rFonts w:ascii="Times New Roman" w:hAnsi="Times New Roman" w:cs="Times New Roman"/>
          <w:smallCaps/>
          <w:color w:val="000000"/>
          <w:sz w:val="22"/>
          <w:szCs w:val="22"/>
        </w:rPr>
        <w:t>D. </w:t>
      </w:r>
      <w:r w:rsidRPr="000A0452">
        <w:rPr>
          <w:rFonts w:ascii="Times New Roman" w:hAnsi="Times New Roman" w:cs="Times New Roman"/>
          <w:smallCaps/>
          <w:color w:val="000000"/>
          <w:sz w:val="22"/>
          <w:szCs w:val="22"/>
        </w:rPr>
        <w:t xml:space="preserve">Nörr </w:t>
      </w:r>
      <w:r w:rsidRPr="000A0452">
        <w:rPr>
          <w:rFonts w:ascii="Times New Roman" w:hAnsi="Times New Roman" w:cs="Times New Roman"/>
          <w:color w:val="000000"/>
          <w:sz w:val="22"/>
          <w:szCs w:val="22"/>
        </w:rPr>
        <w:t xml:space="preserve">u. </w:t>
      </w:r>
      <w:r w:rsidR="00471A1B">
        <w:rPr>
          <w:rFonts w:ascii="Times New Roman" w:hAnsi="Times New Roman" w:cs="Times New Roman"/>
          <w:smallCaps/>
          <w:color w:val="000000"/>
          <w:sz w:val="22"/>
          <w:szCs w:val="22"/>
        </w:rPr>
        <w:t>D. </w:t>
      </w:r>
      <w:r w:rsidRPr="000A0452">
        <w:rPr>
          <w:rFonts w:ascii="Times New Roman" w:hAnsi="Times New Roman" w:cs="Times New Roman"/>
          <w:smallCaps/>
          <w:color w:val="000000"/>
          <w:sz w:val="22"/>
          <w:szCs w:val="22"/>
        </w:rPr>
        <w:t>Simon</w:t>
      </w:r>
      <w:r w:rsidRPr="000A0452">
        <w:rPr>
          <w:rFonts w:ascii="Times New Roman" w:hAnsi="Times New Roman" w:cs="Times New Roman"/>
          <w:color w:val="000000"/>
          <w:sz w:val="22"/>
          <w:szCs w:val="22"/>
        </w:rPr>
        <w:t xml:space="preserve"> (Hgg.), Gedächtnisschrift für Wolfgang Kunkel,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0A0452">
        <w:rPr>
          <w:rFonts w:ascii="Times New Roman" w:hAnsi="Times New Roman" w:cs="Times New Roman"/>
          <w:color w:val="000000"/>
          <w:sz w:val="22"/>
          <w:szCs w:val="22"/>
        </w:rPr>
        <w:t>1984.</w:t>
      </w:r>
    </w:p>
    <w:p w:rsidR="009119A4" w:rsidRPr="00D709BD" w:rsidRDefault="009119A4" w:rsidP="006D533F">
      <w:pPr>
        <w:pStyle w:val="NurText"/>
        <w:spacing w:after="60"/>
        <w:ind w:left="567" w:hanging="567"/>
        <w:jc w:val="both"/>
        <w:rPr>
          <w:rFonts w:ascii="Times New Roman" w:hAnsi="Times New Roman" w:cs="Times New Roman"/>
          <w:noProof/>
          <w:color w:val="000000"/>
          <w:sz w:val="22"/>
          <w:szCs w:val="22"/>
          <w:lang w:val="en-US"/>
        </w:rPr>
      </w:pPr>
      <w:r w:rsidRPr="00D347E9">
        <w:rPr>
          <w:rFonts w:ascii="Times New Roman" w:hAnsi="Times New Roman" w:cs="Times New Roman"/>
          <w:color w:val="000000"/>
          <w:sz w:val="22"/>
          <w:szCs w:val="22"/>
          <w:lang w:val="en-US"/>
        </w:rPr>
        <w:t xml:space="preserve">North 1990 </w:t>
      </w:r>
      <w:r w:rsidRPr="00D709BD">
        <w:rPr>
          <w:rFonts w:ascii="Times New Roman" w:hAnsi="Times New Roman" w:cs="Times New Roman"/>
          <w:color w:val="000000"/>
          <w:sz w:val="22"/>
          <w:szCs w:val="22"/>
          <w:lang w:val="en-US"/>
        </w:rPr>
        <w:t xml:space="preserve">= </w:t>
      </w:r>
      <w:r w:rsidR="00471A1B">
        <w:rPr>
          <w:rFonts w:ascii="Times New Roman" w:hAnsi="Times New Roman" w:cs="Times New Roman"/>
          <w:smallCaps/>
          <w:color w:val="000000"/>
          <w:sz w:val="22"/>
          <w:szCs w:val="22"/>
          <w:lang w:val="en-US"/>
        </w:rPr>
        <w:t>J. </w:t>
      </w:r>
      <w:r w:rsidRPr="00D709BD">
        <w:rPr>
          <w:rFonts w:ascii="Times New Roman" w:hAnsi="Times New Roman" w:cs="Times New Roman"/>
          <w:smallCaps/>
          <w:color w:val="000000"/>
          <w:sz w:val="22"/>
          <w:szCs w:val="22"/>
          <w:lang w:val="en-US"/>
        </w:rPr>
        <w:t>North</w:t>
      </w:r>
      <w:r w:rsidRPr="00D709BD">
        <w:rPr>
          <w:rFonts w:ascii="Times New Roman" w:hAnsi="Times New Roman" w:cs="Times New Roman"/>
          <w:color w:val="000000"/>
          <w:sz w:val="22"/>
          <w:szCs w:val="22"/>
          <w:lang w:val="en-US"/>
        </w:rPr>
        <w:t xml:space="preserve">, </w:t>
      </w:r>
      <w:r w:rsidRPr="0057098C">
        <w:rPr>
          <w:rFonts w:ascii="Times New Roman" w:hAnsi="Times New Roman" w:cs="Times New Roman"/>
          <w:color w:val="000000"/>
          <w:sz w:val="22"/>
          <w:szCs w:val="22"/>
          <w:lang w:val="en-GB"/>
        </w:rPr>
        <w:t>Politics and Aristocracy in the Roman Republic,</w:t>
      </w:r>
      <w:r w:rsidRPr="00D709BD">
        <w:rPr>
          <w:rFonts w:ascii="Times New Roman" w:hAnsi="Times New Roman" w:cs="Times New Roman"/>
          <w:color w:val="000000"/>
          <w:sz w:val="22"/>
          <w:szCs w:val="22"/>
          <w:lang w:val="en-US"/>
        </w:rPr>
        <w:t xml:space="preserve"> in: Classical Philology 85 (1990), 277</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287.</w:t>
      </w:r>
    </w:p>
    <w:p w:rsidR="009119A4" w:rsidRPr="00D709BD" w:rsidRDefault="009119A4" w:rsidP="006D533F">
      <w:pPr>
        <w:pStyle w:val="NurText"/>
        <w:spacing w:after="60"/>
        <w:ind w:left="567" w:hanging="567"/>
        <w:jc w:val="both"/>
        <w:rPr>
          <w:rFonts w:ascii="Times New Roman" w:hAnsi="Times New Roman" w:cs="Times New Roman"/>
          <w:noProof/>
          <w:color w:val="000000"/>
          <w:sz w:val="22"/>
          <w:szCs w:val="22"/>
          <w:lang w:val="en-US"/>
        </w:rPr>
      </w:pP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0A0452">
        <w:rPr>
          <w:rFonts w:ascii="Times New Roman" w:hAnsi="Times New Roman" w:cs="Times New Roman"/>
          <w:color w:val="000000"/>
          <w:sz w:val="22"/>
          <w:szCs w:val="22"/>
        </w:rPr>
        <w:t xml:space="preserve">Östenberg 2009 = </w:t>
      </w:r>
      <w:r w:rsidR="00471A1B">
        <w:rPr>
          <w:rFonts w:ascii="Times New Roman" w:hAnsi="Times New Roman" w:cs="Times New Roman"/>
          <w:smallCaps/>
          <w:color w:val="000000"/>
          <w:sz w:val="22"/>
          <w:szCs w:val="22"/>
        </w:rPr>
        <w:t>I. </w:t>
      </w:r>
      <w:r w:rsidRPr="000A0452">
        <w:rPr>
          <w:rFonts w:ascii="Times New Roman" w:hAnsi="Times New Roman" w:cs="Times New Roman"/>
          <w:smallCaps/>
          <w:color w:val="000000"/>
          <w:sz w:val="22"/>
          <w:szCs w:val="22"/>
        </w:rPr>
        <w:t>Östenberg</w:t>
      </w:r>
      <w:r w:rsidRPr="000A0452">
        <w:rPr>
          <w:rFonts w:ascii="Times New Roman" w:hAnsi="Times New Roman" w:cs="Times New Roman"/>
          <w:color w:val="000000"/>
          <w:sz w:val="22"/>
          <w:szCs w:val="22"/>
        </w:rPr>
        <w:t xml:space="preserve">, </w:t>
      </w:r>
      <w:r w:rsidRPr="00D709BD">
        <w:rPr>
          <w:rFonts w:ascii="Times New Roman" w:hAnsi="Times New Roman" w:cs="Times New Roman"/>
          <w:color w:val="000000"/>
          <w:sz w:val="22"/>
          <w:szCs w:val="22"/>
          <w:lang w:val="de-CH"/>
        </w:rPr>
        <w:t xml:space="preserve">Staging the World. </w:t>
      </w:r>
      <w:proofErr w:type="gramStart"/>
      <w:r w:rsidRPr="0057098C">
        <w:rPr>
          <w:rFonts w:ascii="Times New Roman" w:hAnsi="Times New Roman" w:cs="Times New Roman"/>
          <w:color w:val="000000"/>
          <w:sz w:val="22"/>
          <w:szCs w:val="22"/>
          <w:lang w:val="en-GB"/>
        </w:rPr>
        <w:t>Spoils, Captives, and Representations in the Roman Triumphal Procession,</w:t>
      </w:r>
      <w:r w:rsidRPr="00D709BD">
        <w:rPr>
          <w:rFonts w:ascii="Times New Roman" w:hAnsi="Times New Roman" w:cs="Times New Roman"/>
          <w:color w:val="000000"/>
          <w:sz w:val="22"/>
          <w:szCs w:val="22"/>
          <w:lang w:val="en-US"/>
        </w:rPr>
        <w:t xml:space="preserve"> Oxford 2009.</w:t>
      </w:r>
      <w:proofErr w:type="gramEnd"/>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Oettel 1996 = </w:t>
      </w:r>
      <w:r w:rsidR="00471A1B">
        <w:rPr>
          <w:rFonts w:ascii="Times New Roman" w:hAnsi="Times New Roman" w:cs="Times New Roman"/>
          <w:smallCaps/>
          <w:color w:val="000000"/>
          <w:sz w:val="22"/>
          <w:szCs w:val="22"/>
        </w:rPr>
        <w:t>A. </w:t>
      </w:r>
      <w:r w:rsidRPr="000A0452">
        <w:rPr>
          <w:rFonts w:ascii="Times New Roman" w:hAnsi="Times New Roman" w:cs="Times New Roman"/>
          <w:smallCaps/>
          <w:color w:val="000000"/>
          <w:sz w:val="22"/>
          <w:szCs w:val="22"/>
        </w:rPr>
        <w:t>Oettel</w:t>
      </w:r>
      <w:r w:rsidRPr="000A0452">
        <w:rPr>
          <w:rFonts w:ascii="Times New Roman" w:hAnsi="Times New Roman" w:cs="Times New Roman"/>
          <w:color w:val="000000"/>
          <w:sz w:val="22"/>
          <w:szCs w:val="22"/>
        </w:rPr>
        <w:t>, Fundkontexte römischer Vesuvvillen im Gebiet um Pompeji. Die Grabungen von 1894 bis 1908, Mainz 1996.</w:t>
      </w:r>
    </w:p>
    <w:p w:rsidR="009119A4"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Oppermann 1967 = </w:t>
      </w:r>
      <w:r w:rsidR="00471A1B">
        <w:rPr>
          <w:rFonts w:ascii="Times New Roman" w:hAnsi="Times New Roman" w:cs="Times New Roman"/>
          <w:smallCaps/>
          <w:noProof/>
          <w:color w:val="000000"/>
          <w:sz w:val="22"/>
          <w:szCs w:val="22"/>
        </w:rPr>
        <w:t>H. </w:t>
      </w:r>
      <w:r w:rsidRPr="000A0452">
        <w:rPr>
          <w:rFonts w:ascii="Times New Roman" w:hAnsi="Times New Roman" w:cs="Times New Roman"/>
          <w:smallCaps/>
          <w:noProof/>
          <w:color w:val="000000"/>
          <w:sz w:val="22"/>
          <w:szCs w:val="22"/>
        </w:rPr>
        <w:t>Oppermann</w:t>
      </w:r>
      <w:r w:rsidRPr="000A0452">
        <w:rPr>
          <w:rFonts w:ascii="Times New Roman" w:hAnsi="Times New Roman" w:cs="Times New Roman"/>
          <w:noProof/>
          <w:color w:val="000000"/>
          <w:sz w:val="22"/>
          <w:szCs w:val="22"/>
        </w:rPr>
        <w:t xml:space="preserve"> (Hg.), Römische Wertbegriffe, Darmstadt 1967.</w:t>
      </w:r>
    </w:p>
    <w:p w:rsidR="007C710C" w:rsidRPr="00D709BD" w:rsidRDefault="007C710C" w:rsidP="006D533F">
      <w:pPr>
        <w:pStyle w:val="NurText"/>
        <w:spacing w:after="60"/>
        <w:ind w:left="567" w:hanging="567"/>
        <w:jc w:val="both"/>
        <w:rPr>
          <w:rFonts w:ascii="Times New Roman" w:hAnsi="Times New Roman" w:cs="Times New Roman"/>
          <w:noProof/>
          <w:color w:val="000000"/>
          <w:sz w:val="22"/>
          <w:szCs w:val="22"/>
          <w:lang w:val="en-US"/>
        </w:rPr>
      </w:pPr>
      <w:r>
        <w:rPr>
          <w:rFonts w:ascii="Times New Roman" w:hAnsi="Times New Roman" w:cs="Times New Roman"/>
          <w:noProof/>
          <w:color w:val="000000"/>
          <w:sz w:val="22"/>
          <w:szCs w:val="22"/>
        </w:rPr>
        <w:t>Ortalli (Hg.) 2006</w:t>
      </w:r>
      <w:r w:rsidRPr="007C710C">
        <w:rPr>
          <w:rFonts w:ascii="Times New Roman" w:hAnsi="Times New Roman" w:cs="Times New Roman"/>
          <w:noProof/>
          <w:color w:val="000000"/>
          <w:sz w:val="22"/>
          <w:szCs w:val="22"/>
        </w:rPr>
        <w:t xml:space="preserve"> = </w:t>
      </w:r>
      <w:r w:rsidR="00471A1B">
        <w:rPr>
          <w:rFonts w:ascii="Times New Roman" w:hAnsi="Times New Roman" w:cs="Times New Roman"/>
          <w:smallCaps/>
          <w:noProof/>
          <w:color w:val="000000"/>
          <w:sz w:val="22"/>
          <w:szCs w:val="22"/>
        </w:rPr>
        <w:t>J. </w:t>
      </w:r>
      <w:r w:rsidRPr="007C710C">
        <w:rPr>
          <w:rFonts w:ascii="Times New Roman" w:hAnsi="Times New Roman" w:cs="Times New Roman"/>
          <w:smallCaps/>
          <w:noProof/>
          <w:color w:val="000000"/>
          <w:sz w:val="22"/>
          <w:szCs w:val="22"/>
        </w:rPr>
        <w:t>Ortalli</w:t>
      </w:r>
      <w:r w:rsidRPr="007C710C">
        <w:rPr>
          <w:rFonts w:ascii="Times New Roman" w:hAnsi="Times New Roman" w:cs="Times New Roman"/>
          <w:noProof/>
          <w:color w:val="000000"/>
          <w:sz w:val="22"/>
          <w:szCs w:val="22"/>
        </w:rPr>
        <w:t xml:space="preserve"> (Hg.), </w:t>
      </w:r>
      <w:r w:rsidRPr="007C710C">
        <w:rPr>
          <w:rFonts w:ascii="Times New Roman" w:hAnsi="Times New Roman" w:cs="Times New Roman"/>
          <w:sz w:val="22"/>
          <w:szCs w:val="22"/>
        </w:rPr>
        <w:t xml:space="preserve">Vivere in villa. </w:t>
      </w:r>
      <w:r w:rsidRPr="00437BD0">
        <w:rPr>
          <w:rFonts w:ascii="Times New Roman" w:hAnsi="Times New Roman" w:cs="Times New Roman"/>
          <w:sz w:val="22"/>
          <w:szCs w:val="22"/>
          <w:lang w:val="fr-CH"/>
        </w:rPr>
        <w:t xml:space="preserve">Le qualità delle residenze agresti in età romana. </w:t>
      </w:r>
      <w:r w:rsidRPr="00D709BD">
        <w:rPr>
          <w:rFonts w:ascii="Times New Roman" w:hAnsi="Times New Roman" w:cs="Times New Roman"/>
          <w:sz w:val="22"/>
          <w:szCs w:val="22"/>
          <w:lang w:val="en-US"/>
        </w:rPr>
        <w:t xml:space="preserve">Atti </w:t>
      </w:r>
      <w:proofErr w:type="gramStart"/>
      <w:r w:rsidRPr="00D709BD">
        <w:rPr>
          <w:rFonts w:ascii="Times New Roman" w:hAnsi="Times New Roman" w:cs="Times New Roman"/>
          <w:sz w:val="22"/>
          <w:szCs w:val="22"/>
          <w:lang w:val="en-US"/>
        </w:rPr>
        <w:t>del</w:t>
      </w:r>
      <w:proofErr w:type="gramEnd"/>
      <w:r w:rsidRPr="00D709BD">
        <w:rPr>
          <w:rFonts w:ascii="Times New Roman" w:hAnsi="Times New Roman" w:cs="Times New Roman"/>
          <w:sz w:val="22"/>
          <w:szCs w:val="22"/>
          <w:lang w:val="en-US"/>
        </w:rPr>
        <w:t xml:space="preserve"> Convegno, Ferrara, gennaio 2003, Firenze 2006.</w:t>
      </w:r>
    </w:p>
    <w:p w:rsidR="00C40B40" w:rsidRPr="00D709BD" w:rsidRDefault="00C40B40" w:rsidP="006D533F">
      <w:pPr>
        <w:pStyle w:val="NurText"/>
        <w:spacing w:after="60"/>
        <w:ind w:left="567" w:hanging="567"/>
        <w:jc w:val="both"/>
        <w:rPr>
          <w:rFonts w:ascii="Times New Roman" w:hAnsi="Times New Roman" w:cs="Times New Roman"/>
          <w:noProof/>
          <w:color w:val="000000"/>
          <w:sz w:val="22"/>
          <w:szCs w:val="22"/>
          <w:lang w:val="en-US"/>
        </w:rPr>
      </w:pPr>
      <w:r w:rsidRPr="00D709BD">
        <w:rPr>
          <w:rFonts w:ascii="Times New Roman" w:hAnsi="Times New Roman" w:cs="Times New Roman"/>
          <w:noProof/>
          <w:color w:val="000000"/>
          <w:sz w:val="22"/>
          <w:szCs w:val="22"/>
          <w:lang w:val="en-US"/>
        </w:rPr>
        <w:t xml:space="preserve">Osgood 2011 = </w:t>
      </w:r>
      <w:r w:rsidR="00471A1B">
        <w:rPr>
          <w:rFonts w:ascii="Times New Roman" w:hAnsi="Times New Roman" w:cs="Times New Roman"/>
          <w:smallCaps/>
          <w:noProof/>
          <w:color w:val="000000"/>
          <w:sz w:val="22"/>
          <w:szCs w:val="22"/>
          <w:lang w:val="en-US"/>
        </w:rPr>
        <w:t>J. </w:t>
      </w:r>
      <w:r w:rsidRPr="00D709BD">
        <w:rPr>
          <w:rFonts w:ascii="Times New Roman" w:hAnsi="Times New Roman" w:cs="Times New Roman"/>
          <w:smallCaps/>
          <w:noProof/>
          <w:color w:val="000000"/>
          <w:sz w:val="22"/>
          <w:szCs w:val="22"/>
          <w:lang w:val="en-US"/>
        </w:rPr>
        <w:t>Osgood</w:t>
      </w:r>
      <w:r w:rsidRPr="00D709BD">
        <w:rPr>
          <w:rFonts w:ascii="Times New Roman" w:hAnsi="Times New Roman" w:cs="Times New Roman"/>
          <w:noProof/>
          <w:color w:val="000000"/>
          <w:sz w:val="22"/>
          <w:szCs w:val="22"/>
          <w:lang w:val="en-US"/>
        </w:rPr>
        <w:t>, Claudius Caesar. Image and Power in the Early Roman Empire, Cambridge 2011.</w:t>
      </w:r>
    </w:p>
    <w:p w:rsidR="0054699D" w:rsidRPr="00D709BD" w:rsidRDefault="0054699D" w:rsidP="006D533F">
      <w:pPr>
        <w:pStyle w:val="NurText"/>
        <w:spacing w:after="60"/>
        <w:ind w:left="567" w:hanging="567"/>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 xml:space="preserve">Ostenfeld (Hg.) 2002 = </w:t>
      </w:r>
      <w:r w:rsidRPr="00D709BD">
        <w:rPr>
          <w:rFonts w:ascii="Times New Roman" w:hAnsi="Times New Roman" w:cs="Times New Roman"/>
          <w:smallCaps/>
          <w:sz w:val="22"/>
          <w:szCs w:val="22"/>
          <w:lang w:val="en-US"/>
        </w:rPr>
        <w:t>E.</w:t>
      </w:r>
      <w:r w:rsidR="007367C4">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N. </w:t>
      </w:r>
      <w:r w:rsidRPr="00D709BD">
        <w:rPr>
          <w:rFonts w:ascii="Times New Roman" w:hAnsi="Times New Roman" w:cs="Times New Roman"/>
          <w:smallCaps/>
          <w:sz w:val="22"/>
          <w:szCs w:val="22"/>
          <w:lang w:val="en-US"/>
        </w:rPr>
        <w:t>Ostenfeld</w:t>
      </w:r>
      <w:r w:rsidRPr="00D709BD">
        <w:rPr>
          <w:rFonts w:ascii="Times New Roman" w:hAnsi="Times New Roman" w:cs="Times New Roman"/>
          <w:sz w:val="22"/>
          <w:szCs w:val="22"/>
          <w:lang w:val="en-US"/>
        </w:rPr>
        <w:t xml:space="preserve">, </w:t>
      </w:r>
      <w:r w:rsidRPr="0057098C">
        <w:rPr>
          <w:rFonts w:ascii="Times New Roman" w:hAnsi="Times New Roman" w:cs="Times New Roman"/>
          <w:sz w:val="22"/>
          <w:szCs w:val="22"/>
          <w:lang w:val="en-GB"/>
        </w:rPr>
        <w:t xml:space="preserve">Greek Romans and Roman Greeks. </w:t>
      </w:r>
      <w:proofErr w:type="gramStart"/>
      <w:r w:rsidRPr="0057098C">
        <w:rPr>
          <w:rFonts w:ascii="Times New Roman" w:hAnsi="Times New Roman" w:cs="Times New Roman"/>
          <w:sz w:val="22"/>
          <w:szCs w:val="22"/>
          <w:lang w:val="en-GB"/>
        </w:rPr>
        <w:t>Studies in Cultural Interaction,</w:t>
      </w:r>
      <w:r w:rsidRPr="00D709BD">
        <w:rPr>
          <w:rFonts w:ascii="Times New Roman" w:hAnsi="Times New Roman" w:cs="Times New Roman"/>
          <w:sz w:val="22"/>
          <w:szCs w:val="22"/>
          <w:lang w:val="en-US"/>
        </w:rPr>
        <w:t xml:space="preserve"> Aaarhus 2002.</w:t>
      </w:r>
      <w:proofErr w:type="gramEnd"/>
    </w:p>
    <w:p w:rsidR="00EF5558" w:rsidRPr="00D709BD" w:rsidRDefault="00EF5558" w:rsidP="006D533F">
      <w:pPr>
        <w:pStyle w:val="NurText"/>
        <w:spacing w:after="60"/>
        <w:ind w:left="567" w:hanging="567"/>
        <w:jc w:val="both"/>
        <w:rPr>
          <w:rFonts w:ascii="Times New Roman" w:hAnsi="Times New Roman" w:cs="Times New Roman"/>
          <w:noProof/>
          <w:color w:val="000000"/>
          <w:sz w:val="22"/>
          <w:szCs w:val="22"/>
          <w:lang w:val="en-US"/>
        </w:rPr>
      </w:pPr>
      <w:r w:rsidRPr="00D709BD">
        <w:rPr>
          <w:rFonts w:ascii="Times New Roman" w:hAnsi="Times New Roman" w:cs="Times New Roman"/>
          <w:sz w:val="22"/>
          <w:szCs w:val="22"/>
          <w:lang w:val="en-US"/>
        </w:rPr>
        <w:t xml:space="preserve">O’Sullivan 2006 = </w:t>
      </w:r>
      <w:r w:rsidR="00471A1B">
        <w:rPr>
          <w:rFonts w:ascii="Times New Roman" w:hAnsi="Times New Roman" w:cs="Times New Roman"/>
          <w:smallCaps/>
          <w:sz w:val="22"/>
          <w:szCs w:val="22"/>
          <w:lang w:val="en-US"/>
        </w:rPr>
        <w:t>T. </w:t>
      </w:r>
      <w:r w:rsidRPr="00D709BD">
        <w:rPr>
          <w:rFonts w:ascii="Times New Roman" w:hAnsi="Times New Roman" w:cs="Times New Roman"/>
          <w:smallCaps/>
          <w:sz w:val="22"/>
          <w:szCs w:val="22"/>
          <w:lang w:val="en-US"/>
        </w:rPr>
        <w:t>O’Sullivan</w:t>
      </w:r>
      <w:r w:rsidRPr="00D709BD">
        <w:rPr>
          <w:rFonts w:ascii="Times New Roman" w:hAnsi="Times New Roman" w:cs="Times New Roman"/>
          <w:sz w:val="22"/>
          <w:szCs w:val="22"/>
          <w:lang w:val="en-US"/>
        </w:rPr>
        <w:t xml:space="preserve">, </w:t>
      </w:r>
      <w:proofErr w:type="gramStart"/>
      <w:r w:rsidRPr="00D709BD">
        <w:rPr>
          <w:rFonts w:ascii="Times New Roman" w:hAnsi="Times New Roman" w:cs="Times New Roman"/>
          <w:sz w:val="22"/>
          <w:szCs w:val="22"/>
          <w:lang w:val="en-US"/>
        </w:rPr>
        <w:t>The</w:t>
      </w:r>
      <w:proofErr w:type="gramEnd"/>
      <w:r w:rsidRPr="00D709BD">
        <w:rPr>
          <w:rFonts w:ascii="Times New Roman" w:hAnsi="Times New Roman" w:cs="Times New Roman"/>
          <w:sz w:val="22"/>
          <w:szCs w:val="22"/>
          <w:lang w:val="en-US"/>
        </w:rPr>
        <w:t xml:space="preserve"> Mind in Motion. Walking and Metaphorical Travel in the Roman Villa, in: CPh 101 (2006), 133</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152.</w:t>
      </w:r>
    </w:p>
    <w:p w:rsidR="009119A4" w:rsidRPr="00D709BD" w:rsidRDefault="009119A4" w:rsidP="006D533F">
      <w:pPr>
        <w:pStyle w:val="NurText"/>
        <w:spacing w:after="60"/>
        <w:ind w:left="567" w:hanging="567"/>
        <w:jc w:val="both"/>
        <w:rPr>
          <w:rFonts w:ascii="Times New Roman" w:hAnsi="Times New Roman" w:cs="Times New Roman"/>
          <w:noProof/>
          <w:color w:val="000000"/>
          <w:sz w:val="22"/>
          <w:szCs w:val="22"/>
          <w:lang w:val="en-US"/>
        </w:rPr>
      </w:pPr>
    </w:p>
    <w:p w:rsidR="002D20B5" w:rsidRPr="00D709BD" w:rsidRDefault="002D20B5" w:rsidP="008440F2">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Parkins (Hg.) 1997 = </w:t>
      </w:r>
      <w:r w:rsidRPr="00D709BD">
        <w:rPr>
          <w:rFonts w:ascii="Times New Roman" w:hAnsi="Times New Roman" w:cs="Times New Roman"/>
          <w:smallCaps/>
          <w:color w:val="000000"/>
          <w:sz w:val="22"/>
          <w:szCs w:val="22"/>
          <w:lang w:val="en-US"/>
        </w:rPr>
        <w:t>H.</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M. </w:t>
      </w:r>
      <w:r w:rsidRPr="00D709BD">
        <w:rPr>
          <w:rFonts w:ascii="Times New Roman" w:hAnsi="Times New Roman" w:cs="Times New Roman"/>
          <w:smallCaps/>
          <w:color w:val="000000"/>
          <w:sz w:val="22"/>
          <w:szCs w:val="22"/>
          <w:lang w:val="en-US"/>
        </w:rPr>
        <w:t>Parkins</w:t>
      </w:r>
      <w:r w:rsidRPr="00D709BD">
        <w:rPr>
          <w:rFonts w:ascii="Times New Roman" w:hAnsi="Times New Roman" w:cs="Times New Roman"/>
          <w:color w:val="000000"/>
          <w:sz w:val="22"/>
          <w:szCs w:val="22"/>
          <w:lang w:val="en-US"/>
        </w:rPr>
        <w:t xml:space="preserve"> (Hg.), </w:t>
      </w:r>
      <w:r w:rsidRPr="002D20B5">
        <w:rPr>
          <w:rFonts w:ascii="Times New Roman" w:hAnsi="Times New Roman" w:cs="Times New Roman"/>
          <w:color w:val="000000"/>
          <w:sz w:val="22"/>
          <w:szCs w:val="22"/>
          <w:lang w:val="en-US"/>
        </w:rPr>
        <w:t xml:space="preserve">Roman Urbanism. </w:t>
      </w:r>
      <w:proofErr w:type="gramStart"/>
      <w:r w:rsidRPr="002D20B5">
        <w:rPr>
          <w:rFonts w:ascii="Times New Roman" w:hAnsi="Times New Roman" w:cs="Times New Roman"/>
          <w:color w:val="000000"/>
          <w:sz w:val="22"/>
          <w:szCs w:val="22"/>
          <w:lang w:val="en-US"/>
        </w:rPr>
        <w:t xml:space="preserve">Beyond the Consumer City, London </w:t>
      </w:r>
      <w:r w:rsidR="00290047">
        <w:rPr>
          <w:rFonts w:ascii="Times New Roman" w:hAnsi="Times New Roman" w:cs="Times New Roman"/>
          <w:color w:val="000000"/>
          <w:sz w:val="22"/>
          <w:szCs w:val="22"/>
          <w:lang w:val="en-US"/>
        </w:rPr>
        <w:t>u. a.</w:t>
      </w:r>
      <w:r w:rsidRPr="002D20B5">
        <w:rPr>
          <w:rFonts w:ascii="Times New Roman" w:hAnsi="Times New Roman" w:cs="Times New Roman"/>
          <w:color w:val="000000"/>
          <w:sz w:val="22"/>
          <w:szCs w:val="22"/>
          <w:lang w:val="en-US"/>
        </w:rPr>
        <w:t xml:space="preserve"> 1997.</w:t>
      </w:r>
      <w:proofErr w:type="gramEnd"/>
    </w:p>
    <w:p w:rsidR="008440F2" w:rsidRPr="00E32FD5" w:rsidRDefault="008440F2" w:rsidP="008440F2">
      <w:pPr>
        <w:pStyle w:val="NurText"/>
        <w:spacing w:after="60"/>
        <w:ind w:left="567" w:hanging="567"/>
        <w:jc w:val="both"/>
        <w:rPr>
          <w:rFonts w:ascii="Times New Roman" w:hAnsi="Times New Roman" w:cs="Times New Roman"/>
          <w:color w:val="000000"/>
          <w:sz w:val="22"/>
          <w:szCs w:val="22"/>
          <w:lang w:val="fr-FR"/>
        </w:rPr>
      </w:pPr>
      <w:r w:rsidRPr="00E32FD5">
        <w:rPr>
          <w:rFonts w:ascii="Times New Roman" w:hAnsi="Times New Roman" w:cs="Times New Roman"/>
          <w:color w:val="000000"/>
          <w:sz w:val="22"/>
          <w:szCs w:val="22"/>
          <w:lang w:val="fr-FR"/>
        </w:rPr>
        <w:t xml:space="preserve">Paschoud 1967 = </w:t>
      </w:r>
      <w:r w:rsidR="00471A1B">
        <w:rPr>
          <w:rFonts w:ascii="Times New Roman" w:hAnsi="Times New Roman" w:cs="Times New Roman"/>
          <w:smallCaps/>
          <w:color w:val="000000"/>
          <w:sz w:val="22"/>
          <w:szCs w:val="22"/>
          <w:lang w:val="fr-FR"/>
        </w:rPr>
        <w:t>F. </w:t>
      </w:r>
      <w:r w:rsidRPr="00E32FD5">
        <w:rPr>
          <w:rFonts w:ascii="Times New Roman" w:hAnsi="Times New Roman" w:cs="Times New Roman"/>
          <w:smallCaps/>
          <w:color w:val="000000"/>
          <w:sz w:val="22"/>
          <w:szCs w:val="22"/>
          <w:lang w:val="fr-FR"/>
        </w:rPr>
        <w:t>Paschoud</w:t>
      </w:r>
      <w:r w:rsidRPr="00E32FD5">
        <w:rPr>
          <w:rFonts w:ascii="Times New Roman" w:hAnsi="Times New Roman" w:cs="Times New Roman"/>
          <w:color w:val="000000"/>
          <w:sz w:val="22"/>
          <w:szCs w:val="22"/>
          <w:lang w:val="fr-FR"/>
        </w:rPr>
        <w:t xml:space="preserve">, </w:t>
      </w:r>
      <w:r w:rsidRPr="0057098C">
        <w:rPr>
          <w:rFonts w:ascii="Times New Roman" w:hAnsi="Times New Roman" w:cs="Times New Roman"/>
          <w:i/>
          <w:iCs/>
          <w:color w:val="000000"/>
          <w:sz w:val="22"/>
          <w:szCs w:val="22"/>
          <w:lang w:val="la-Latn"/>
        </w:rPr>
        <w:t>Roma aeterna</w:t>
      </w:r>
      <w:r w:rsidRPr="00E32FD5">
        <w:rPr>
          <w:rFonts w:ascii="Times New Roman" w:hAnsi="Times New Roman" w:cs="Times New Roman"/>
          <w:color w:val="000000"/>
          <w:sz w:val="22"/>
          <w:szCs w:val="22"/>
          <w:lang w:val="fr-FR"/>
        </w:rPr>
        <w:t xml:space="preserve">. </w:t>
      </w:r>
      <w:r w:rsidRPr="0057098C">
        <w:rPr>
          <w:rFonts w:ascii="Times New Roman" w:hAnsi="Times New Roman" w:cs="Times New Roman"/>
          <w:color w:val="000000"/>
          <w:sz w:val="22"/>
          <w:szCs w:val="22"/>
          <w:lang w:val="fr-CH"/>
        </w:rPr>
        <w:t>Études sur le patriotisme romain dans l’occident latin à l’époque des grandes invasions,</w:t>
      </w:r>
      <w:r w:rsidRPr="00E32FD5">
        <w:rPr>
          <w:rFonts w:ascii="Times New Roman" w:hAnsi="Times New Roman" w:cs="Times New Roman"/>
          <w:color w:val="000000"/>
          <w:sz w:val="22"/>
          <w:szCs w:val="22"/>
          <w:lang w:val="fr-FR"/>
        </w:rPr>
        <w:t xml:space="preserve"> Rom 1967.</w:t>
      </w:r>
    </w:p>
    <w:p w:rsidR="008440F2" w:rsidRPr="000A0452" w:rsidRDefault="008440F2" w:rsidP="006D533F">
      <w:pPr>
        <w:pStyle w:val="NurText"/>
        <w:spacing w:after="60"/>
        <w:ind w:left="567" w:hanging="567"/>
        <w:jc w:val="both"/>
        <w:rPr>
          <w:rFonts w:ascii="Times New Roman" w:hAnsi="Times New Roman" w:cs="Times New Roman"/>
          <w:sz w:val="22"/>
          <w:szCs w:val="22"/>
        </w:rPr>
      </w:pPr>
      <w:r w:rsidRPr="00E32FD5">
        <w:rPr>
          <w:rFonts w:ascii="Times New Roman" w:hAnsi="Times New Roman" w:cs="Times New Roman"/>
          <w:sz w:val="22"/>
          <w:szCs w:val="22"/>
          <w:lang w:val="fr-FR"/>
        </w:rPr>
        <w:t xml:space="preserve">Pasquali 2011 = </w:t>
      </w:r>
      <w:r w:rsidR="00471A1B">
        <w:rPr>
          <w:rFonts w:ascii="Times New Roman" w:hAnsi="Times New Roman" w:cs="Times New Roman"/>
          <w:smallCaps/>
          <w:sz w:val="22"/>
          <w:szCs w:val="22"/>
          <w:lang w:val="fr-FR"/>
        </w:rPr>
        <w:t>J. </w:t>
      </w:r>
      <w:r w:rsidRPr="00E32FD5">
        <w:rPr>
          <w:rFonts w:ascii="Times New Roman" w:hAnsi="Times New Roman" w:cs="Times New Roman"/>
          <w:smallCaps/>
          <w:sz w:val="22"/>
          <w:szCs w:val="22"/>
          <w:lang w:val="fr-FR"/>
        </w:rPr>
        <w:t>Pasquali</w:t>
      </w:r>
      <w:r w:rsidRPr="00E32FD5">
        <w:rPr>
          <w:rFonts w:ascii="Times New Roman" w:hAnsi="Times New Roman" w:cs="Times New Roman"/>
          <w:sz w:val="22"/>
          <w:szCs w:val="22"/>
          <w:lang w:val="fr-FR"/>
        </w:rPr>
        <w:t xml:space="preserve">, Die Adoptivkaiser. </w:t>
      </w:r>
      <w:r w:rsidRPr="000A0452">
        <w:rPr>
          <w:rFonts w:ascii="Times New Roman" w:hAnsi="Times New Roman" w:cs="Times New Roman"/>
          <w:sz w:val="22"/>
          <w:szCs w:val="22"/>
        </w:rPr>
        <w:t>Das römische Weltreich am Höhepunkt seiner Macht (98</w:t>
      </w:r>
      <w:r w:rsidR="00754F64">
        <w:rPr>
          <w:rFonts w:ascii="Times New Roman" w:hAnsi="Times New Roman" w:cs="Times New Roman"/>
          <w:sz w:val="22"/>
          <w:szCs w:val="22"/>
        </w:rPr>
        <w:t>–</w:t>
      </w:r>
      <w:r w:rsidRPr="000A0452">
        <w:rPr>
          <w:rFonts w:ascii="Times New Roman" w:hAnsi="Times New Roman" w:cs="Times New Roman"/>
          <w:sz w:val="22"/>
          <w:szCs w:val="22"/>
        </w:rPr>
        <w:t>180 n.</w:t>
      </w:r>
      <w:r w:rsidR="00754F64">
        <w:rPr>
          <w:rFonts w:ascii="Times New Roman" w:hAnsi="Times New Roman" w:cs="Times New Roman"/>
          <w:sz w:val="22"/>
          <w:szCs w:val="22"/>
        </w:rPr>
        <w:t> </w:t>
      </w:r>
      <w:r w:rsidRPr="000A0452">
        <w:rPr>
          <w:rFonts w:ascii="Times New Roman" w:hAnsi="Times New Roman" w:cs="Times New Roman"/>
          <w:sz w:val="22"/>
          <w:szCs w:val="22"/>
        </w:rPr>
        <w:t>Chr.), Bochum 2011.</w:t>
      </w:r>
    </w:p>
    <w:p w:rsidR="003265D9" w:rsidRPr="00D709BD" w:rsidRDefault="003265D9"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sz w:val="22"/>
          <w:szCs w:val="22"/>
          <w:lang w:val="en-US"/>
        </w:rPr>
        <w:t xml:space="preserve">Paterson 1985 = </w:t>
      </w:r>
      <w:r w:rsidR="00471A1B">
        <w:rPr>
          <w:rFonts w:ascii="Times New Roman" w:hAnsi="Times New Roman" w:cs="Times New Roman"/>
          <w:smallCaps/>
          <w:sz w:val="22"/>
          <w:szCs w:val="22"/>
          <w:lang w:val="en-US"/>
        </w:rPr>
        <w:t>J. </w:t>
      </w:r>
      <w:r w:rsidRPr="00D709BD">
        <w:rPr>
          <w:rFonts w:ascii="Times New Roman" w:hAnsi="Times New Roman" w:cs="Times New Roman"/>
          <w:smallCaps/>
          <w:sz w:val="22"/>
          <w:szCs w:val="22"/>
          <w:lang w:val="en-US"/>
        </w:rPr>
        <w:t>Paterson</w:t>
      </w:r>
      <w:r w:rsidRPr="00D709BD">
        <w:rPr>
          <w:rFonts w:ascii="Times New Roman" w:hAnsi="Times New Roman" w:cs="Times New Roman"/>
          <w:sz w:val="22"/>
          <w:szCs w:val="22"/>
          <w:lang w:val="en-US"/>
        </w:rPr>
        <w:t xml:space="preserve">, </w:t>
      </w:r>
      <w:r w:rsidRPr="0057098C">
        <w:rPr>
          <w:rFonts w:ascii="Times New Roman" w:hAnsi="Times New Roman" w:cs="Times New Roman"/>
          <w:sz w:val="22"/>
          <w:szCs w:val="22"/>
          <w:lang w:val="en-GB"/>
        </w:rPr>
        <w:t>Politics in the Late Republic,</w:t>
      </w:r>
      <w:r w:rsidRPr="00D709BD">
        <w:rPr>
          <w:rFonts w:ascii="Times New Roman" w:hAnsi="Times New Roman" w:cs="Times New Roman"/>
          <w:sz w:val="22"/>
          <w:szCs w:val="22"/>
          <w:lang w:val="en-US"/>
        </w:rPr>
        <w:t xml:space="preserve"> in: </w:t>
      </w:r>
      <w:r w:rsidRPr="00D709BD">
        <w:rPr>
          <w:rFonts w:ascii="Times New Roman" w:hAnsi="Times New Roman" w:cs="Times New Roman"/>
          <w:smallCaps/>
          <w:sz w:val="22"/>
          <w:szCs w:val="22"/>
          <w:lang w:val="en-US"/>
        </w:rPr>
        <w:t>T.</w:t>
      </w:r>
      <w:r w:rsidR="00032850">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P. </w:t>
      </w:r>
      <w:r w:rsidRPr="00D709BD">
        <w:rPr>
          <w:rFonts w:ascii="Times New Roman" w:hAnsi="Times New Roman" w:cs="Times New Roman"/>
          <w:sz w:val="22"/>
          <w:szCs w:val="22"/>
          <w:lang w:val="en-US"/>
        </w:rPr>
        <w:t>Wiseman</w:t>
      </w:r>
      <w:r w:rsidR="00257A86" w:rsidRPr="00D709BD">
        <w:rPr>
          <w:rFonts w:ascii="Times New Roman" w:hAnsi="Times New Roman" w:cs="Times New Roman"/>
          <w:sz w:val="22"/>
          <w:szCs w:val="22"/>
          <w:lang w:val="en-US"/>
        </w:rPr>
        <w:t xml:space="preserve"> (Hg.) </w:t>
      </w:r>
      <w:r w:rsidRPr="00D709BD">
        <w:rPr>
          <w:rFonts w:ascii="Times New Roman" w:hAnsi="Times New Roman" w:cs="Times New Roman"/>
          <w:sz w:val="22"/>
          <w:szCs w:val="22"/>
          <w:lang w:val="en-US"/>
        </w:rPr>
        <w:t>1985, 21</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43.</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Patterson 2010 = </w:t>
      </w:r>
      <w:r w:rsidRPr="00D709BD">
        <w:rPr>
          <w:rFonts w:ascii="Times New Roman" w:hAnsi="Times New Roman" w:cs="Times New Roman"/>
          <w:smallCaps/>
          <w:color w:val="000000"/>
          <w:sz w:val="22"/>
          <w:szCs w:val="22"/>
          <w:lang w:val="en-US"/>
        </w:rPr>
        <w:t>J.</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R. </w:t>
      </w:r>
      <w:r w:rsidRPr="00D709BD">
        <w:rPr>
          <w:rFonts w:ascii="Times New Roman" w:hAnsi="Times New Roman" w:cs="Times New Roman"/>
          <w:smallCaps/>
          <w:color w:val="000000"/>
          <w:sz w:val="22"/>
          <w:szCs w:val="22"/>
          <w:lang w:val="en-US"/>
        </w:rPr>
        <w:t>Patterson</w:t>
      </w:r>
      <w:r w:rsidRPr="00D709BD">
        <w:rPr>
          <w:rFonts w:ascii="Times New Roman" w:hAnsi="Times New Roman" w:cs="Times New Roman"/>
          <w:color w:val="000000"/>
          <w:sz w:val="22"/>
          <w:szCs w:val="22"/>
          <w:lang w:val="en-US"/>
        </w:rPr>
        <w:t xml:space="preserve">, </w:t>
      </w:r>
      <w:r w:rsidRPr="0057098C">
        <w:rPr>
          <w:rFonts w:ascii="Times New Roman" w:hAnsi="Times New Roman" w:cs="Times New Roman"/>
          <w:color w:val="000000"/>
          <w:sz w:val="22"/>
          <w:szCs w:val="22"/>
          <w:lang w:val="en-GB"/>
        </w:rPr>
        <w:t>The City of Rome Revisited. From Mid-Republic to</w:t>
      </w:r>
      <w:r w:rsidR="006D360C">
        <w:rPr>
          <w:rFonts w:ascii="Times New Roman" w:hAnsi="Times New Roman" w:cs="Times New Roman"/>
          <w:color w:val="000000"/>
          <w:sz w:val="22"/>
          <w:szCs w:val="22"/>
          <w:lang w:val="en-GB"/>
        </w:rPr>
        <w:t xml:space="preserve"> </w:t>
      </w:r>
      <w:r w:rsidRPr="0057098C">
        <w:rPr>
          <w:rFonts w:ascii="Times New Roman" w:hAnsi="Times New Roman" w:cs="Times New Roman"/>
          <w:color w:val="000000"/>
          <w:sz w:val="22"/>
          <w:szCs w:val="22"/>
          <w:lang w:val="en-GB"/>
        </w:rPr>
        <w:t>Mid-Empire,</w:t>
      </w:r>
      <w:r w:rsidRPr="00D709BD">
        <w:rPr>
          <w:rFonts w:ascii="Times New Roman" w:hAnsi="Times New Roman" w:cs="Times New Roman"/>
          <w:color w:val="000000"/>
          <w:sz w:val="22"/>
          <w:szCs w:val="22"/>
          <w:lang w:val="en-US"/>
        </w:rPr>
        <w:t xml:space="preserve"> in: JRS 100 (2010), 210</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232.</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Patterson 1992 = </w:t>
      </w:r>
      <w:r w:rsidRPr="00D709BD">
        <w:rPr>
          <w:rFonts w:ascii="Times New Roman" w:hAnsi="Times New Roman" w:cs="Times New Roman"/>
          <w:smallCaps/>
          <w:color w:val="000000"/>
          <w:sz w:val="22"/>
          <w:szCs w:val="22"/>
          <w:lang w:val="en-US"/>
        </w:rPr>
        <w:t>J.</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R. </w:t>
      </w:r>
      <w:r w:rsidRPr="00D709BD">
        <w:rPr>
          <w:rFonts w:ascii="Times New Roman" w:hAnsi="Times New Roman" w:cs="Times New Roman"/>
          <w:smallCaps/>
          <w:color w:val="000000"/>
          <w:sz w:val="22"/>
          <w:szCs w:val="22"/>
          <w:lang w:val="en-US"/>
        </w:rPr>
        <w:t>Patterson</w:t>
      </w:r>
      <w:r w:rsidRPr="00D709BD">
        <w:rPr>
          <w:rFonts w:ascii="Times New Roman" w:hAnsi="Times New Roman" w:cs="Times New Roman"/>
          <w:color w:val="000000"/>
          <w:sz w:val="22"/>
          <w:szCs w:val="22"/>
          <w:lang w:val="en-US"/>
        </w:rPr>
        <w:t xml:space="preserve">, </w:t>
      </w:r>
      <w:proofErr w:type="gramStart"/>
      <w:r w:rsidRPr="0057098C">
        <w:rPr>
          <w:rFonts w:ascii="Times New Roman" w:hAnsi="Times New Roman" w:cs="Times New Roman"/>
          <w:color w:val="000000"/>
          <w:sz w:val="22"/>
          <w:szCs w:val="22"/>
          <w:lang w:val="en-GB"/>
        </w:rPr>
        <w:t>The</w:t>
      </w:r>
      <w:proofErr w:type="gramEnd"/>
      <w:r w:rsidRPr="0057098C">
        <w:rPr>
          <w:rFonts w:ascii="Times New Roman" w:hAnsi="Times New Roman" w:cs="Times New Roman"/>
          <w:color w:val="000000"/>
          <w:sz w:val="22"/>
          <w:szCs w:val="22"/>
          <w:lang w:val="en-GB"/>
        </w:rPr>
        <w:t xml:space="preserve"> City of Rome. From Republic to Empire</w:t>
      </w:r>
      <w:r w:rsidRPr="00D709BD">
        <w:rPr>
          <w:rFonts w:ascii="Times New Roman" w:hAnsi="Times New Roman" w:cs="Times New Roman"/>
          <w:color w:val="000000"/>
          <w:sz w:val="22"/>
          <w:szCs w:val="22"/>
          <w:lang w:val="en-US"/>
        </w:rPr>
        <w:t>, in: JRS 82 (1992), 186</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215.</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Penwill 2003 = </w:t>
      </w:r>
      <w:r w:rsidRPr="00D709BD">
        <w:rPr>
          <w:rFonts w:ascii="Times New Roman" w:hAnsi="Times New Roman" w:cs="Times New Roman"/>
          <w:smallCaps/>
          <w:color w:val="000000"/>
          <w:sz w:val="22"/>
          <w:szCs w:val="22"/>
          <w:lang w:val="en-US"/>
        </w:rPr>
        <w:t>J.</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L. </w:t>
      </w:r>
      <w:r w:rsidRPr="00D709BD">
        <w:rPr>
          <w:rFonts w:ascii="Times New Roman" w:hAnsi="Times New Roman" w:cs="Times New Roman"/>
          <w:smallCaps/>
          <w:color w:val="000000"/>
          <w:sz w:val="22"/>
          <w:szCs w:val="22"/>
          <w:lang w:val="en-US"/>
        </w:rPr>
        <w:t>Penwill</w:t>
      </w:r>
      <w:r w:rsidRPr="00D709BD">
        <w:rPr>
          <w:rFonts w:ascii="Times New Roman" w:hAnsi="Times New Roman" w:cs="Times New Roman"/>
          <w:color w:val="000000"/>
          <w:sz w:val="22"/>
          <w:szCs w:val="22"/>
          <w:lang w:val="en-US"/>
        </w:rPr>
        <w:t xml:space="preserve">, </w:t>
      </w:r>
      <w:r w:rsidRPr="00D709BD">
        <w:rPr>
          <w:rFonts w:ascii="Times New Roman" w:hAnsi="Times New Roman" w:cs="Times New Roman"/>
          <w:color w:val="000000"/>
          <w:sz w:val="22"/>
          <w:szCs w:val="22"/>
          <w:lang w:val="en-GB"/>
        </w:rPr>
        <w:t xml:space="preserve">Expelling the Mind. Politics and Philosophy in Flavian Rome, </w:t>
      </w:r>
      <w:r w:rsidRPr="00D709BD">
        <w:rPr>
          <w:rFonts w:ascii="Times New Roman" w:hAnsi="Times New Roman" w:cs="Times New Roman"/>
          <w:color w:val="000000"/>
          <w:sz w:val="22"/>
          <w:szCs w:val="22"/>
          <w:lang w:val="en-US"/>
        </w:rPr>
        <w:t>in:</w:t>
      </w:r>
      <w:r w:rsidR="00257A86" w:rsidRPr="00D709BD">
        <w:rPr>
          <w:rFonts w:ascii="Times New Roman" w:hAnsi="Times New Roman" w:cs="Times New Roman"/>
          <w:smallCaps/>
          <w:color w:val="000000"/>
          <w:sz w:val="22"/>
          <w:szCs w:val="22"/>
          <w:lang w:val="en-US"/>
        </w:rPr>
        <w:t xml:space="preserve"> </w:t>
      </w:r>
      <w:r w:rsidRPr="00D709BD">
        <w:rPr>
          <w:rFonts w:ascii="Times New Roman" w:hAnsi="Times New Roman" w:cs="Times New Roman"/>
          <w:color w:val="000000"/>
          <w:sz w:val="22"/>
          <w:szCs w:val="22"/>
          <w:lang w:val="en-US"/>
        </w:rPr>
        <w:t>Boyle u.</w:t>
      </w:r>
      <w:r w:rsidRPr="00D709BD">
        <w:rPr>
          <w:rFonts w:ascii="Times New Roman" w:hAnsi="Times New Roman" w:cs="Times New Roman"/>
          <w:smallCaps/>
          <w:color w:val="000000"/>
          <w:sz w:val="22"/>
          <w:szCs w:val="22"/>
          <w:lang w:val="en-US"/>
        </w:rPr>
        <w:t xml:space="preserve"> </w:t>
      </w:r>
      <w:r w:rsidRPr="00D709BD">
        <w:rPr>
          <w:rFonts w:ascii="Times New Roman" w:hAnsi="Times New Roman" w:cs="Times New Roman"/>
          <w:color w:val="000000"/>
          <w:sz w:val="22"/>
          <w:szCs w:val="22"/>
          <w:lang w:val="en-US"/>
        </w:rPr>
        <w:t>Dominik</w:t>
      </w:r>
      <w:r w:rsidR="00257A86" w:rsidRPr="00D709BD">
        <w:rPr>
          <w:rFonts w:ascii="Times New Roman" w:hAnsi="Times New Roman" w:cs="Times New Roman"/>
          <w:color w:val="000000"/>
          <w:sz w:val="22"/>
          <w:szCs w:val="22"/>
          <w:lang w:val="en-US"/>
        </w:rPr>
        <w:t xml:space="preserve"> (Hgg.) </w:t>
      </w:r>
      <w:r w:rsidRPr="00D709BD">
        <w:rPr>
          <w:rFonts w:ascii="Times New Roman" w:hAnsi="Times New Roman" w:cs="Times New Roman"/>
          <w:color w:val="000000"/>
          <w:sz w:val="22"/>
          <w:szCs w:val="22"/>
          <w:lang w:val="en-US"/>
        </w:rPr>
        <w:t>2003, 345</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368.</w:t>
      </w:r>
    </w:p>
    <w:p w:rsidR="00A77640" w:rsidRPr="00E32FD5" w:rsidRDefault="00A77640" w:rsidP="006D533F">
      <w:pPr>
        <w:pStyle w:val="NurText"/>
        <w:spacing w:after="60"/>
        <w:ind w:left="567" w:hanging="567"/>
        <w:jc w:val="both"/>
        <w:rPr>
          <w:rFonts w:ascii="Times New Roman" w:hAnsi="Times New Roman" w:cs="Times New Roman"/>
          <w:color w:val="000000"/>
          <w:sz w:val="22"/>
          <w:szCs w:val="22"/>
          <w:lang w:val="fr-FR"/>
        </w:rPr>
      </w:pPr>
      <w:r w:rsidRPr="00D709BD">
        <w:rPr>
          <w:rFonts w:ascii="Times New Roman" w:hAnsi="Times New Roman" w:cs="Times New Roman"/>
          <w:color w:val="000000"/>
          <w:sz w:val="22"/>
          <w:szCs w:val="22"/>
          <w:lang w:val="en-US"/>
        </w:rPr>
        <w:t xml:space="preserve">Perrin (Hg.) 2007 = </w:t>
      </w:r>
      <w:r w:rsidRPr="00D709BD">
        <w:rPr>
          <w:rFonts w:ascii="Times New Roman" w:hAnsi="Times New Roman" w:cs="Times New Roman"/>
          <w:smallCaps/>
          <w:color w:val="000000"/>
          <w:sz w:val="22"/>
          <w:szCs w:val="22"/>
          <w:lang w:val="en-US"/>
        </w:rPr>
        <w:t xml:space="preserve">Y. Perrin </w:t>
      </w:r>
      <w:r w:rsidRPr="00D709BD">
        <w:rPr>
          <w:rFonts w:ascii="Times New Roman" w:hAnsi="Times New Roman" w:cs="Times New Roman"/>
          <w:color w:val="000000"/>
          <w:sz w:val="22"/>
          <w:szCs w:val="22"/>
          <w:lang w:val="en-US"/>
        </w:rPr>
        <w:t xml:space="preserve">(Hg.), </w:t>
      </w:r>
      <w:r w:rsidRPr="00E32FD5">
        <w:rPr>
          <w:rFonts w:ascii="Times New Roman" w:hAnsi="Times New Roman" w:cs="Times New Roman"/>
          <w:color w:val="000000"/>
          <w:sz w:val="22"/>
          <w:szCs w:val="22"/>
          <w:lang w:val="en-US"/>
        </w:rPr>
        <w:t xml:space="preserve">Neronia 7. </w:t>
      </w:r>
      <w:r w:rsidRPr="0057098C">
        <w:rPr>
          <w:rFonts w:ascii="Times New Roman" w:hAnsi="Times New Roman" w:cs="Times New Roman"/>
          <w:color w:val="000000"/>
          <w:sz w:val="22"/>
          <w:szCs w:val="22"/>
          <w:lang w:val="fr-CH"/>
        </w:rPr>
        <w:t>Rome, l’Italie et la Grèce. Hellénisme et philhellénisme au premier siècle ap. J.-</w:t>
      </w:r>
      <w:r w:rsidR="00471A1B">
        <w:rPr>
          <w:rFonts w:ascii="Times New Roman" w:hAnsi="Times New Roman" w:cs="Times New Roman"/>
          <w:color w:val="000000"/>
          <w:sz w:val="22"/>
          <w:szCs w:val="22"/>
          <w:lang w:val="fr-CH"/>
        </w:rPr>
        <w:t>C. </w:t>
      </w:r>
      <w:r w:rsidRPr="0057098C">
        <w:rPr>
          <w:rFonts w:ascii="Times New Roman" w:hAnsi="Times New Roman" w:cs="Times New Roman"/>
          <w:color w:val="000000"/>
          <w:sz w:val="22"/>
          <w:szCs w:val="22"/>
          <w:lang w:val="fr-CH"/>
        </w:rPr>
        <w:t xml:space="preserve">Actes du VIIe </w:t>
      </w:r>
      <w:r w:rsidR="00340C75">
        <w:rPr>
          <w:rFonts w:ascii="Times New Roman" w:hAnsi="Times New Roman" w:cs="Times New Roman"/>
          <w:color w:val="000000"/>
          <w:sz w:val="22"/>
          <w:szCs w:val="22"/>
          <w:lang w:val="fr-CH"/>
        </w:rPr>
        <w:t>colloque i</w:t>
      </w:r>
      <w:r w:rsidRPr="0057098C">
        <w:rPr>
          <w:rFonts w:ascii="Times New Roman" w:hAnsi="Times New Roman" w:cs="Times New Roman"/>
          <w:color w:val="000000"/>
          <w:sz w:val="22"/>
          <w:szCs w:val="22"/>
          <w:lang w:val="fr-CH"/>
        </w:rPr>
        <w:t>nternational du SIEN, Athènes 21</w:t>
      </w:r>
      <w:r w:rsidR="00754F64">
        <w:rPr>
          <w:rFonts w:ascii="Times New Roman" w:hAnsi="Times New Roman" w:cs="Times New Roman"/>
          <w:color w:val="000000"/>
          <w:sz w:val="22"/>
          <w:szCs w:val="22"/>
          <w:lang w:val="fr-CH"/>
        </w:rPr>
        <w:t>–</w:t>
      </w:r>
      <w:r w:rsidRPr="0057098C">
        <w:rPr>
          <w:rFonts w:ascii="Times New Roman" w:hAnsi="Times New Roman" w:cs="Times New Roman"/>
          <w:color w:val="000000"/>
          <w:sz w:val="22"/>
          <w:szCs w:val="22"/>
          <w:lang w:val="fr-CH"/>
        </w:rPr>
        <w:t>23 Octobre 2004,</w:t>
      </w:r>
      <w:r w:rsidRPr="00E32FD5">
        <w:rPr>
          <w:rFonts w:ascii="Times New Roman" w:hAnsi="Times New Roman" w:cs="Times New Roman"/>
          <w:color w:val="000000"/>
          <w:sz w:val="22"/>
          <w:szCs w:val="22"/>
          <w:lang w:val="fr-FR"/>
        </w:rPr>
        <w:t xml:space="preserve"> Brüssel 2007.</w:t>
      </w:r>
    </w:p>
    <w:p w:rsidR="00B43515" w:rsidRPr="00E32FD5" w:rsidRDefault="00B43515" w:rsidP="006D533F">
      <w:pPr>
        <w:pStyle w:val="NurText"/>
        <w:spacing w:after="60"/>
        <w:ind w:left="567" w:hanging="567"/>
        <w:jc w:val="both"/>
        <w:rPr>
          <w:rFonts w:ascii="Times New Roman" w:hAnsi="Times New Roman" w:cs="Times New Roman"/>
          <w:color w:val="000000"/>
          <w:sz w:val="22"/>
          <w:szCs w:val="22"/>
          <w:lang w:val="fr-FR"/>
        </w:rPr>
      </w:pPr>
      <w:r w:rsidRPr="00E32FD5">
        <w:rPr>
          <w:rFonts w:ascii="Times New Roman" w:hAnsi="Times New Roman" w:cs="Times New Roman"/>
          <w:color w:val="000000"/>
          <w:sz w:val="22"/>
          <w:szCs w:val="22"/>
          <w:lang w:val="fr-FR"/>
        </w:rPr>
        <w:t xml:space="preserve">Perrin </w:t>
      </w:r>
      <w:r w:rsidR="00290047">
        <w:rPr>
          <w:rFonts w:ascii="Times New Roman" w:hAnsi="Times New Roman" w:cs="Times New Roman"/>
          <w:color w:val="000000"/>
          <w:sz w:val="22"/>
          <w:szCs w:val="22"/>
          <w:lang w:val="fr-FR"/>
        </w:rPr>
        <w:t>u. a.</w:t>
      </w:r>
      <w:r w:rsidRPr="00E32FD5">
        <w:rPr>
          <w:rFonts w:ascii="Times New Roman" w:hAnsi="Times New Roman" w:cs="Times New Roman"/>
          <w:color w:val="000000"/>
          <w:sz w:val="22"/>
          <w:szCs w:val="22"/>
          <w:lang w:val="fr-FR"/>
        </w:rPr>
        <w:t xml:space="preserve"> (Hgg.) 2002 = </w:t>
      </w:r>
      <w:r w:rsidRPr="00E32FD5">
        <w:rPr>
          <w:rFonts w:ascii="Times New Roman" w:hAnsi="Times New Roman" w:cs="Times New Roman"/>
          <w:smallCaps/>
          <w:color w:val="000000"/>
          <w:sz w:val="22"/>
          <w:szCs w:val="22"/>
          <w:lang w:val="fr-FR"/>
        </w:rPr>
        <w:t>Y. Perrin</w:t>
      </w:r>
      <w:r w:rsidRPr="00E32FD5">
        <w:rPr>
          <w:rFonts w:ascii="Times New Roman" w:hAnsi="Times New Roman" w:cs="Times New Roman"/>
          <w:color w:val="000000"/>
          <w:sz w:val="22"/>
          <w:szCs w:val="22"/>
          <w:lang w:val="fr-FR"/>
        </w:rPr>
        <w:t xml:space="preserve"> </w:t>
      </w:r>
      <w:r w:rsidR="00290047">
        <w:rPr>
          <w:rFonts w:ascii="Times New Roman" w:hAnsi="Times New Roman" w:cs="Times New Roman"/>
          <w:color w:val="000000"/>
          <w:sz w:val="22"/>
          <w:szCs w:val="22"/>
          <w:lang w:val="fr-FR"/>
        </w:rPr>
        <w:t>u. a.</w:t>
      </w:r>
      <w:r w:rsidRPr="00E32FD5">
        <w:rPr>
          <w:rFonts w:ascii="Times New Roman" w:hAnsi="Times New Roman" w:cs="Times New Roman"/>
          <w:color w:val="000000"/>
          <w:sz w:val="22"/>
          <w:szCs w:val="22"/>
          <w:lang w:val="fr-FR"/>
        </w:rPr>
        <w:t xml:space="preserve"> (Hgg.), </w:t>
      </w:r>
      <w:r w:rsidR="00340C75">
        <w:rPr>
          <w:rFonts w:ascii="Times New Roman" w:hAnsi="Times New Roman" w:cs="Times New Roman"/>
          <w:sz w:val="22"/>
          <w:szCs w:val="22"/>
          <w:lang w:val="fr-CH"/>
        </w:rPr>
        <w:t>Neronia 6</w:t>
      </w:r>
      <w:r w:rsidRPr="00B43515">
        <w:rPr>
          <w:rFonts w:ascii="Times New Roman" w:hAnsi="Times New Roman" w:cs="Times New Roman"/>
          <w:sz w:val="22"/>
          <w:szCs w:val="22"/>
          <w:lang w:val="fr-CH"/>
        </w:rPr>
        <w:t>: Rome à l'époque néronienne. Institutions et vie politique, économie et société, vie intellectuelle, artist</w:t>
      </w:r>
      <w:r w:rsidR="00340C75">
        <w:rPr>
          <w:rFonts w:ascii="Times New Roman" w:hAnsi="Times New Roman" w:cs="Times New Roman"/>
          <w:sz w:val="22"/>
          <w:szCs w:val="22"/>
          <w:lang w:val="fr-CH"/>
        </w:rPr>
        <w:t>ique et spirituelle. Actes du VI</w:t>
      </w:r>
      <w:r w:rsidRPr="00B43515">
        <w:rPr>
          <w:rFonts w:ascii="Times New Roman" w:hAnsi="Times New Roman" w:cs="Times New Roman"/>
          <w:sz w:val="22"/>
          <w:szCs w:val="22"/>
          <w:lang w:val="fr-CH"/>
        </w:rPr>
        <w:t>e colloque international de la SIEN (Rome, 19</w:t>
      </w:r>
      <w:r w:rsidR="00754F64">
        <w:rPr>
          <w:rFonts w:ascii="Times New Roman" w:hAnsi="Times New Roman" w:cs="Times New Roman"/>
          <w:sz w:val="22"/>
          <w:szCs w:val="22"/>
          <w:lang w:val="fr-CH"/>
        </w:rPr>
        <w:t>–</w:t>
      </w:r>
      <w:r w:rsidRPr="00B43515">
        <w:rPr>
          <w:rFonts w:ascii="Times New Roman" w:hAnsi="Times New Roman" w:cs="Times New Roman"/>
          <w:sz w:val="22"/>
          <w:szCs w:val="22"/>
          <w:lang w:val="fr-CH"/>
        </w:rPr>
        <w:t>23 mai 1999), Brüssel 2002.</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Peukert u. Scherr 2006 = </w:t>
      </w:r>
      <w:r w:rsidR="00471A1B">
        <w:rPr>
          <w:rFonts w:ascii="Times New Roman" w:hAnsi="Times New Roman" w:cs="Times New Roman"/>
          <w:smallCaps/>
          <w:color w:val="000000"/>
          <w:sz w:val="22"/>
          <w:szCs w:val="22"/>
        </w:rPr>
        <w:t>R. </w:t>
      </w:r>
      <w:r w:rsidRPr="000A0452">
        <w:rPr>
          <w:rFonts w:ascii="Times New Roman" w:hAnsi="Times New Roman" w:cs="Times New Roman"/>
          <w:smallCaps/>
          <w:color w:val="000000"/>
          <w:sz w:val="22"/>
          <w:szCs w:val="22"/>
        </w:rPr>
        <w:t>Peukert</w:t>
      </w:r>
      <w:r w:rsidRPr="000A0452">
        <w:rPr>
          <w:rFonts w:ascii="Times New Roman" w:hAnsi="Times New Roman" w:cs="Times New Roman"/>
          <w:color w:val="000000"/>
          <w:sz w:val="22"/>
          <w:szCs w:val="22"/>
        </w:rPr>
        <w:t xml:space="preserve"> u. </w:t>
      </w:r>
      <w:r w:rsidR="00471A1B">
        <w:rPr>
          <w:rFonts w:ascii="Times New Roman" w:hAnsi="Times New Roman" w:cs="Times New Roman"/>
          <w:smallCaps/>
          <w:color w:val="000000"/>
          <w:sz w:val="22"/>
          <w:szCs w:val="22"/>
        </w:rPr>
        <w:t>A. </w:t>
      </w:r>
      <w:r w:rsidRPr="000A0452">
        <w:rPr>
          <w:rFonts w:ascii="Times New Roman" w:hAnsi="Times New Roman" w:cs="Times New Roman"/>
          <w:smallCaps/>
          <w:color w:val="000000"/>
          <w:sz w:val="22"/>
          <w:szCs w:val="22"/>
        </w:rPr>
        <w:t>Scherr</w:t>
      </w:r>
      <w:r w:rsidRPr="000A0452">
        <w:rPr>
          <w:rFonts w:ascii="Times New Roman" w:hAnsi="Times New Roman" w:cs="Times New Roman"/>
          <w:color w:val="000000"/>
          <w:sz w:val="22"/>
          <w:szCs w:val="22"/>
        </w:rPr>
        <w:t>, Art. Interaktion, in: Kopp u. Schäfers</w:t>
      </w:r>
      <w:r w:rsidR="00257A86"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2006, 117</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120.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Pietsch 2001 = </w:t>
      </w:r>
      <w:r w:rsidRPr="000A0452">
        <w:rPr>
          <w:rFonts w:ascii="Times New Roman" w:hAnsi="Times New Roman" w:cs="Times New Roman"/>
          <w:smallCaps/>
          <w:color w:val="000000"/>
          <w:sz w:val="22"/>
          <w:szCs w:val="22"/>
        </w:rPr>
        <w:t>Chr. Pietsch</w:t>
      </w:r>
      <w:r w:rsidRPr="000A0452">
        <w:rPr>
          <w:rFonts w:ascii="Times New Roman" w:hAnsi="Times New Roman" w:cs="Times New Roman"/>
          <w:color w:val="000000"/>
          <w:sz w:val="22"/>
          <w:szCs w:val="22"/>
        </w:rPr>
        <w:t xml:space="preserve">, </w:t>
      </w:r>
      <w:r w:rsidRPr="0057098C">
        <w:rPr>
          <w:rFonts w:ascii="Times New Roman" w:hAnsi="Times New Roman" w:cs="Times New Roman"/>
          <w:i/>
          <w:iCs/>
          <w:color w:val="000000"/>
          <w:sz w:val="22"/>
          <w:szCs w:val="22"/>
          <w:lang w:val="la-Latn"/>
        </w:rPr>
        <w:t>Aeternas temptare vias</w:t>
      </w:r>
      <w:r w:rsidR="0057098C">
        <w:rPr>
          <w:rFonts w:ascii="Times New Roman" w:hAnsi="Times New Roman" w:cs="Times New Roman"/>
          <w:color w:val="000000"/>
          <w:sz w:val="22"/>
          <w:szCs w:val="22"/>
        </w:rPr>
        <w:t>. Zur Romidee im Werk des</w:t>
      </w:r>
      <w:r w:rsidR="00C724CC" w:rsidRPr="000A0452">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Prudentius, in: Hermes 129 (2001), 257</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275.</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347E9">
        <w:rPr>
          <w:rFonts w:ascii="Times New Roman" w:hAnsi="Times New Roman" w:cs="Times New Roman"/>
          <w:color w:val="000000"/>
          <w:sz w:val="22"/>
          <w:szCs w:val="22"/>
        </w:rPr>
        <w:t xml:space="preserve">Pina Polo 1996 = </w:t>
      </w:r>
      <w:r w:rsidR="00471A1B">
        <w:rPr>
          <w:rFonts w:ascii="Times New Roman" w:hAnsi="Times New Roman" w:cs="Times New Roman"/>
          <w:smallCaps/>
          <w:color w:val="000000"/>
          <w:sz w:val="22"/>
          <w:szCs w:val="22"/>
        </w:rPr>
        <w:t>F. </w:t>
      </w:r>
      <w:r w:rsidRPr="00D347E9">
        <w:rPr>
          <w:rFonts w:ascii="Times New Roman" w:hAnsi="Times New Roman" w:cs="Times New Roman"/>
          <w:smallCaps/>
          <w:color w:val="000000"/>
          <w:sz w:val="22"/>
          <w:szCs w:val="22"/>
        </w:rPr>
        <w:t>Pina Polo</w:t>
      </w:r>
      <w:r w:rsidRPr="00D347E9">
        <w:rPr>
          <w:rFonts w:ascii="Times New Roman" w:hAnsi="Times New Roman" w:cs="Times New Roman"/>
          <w:color w:val="000000"/>
          <w:sz w:val="22"/>
          <w:szCs w:val="22"/>
        </w:rPr>
        <w:t xml:space="preserve">, </w:t>
      </w:r>
      <w:r w:rsidRPr="0057098C">
        <w:rPr>
          <w:rFonts w:ascii="Times New Roman" w:hAnsi="Times New Roman" w:cs="Times New Roman"/>
          <w:i/>
          <w:iCs/>
          <w:color w:val="000000"/>
          <w:sz w:val="22"/>
          <w:szCs w:val="22"/>
          <w:lang w:val="la-Latn"/>
        </w:rPr>
        <w:t>Contra arma verbis</w:t>
      </w:r>
      <w:r w:rsidRPr="00D347E9">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Der Redner vor dem Volk in der späten römischen Republik, Stuttgart 1996.</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lang w:val="en-US"/>
        </w:rPr>
        <w:t xml:space="preserve">Pleket 1990 = </w:t>
      </w:r>
      <w:r w:rsidRPr="00D709BD">
        <w:rPr>
          <w:rFonts w:ascii="Times New Roman" w:hAnsi="Times New Roman" w:cs="Times New Roman"/>
          <w:smallCaps/>
          <w:color w:val="000000"/>
          <w:sz w:val="22"/>
          <w:szCs w:val="22"/>
          <w:lang w:val="en-US"/>
        </w:rPr>
        <w:t>H.</w:t>
      </w:r>
      <w:r w:rsidR="00032850">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W. </w:t>
      </w:r>
      <w:r w:rsidRPr="00D709BD">
        <w:rPr>
          <w:rFonts w:ascii="Times New Roman" w:hAnsi="Times New Roman" w:cs="Times New Roman"/>
          <w:smallCaps/>
          <w:color w:val="000000"/>
          <w:sz w:val="22"/>
          <w:szCs w:val="22"/>
          <w:lang w:val="en-US"/>
        </w:rPr>
        <w:t>Pleket</w:t>
      </w:r>
      <w:r w:rsidRPr="00D709BD">
        <w:rPr>
          <w:rFonts w:ascii="Times New Roman" w:hAnsi="Times New Roman" w:cs="Times New Roman"/>
          <w:color w:val="000000"/>
          <w:sz w:val="22"/>
          <w:szCs w:val="22"/>
          <w:lang w:val="en-US"/>
        </w:rPr>
        <w:t xml:space="preserve">, Art. </w:t>
      </w:r>
      <w:r w:rsidRPr="000A0452">
        <w:rPr>
          <w:rFonts w:ascii="Times New Roman" w:hAnsi="Times New Roman" w:cs="Times New Roman"/>
          <w:color w:val="000000"/>
          <w:sz w:val="22"/>
          <w:szCs w:val="22"/>
        </w:rPr>
        <w:t>Wirtschaft, in: Vittinghoff</w:t>
      </w:r>
      <w:r w:rsidR="00257A86" w:rsidRPr="000A0452">
        <w:rPr>
          <w:rFonts w:ascii="Times New Roman" w:hAnsi="Times New Roman" w:cs="Times New Roman"/>
          <w:color w:val="000000"/>
          <w:sz w:val="22"/>
          <w:szCs w:val="22"/>
        </w:rPr>
        <w:t xml:space="preserve"> (Hg.) </w:t>
      </w:r>
      <w:r w:rsidRPr="000A0452">
        <w:rPr>
          <w:rFonts w:ascii="Times New Roman" w:hAnsi="Times New Roman" w:cs="Times New Roman"/>
          <w:color w:val="000000"/>
          <w:sz w:val="22"/>
          <w:szCs w:val="22"/>
        </w:rPr>
        <w:t>1990, 25</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160.</w:t>
      </w:r>
    </w:p>
    <w:p w:rsidR="009119A4" w:rsidRPr="00F570ED" w:rsidRDefault="009119A4" w:rsidP="006D533F">
      <w:pPr>
        <w:pStyle w:val="NurText"/>
        <w:spacing w:after="60"/>
        <w:ind w:left="567" w:hanging="567"/>
        <w:jc w:val="both"/>
        <w:rPr>
          <w:rFonts w:ascii="Times New Roman" w:hAnsi="Times New Roman" w:cs="Times New Roman"/>
          <w:color w:val="000000"/>
          <w:sz w:val="22"/>
          <w:szCs w:val="22"/>
        </w:rPr>
      </w:pPr>
      <w:r w:rsidRPr="00F570ED">
        <w:rPr>
          <w:rFonts w:ascii="Times New Roman" w:hAnsi="Times New Roman" w:cs="Times New Roman"/>
          <w:color w:val="000000"/>
          <w:sz w:val="22"/>
          <w:szCs w:val="22"/>
        </w:rPr>
        <w:t xml:space="preserve">Plummer (Hg.) 1991 = </w:t>
      </w:r>
      <w:r w:rsidR="00471A1B" w:rsidRPr="00F570ED">
        <w:rPr>
          <w:rFonts w:ascii="Times New Roman" w:hAnsi="Times New Roman" w:cs="Times New Roman"/>
          <w:smallCaps/>
          <w:color w:val="000000"/>
          <w:sz w:val="22"/>
          <w:szCs w:val="22"/>
        </w:rPr>
        <w:t>K. </w:t>
      </w:r>
      <w:r w:rsidRPr="00F570ED">
        <w:rPr>
          <w:rFonts w:ascii="Times New Roman" w:hAnsi="Times New Roman" w:cs="Times New Roman"/>
          <w:smallCaps/>
          <w:color w:val="000000"/>
          <w:sz w:val="22"/>
          <w:szCs w:val="22"/>
        </w:rPr>
        <w:t>Plummer</w:t>
      </w:r>
      <w:r w:rsidRPr="00F570ED">
        <w:rPr>
          <w:rFonts w:ascii="Times New Roman" w:hAnsi="Times New Roman" w:cs="Times New Roman"/>
          <w:color w:val="000000"/>
          <w:sz w:val="22"/>
          <w:szCs w:val="22"/>
        </w:rPr>
        <w:t xml:space="preserve"> (Hg.), Symbolic Interactionism, Aldershot 1991.</w:t>
      </w:r>
    </w:p>
    <w:p w:rsidR="00840F44" w:rsidRPr="00840F44" w:rsidRDefault="00840F44"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sz w:val="22"/>
          <w:szCs w:val="22"/>
        </w:rPr>
        <w:t xml:space="preserve">Polfer 2005 = </w:t>
      </w:r>
      <w:r w:rsidR="00471A1B">
        <w:rPr>
          <w:rFonts w:ascii="Times New Roman" w:hAnsi="Times New Roman" w:cs="Times New Roman"/>
          <w:smallCaps/>
          <w:sz w:val="22"/>
          <w:szCs w:val="22"/>
        </w:rPr>
        <w:t>M. </w:t>
      </w:r>
      <w:r w:rsidRPr="00840F44">
        <w:rPr>
          <w:rFonts w:ascii="Times New Roman" w:hAnsi="Times New Roman" w:cs="Times New Roman"/>
          <w:smallCaps/>
          <w:sz w:val="22"/>
          <w:szCs w:val="22"/>
        </w:rPr>
        <w:t>Polfer</w:t>
      </w:r>
      <w:r w:rsidRPr="00840F44">
        <w:rPr>
          <w:rFonts w:ascii="Times New Roman" w:hAnsi="Times New Roman" w:cs="Times New Roman"/>
          <w:sz w:val="22"/>
          <w:szCs w:val="22"/>
        </w:rPr>
        <w:t xml:space="preserve">, Leben in der </w:t>
      </w:r>
      <w:r w:rsidRPr="00840F44">
        <w:rPr>
          <w:rFonts w:ascii="Times New Roman" w:hAnsi="Times New Roman" w:cs="Times New Roman"/>
          <w:i/>
          <w:sz w:val="22"/>
          <w:szCs w:val="22"/>
        </w:rPr>
        <w:t>villa</w:t>
      </w:r>
      <w:r w:rsidRPr="00840F44">
        <w:rPr>
          <w:rFonts w:ascii="Times New Roman" w:hAnsi="Times New Roman" w:cs="Times New Roman"/>
          <w:sz w:val="22"/>
          <w:szCs w:val="22"/>
        </w:rPr>
        <w:t xml:space="preserve"> </w:t>
      </w:r>
      <w:r w:rsidRPr="00840F44">
        <w:rPr>
          <w:rFonts w:ascii="Times New Roman" w:hAnsi="Times New Roman" w:cs="Times New Roman"/>
          <w:i/>
          <w:sz w:val="22"/>
          <w:szCs w:val="22"/>
        </w:rPr>
        <w:t>rustica</w:t>
      </w:r>
      <w:r w:rsidRPr="00840F44">
        <w:rPr>
          <w:rFonts w:ascii="Times New Roman" w:hAnsi="Times New Roman" w:cs="Times New Roman"/>
          <w:sz w:val="22"/>
          <w:szCs w:val="22"/>
        </w:rPr>
        <w:t xml:space="preserve">. Römische Villen in Nordgallien, in: AW </w:t>
      </w:r>
      <w:r>
        <w:rPr>
          <w:rFonts w:ascii="Times New Roman" w:hAnsi="Times New Roman" w:cs="Times New Roman"/>
          <w:sz w:val="22"/>
          <w:szCs w:val="22"/>
        </w:rPr>
        <w:t>36 (</w:t>
      </w:r>
      <w:r w:rsidRPr="00840F44">
        <w:rPr>
          <w:rFonts w:ascii="Times New Roman" w:hAnsi="Times New Roman" w:cs="Times New Roman"/>
          <w:sz w:val="22"/>
          <w:szCs w:val="22"/>
        </w:rPr>
        <w:t>2005</w:t>
      </w:r>
      <w:r>
        <w:rPr>
          <w:rFonts w:ascii="Times New Roman" w:hAnsi="Times New Roman" w:cs="Times New Roman"/>
          <w:sz w:val="22"/>
          <w:szCs w:val="22"/>
        </w:rPr>
        <w:t xml:space="preserve">), </w:t>
      </w:r>
      <w:r w:rsidRPr="00840F44">
        <w:rPr>
          <w:rFonts w:ascii="Times New Roman" w:hAnsi="Times New Roman" w:cs="Times New Roman"/>
          <w:sz w:val="22"/>
          <w:szCs w:val="22"/>
        </w:rPr>
        <w:t>9</w:t>
      </w:r>
      <w:r w:rsidR="00754F64">
        <w:rPr>
          <w:rFonts w:ascii="Times New Roman" w:hAnsi="Times New Roman" w:cs="Times New Roman"/>
          <w:sz w:val="22"/>
          <w:szCs w:val="22"/>
        </w:rPr>
        <w:t>–</w:t>
      </w:r>
      <w:r w:rsidRPr="00840F44">
        <w:rPr>
          <w:rFonts w:ascii="Times New Roman" w:hAnsi="Times New Roman" w:cs="Times New Roman"/>
          <w:sz w:val="22"/>
          <w:szCs w:val="22"/>
        </w:rPr>
        <w:t>14</w:t>
      </w:r>
      <w:r>
        <w:rPr>
          <w:rFonts w:ascii="Times New Roman" w:hAnsi="Times New Roman" w:cs="Times New Roman"/>
          <w:sz w:val="22"/>
          <w:szCs w:val="22"/>
        </w:rPr>
        <w:t>.</w:t>
      </w:r>
    </w:p>
    <w:p w:rsidR="009119A4" w:rsidRDefault="009119A4" w:rsidP="006D533F">
      <w:pPr>
        <w:pStyle w:val="NurText"/>
        <w:spacing w:after="60"/>
        <w:ind w:left="567" w:hanging="567"/>
        <w:jc w:val="both"/>
        <w:rPr>
          <w:rFonts w:ascii="Times New Roman" w:hAnsi="Times New Roman" w:cs="Times New Roman"/>
          <w:color w:val="000000"/>
          <w:sz w:val="22"/>
          <w:szCs w:val="22"/>
          <w:lang w:val="en-GB"/>
        </w:rPr>
      </w:pPr>
      <w:r w:rsidRPr="00D709BD">
        <w:rPr>
          <w:rFonts w:ascii="Times New Roman" w:hAnsi="Times New Roman" w:cs="Times New Roman"/>
          <w:color w:val="000000"/>
          <w:sz w:val="22"/>
          <w:szCs w:val="22"/>
          <w:lang w:val="en-GB"/>
        </w:rPr>
        <w:t xml:space="preserve">Pollitt 1978 = </w:t>
      </w:r>
      <w:r w:rsidRPr="00D709BD">
        <w:rPr>
          <w:rFonts w:ascii="Times New Roman" w:hAnsi="Times New Roman" w:cs="Times New Roman"/>
          <w:smallCaps/>
          <w:color w:val="000000"/>
          <w:sz w:val="22"/>
          <w:szCs w:val="22"/>
          <w:lang w:val="en-GB"/>
        </w:rPr>
        <w:t>J.</w:t>
      </w:r>
      <w:r w:rsidR="00032850">
        <w:rPr>
          <w:rFonts w:ascii="Times New Roman" w:hAnsi="Times New Roman" w:cs="Times New Roman"/>
          <w:smallCaps/>
          <w:color w:val="000000"/>
          <w:sz w:val="22"/>
          <w:szCs w:val="22"/>
          <w:lang w:val="en-GB"/>
        </w:rPr>
        <w:t> </w:t>
      </w:r>
      <w:r w:rsidR="00471A1B">
        <w:rPr>
          <w:rFonts w:ascii="Times New Roman" w:hAnsi="Times New Roman" w:cs="Times New Roman"/>
          <w:smallCaps/>
          <w:color w:val="000000"/>
          <w:sz w:val="22"/>
          <w:szCs w:val="22"/>
          <w:lang w:val="en-GB"/>
        </w:rPr>
        <w:t>J. </w:t>
      </w:r>
      <w:r w:rsidRPr="00D709BD">
        <w:rPr>
          <w:rFonts w:ascii="Times New Roman" w:hAnsi="Times New Roman" w:cs="Times New Roman"/>
          <w:smallCaps/>
          <w:color w:val="000000"/>
          <w:sz w:val="22"/>
          <w:szCs w:val="22"/>
          <w:lang w:val="en-GB"/>
        </w:rPr>
        <w:t>Pollitt</w:t>
      </w:r>
      <w:r w:rsidRPr="00D709BD">
        <w:rPr>
          <w:rFonts w:ascii="Times New Roman" w:hAnsi="Times New Roman" w:cs="Times New Roman"/>
          <w:color w:val="000000"/>
          <w:sz w:val="22"/>
          <w:szCs w:val="22"/>
          <w:lang w:val="en-GB"/>
        </w:rPr>
        <w:t xml:space="preserve">, </w:t>
      </w:r>
      <w:proofErr w:type="gramStart"/>
      <w:r w:rsidRPr="00D709BD">
        <w:rPr>
          <w:rFonts w:ascii="Times New Roman" w:hAnsi="Times New Roman" w:cs="Times New Roman"/>
          <w:color w:val="000000"/>
          <w:sz w:val="22"/>
          <w:szCs w:val="22"/>
          <w:lang w:val="en-GB"/>
        </w:rPr>
        <w:t>The</w:t>
      </w:r>
      <w:proofErr w:type="gramEnd"/>
      <w:r w:rsidRPr="00D709BD">
        <w:rPr>
          <w:rFonts w:ascii="Times New Roman" w:hAnsi="Times New Roman" w:cs="Times New Roman"/>
          <w:color w:val="000000"/>
          <w:sz w:val="22"/>
          <w:szCs w:val="22"/>
          <w:lang w:val="en-GB"/>
        </w:rPr>
        <w:t xml:space="preserve"> Impact of Greek Art on Rome, in: TAPhA 108 (1978), 155</w:t>
      </w:r>
      <w:r w:rsidR="00754F64">
        <w:rPr>
          <w:rFonts w:ascii="Times New Roman" w:hAnsi="Times New Roman" w:cs="Times New Roman"/>
          <w:color w:val="000000"/>
          <w:sz w:val="22"/>
          <w:szCs w:val="22"/>
          <w:lang w:val="en-GB"/>
        </w:rPr>
        <w:t>–</w:t>
      </w:r>
      <w:r w:rsidRPr="00D709BD">
        <w:rPr>
          <w:rFonts w:ascii="Times New Roman" w:hAnsi="Times New Roman" w:cs="Times New Roman"/>
          <w:color w:val="000000"/>
          <w:sz w:val="22"/>
          <w:szCs w:val="22"/>
          <w:lang w:val="en-GB"/>
        </w:rPr>
        <w:t>174.</w:t>
      </w:r>
    </w:p>
    <w:p w:rsidR="00DF6D66" w:rsidRPr="00DF6D66" w:rsidRDefault="00DF6D66" w:rsidP="006D533F">
      <w:pPr>
        <w:pStyle w:val="NurText"/>
        <w:spacing w:after="60"/>
        <w:ind w:left="567" w:hanging="567"/>
        <w:jc w:val="both"/>
        <w:rPr>
          <w:rFonts w:ascii="Times New Roman" w:hAnsi="Times New Roman" w:cs="Times New Roman"/>
          <w:color w:val="000000"/>
          <w:sz w:val="22"/>
          <w:szCs w:val="22"/>
          <w:lang w:val="en-GB"/>
        </w:rPr>
      </w:pPr>
      <w:r w:rsidRPr="00DF6D66">
        <w:rPr>
          <w:rFonts w:ascii="Times New Roman" w:hAnsi="Times New Roman" w:cs="Times New Roman"/>
          <w:sz w:val="22"/>
          <w:szCs w:val="22"/>
        </w:rPr>
        <w:lastRenderedPageBreak/>
        <w:t xml:space="preserve">Prehn 2007 = </w:t>
      </w:r>
      <w:r w:rsidR="00471A1B">
        <w:rPr>
          <w:rFonts w:ascii="Times New Roman" w:hAnsi="Times New Roman" w:cs="Times New Roman"/>
          <w:smallCaps/>
          <w:sz w:val="22"/>
          <w:szCs w:val="22"/>
        </w:rPr>
        <w:t>W. </w:t>
      </w:r>
      <w:r w:rsidRPr="00DF6D66">
        <w:rPr>
          <w:rFonts w:ascii="Times New Roman" w:hAnsi="Times New Roman" w:cs="Times New Roman"/>
          <w:smallCaps/>
          <w:sz w:val="22"/>
          <w:szCs w:val="22"/>
        </w:rPr>
        <w:t>Prehn</w:t>
      </w:r>
      <w:r w:rsidRPr="00DF6D66">
        <w:rPr>
          <w:rFonts w:ascii="Times New Roman" w:hAnsi="Times New Roman" w:cs="Times New Roman"/>
          <w:sz w:val="22"/>
          <w:szCs w:val="22"/>
        </w:rPr>
        <w:t xml:space="preserve">, Ökonomische Rationalität oder symbolisches Kapital? </w:t>
      </w:r>
      <w:r w:rsidRPr="00D709BD">
        <w:rPr>
          <w:rFonts w:ascii="Times New Roman" w:hAnsi="Times New Roman" w:cs="Times New Roman"/>
          <w:sz w:val="22"/>
          <w:szCs w:val="22"/>
          <w:lang w:val="en-US"/>
        </w:rPr>
        <w:t xml:space="preserve">Zur </w:t>
      </w:r>
      <w:r w:rsidRPr="00DF6D66">
        <w:rPr>
          <w:rFonts w:ascii="Times New Roman" w:hAnsi="Times New Roman" w:cs="Times New Roman"/>
          <w:i/>
          <w:sz w:val="22"/>
          <w:szCs w:val="22"/>
          <w:lang w:val="la-Latn"/>
        </w:rPr>
        <w:t>piscina</w:t>
      </w:r>
      <w:r w:rsidRPr="00D709BD">
        <w:rPr>
          <w:rFonts w:ascii="Times New Roman" w:hAnsi="Times New Roman" w:cs="Times New Roman"/>
          <w:sz w:val="22"/>
          <w:szCs w:val="22"/>
          <w:lang w:val="en-US"/>
        </w:rPr>
        <w:t xml:space="preserve"> </w:t>
      </w:r>
      <w:r w:rsidRPr="00DF6D66">
        <w:rPr>
          <w:rFonts w:ascii="Times New Roman" w:hAnsi="Times New Roman" w:cs="Times New Roman"/>
          <w:i/>
          <w:sz w:val="22"/>
          <w:szCs w:val="22"/>
          <w:lang w:val="la-Latn"/>
        </w:rPr>
        <w:t>maritima</w:t>
      </w:r>
      <w:r w:rsidRPr="00D709BD">
        <w:rPr>
          <w:rFonts w:ascii="Times New Roman" w:hAnsi="Times New Roman" w:cs="Times New Roman"/>
          <w:sz w:val="22"/>
          <w:szCs w:val="22"/>
          <w:lang w:val="en-US"/>
        </w:rPr>
        <w:t xml:space="preserve"> des </w:t>
      </w:r>
      <w:r w:rsidR="00471A1B">
        <w:rPr>
          <w:rFonts w:ascii="Times New Roman" w:hAnsi="Times New Roman" w:cs="Times New Roman"/>
          <w:sz w:val="22"/>
          <w:szCs w:val="22"/>
          <w:lang w:val="en-US"/>
        </w:rPr>
        <w:t>L. </w:t>
      </w:r>
      <w:r w:rsidRPr="00D709BD">
        <w:rPr>
          <w:rFonts w:ascii="Times New Roman" w:hAnsi="Times New Roman" w:cs="Times New Roman"/>
          <w:sz w:val="22"/>
          <w:szCs w:val="22"/>
          <w:lang w:val="en-US"/>
        </w:rPr>
        <w:t>Domitius Apollinaris in Formia, in: Hephaistos 25 (2007), 227</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241.</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Purcell 2000 = </w:t>
      </w:r>
      <w:r w:rsidR="00471A1B">
        <w:rPr>
          <w:rFonts w:ascii="Times New Roman" w:hAnsi="Times New Roman" w:cs="Times New Roman"/>
          <w:smallCaps/>
          <w:color w:val="000000"/>
          <w:sz w:val="22"/>
          <w:szCs w:val="22"/>
          <w:lang w:val="en-US"/>
        </w:rPr>
        <w:t>N. </w:t>
      </w:r>
      <w:r w:rsidRPr="00D709BD">
        <w:rPr>
          <w:rFonts w:ascii="Times New Roman" w:hAnsi="Times New Roman" w:cs="Times New Roman"/>
          <w:smallCaps/>
          <w:color w:val="000000"/>
          <w:sz w:val="22"/>
          <w:szCs w:val="22"/>
          <w:lang w:val="en-US"/>
        </w:rPr>
        <w:t>Purcell</w:t>
      </w:r>
      <w:r w:rsidRPr="00D709BD">
        <w:rPr>
          <w:rFonts w:ascii="Times New Roman" w:hAnsi="Times New Roman" w:cs="Times New Roman"/>
          <w:color w:val="000000"/>
          <w:sz w:val="22"/>
          <w:szCs w:val="22"/>
          <w:lang w:val="en-US"/>
        </w:rPr>
        <w:t xml:space="preserve">, </w:t>
      </w:r>
      <w:r w:rsidRPr="00C42574">
        <w:rPr>
          <w:rFonts w:ascii="Times New Roman" w:hAnsi="Times New Roman" w:cs="Times New Roman"/>
          <w:color w:val="000000"/>
          <w:sz w:val="22"/>
          <w:szCs w:val="22"/>
          <w:lang w:val="en-GB"/>
        </w:rPr>
        <w:t>Rome and Italy,</w:t>
      </w:r>
      <w:r w:rsidRPr="00D709BD">
        <w:rPr>
          <w:rFonts w:ascii="Times New Roman" w:hAnsi="Times New Roman" w:cs="Times New Roman"/>
          <w:color w:val="000000"/>
          <w:sz w:val="22"/>
          <w:szCs w:val="22"/>
          <w:lang w:val="en-US"/>
        </w:rPr>
        <w:t xml:space="preserve"> in: CAH</w:t>
      </w:r>
      <w:r w:rsidRPr="00D709BD">
        <w:rPr>
          <w:rFonts w:ascii="Times New Roman" w:hAnsi="Times New Roman" w:cs="Times New Roman"/>
          <w:color w:val="000000"/>
          <w:sz w:val="22"/>
          <w:szCs w:val="22"/>
          <w:vertAlign w:val="superscript"/>
          <w:lang w:val="en-US"/>
        </w:rPr>
        <w:t>2</w:t>
      </w:r>
      <w:r w:rsidRPr="00D709BD">
        <w:rPr>
          <w:rFonts w:ascii="Times New Roman" w:hAnsi="Times New Roman" w:cs="Times New Roman"/>
          <w:color w:val="000000"/>
          <w:sz w:val="22"/>
          <w:szCs w:val="22"/>
          <w:lang w:val="en-US"/>
        </w:rPr>
        <w:t xml:space="preserve"> 11 (2000), 405</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443.</w:t>
      </w:r>
    </w:p>
    <w:p w:rsidR="009119A4" w:rsidRPr="00D709BD" w:rsidRDefault="009119A4" w:rsidP="006D533F">
      <w:pPr>
        <w:pStyle w:val="NurText"/>
        <w:spacing w:after="60"/>
        <w:ind w:left="567" w:hanging="567"/>
        <w:jc w:val="both"/>
        <w:rPr>
          <w:rFonts w:ascii="Times New Roman" w:hAnsi="Times New Roman" w:cs="Times New Roman"/>
          <w:noProof/>
          <w:color w:val="000000"/>
          <w:sz w:val="22"/>
          <w:szCs w:val="22"/>
          <w:lang w:val="en-US"/>
        </w:rPr>
      </w:pPr>
      <w:r w:rsidRPr="00D709BD">
        <w:rPr>
          <w:rFonts w:ascii="Times New Roman" w:hAnsi="Times New Roman" w:cs="Times New Roman"/>
          <w:color w:val="000000"/>
          <w:sz w:val="22"/>
          <w:szCs w:val="22"/>
          <w:lang w:val="en-US"/>
        </w:rPr>
        <w:t xml:space="preserve">Purcell 1995 = </w:t>
      </w:r>
      <w:r w:rsidR="00471A1B">
        <w:rPr>
          <w:rFonts w:ascii="Times New Roman" w:hAnsi="Times New Roman" w:cs="Times New Roman"/>
          <w:smallCaps/>
          <w:color w:val="000000"/>
          <w:sz w:val="22"/>
          <w:szCs w:val="22"/>
          <w:lang w:val="en-US"/>
        </w:rPr>
        <w:t>N. </w:t>
      </w:r>
      <w:r w:rsidRPr="00D709BD">
        <w:rPr>
          <w:rFonts w:ascii="Times New Roman" w:hAnsi="Times New Roman" w:cs="Times New Roman"/>
          <w:smallCaps/>
          <w:color w:val="000000"/>
          <w:sz w:val="22"/>
          <w:szCs w:val="22"/>
          <w:lang w:val="en-US"/>
        </w:rPr>
        <w:t>Purcell</w:t>
      </w:r>
      <w:r w:rsidRPr="00D709BD">
        <w:rPr>
          <w:rFonts w:ascii="Times New Roman" w:hAnsi="Times New Roman" w:cs="Times New Roman"/>
          <w:color w:val="000000"/>
          <w:sz w:val="22"/>
          <w:szCs w:val="22"/>
          <w:lang w:val="en-US"/>
        </w:rPr>
        <w:t xml:space="preserve">, </w:t>
      </w:r>
      <w:proofErr w:type="gramStart"/>
      <w:r w:rsidRPr="00C42574">
        <w:rPr>
          <w:rFonts w:ascii="Times New Roman" w:hAnsi="Times New Roman" w:cs="Times New Roman"/>
          <w:color w:val="000000"/>
          <w:sz w:val="22"/>
          <w:szCs w:val="22"/>
          <w:lang w:val="en-GB"/>
        </w:rPr>
        <w:t>The</w:t>
      </w:r>
      <w:proofErr w:type="gramEnd"/>
      <w:r w:rsidRPr="00C42574">
        <w:rPr>
          <w:rFonts w:ascii="Times New Roman" w:hAnsi="Times New Roman" w:cs="Times New Roman"/>
          <w:color w:val="000000"/>
          <w:sz w:val="22"/>
          <w:szCs w:val="22"/>
          <w:lang w:val="en-GB"/>
        </w:rPr>
        <w:t xml:space="preserve"> Roman Villa and the Landscape of Production, </w:t>
      </w:r>
      <w:r w:rsidRPr="00D709BD">
        <w:rPr>
          <w:rFonts w:ascii="Times New Roman" w:hAnsi="Times New Roman" w:cs="Times New Roman"/>
          <w:color w:val="000000"/>
          <w:sz w:val="22"/>
          <w:szCs w:val="22"/>
          <w:lang w:val="en-US"/>
        </w:rPr>
        <w:t>in: Cornell u. Lomas</w:t>
      </w:r>
      <w:r w:rsidR="00257A86" w:rsidRPr="00D709BD">
        <w:rPr>
          <w:rFonts w:ascii="Times New Roman" w:hAnsi="Times New Roman" w:cs="Times New Roman"/>
          <w:color w:val="000000"/>
          <w:sz w:val="22"/>
          <w:szCs w:val="22"/>
          <w:lang w:val="en-US"/>
        </w:rPr>
        <w:t xml:space="preserve"> (Hgg.) </w:t>
      </w:r>
      <w:r w:rsidRPr="00D709BD">
        <w:rPr>
          <w:rFonts w:ascii="Times New Roman" w:hAnsi="Times New Roman" w:cs="Times New Roman"/>
          <w:color w:val="000000"/>
          <w:sz w:val="22"/>
          <w:szCs w:val="22"/>
          <w:lang w:val="en-US"/>
        </w:rPr>
        <w:t>1995, 151</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179.</w:t>
      </w:r>
    </w:p>
    <w:p w:rsidR="009119A4" w:rsidRPr="00D709BD" w:rsidRDefault="009119A4" w:rsidP="006D533F">
      <w:pPr>
        <w:pStyle w:val="NurText"/>
        <w:spacing w:after="60"/>
        <w:ind w:left="567" w:hanging="567"/>
        <w:jc w:val="both"/>
        <w:rPr>
          <w:rFonts w:ascii="Times New Roman" w:hAnsi="Times New Roman" w:cs="Times New Roman"/>
          <w:noProof/>
          <w:color w:val="000000"/>
          <w:sz w:val="22"/>
          <w:szCs w:val="22"/>
          <w:lang w:val="en-US"/>
        </w:rPr>
      </w:pPr>
    </w:p>
    <w:p w:rsidR="00D3214F" w:rsidRPr="00D3214F" w:rsidRDefault="00D3214F" w:rsidP="006D533F">
      <w:pPr>
        <w:pStyle w:val="NurText"/>
        <w:spacing w:after="60"/>
        <w:ind w:left="567" w:hanging="567"/>
        <w:jc w:val="both"/>
        <w:rPr>
          <w:rFonts w:ascii="Times New Roman" w:hAnsi="Times New Roman" w:cs="Times New Roman"/>
          <w:noProof/>
          <w:color w:val="000000"/>
          <w:sz w:val="22"/>
          <w:szCs w:val="22"/>
        </w:rPr>
      </w:pPr>
      <w:r w:rsidRPr="00D3214F">
        <w:rPr>
          <w:rFonts w:ascii="Times New Roman" w:hAnsi="Times New Roman" w:cs="Times New Roman"/>
          <w:noProof/>
          <w:color w:val="000000"/>
          <w:sz w:val="22"/>
          <w:szCs w:val="22"/>
        </w:rPr>
        <w:t xml:space="preserve">Quass 1982 = </w:t>
      </w:r>
      <w:r w:rsidR="00471A1B">
        <w:rPr>
          <w:rFonts w:ascii="Times New Roman" w:hAnsi="Times New Roman" w:cs="Times New Roman"/>
          <w:smallCaps/>
          <w:noProof/>
          <w:color w:val="000000"/>
          <w:sz w:val="22"/>
          <w:szCs w:val="22"/>
        </w:rPr>
        <w:t>F. </w:t>
      </w:r>
      <w:r w:rsidRPr="00D3214F">
        <w:rPr>
          <w:rFonts w:ascii="Times New Roman" w:hAnsi="Times New Roman" w:cs="Times New Roman"/>
          <w:smallCaps/>
          <w:sz w:val="22"/>
          <w:szCs w:val="22"/>
        </w:rPr>
        <w:t>Quass</w:t>
      </w:r>
      <w:r w:rsidRPr="00D3214F">
        <w:rPr>
          <w:rFonts w:ascii="Times New Roman" w:hAnsi="Times New Roman" w:cs="Times New Roman"/>
          <w:sz w:val="22"/>
          <w:szCs w:val="22"/>
        </w:rPr>
        <w:t>, Zur politischen Tätigkeit der munizipalen Aristokratie des griechischen Ostens in der Kaiserzeit, in: Historia 31 (1982), 188</w:t>
      </w:r>
      <w:r w:rsidR="00754F64">
        <w:rPr>
          <w:rFonts w:ascii="Times New Roman" w:hAnsi="Times New Roman" w:cs="Times New Roman"/>
          <w:sz w:val="22"/>
          <w:szCs w:val="22"/>
        </w:rPr>
        <w:t>–</w:t>
      </w:r>
      <w:r w:rsidRPr="00D3214F">
        <w:rPr>
          <w:rFonts w:ascii="Times New Roman" w:hAnsi="Times New Roman" w:cs="Times New Roman"/>
          <w:sz w:val="22"/>
          <w:szCs w:val="22"/>
        </w:rPr>
        <w:t>213</w:t>
      </w:r>
      <w:r>
        <w:rPr>
          <w:rFonts w:ascii="Times New Roman" w:hAnsi="Times New Roman" w:cs="Times New Roman"/>
          <w:sz w:val="22"/>
          <w:szCs w:val="22"/>
        </w:rPr>
        <w:t>.</w:t>
      </w:r>
    </w:p>
    <w:p w:rsidR="00D3214F" w:rsidRPr="000A0452" w:rsidRDefault="00D3214F" w:rsidP="006D533F">
      <w:pPr>
        <w:pStyle w:val="NurText"/>
        <w:spacing w:after="60"/>
        <w:ind w:left="567" w:hanging="567"/>
        <w:jc w:val="both"/>
        <w:rPr>
          <w:rFonts w:ascii="Times New Roman" w:hAnsi="Times New Roman" w:cs="Times New Roman"/>
          <w:noProof/>
          <w:color w:val="000000"/>
          <w:sz w:val="22"/>
          <w:szCs w:val="22"/>
        </w:rPr>
      </w:pP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Raaflaub 1991 = </w:t>
      </w:r>
      <w:r w:rsidRPr="00D709BD">
        <w:rPr>
          <w:rFonts w:ascii="Times New Roman" w:hAnsi="Times New Roman" w:cs="Times New Roman"/>
          <w:smallCaps/>
          <w:color w:val="000000"/>
          <w:sz w:val="22"/>
          <w:szCs w:val="22"/>
          <w:lang w:val="en-US"/>
        </w:rPr>
        <w:t>K.</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Raaflaub</w:t>
      </w:r>
      <w:r w:rsidRPr="00D709BD">
        <w:rPr>
          <w:rFonts w:ascii="Times New Roman" w:hAnsi="Times New Roman" w:cs="Times New Roman"/>
          <w:color w:val="000000"/>
          <w:sz w:val="22"/>
          <w:szCs w:val="22"/>
          <w:lang w:val="en-US"/>
        </w:rPr>
        <w:t xml:space="preserve">, </w:t>
      </w:r>
      <w:r w:rsidRPr="00C42574">
        <w:rPr>
          <w:rFonts w:ascii="Times New Roman" w:hAnsi="Times New Roman" w:cs="Times New Roman"/>
          <w:color w:val="000000"/>
          <w:sz w:val="22"/>
          <w:szCs w:val="22"/>
          <w:lang w:val="en-GB"/>
        </w:rPr>
        <w:t>City-State, Territory, and Empire in Classical Antiquity,</w:t>
      </w:r>
      <w:r w:rsidRPr="00D709BD">
        <w:rPr>
          <w:rFonts w:ascii="Times New Roman" w:hAnsi="Times New Roman" w:cs="Times New Roman"/>
          <w:color w:val="000000"/>
          <w:sz w:val="22"/>
          <w:szCs w:val="22"/>
          <w:lang w:val="en-US"/>
        </w:rPr>
        <w:t xml:space="preserve"> in: Molho</w:t>
      </w:r>
      <w:r w:rsidR="00257A86" w:rsidRPr="00D709BD">
        <w:rPr>
          <w:rFonts w:ascii="Times New Roman" w:hAnsi="Times New Roman" w:cs="Times New Roman"/>
          <w:color w:val="000000"/>
          <w:sz w:val="22"/>
          <w:szCs w:val="22"/>
          <w:lang w:val="en-US"/>
        </w:rPr>
        <w:t xml:space="preserve"> </w:t>
      </w:r>
      <w:r w:rsidR="00290047">
        <w:rPr>
          <w:rFonts w:ascii="Times New Roman" w:hAnsi="Times New Roman" w:cs="Times New Roman"/>
          <w:color w:val="000000"/>
          <w:sz w:val="22"/>
          <w:szCs w:val="22"/>
          <w:lang w:val="en-US"/>
        </w:rPr>
        <w:t>u. a.</w:t>
      </w:r>
      <w:r w:rsidR="00257A86" w:rsidRPr="00D709BD">
        <w:rPr>
          <w:rFonts w:ascii="Times New Roman" w:hAnsi="Times New Roman" w:cs="Times New Roman"/>
          <w:color w:val="000000"/>
          <w:sz w:val="22"/>
          <w:szCs w:val="22"/>
          <w:lang w:val="en-US"/>
        </w:rPr>
        <w:t xml:space="preserve"> (Hgg.) </w:t>
      </w:r>
      <w:r w:rsidRPr="00D709BD">
        <w:rPr>
          <w:rFonts w:ascii="Times New Roman" w:hAnsi="Times New Roman" w:cs="Times New Roman"/>
          <w:color w:val="000000"/>
          <w:sz w:val="22"/>
          <w:szCs w:val="22"/>
          <w:lang w:val="en-US"/>
        </w:rPr>
        <w:t>1991, 565</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588.</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Raaflaub u. Samson II 1990 = </w:t>
      </w:r>
      <w:r w:rsidRPr="00D709BD">
        <w:rPr>
          <w:rFonts w:ascii="Times New Roman" w:hAnsi="Times New Roman" w:cs="Times New Roman"/>
          <w:smallCaps/>
          <w:color w:val="000000"/>
          <w:sz w:val="22"/>
          <w:szCs w:val="22"/>
          <w:lang w:val="en-US"/>
        </w:rPr>
        <w:t>K.</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Raaflaub</w:t>
      </w:r>
      <w:r w:rsidRPr="00D709BD">
        <w:rPr>
          <w:rFonts w:ascii="Times New Roman" w:hAnsi="Times New Roman" w:cs="Times New Roman"/>
          <w:color w:val="000000"/>
          <w:sz w:val="22"/>
          <w:szCs w:val="22"/>
          <w:lang w:val="en-US"/>
        </w:rPr>
        <w:t xml:space="preserve"> u. </w:t>
      </w:r>
      <w:r w:rsidR="00471A1B">
        <w:rPr>
          <w:rFonts w:ascii="Times New Roman" w:hAnsi="Times New Roman" w:cs="Times New Roman"/>
          <w:smallCaps/>
          <w:color w:val="000000"/>
          <w:sz w:val="22"/>
          <w:szCs w:val="22"/>
          <w:lang w:val="en-US"/>
        </w:rPr>
        <w:t>J. </w:t>
      </w:r>
      <w:r w:rsidRPr="00D709BD">
        <w:rPr>
          <w:rFonts w:ascii="Times New Roman" w:hAnsi="Times New Roman" w:cs="Times New Roman"/>
          <w:smallCaps/>
          <w:color w:val="000000"/>
          <w:sz w:val="22"/>
          <w:szCs w:val="22"/>
          <w:lang w:val="en-US"/>
        </w:rPr>
        <w:t>Samson II</w:t>
      </w:r>
      <w:r w:rsidRPr="00D709BD">
        <w:rPr>
          <w:rFonts w:ascii="Times New Roman" w:hAnsi="Times New Roman" w:cs="Times New Roman"/>
          <w:color w:val="000000"/>
          <w:sz w:val="22"/>
          <w:szCs w:val="22"/>
          <w:lang w:val="en-US"/>
        </w:rPr>
        <w:t xml:space="preserve">, </w:t>
      </w:r>
      <w:r w:rsidRPr="00C42574">
        <w:rPr>
          <w:rFonts w:ascii="Times New Roman" w:hAnsi="Times New Roman" w:cs="Times New Roman"/>
          <w:color w:val="000000"/>
          <w:sz w:val="22"/>
          <w:szCs w:val="22"/>
          <w:lang w:val="en-GB"/>
        </w:rPr>
        <w:t>Opposition to Augustus,</w:t>
      </w:r>
      <w:r w:rsidRPr="00D709BD">
        <w:rPr>
          <w:rFonts w:ascii="Times New Roman" w:hAnsi="Times New Roman" w:cs="Times New Roman"/>
          <w:color w:val="000000"/>
          <w:sz w:val="22"/>
          <w:szCs w:val="22"/>
          <w:lang w:val="en-US"/>
        </w:rPr>
        <w:t xml:space="preserve"> in: Raaflaub u. Toher</w:t>
      </w:r>
      <w:r w:rsidR="00257A86" w:rsidRPr="00D709BD">
        <w:rPr>
          <w:rFonts w:ascii="Times New Roman" w:hAnsi="Times New Roman" w:cs="Times New Roman"/>
          <w:color w:val="000000"/>
          <w:sz w:val="22"/>
          <w:szCs w:val="22"/>
          <w:lang w:val="en-US"/>
        </w:rPr>
        <w:t xml:space="preserve"> (Hgg.) </w:t>
      </w:r>
      <w:r w:rsidRPr="00D709BD">
        <w:rPr>
          <w:rFonts w:ascii="Times New Roman" w:hAnsi="Times New Roman" w:cs="Times New Roman"/>
          <w:color w:val="000000"/>
          <w:sz w:val="22"/>
          <w:szCs w:val="22"/>
          <w:lang w:val="en-US"/>
        </w:rPr>
        <w:t>1990, 417</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 xml:space="preserve">454. </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Raaflaub u. Toher (Hgg.) 1990 = </w:t>
      </w:r>
      <w:r w:rsidRPr="00D709BD">
        <w:rPr>
          <w:rFonts w:ascii="Times New Roman" w:hAnsi="Times New Roman" w:cs="Times New Roman"/>
          <w:smallCaps/>
          <w:color w:val="000000"/>
          <w:sz w:val="22"/>
          <w:szCs w:val="22"/>
          <w:lang w:val="en-US"/>
        </w:rPr>
        <w:t>K.</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Raaflaub</w:t>
      </w:r>
      <w:r w:rsidRPr="00D709BD">
        <w:rPr>
          <w:rFonts w:ascii="Times New Roman" w:hAnsi="Times New Roman" w:cs="Times New Roman"/>
          <w:color w:val="000000"/>
          <w:sz w:val="22"/>
          <w:szCs w:val="22"/>
          <w:lang w:val="en-US"/>
        </w:rPr>
        <w:t xml:space="preserve"> u. </w:t>
      </w:r>
      <w:r w:rsidR="00471A1B">
        <w:rPr>
          <w:rFonts w:ascii="Times New Roman" w:hAnsi="Times New Roman" w:cs="Times New Roman"/>
          <w:smallCaps/>
          <w:color w:val="000000"/>
          <w:sz w:val="22"/>
          <w:szCs w:val="22"/>
          <w:lang w:val="en-US"/>
        </w:rPr>
        <w:t>M. </w:t>
      </w:r>
      <w:r w:rsidRPr="00D709BD">
        <w:rPr>
          <w:rFonts w:ascii="Times New Roman" w:hAnsi="Times New Roman" w:cs="Times New Roman"/>
          <w:smallCaps/>
          <w:color w:val="000000"/>
          <w:sz w:val="22"/>
          <w:szCs w:val="22"/>
          <w:lang w:val="en-US"/>
        </w:rPr>
        <w:t>Toher</w:t>
      </w:r>
      <w:r w:rsidRPr="00D709BD">
        <w:rPr>
          <w:rFonts w:ascii="Times New Roman" w:hAnsi="Times New Roman" w:cs="Times New Roman"/>
          <w:color w:val="000000"/>
          <w:sz w:val="22"/>
          <w:szCs w:val="22"/>
          <w:lang w:val="en-US"/>
        </w:rPr>
        <w:t xml:space="preserve"> (Hgg.), </w:t>
      </w:r>
      <w:r w:rsidRPr="00C42574">
        <w:rPr>
          <w:rFonts w:ascii="Times New Roman" w:hAnsi="Times New Roman" w:cs="Times New Roman"/>
          <w:color w:val="000000"/>
          <w:sz w:val="22"/>
          <w:szCs w:val="22"/>
          <w:lang w:val="en-GB"/>
        </w:rPr>
        <w:t xml:space="preserve">Between Republic and Empire. </w:t>
      </w:r>
      <w:proofErr w:type="gramStart"/>
      <w:r w:rsidRPr="00C42574">
        <w:rPr>
          <w:rFonts w:ascii="Times New Roman" w:hAnsi="Times New Roman" w:cs="Times New Roman"/>
          <w:color w:val="000000"/>
          <w:sz w:val="22"/>
          <w:szCs w:val="22"/>
          <w:lang w:val="en-GB"/>
        </w:rPr>
        <w:t>Interpretations of Augustus and His Principate,</w:t>
      </w:r>
      <w:r w:rsidRPr="00D709BD">
        <w:rPr>
          <w:rFonts w:ascii="Times New Roman" w:hAnsi="Times New Roman" w:cs="Times New Roman"/>
          <w:color w:val="000000"/>
          <w:sz w:val="22"/>
          <w:szCs w:val="22"/>
          <w:lang w:val="en-US"/>
        </w:rPr>
        <w:t xml:space="preserve"> Berkeley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1990.</w:t>
      </w:r>
      <w:proofErr w:type="gramEnd"/>
    </w:p>
    <w:p w:rsidR="00723530" w:rsidRPr="000A0452" w:rsidRDefault="007234E6" w:rsidP="006D533F">
      <w:pPr>
        <w:pStyle w:val="NurText"/>
        <w:spacing w:after="60"/>
        <w:ind w:left="567" w:hanging="567"/>
        <w:jc w:val="both"/>
        <w:rPr>
          <w:rFonts w:ascii="Times New Roman" w:hAnsi="Times New Roman" w:cs="Times New Roman"/>
          <w:color w:val="000000"/>
          <w:sz w:val="22"/>
          <w:szCs w:val="22"/>
        </w:rPr>
      </w:pPr>
      <w:r w:rsidRPr="00F570ED">
        <w:rPr>
          <w:rFonts w:ascii="Times New Roman" w:hAnsi="Times New Roman" w:cs="Times New Roman"/>
          <w:color w:val="000000"/>
          <w:sz w:val="22"/>
          <w:szCs w:val="22"/>
          <w:lang w:val="en-US"/>
        </w:rPr>
        <w:t xml:space="preserve">Rainer 2006 = </w:t>
      </w:r>
      <w:r w:rsidRPr="00F570ED">
        <w:rPr>
          <w:rFonts w:ascii="Times New Roman" w:hAnsi="Times New Roman" w:cs="Times New Roman"/>
          <w:smallCaps/>
          <w:color w:val="000000"/>
          <w:sz w:val="22"/>
          <w:szCs w:val="22"/>
          <w:lang w:val="en-US"/>
        </w:rPr>
        <w:t>J. </w:t>
      </w:r>
      <w:r w:rsidR="00471A1B" w:rsidRPr="00F570ED">
        <w:rPr>
          <w:rFonts w:ascii="Times New Roman" w:hAnsi="Times New Roman" w:cs="Times New Roman"/>
          <w:smallCaps/>
          <w:color w:val="000000"/>
          <w:sz w:val="22"/>
          <w:szCs w:val="22"/>
          <w:lang w:val="en-US"/>
        </w:rPr>
        <w:t>M. </w:t>
      </w:r>
      <w:r w:rsidRPr="00F570ED">
        <w:rPr>
          <w:rFonts w:ascii="Times New Roman" w:hAnsi="Times New Roman" w:cs="Times New Roman"/>
          <w:smallCaps/>
          <w:color w:val="000000"/>
          <w:sz w:val="22"/>
          <w:szCs w:val="22"/>
          <w:lang w:val="en-US"/>
        </w:rPr>
        <w:t>Rainer</w:t>
      </w:r>
      <w:r w:rsidRPr="00F570ED">
        <w:rPr>
          <w:rFonts w:ascii="Times New Roman" w:hAnsi="Times New Roman" w:cs="Times New Roman"/>
          <w:color w:val="000000"/>
          <w:sz w:val="22"/>
          <w:szCs w:val="22"/>
          <w:lang w:val="en-US"/>
        </w:rPr>
        <w:t xml:space="preserve">, Römisches Staatsrecht. </w:t>
      </w:r>
      <w:r w:rsidR="00723530" w:rsidRPr="000A0452">
        <w:rPr>
          <w:rFonts w:ascii="Times New Roman" w:hAnsi="Times New Roman" w:cs="Times New Roman"/>
          <w:color w:val="000000"/>
          <w:sz w:val="22"/>
          <w:szCs w:val="22"/>
        </w:rPr>
        <w:t>Republik und Prinzipat, Darmstadt 2006.</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color w:val="000000"/>
          <w:sz w:val="22"/>
          <w:szCs w:val="22"/>
        </w:rPr>
        <w:t xml:space="preserve">Ramage 1991 = </w:t>
      </w:r>
      <w:r w:rsidRPr="000A0452">
        <w:rPr>
          <w:rFonts w:ascii="Times New Roman" w:hAnsi="Times New Roman" w:cs="Times New Roman"/>
          <w:smallCaps/>
          <w:color w:val="000000"/>
          <w:sz w:val="22"/>
          <w:szCs w:val="22"/>
        </w:rPr>
        <w:t>E.</w:t>
      </w:r>
      <w:r w:rsidR="007367C4">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S. </w:t>
      </w:r>
      <w:r w:rsidRPr="000A0452">
        <w:rPr>
          <w:rFonts w:ascii="Times New Roman" w:hAnsi="Times New Roman" w:cs="Times New Roman"/>
          <w:smallCaps/>
          <w:color w:val="000000"/>
          <w:sz w:val="22"/>
          <w:szCs w:val="22"/>
        </w:rPr>
        <w:t>Ramage</w:t>
      </w:r>
      <w:r w:rsidRPr="000A0452">
        <w:rPr>
          <w:rFonts w:ascii="Times New Roman" w:hAnsi="Times New Roman" w:cs="Times New Roman"/>
          <w:color w:val="000000"/>
          <w:sz w:val="22"/>
          <w:szCs w:val="22"/>
        </w:rPr>
        <w:t xml:space="preserve">, </w:t>
      </w:r>
      <w:r w:rsidRPr="00D709BD">
        <w:rPr>
          <w:rFonts w:ascii="Times New Roman" w:hAnsi="Times New Roman" w:cs="Times New Roman"/>
          <w:color w:val="000000"/>
          <w:sz w:val="22"/>
          <w:szCs w:val="22"/>
          <w:lang w:val="de-CH"/>
        </w:rPr>
        <w:t>Sulla’s Propaganda</w:t>
      </w:r>
      <w:r w:rsidRPr="000A0452">
        <w:rPr>
          <w:rFonts w:ascii="Times New Roman" w:hAnsi="Times New Roman" w:cs="Times New Roman"/>
          <w:color w:val="000000"/>
          <w:sz w:val="22"/>
          <w:szCs w:val="22"/>
        </w:rPr>
        <w:t>, in: Klio 73 (1991), 93</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121.</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Rau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(Hgg.) 2004 = </w:t>
      </w:r>
      <w:r w:rsidR="00471A1B">
        <w:rPr>
          <w:rFonts w:ascii="Times New Roman" w:hAnsi="Times New Roman" w:cs="Times New Roman"/>
          <w:smallCaps/>
          <w:noProof/>
          <w:color w:val="000000"/>
          <w:sz w:val="22"/>
          <w:szCs w:val="22"/>
        </w:rPr>
        <w:t>S. </w:t>
      </w:r>
      <w:r w:rsidRPr="000A0452">
        <w:rPr>
          <w:rFonts w:ascii="Times New Roman" w:hAnsi="Times New Roman" w:cs="Times New Roman"/>
          <w:smallCaps/>
          <w:noProof/>
          <w:color w:val="000000"/>
          <w:sz w:val="22"/>
          <w:szCs w:val="22"/>
        </w:rPr>
        <w:t xml:space="preserve">Rau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(Hgg.), Zwischen Gotteshaus und Taverne. Öffentliche Räume in Spätmittelalter und Früher Neuzeit, Köln </w:t>
      </w:r>
      <w:r w:rsidR="00290047">
        <w:rPr>
          <w:rFonts w:ascii="Times New Roman" w:hAnsi="Times New Roman" w:cs="Times New Roman"/>
          <w:noProof/>
          <w:color w:val="000000"/>
          <w:sz w:val="22"/>
          <w:szCs w:val="22"/>
        </w:rPr>
        <w:t>u. a.</w:t>
      </w:r>
      <w:r w:rsidRPr="000A0452">
        <w:rPr>
          <w:rFonts w:ascii="Times New Roman" w:hAnsi="Times New Roman" w:cs="Times New Roman"/>
          <w:noProof/>
          <w:color w:val="000000"/>
          <w:sz w:val="22"/>
          <w:szCs w:val="22"/>
        </w:rPr>
        <w:t xml:space="preserve"> 2004.</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Rawson 1995 = </w:t>
      </w:r>
      <w:r w:rsidR="00471A1B">
        <w:rPr>
          <w:rFonts w:ascii="Times New Roman" w:hAnsi="Times New Roman" w:cs="Times New Roman"/>
          <w:smallCaps/>
          <w:color w:val="000000"/>
          <w:sz w:val="22"/>
          <w:szCs w:val="22"/>
          <w:lang w:val="en-US"/>
        </w:rPr>
        <w:t>E. </w:t>
      </w:r>
      <w:r w:rsidRPr="00D709BD">
        <w:rPr>
          <w:rFonts w:ascii="Times New Roman" w:hAnsi="Times New Roman" w:cs="Times New Roman"/>
          <w:smallCaps/>
          <w:color w:val="000000"/>
          <w:sz w:val="22"/>
          <w:szCs w:val="22"/>
          <w:lang w:val="en-US"/>
        </w:rPr>
        <w:t>Rawson</w:t>
      </w:r>
      <w:r w:rsidRPr="00D709BD">
        <w:rPr>
          <w:rFonts w:ascii="Times New Roman" w:hAnsi="Times New Roman" w:cs="Times New Roman"/>
          <w:color w:val="000000"/>
          <w:sz w:val="22"/>
          <w:szCs w:val="22"/>
          <w:lang w:val="en-US"/>
        </w:rPr>
        <w:t>, Intellectual Life in the Late Roman Republic, Baltimore 1995.</w:t>
      </w:r>
    </w:p>
    <w:p w:rsidR="00F5369C" w:rsidRPr="00D709BD" w:rsidRDefault="00F5369C" w:rsidP="006D533F">
      <w:pPr>
        <w:pStyle w:val="NurText"/>
        <w:spacing w:after="60"/>
        <w:ind w:left="567" w:hanging="567"/>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 xml:space="preserve">Reay 2005 = </w:t>
      </w:r>
      <w:r w:rsidR="00471A1B">
        <w:rPr>
          <w:rFonts w:ascii="Times New Roman" w:hAnsi="Times New Roman" w:cs="Times New Roman"/>
          <w:smallCaps/>
          <w:sz w:val="22"/>
          <w:szCs w:val="22"/>
          <w:lang w:val="en-US"/>
        </w:rPr>
        <w:t>B. </w:t>
      </w:r>
      <w:r w:rsidRPr="00D709BD">
        <w:rPr>
          <w:rFonts w:ascii="Times New Roman" w:hAnsi="Times New Roman" w:cs="Times New Roman"/>
          <w:smallCaps/>
          <w:sz w:val="22"/>
          <w:szCs w:val="22"/>
          <w:lang w:val="en-US"/>
        </w:rPr>
        <w:t>Reay</w:t>
      </w:r>
      <w:r w:rsidRPr="00D709BD">
        <w:rPr>
          <w:rFonts w:ascii="Times New Roman" w:hAnsi="Times New Roman" w:cs="Times New Roman"/>
          <w:sz w:val="22"/>
          <w:szCs w:val="22"/>
          <w:lang w:val="en-US"/>
        </w:rPr>
        <w:t>, Agriculture, Writing, and Cato’s Aristocratic Self-Fashioning, in: ClAnt 24 (2005), 331</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361.</w:t>
      </w:r>
    </w:p>
    <w:p w:rsidR="00E14806" w:rsidRPr="00E14806" w:rsidRDefault="00E14806" w:rsidP="006D533F">
      <w:pPr>
        <w:pStyle w:val="NurText"/>
        <w:spacing w:after="60"/>
        <w:ind w:left="567" w:hanging="567"/>
        <w:jc w:val="both"/>
        <w:rPr>
          <w:rFonts w:ascii="Times New Roman" w:hAnsi="Times New Roman" w:cs="Times New Roman"/>
          <w:color w:val="000000"/>
          <w:sz w:val="22"/>
          <w:szCs w:val="22"/>
        </w:rPr>
      </w:pPr>
      <w:r w:rsidRPr="00E14806">
        <w:rPr>
          <w:rFonts w:ascii="Times New Roman" w:hAnsi="Times New Roman" w:cs="Times New Roman"/>
          <w:sz w:val="22"/>
          <w:szCs w:val="22"/>
        </w:rPr>
        <w:t xml:space="preserve">Rebenich 2008 = </w:t>
      </w:r>
      <w:r w:rsidRPr="00E14806">
        <w:rPr>
          <w:rFonts w:ascii="Times New Roman" w:hAnsi="Times New Roman" w:cs="Times New Roman"/>
          <w:smallCaps/>
          <w:sz w:val="22"/>
          <w:szCs w:val="22"/>
        </w:rPr>
        <w:t>St.</w:t>
      </w:r>
      <w:r w:rsidR="00471A1B">
        <w:rPr>
          <w:rFonts w:ascii="Times New Roman" w:hAnsi="Times New Roman" w:cs="Times New Roman"/>
          <w:smallCaps/>
          <w:sz w:val="22"/>
          <w:szCs w:val="22"/>
        </w:rPr>
        <w:t> </w:t>
      </w:r>
      <w:r w:rsidRPr="00E14806">
        <w:rPr>
          <w:rFonts w:ascii="Times New Roman" w:hAnsi="Times New Roman" w:cs="Times New Roman"/>
          <w:smallCaps/>
          <w:sz w:val="22"/>
          <w:szCs w:val="22"/>
        </w:rPr>
        <w:t>Rebenich</w:t>
      </w:r>
      <w:r w:rsidRPr="00E14806">
        <w:rPr>
          <w:rFonts w:ascii="Times New Roman" w:hAnsi="Times New Roman" w:cs="Times New Roman"/>
          <w:sz w:val="22"/>
          <w:szCs w:val="22"/>
        </w:rPr>
        <w:t xml:space="preserve">, Garten, Gräber und Gedächtnis. Villenkultur und Bestattungspraxis in der römischen Kaiserzeit, in: Börm </w:t>
      </w:r>
      <w:r w:rsidR="00290047">
        <w:rPr>
          <w:rFonts w:ascii="Times New Roman" w:hAnsi="Times New Roman" w:cs="Times New Roman"/>
          <w:sz w:val="22"/>
          <w:szCs w:val="22"/>
        </w:rPr>
        <w:t>u. a.</w:t>
      </w:r>
      <w:r w:rsidRPr="00E14806">
        <w:rPr>
          <w:rFonts w:ascii="Times New Roman" w:hAnsi="Times New Roman" w:cs="Times New Roman"/>
          <w:sz w:val="22"/>
          <w:szCs w:val="22"/>
        </w:rPr>
        <w:t xml:space="preserve"> (Hgg.)</w:t>
      </w:r>
      <w:r>
        <w:rPr>
          <w:rFonts w:ascii="Times New Roman" w:hAnsi="Times New Roman" w:cs="Times New Roman"/>
          <w:sz w:val="22"/>
          <w:szCs w:val="22"/>
        </w:rPr>
        <w:t xml:space="preserve"> </w:t>
      </w:r>
      <w:r w:rsidRPr="00E14806">
        <w:rPr>
          <w:rFonts w:ascii="Times New Roman" w:hAnsi="Times New Roman" w:cs="Times New Roman"/>
          <w:sz w:val="22"/>
          <w:szCs w:val="22"/>
        </w:rPr>
        <w:t>2008, 187</w:t>
      </w:r>
      <w:r w:rsidR="00754F64">
        <w:rPr>
          <w:rFonts w:ascii="Times New Roman" w:hAnsi="Times New Roman" w:cs="Times New Roman"/>
          <w:sz w:val="22"/>
          <w:szCs w:val="22"/>
        </w:rPr>
        <w:t>–</w:t>
      </w:r>
      <w:r w:rsidRPr="00E14806">
        <w:rPr>
          <w:rFonts w:ascii="Times New Roman" w:hAnsi="Times New Roman" w:cs="Times New Roman"/>
          <w:sz w:val="22"/>
          <w:szCs w:val="22"/>
        </w:rPr>
        <w:t>201.</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Rebenich 2005 = </w:t>
      </w:r>
      <w:r w:rsidR="00471A1B">
        <w:rPr>
          <w:rFonts w:ascii="Times New Roman" w:hAnsi="Times New Roman" w:cs="Times New Roman"/>
          <w:smallCaps/>
          <w:color w:val="000000"/>
          <w:sz w:val="22"/>
          <w:szCs w:val="22"/>
        </w:rPr>
        <w:t>St. </w:t>
      </w:r>
      <w:r w:rsidRPr="000A0452">
        <w:rPr>
          <w:rFonts w:ascii="Times New Roman" w:hAnsi="Times New Roman" w:cs="Times New Roman"/>
          <w:smallCaps/>
          <w:color w:val="000000"/>
          <w:sz w:val="22"/>
          <w:szCs w:val="22"/>
        </w:rPr>
        <w:t>Rebenich</w:t>
      </w:r>
      <w:r w:rsidRPr="000A0452">
        <w:rPr>
          <w:rFonts w:ascii="Times New Roman" w:hAnsi="Times New Roman" w:cs="Times New Roman"/>
          <w:color w:val="000000"/>
          <w:sz w:val="22"/>
          <w:szCs w:val="22"/>
        </w:rPr>
        <w:t xml:space="preserve">, Römische Wertbegriffe. Wissenschaftsgeschichtliche Anmerkungen aus althistorischer Sicht, in: </w:t>
      </w:r>
      <w:r w:rsidRPr="000A0452">
        <w:rPr>
          <w:rFonts w:ascii="Times New Roman" w:hAnsi="Times New Roman" w:cs="Times New Roman"/>
          <w:sz w:val="22"/>
          <w:szCs w:val="22"/>
        </w:rPr>
        <w:t>Haltenhoff</w:t>
      </w:r>
      <w:r w:rsidR="00257A86" w:rsidRPr="000A0452">
        <w:rPr>
          <w:rFonts w:ascii="Times New Roman" w:hAnsi="Times New Roman" w:cs="Times New Roman"/>
          <w:color w:val="000000"/>
          <w:sz w:val="22"/>
          <w:szCs w:val="22"/>
        </w:rPr>
        <w:t xml:space="preserve"> </w:t>
      </w:r>
      <w:r w:rsidR="00290047">
        <w:rPr>
          <w:rFonts w:ascii="Times New Roman" w:hAnsi="Times New Roman" w:cs="Times New Roman"/>
          <w:color w:val="000000"/>
          <w:sz w:val="22"/>
          <w:szCs w:val="22"/>
        </w:rPr>
        <w:t>u. a.</w:t>
      </w:r>
      <w:r w:rsidR="00257A86"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2005, 23</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46.</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Rebenich 2001 = </w:t>
      </w:r>
      <w:r w:rsidRPr="000A0452">
        <w:rPr>
          <w:rFonts w:ascii="Times New Roman" w:hAnsi="Times New Roman" w:cs="Times New Roman"/>
          <w:smallCaps/>
          <w:color w:val="000000"/>
          <w:sz w:val="22"/>
          <w:szCs w:val="22"/>
        </w:rPr>
        <w:t>St.</w:t>
      </w:r>
      <w:r w:rsidR="00471A1B">
        <w:rPr>
          <w:rFonts w:ascii="Times New Roman" w:hAnsi="Times New Roman" w:cs="Times New Roman"/>
          <w:smallCaps/>
          <w:color w:val="000000"/>
          <w:sz w:val="22"/>
          <w:szCs w:val="22"/>
        </w:rPr>
        <w:t> R</w:t>
      </w:r>
      <w:r w:rsidRPr="000A0452">
        <w:rPr>
          <w:rFonts w:ascii="Times New Roman" w:hAnsi="Times New Roman" w:cs="Times New Roman"/>
          <w:smallCaps/>
          <w:color w:val="000000"/>
          <w:sz w:val="22"/>
          <w:szCs w:val="22"/>
        </w:rPr>
        <w:t>ebenich</w:t>
      </w:r>
      <w:r w:rsidRPr="000A0452">
        <w:rPr>
          <w:rFonts w:ascii="Times New Roman" w:hAnsi="Times New Roman" w:cs="Times New Roman"/>
          <w:color w:val="000000"/>
          <w:sz w:val="22"/>
          <w:szCs w:val="22"/>
        </w:rPr>
        <w:t xml:space="preserve">, </w:t>
      </w:r>
      <w:r w:rsidRPr="000A0452">
        <w:rPr>
          <w:rFonts w:ascii="Times New Roman" w:hAnsi="Times New Roman" w:cs="Times New Roman"/>
          <w:i/>
          <w:iCs/>
          <w:color w:val="000000"/>
          <w:sz w:val="22"/>
          <w:szCs w:val="22"/>
        </w:rPr>
        <w:t>Quousque regnabis</w:t>
      </w:r>
      <w:r w:rsidRPr="000A0452">
        <w:rPr>
          <w:rFonts w:ascii="Times New Roman" w:hAnsi="Times New Roman" w:cs="Times New Roman"/>
          <w:color w:val="000000"/>
          <w:sz w:val="22"/>
          <w:szCs w:val="22"/>
        </w:rPr>
        <w:t xml:space="preserve">? Villenkultur und Herrschaftsrepräsentation in der späten Republik und im frühen Prinzipat, in: </w:t>
      </w:r>
      <w:r w:rsidRPr="000A0452">
        <w:rPr>
          <w:rFonts w:ascii="Times New Roman" w:hAnsi="Times New Roman" w:cs="Times New Roman"/>
          <w:sz w:val="22"/>
          <w:szCs w:val="22"/>
        </w:rPr>
        <w:t>Schraut</w:t>
      </w:r>
      <w:r w:rsidRPr="000A0452">
        <w:rPr>
          <w:rFonts w:ascii="Times New Roman" w:hAnsi="Times New Roman" w:cs="Times New Roman"/>
          <w:color w:val="000000"/>
          <w:sz w:val="22"/>
          <w:szCs w:val="22"/>
        </w:rPr>
        <w:t xml:space="preserve"> u.</w:t>
      </w:r>
      <w:r w:rsidRPr="000A0452">
        <w:rPr>
          <w:rFonts w:ascii="Times New Roman" w:hAnsi="Times New Roman" w:cs="Times New Roman"/>
          <w:smallCaps/>
          <w:color w:val="000000"/>
          <w:sz w:val="22"/>
          <w:szCs w:val="22"/>
        </w:rPr>
        <w:t xml:space="preserve"> </w:t>
      </w:r>
      <w:r w:rsidRPr="000A0452">
        <w:rPr>
          <w:rFonts w:ascii="Times New Roman" w:hAnsi="Times New Roman" w:cs="Times New Roman"/>
          <w:sz w:val="22"/>
          <w:szCs w:val="22"/>
        </w:rPr>
        <w:t>Stier</w:t>
      </w:r>
      <w:r w:rsidR="00257A86"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2001, 177</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194.</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Rehak 2006 = </w:t>
      </w:r>
      <w:r w:rsidR="00471A1B">
        <w:rPr>
          <w:rFonts w:ascii="Times New Roman" w:hAnsi="Times New Roman" w:cs="Times New Roman"/>
          <w:smallCaps/>
          <w:color w:val="000000"/>
          <w:sz w:val="22"/>
          <w:szCs w:val="22"/>
          <w:lang w:val="en-US"/>
        </w:rPr>
        <w:t>P. </w:t>
      </w:r>
      <w:r w:rsidRPr="00D709BD">
        <w:rPr>
          <w:rFonts w:ascii="Times New Roman" w:hAnsi="Times New Roman" w:cs="Times New Roman"/>
          <w:smallCaps/>
          <w:color w:val="000000"/>
          <w:sz w:val="22"/>
          <w:szCs w:val="22"/>
          <w:lang w:val="en-US"/>
        </w:rPr>
        <w:t>Rehak</w:t>
      </w:r>
      <w:r w:rsidRPr="00D709BD">
        <w:rPr>
          <w:rFonts w:ascii="Times New Roman" w:hAnsi="Times New Roman" w:cs="Times New Roman"/>
          <w:color w:val="000000"/>
          <w:sz w:val="22"/>
          <w:szCs w:val="22"/>
          <w:lang w:val="en-US"/>
        </w:rPr>
        <w:t xml:space="preserve">, </w:t>
      </w:r>
      <w:r w:rsidRPr="00C42574">
        <w:rPr>
          <w:rFonts w:ascii="Times New Roman" w:hAnsi="Times New Roman" w:cs="Times New Roman"/>
          <w:i/>
          <w:iCs/>
          <w:color w:val="000000"/>
          <w:sz w:val="22"/>
          <w:szCs w:val="22"/>
          <w:lang w:val="la-Latn"/>
        </w:rPr>
        <w:t>Imperium</w:t>
      </w:r>
      <w:r w:rsidRPr="00C42574">
        <w:rPr>
          <w:rFonts w:ascii="Times New Roman" w:hAnsi="Times New Roman" w:cs="Times New Roman"/>
          <w:color w:val="000000"/>
          <w:sz w:val="22"/>
          <w:szCs w:val="22"/>
          <w:lang w:val="en-GB"/>
        </w:rPr>
        <w:t xml:space="preserve"> </w:t>
      </w:r>
      <w:r w:rsidR="004C55D1" w:rsidRPr="00C42574">
        <w:rPr>
          <w:rFonts w:ascii="Times New Roman" w:hAnsi="Times New Roman" w:cs="Times New Roman"/>
          <w:color w:val="000000"/>
          <w:sz w:val="22"/>
          <w:szCs w:val="22"/>
          <w:lang w:val="en-GB"/>
        </w:rPr>
        <w:t xml:space="preserve">and </w:t>
      </w:r>
      <w:r w:rsidRPr="00C42574">
        <w:rPr>
          <w:rFonts w:ascii="Times New Roman" w:hAnsi="Times New Roman" w:cs="Times New Roman"/>
          <w:i/>
          <w:iCs/>
          <w:color w:val="000000"/>
          <w:sz w:val="22"/>
          <w:szCs w:val="22"/>
          <w:lang w:val="la-Latn"/>
        </w:rPr>
        <w:t>cosmos</w:t>
      </w:r>
      <w:r w:rsidRPr="00C42574">
        <w:rPr>
          <w:rFonts w:ascii="Times New Roman" w:hAnsi="Times New Roman" w:cs="Times New Roman"/>
          <w:color w:val="000000"/>
          <w:sz w:val="22"/>
          <w:szCs w:val="22"/>
          <w:lang w:val="en-GB"/>
        </w:rPr>
        <w:t xml:space="preserve">. </w:t>
      </w:r>
      <w:proofErr w:type="gramStart"/>
      <w:r w:rsidRPr="00C42574">
        <w:rPr>
          <w:rFonts w:ascii="Times New Roman" w:hAnsi="Times New Roman" w:cs="Times New Roman"/>
          <w:color w:val="000000"/>
          <w:sz w:val="22"/>
          <w:szCs w:val="22"/>
          <w:lang w:val="en-GB"/>
        </w:rPr>
        <w:t xml:space="preserve">Augustus and the Northern </w:t>
      </w:r>
      <w:r w:rsidRPr="00C42574">
        <w:rPr>
          <w:rFonts w:ascii="Times New Roman" w:hAnsi="Times New Roman" w:cs="Times New Roman"/>
          <w:i/>
          <w:iCs/>
          <w:color w:val="000000"/>
          <w:sz w:val="22"/>
          <w:szCs w:val="22"/>
          <w:lang w:val="la-Latn"/>
        </w:rPr>
        <w:t>Campus</w:t>
      </w:r>
      <w:r w:rsidRPr="00C42574">
        <w:rPr>
          <w:rFonts w:ascii="Times New Roman" w:hAnsi="Times New Roman" w:cs="Times New Roman"/>
          <w:color w:val="000000"/>
          <w:sz w:val="22"/>
          <w:szCs w:val="22"/>
          <w:lang w:val="la-Latn"/>
        </w:rPr>
        <w:t xml:space="preserve"> </w:t>
      </w:r>
      <w:r w:rsidRPr="00C42574">
        <w:rPr>
          <w:rFonts w:ascii="Times New Roman" w:hAnsi="Times New Roman" w:cs="Times New Roman"/>
          <w:i/>
          <w:iCs/>
          <w:color w:val="000000"/>
          <w:sz w:val="22"/>
          <w:szCs w:val="22"/>
          <w:lang w:val="la-Latn"/>
        </w:rPr>
        <w:t>Martius</w:t>
      </w:r>
      <w:r w:rsidRPr="00C42574">
        <w:rPr>
          <w:rFonts w:ascii="Times New Roman" w:hAnsi="Times New Roman" w:cs="Times New Roman"/>
          <w:color w:val="000000"/>
          <w:sz w:val="22"/>
          <w:szCs w:val="22"/>
          <w:lang w:val="en-GB"/>
        </w:rPr>
        <w:t>,</w:t>
      </w:r>
      <w:r w:rsidRPr="00D709BD">
        <w:rPr>
          <w:rFonts w:ascii="Times New Roman" w:hAnsi="Times New Roman" w:cs="Times New Roman"/>
          <w:color w:val="000000"/>
          <w:sz w:val="22"/>
          <w:szCs w:val="22"/>
          <w:lang w:val="en-US"/>
        </w:rPr>
        <w:t xml:space="preserve"> London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2006.</w:t>
      </w:r>
      <w:proofErr w:type="gramEnd"/>
    </w:p>
    <w:p w:rsidR="005B487F" w:rsidRPr="000A0452" w:rsidRDefault="00103D5F"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sz w:val="22"/>
          <w:szCs w:val="22"/>
        </w:rPr>
        <w:t xml:space="preserve">Reinau u. Ungern-Sternberg (Hgg.) 1988 = </w:t>
      </w:r>
      <w:r w:rsidR="00471A1B">
        <w:rPr>
          <w:rFonts w:ascii="Times New Roman" w:hAnsi="Times New Roman"/>
          <w:smallCaps/>
          <w:sz w:val="22"/>
          <w:szCs w:val="22"/>
        </w:rPr>
        <w:t>H. </w:t>
      </w:r>
      <w:r w:rsidR="005B487F" w:rsidRPr="000A0452">
        <w:rPr>
          <w:rFonts w:ascii="Times New Roman" w:hAnsi="Times New Roman"/>
          <w:smallCaps/>
          <w:sz w:val="22"/>
          <w:szCs w:val="22"/>
        </w:rPr>
        <w:t>Reinau</w:t>
      </w:r>
      <w:r w:rsidR="005B487F" w:rsidRPr="000A0452">
        <w:rPr>
          <w:rFonts w:ascii="Times New Roman" w:hAnsi="Times New Roman"/>
          <w:sz w:val="22"/>
          <w:szCs w:val="22"/>
        </w:rPr>
        <w:t xml:space="preserve"> </w:t>
      </w:r>
      <w:r w:rsidRPr="000A0452">
        <w:rPr>
          <w:rFonts w:ascii="Times New Roman" w:hAnsi="Times New Roman"/>
          <w:sz w:val="22"/>
          <w:szCs w:val="22"/>
        </w:rPr>
        <w:t xml:space="preserve">u. </w:t>
      </w:r>
      <w:r w:rsidR="00471A1B">
        <w:rPr>
          <w:rFonts w:ascii="Times New Roman" w:hAnsi="Times New Roman"/>
          <w:smallCaps/>
          <w:sz w:val="22"/>
          <w:szCs w:val="22"/>
        </w:rPr>
        <w:t>J. </w:t>
      </w:r>
      <w:r w:rsidRPr="000A0452">
        <w:rPr>
          <w:rFonts w:ascii="Times New Roman" w:hAnsi="Times New Roman"/>
          <w:smallCaps/>
          <w:sz w:val="22"/>
          <w:szCs w:val="22"/>
        </w:rPr>
        <w:t>v. Ungern-Sternberg</w:t>
      </w:r>
      <w:r w:rsidRPr="000A0452">
        <w:rPr>
          <w:rFonts w:ascii="Times New Roman" w:hAnsi="Times New Roman"/>
          <w:sz w:val="22"/>
          <w:szCs w:val="22"/>
        </w:rPr>
        <w:t xml:space="preserve"> </w:t>
      </w:r>
      <w:r w:rsidR="005B487F" w:rsidRPr="000A0452">
        <w:rPr>
          <w:rFonts w:ascii="Times New Roman" w:hAnsi="Times New Roman"/>
          <w:sz w:val="22"/>
          <w:szCs w:val="22"/>
        </w:rPr>
        <w:t>(Hgg.), Vergangenheit in mündlicher Überlieferung, Stuttgart 1988.</w:t>
      </w:r>
    </w:p>
    <w:p w:rsidR="009119A4"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noProof/>
          <w:color w:val="000000"/>
          <w:sz w:val="22"/>
          <w:szCs w:val="22"/>
        </w:rPr>
        <w:t xml:space="preserve">Reutti (Hg.) 1990 = </w:t>
      </w:r>
      <w:r w:rsidR="00471A1B">
        <w:rPr>
          <w:rFonts w:ascii="Times New Roman" w:hAnsi="Times New Roman" w:cs="Times New Roman"/>
          <w:smallCaps/>
          <w:noProof/>
          <w:color w:val="000000"/>
          <w:sz w:val="22"/>
          <w:szCs w:val="22"/>
        </w:rPr>
        <w:t>F. </w:t>
      </w:r>
      <w:r w:rsidRPr="000A0452">
        <w:rPr>
          <w:rFonts w:ascii="Times New Roman" w:hAnsi="Times New Roman" w:cs="Times New Roman"/>
          <w:smallCaps/>
          <w:noProof/>
          <w:color w:val="000000"/>
          <w:sz w:val="22"/>
          <w:szCs w:val="22"/>
        </w:rPr>
        <w:t>Reutti</w:t>
      </w:r>
      <w:r w:rsidRPr="000A0452">
        <w:rPr>
          <w:rFonts w:ascii="Times New Roman" w:hAnsi="Times New Roman" w:cs="Times New Roman"/>
          <w:noProof/>
          <w:color w:val="000000"/>
          <w:sz w:val="22"/>
          <w:szCs w:val="22"/>
        </w:rPr>
        <w:t xml:space="preserve"> (Hg.), Die römische Villa, Darmstadt 1990.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Resch 2010 = </w:t>
      </w:r>
      <w:r w:rsidR="00471A1B">
        <w:rPr>
          <w:rFonts w:ascii="Times New Roman" w:hAnsi="Times New Roman" w:cs="Times New Roman"/>
          <w:smallCaps/>
          <w:color w:val="000000"/>
          <w:sz w:val="22"/>
          <w:szCs w:val="22"/>
        </w:rPr>
        <w:t>K. </w:t>
      </w:r>
      <w:r w:rsidRPr="000A0452">
        <w:rPr>
          <w:rFonts w:ascii="Times New Roman" w:hAnsi="Times New Roman" w:cs="Times New Roman"/>
          <w:smallCaps/>
          <w:color w:val="000000"/>
          <w:sz w:val="22"/>
          <w:szCs w:val="22"/>
        </w:rPr>
        <w:t>Resch</w:t>
      </w:r>
      <w:r w:rsidRPr="000A0452">
        <w:rPr>
          <w:rFonts w:ascii="Times New Roman" w:hAnsi="Times New Roman" w:cs="Times New Roman"/>
          <w:color w:val="000000"/>
          <w:sz w:val="22"/>
          <w:szCs w:val="22"/>
        </w:rPr>
        <w:t>, Die Freiheit des Feldherrn. Der Handlungsspielraum römischer Feldherren, 218</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133 v.</w:t>
      </w:r>
      <w:r w:rsidR="00CD54F1" w:rsidRPr="00CD54F1">
        <w:rPr>
          <w:rFonts w:ascii="Times New Roman" w:hAnsi="Times New Roman" w:cs="Times New Roman"/>
          <w:smallCaps/>
          <w:color w:val="000000"/>
          <w:sz w:val="22"/>
          <w:szCs w:val="22"/>
        </w:rPr>
        <w:t> </w:t>
      </w:r>
      <w:r w:rsidRPr="000A0452">
        <w:rPr>
          <w:rFonts w:ascii="Times New Roman" w:hAnsi="Times New Roman" w:cs="Times New Roman"/>
          <w:color w:val="000000"/>
          <w:sz w:val="22"/>
          <w:szCs w:val="22"/>
        </w:rPr>
        <w:t>Chr., Berlin 2010.</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Rich u. Wallace-Hadrill (Hgg.) 1991 = </w:t>
      </w:r>
      <w:r w:rsidR="00471A1B">
        <w:rPr>
          <w:rFonts w:ascii="Times New Roman" w:hAnsi="Times New Roman" w:cs="Times New Roman"/>
          <w:smallCaps/>
          <w:color w:val="000000"/>
          <w:sz w:val="22"/>
          <w:szCs w:val="22"/>
          <w:lang w:val="en-US"/>
        </w:rPr>
        <w:t>J. </w:t>
      </w:r>
      <w:r w:rsidRPr="00D709BD">
        <w:rPr>
          <w:rFonts w:ascii="Times New Roman" w:hAnsi="Times New Roman" w:cs="Times New Roman"/>
          <w:smallCaps/>
          <w:color w:val="000000"/>
          <w:sz w:val="22"/>
          <w:szCs w:val="22"/>
          <w:lang w:val="en-US"/>
        </w:rPr>
        <w:t>Rich</w:t>
      </w:r>
      <w:r w:rsidRPr="00D709BD">
        <w:rPr>
          <w:rFonts w:ascii="Times New Roman" w:hAnsi="Times New Roman" w:cs="Times New Roman"/>
          <w:color w:val="000000"/>
          <w:sz w:val="22"/>
          <w:szCs w:val="22"/>
          <w:lang w:val="en-US"/>
        </w:rPr>
        <w:t xml:space="preserve"> u.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Wallace-Hadrill</w:t>
      </w:r>
      <w:r w:rsidRPr="00D709BD">
        <w:rPr>
          <w:rFonts w:ascii="Times New Roman" w:hAnsi="Times New Roman" w:cs="Times New Roman"/>
          <w:color w:val="000000"/>
          <w:sz w:val="22"/>
          <w:szCs w:val="22"/>
          <w:lang w:val="en-US"/>
        </w:rPr>
        <w:t xml:space="preserve"> (Hgg.), City and Country in the Ancient World, London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1991.</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Richardson 2008 = </w:t>
      </w:r>
      <w:r w:rsidR="00471A1B">
        <w:rPr>
          <w:rFonts w:ascii="Times New Roman" w:hAnsi="Times New Roman" w:cs="Times New Roman"/>
          <w:smallCaps/>
          <w:color w:val="000000"/>
          <w:sz w:val="22"/>
          <w:szCs w:val="22"/>
          <w:lang w:val="en-US"/>
        </w:rPr>
        <w:t>J. </w:t>
      </w:r>
      <w:r w:rsidRPr="00D709BD">
        <w:rPr>
          <w:rFonts w:ascii="Times New Roman" w:hAnsi="Times New Roman" w:cs="Times New Roman"/>
          <w:smallCaps/>
          <w:color w:val="000000"/>
          <w:sz w:val="22"/>
          <w:szCs w:val="22"/>
          <w:lang w:val="en-US"/>
        </w:rPr>
        <w:t>Richardson</w:t>
      </w:r>
      <w:r w:rsidRPr="00D709BD">
        <w:rPr>
          <w:rFonts w:ascii="Times New Roman" w:hAnsi="Times New Roman" w:cs="Times New Roman"/>
          <w:color w:val="000000"/>
          <w:sz w:val="22"/>
          <w:szCs w:val="22"/>
          <w:lang w:val="en-US"/>
        </w:rPr>
        <w:t xml:space="preserve">, </w:t>
      </w:r>
      <w:proofErr w:type="gramStart"/>
      <w:r w:rsidRPr="00C42574">
        <w:rPr>
          <w:rFonts w:ascii="Times New Roman" w:hAnsi="Times New Roman" w:cs="Times New Roman"/>
          <w:color w:val="000000"/>
          <w:sz w:val="22"/>
          <w:szCs w:val="22"/>
          <w:lang w:val="en-GB"/>
        </w:rPr>
        <w:t>The</w:t>
      </w:r>
      <w:proofErr w:type="gramEnd"/>
      <w:r w:rsidRPr="00C42574">
        <w:rPr>
          <w:rFonts w:ascii="Times New Roman" w:hAnsi="Times New Roman" w:cs="Times New Roman"/>
          <w:color w:val="000000"/>
          <w:sz w:val="22"/>
          <w:szCs w:val="22"/>
          <w:lang w:val="en-GB"/>
        </w:rPr>
        <w:t xml:space="preserve"> Language of Empire. </w:t>
      </w:r>
      <w:proofErr w:type="gramStart"/>
      <w:r w:rsidRPr="00C42574">
        <w:rPr>
          <w:rFonts w:ascii="Times New Roman" w:hAnsi="Times New Roman" w:cs="Times New Roman"/>
          <w:color w:val="000000"/>
          <w:sz w:val="22"/>
          <w:szCs w:val="22"/>
          <w:lang w:val="en-GB"/>
        </w:rPr>
        <w:t>Rome and the Idea of Empire from the Third Century BC to the Second Century AD, Cambridge</w:t>
      </w:r>
      <w:r w:rsidRPr="00D709BD">
        <w:rPr>
          <w:rFonts w:ascii="Times New Roman" w:hAnsi="Times New Roman" w:cs="Times New Roman"/>
          <w:color w:val="000000"/>
          <w:sz w:val="22"/>
          <w:szCs w:val="22"/>
          <w:lang w:val="en-US"/>
        </w:rPr>
        <w:t xml:space="preserve"> 2008.</w:t>
      </w:r>
      <w:proofErr w:type="gramEnd"/>
    </w:p>
    <w:p w:rsidR="00B45FCA" w:rsidRPr="000A0452" w:rsidRDefault="00B45FCA"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Riedel 1975 = </w:t>
      </w:r>
      <w:r w:rsidR="00471A1B">
        <w:rPr>
          <w:rFonts w:ascii="Times New Roman" w:hAnsi="Times New Roman" w:cs="Times New Roman"/>
          <w:smallCaps/>
          <w:sz w:val="22"/>
          <w:szCs w:val="22"/>
        </w:rPr>
        <w:t>M. </w:t>
      </w:r>
      <w:r w:rsidRPr="000A0452">
        <w:rPr>
          <w:rFonts w:ascii="Times New Roman" w:hAnsi="Times New Roman" w:cs="Times New Roman"/>
          <w:smallCaps/>
          <w:sz w:val="22"/>
          <w:szCs w:val="22"/>
        </w:rPr>
        <w:t>Riedel</w:t>
      </w:r>
      <w:r w:rsidRPr="000A0452">
        <w:rPr>
          <w:rFonts w:ascii="Times New Roman" w:hAnsi="Times New Roman" w:cs="Times New Roman"/>
          <w:sz w:val="22"/>
          <w:szCs w:val="22"/>
        </w:rPr>
        <w:t>, Art. Gesellschaft, bürgerliche, in: GG 2 (1975), 719</w:t>
      </w:r>
      <w:r w:rsidR="00754F64">
        <w:rPr>
          <w:rFonts w:ascii="Times New Roman" w:hAnsi="Times New Roman" w:cs="Times New Roman"/>
          <w:sz w:val="22"/>
          <w:szCs w:val="22"/>
        </w:rPr>
        <w:t>–</w:t>
      </w:r>
      <w:r w:rsidRPr="000A0452">
        <w:rPr>
          <w:rFonts w:ascii="Times New Roman" w:hAnsi="Times New Roman" w:cs="Times New Roman"/>
          <w:sz w:val="22"/>
          <w:szCs w:val="22"/>
        </w:rPr>
        <w:t>800.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Rieks 1984 = </w:t>
      </w:r>
      <w:r w:rsidR="00471A1B">
        <w:rPr>
          <w:rFonts w:ascii="Times New Roman" w:hAnsi="Times New Roman" w:cs="Times New Roman"/>
          <w:smallCaps/>
          <w:color w:val="000000"/>
          <w:sz w:val="22"/>
          <w:szCs w:val="22"/>
        </w:rPr>
        <w:t>R. </w:t>
      </w:r>
      <w:r w:rsidRPr="000A0452">
        <w:rPr>
          <w:rFonts w:ascii="Times New Roman" w:hAnsi="Times New Roman" w:cs="Times New Roman"/>
          <w:smallCaps/>
          <w:color w:val="000000"/>
          <w:sz w:val="22"/>
          <w:szCs w:val="22"/>
        </w:rPr>
        <w:t>Rieks</w:t>
      </w:r>
      <w:r w:rsidRPr="000A0452">
        <w:rPr>
          <w:rFonts w:ascii="Times New Roman" w:hAnsi="Times New Roman" w:cs="Times New Roman"/>
          <w:color w:val="000000"/>
          <w:sz w:val="22"/>
          <w:szCs w:val="22"/>
        </w:rPr>
        <w:t>, Art. Öffentlichkeit, in: HWdP 6 (1984), 1134</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1140.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Rilinger 1997 = </w:t>
      </w:r>
      <w:r w:rsidR="00471A1B">
        <w:rPr>
          <w:rFonts w:ascii="Times New Roman" w:hAnsi="Times New Roman" w:cs="Times New Roman"/>
          <w:smallCaps/>
          <w:color w:val="000000"/>
          <w:sz w:val="22"/>
          <w:szCs w:val="22"/>
        </w:rPr>
        <w:t>R. </w:t>
      </w:r>
      <w:r w:rsidRPr="000A0452">
        <w:rPr>
          <w:rFonts w:ascii="Times New Roman" w:hAnsi="Times New Roman" w:cs="Times New Roman"/>
          <w:smallCaps/>
          <w:color w:val="000000"/>
          <w:sz w:val="22"/>
          <w:szCs w:val="22"/>
        </w:rPr>
        <w:t>Rilinger</w:t>
      </w:r>
      <w:r w:rsidRPr="000A0452">
        <w:rPr>
          <w:rFonts w:ascii="Times New Roman" w:hAnsi="Times New Roman" w:cs="Times New Roman"/>
          <w:color w:val="000000"/>
          <w:sz w:val="22"/>
          <w:szCs w:val="22"/>
        </w:rPr>
        <w:t xml:space="preserve">, </w:t>
      </w:r>
      <w:r w:rsidRPr="00C42574">
        <w:rPr>
          <w:rFonts w:ascii="Times New Roman" w:hAnsi="Times New Roman" w:cs="Times New Roman"/>
          <w:i/>
          <w:iCs/>
          <w:color w:val="000000"/>
          <w:sz w:val="22"/>
          <w:szCs w:val="22"/>
          <w:lang w:val="la-Latn"/>
        </w:rPr>
        <w:t>Domus</w:t>
      </w:r>
      <w:r w:rsidRPr="000A0452">
        <w:rPr>
          <w:rFonts w:ascii="Times New Roman" w:hAnsi="Times New Roman" w:cs="Times New Roman"/>
          <w:color w:val="000000"/>
          <w:sz w:val="22"/>
          <w:szCs w:val="22"/>
        </w:rPr>
        <w:t xml:space="preserve"> und </w:t>
      </w:r>
      <w:r w:rsidRPr="00C42574">
        <w:rPr>
          <w:rFonts w:ascii="Times New Roman" w:hAnsi="Times New Roman" w:cs="Times New Roman"/>
          <w:i/>
          <w:iCs/>
          <w:color w:val="000000"/>
          <w:sz w:val="22"/>
          <w:szCs w:val="22"/>
          <w:lang w:val="la-Latn"/>
        </w:rPr>
        <w:t>res</w:t>
      </w:r>
      <w:r w:rsidRPr="00C42574">
        <w:rPr>
          <w:rFonts w:ascii="Times New Roman" w:hAnsi="Times New Roman" w:cs="Times New Roman"/>
          <w:color w:val="000000"/>
          <w:sz w:val="22"/>
          <w:szCs w:val="22"/>
          <w:lang w:val="la-Latn"/>
        </w:rPr>
        <w:t xml:space="preserve"> </w:t>
      </w:r>
      <w:r w:rsidRPr="00C42574">
        <w:rPr>
          <w:rFonts w:ascii="Times New Roman" w:hAnsi="Times New Roman" w:cs="Times New Roman"/>
          <w:i/>
          <w:iCs/>
          <w:color w:val="000000"/>
          <w:sz w:val="22"/>
          <w:szCs w:val="22"/>
          <w:lang w:val="la-Latn"/>
        </w:rPr>
        <w:t>publica</w:t>
      </w:r>
      <w:r w:rsidRPr="000A0452">
        <w:rPr>
          <w:rFonts w:ascii="Times New Roman" w:hAnsi="Times New Roman" w:cs="Times New Roman"/>
          <w:color w:val="000000"/>
          <w:sz w:val="22"/>
          <w:szCs w:val="22"/>
        </w:rPr>
        <w:t>. Die politisch-soziale Bedeutung des aristokratischen ,Hauses‘ in der späten römischen Republik, in: Winterling</w:t>
      </w:r>
      <w:r w:rsidR="002E2B26" w:rsidRPr="000A0452">
        <w:rPr>
          <w:rFonts w:ascii="Times New Roman" w:hAnsi="Times New Roman" w:cs="Times New Roman"/>
          <w:color w:val="000000"/>
          <w:sz w:val="22"/>
          <w:szCs w:val="22"/>
        </w:rPr>
        <w:t xml:space="preserve"> (Hg.) </w:t>
      </w:r>
      <w:r w:rsidRPr="000A0452">
        <w:rPr>
          <w:rFonts w:ascii="Times New Roman" w:hAnsi="Times New Roman" w:cs="Times New Roman"/>
          <w:color w:val="000000"/>
          <w:sz w:val="22"/>
          <w:szCs w:val="22"/>
        </w:rPr>
        <w:t>1997, 73</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89.</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Rilinger 1991 = </w:t>
      </w:r>
      <w:r w:rsidR="00471A1B">
        <w:rPr>
          <w:rFonts w:ascii="Times New Roman" w:hAnsi="Times New Roman" w:cs="Times New Roman"/>
          <w:smallCaps/>
          <w:color w:val="000000"/>
          <w:sz w:val="22"/>
          <w:szCs w:val="22"/>
        </w:rPr>
        <w:t>R. </w:t>
      </w:r>
      <w:r w:rsidRPr="000A0452">
        <w:rPr>
          <w:rFonts w:ascii="Times New Roman" w:hAnsi="Times New Roman" w:cs="Times New Roman"/>
          <w:smallCaps/>
          <w:color w:val="000000"/>
          <w:sz w:val="22"/>
          <w:szCs w:val="22"/>
        </w:rPr>
        <w:t>Rilinger</w:t>
      </w:r>
      <w:r w:rsidRPr="000A0452">
        <w:rPr>
          <w:rFonts w:ascii="Times New Roman" w:hAnsi="Times New Roman" w:cs="Times New Roman"/>
          <w:color w:val="000000"/>
          <w:sz w:val="22"/>
          <w:szCs w:val="22"/>
        </w:rPr>
        <w:t xml:space="preserve">, </w:t>
      </w:r>
      <w:r w:rsidRPr="000A0452">
        <w:rPr>
          <w:rFonts w:ascii="Times New Roman" w:hAnsi="Times New Roman" w:cs="Times New Roman"/>
          <w:i/>
          <w:iCs/>
          <w:color w:val="000000"/>
          <w:sz w:val="22"/>
          <w:szCs w:val="22"/>
        </w:rPr>
        <w:t>Ordo</w:t>
      </w:r>
      <w:r w:rsidRPr="000A0452">
        <w:rPr>
          <w:rFonts w:ascii="Times New Roman" w:hAnsi="Times New Roman" w:cs="Times New Roman"/>
          <w:color w:val="000000"/>
          <w:sz w:val="22"/>
          <w:szCs w:val="22"/>
        </w:rPr>
        <w:t xml:space="preserve"> und </w:t>
      </w:r>
      <w:r w:rsidRPr="000A0452">
        <w:rPr>
          <w:rFonts w:ascii="Times New Roman" w:hAnsi="Times New Roman" w:cs="Times New Roman"/>
          <w:i/>
          <w:iCs/>
          <w:color w:val="000000"/>
          <w:sz w:val="22"/>
          <w:szCs w:val="22"/>
        </w:rPr>
        <w:t>dignitas</w:t>
      </w:r>
      <w:r w:rsidRPr="000A0452">
        <w:rPr>
          <w:rFonts w:ascii="Times New Roman" w:hAnsi="Times New Roman" w:cs="Times New Roman"/>
          <w:color w:val="000000"/>
          <w:sz w:val="22"/>
          <w:szCs w:val="22"/>
        </w:rPr>
        <w:t xml:space="preserve"> als soziale Kategorien der römischen Republik, in: Hettling</w:t>
      </w:r>
      <w:r w:rsidR="002E2B26" w:rsidRPr="000A0452">
        <w:rPr>
          <w:rFonts w:ascii="Times New Roman" w:hAnsi="Times New Roman" w:cs="Times New Roman"/>
          <w:color w:val="000000"/>
          <w:sz w:val="22"/>
          <w:szCs w:val="22"/>
        </w:rPr>
        <w:t xml:space="preserve"> </w:t>
      </w:r>
      <w:r w:rsidR="00290047">
        <w:rPr>
          <w:rFonts w:ascii="Times New Roman" w:hAnsi="Times New Roman" w:cs="Times New Roman"/>
          <w:color w:val="000000"/>
          <w:sz w:val="22"/>
          <w:szCs w:val="22"/>
        </w:rPr>
        <w:t>u. a.</w:t>
      </w:r>
      <w:r w:rsidR="002E2B26"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1991, 81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90.</w:t>
      </w:r>
    </w:p>
    <w:p w:rsidR="009119A4"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lastRenderedPageBreak/>
        <w:t xml:space="preserve">Rilinger 1982 = </w:t>
      </w:r>
      <w:r w:rsidR="00471A1B">
        <w:rPr>
          <w:rFonts w:ascii="Times New Roman" w:hAnsi="Times New Roman" w:cs="Times New Roman"/>
          <w:smallCaps/>
          <w:color w:val="000000"/>
          <w:sz w:val="22"/>
          <w:szCs w:val="22"/>
        </w:rPr>
        <w:t>R. </w:t>
      </w:r>
      <w:r w:rsidRPr="000A0452">
        <w:rPr>
          <w:rFonts w:ascii="Times New Roman" w:hAnsi="Times New Roman" w:cs="Times New Roman"/>
          <w:smallCaps/>
          <w:color w:val="000000"/>
          <w:sz w:val="22"/>
          <w:szCs w:val="22"/>
        </w:rPr>
        <w:t>Rilinger</w:t>
      </w:r>
      <w:r w:rsidRPr="000A0452">
        <w:rPr>
          <w:rFonts w:ascii="Times New Roman" w:hAnsi="Times New Roman" w:cs="Times New Roman"/>
          <w:color w:val="000000"/>
          <w:sz w:val="22"/>
          <w:szCs w:val="22"/>
        </w:rPr>
        <w:t>, Die Interpretation des Niedergangs der römischen Republik durch ,Revolution‘ und ,Krise ohne Alternative‘, in: Archiv für Kulturgeschichte 64 (1982), 279</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306.</w:t>
      </w:r>
    </w:p>
    <w:p w:rsidR="00BC4C8E" w:rsidRPr="00D709BD" w:rsidRDefault="00BC4C8E" w:rsidP="00BC4C8E">
      <w:pPr>
        <w:ind w:left="567" w:hanging="567"/>
        <w:jc w:val="both"/>
        <w:rPr>
          <w:color w:val="000000"/>
          <w:sz w:val="22"/>
          <w:szCs w:val="22"/>
          <w:lang w:val="en-US"/>
        </w:rPr>
      </w:pPr>
      <w:r w:rsidRPr="00D709BD">
        <w:rPr>
          <w:sz w:val="22"/>
          <w:szCs w:val="22"/>
          <w:lang w:val="en-GB"/>
        </w:rPr>
        <w:t xml:space="preserve">Riggsby 1997 = </w:t>
      </w:r>
      <w:r w:rsidRPr="00D709BD">
        <w:rPr>
          <w:smallCaps/>
          <w:sz w:val="22"/>
          <w:szCs w:val="22"/>
          <w:lang w:val="en-GB"/>
        </w:rPr>
        <w:t>A.</w:t>
      </w:r>
      <w:r w:rsidR="007367C4">
        <w:rPr>
          <w:smallCaps/>
          <w:sz w:val="22"/>
          <w:szCs w:val="22"/>
          <w:lang w:val="en-GB"/>
        </w:rPr>
        <w:t> </w:t>
      </w:r>
      <w:r w:rsidR="00471A1B">
        <w:rPr>
          <w:smallCaps/>
          <w:sz w:val="22"/>
          <w:szCs w:val="22"/>
          <w:lang w:val="en-GB"/>
        </w:rPr>
        <w:t>M. </w:t>
      </w:r>
      <w:r w:rsidRPr="00D709BD">
        <w:rPr>
          <w:smallCaps/>
          <w:sz w:val="22"/>
          <w:szCs w:val="22"/>
          <w:lang w:val="en-GB"/>
        </w:rPr>
        <w:t>Riggsby</w:t>
      </w:r>
      <w:r w:rsidRPr="00D709BD">
        <w:rPr>
          <w:sz w:val="22"/>
          <w:szCs w:val="22"/>
          <w:lang w:val="en-GB"/>
        </w:rPr>
        <w:t xml:space="preserve">, Public and Private in Roman Culture. The Case of the </w:t>
      </w:r>
      <w:r w:rsidRPr="00D709BD">
        <w:rPr>
          <w:i/>
          <w:sz w:val="22"/>
          <w:szCs w:val="22"/>
          <w:lang w:val="en-GB"/>
        </w:rPr>
        <w:t>cubiculum</w:t>
      </w:r>
      <w:r w:rsidRPr="00D709BD">
        <w:rPr>
          <w:sz w:val="22"/>
          <w:szCs w:val="22"/>
          <w:lang w:val="en-GB"/>
        </w:rPr>
        <w:t>, in: JRA 10 (1997), 36</w:t>
      </w:r>
      <w:r w:rsidR="00754F64">
        <w:rPr>
          <w:sz w:val="22"/>
          <w:szCs w:val="22"/>
          <w:lang w:val="en-GB"/>
        </w:rPr>
        <w:t>–</w:t>
      </w:r>
      <w:r w:rsidRPr="00D709BD">
        <w:rPr>
          <w:sz w:val="22"/>
          <w:szCs w:val="22"/>
          <w:lang w:val="en-GB"/>
        </w:rPr>
        <w:t>56.</w:t>
      </w:r>
    </w:p>
    <w:p w:rsidR="00CA085B" w:rsidRPr="00CA085B" w:rsidRDefault="00CA085B" w:rsidP="006D533F">
      <w:pPr>
        <w:pStyle w:val="NurText"/>
        <w:spacing w:after="60"/>
        <w:ind w:left="567" w:hanging="567"/>
        <w:jc w:val="both"/>
        <w:rPr>
          <w:rFonts w:ascii="Times New Roman" w:hAnsi="Times New Roman" w:cs="Times New Roman"/>
          <w:sz w:val="22"/>
          <w:szCs w:val="22"/>
        </w:rPr>
      </w:pPr>
      <w:r w:rsidRPr="00D709BD">
        <w:rPr>
          <w:rFonts w:ascii="Times New Roman" w:hAnsi="Times New Roman" w:cs="Times New Roman"/>
          <w:sz w:val="22"/>
          <w:szCs w:val="22"/>
          <w:lang w:val="en-US"/>
        </w:rPr>
        <w:t xml:space="preserve">Rinkewitz 1984 = </w:t>
      </w:r>
      <w:r w:rsidR="00471A1B">
        <w:rPr>
          <w:rFonts w:ascii="Times New Roman" w:hAnsi="Times New Roman" w:cs="Times New Roman"/>
          <w:smallCaps/>
          <w:sz w:val="22"/>
          <w:szCs w:val="22"/>
          <w:lang w:val="en-US"/>
        </w:rPr>
        <w:t>W. </w:t>
      </w:r>
      <w:r w:rsidRPr="00D709BD">
        <w:rPr>
          <w:rFonts w:ascii="Times New Roman" w:hAnsi="Times New Roman" w:cs="Times New Roman"/>
          <w:smallCaps/>
          <w:sz w:val="22"/>
          <w:szCs w:val="22"/>
          <w:lang w:val="en-US"/>
        </w:rPr>
        <w:t>Rinkewitz</w:t>
      </w:r>
      <w:r w:rsidRPr="00D709BD">
        <w:rPr>
          <w:rFonts w:ascii="Times New Roman" w:hAnsi="Times New Roman" w:cs="Times New Roman"/>
          <w:sz w:val="22"/>
          <w:szCs w:val="22"/>
          <w:lang w:val="en-US"/>
        </w:rPr>
        <w:t xml:space="preserve">, </w:t>
      </w:r>
      <w:r w:rsidRPr="00CA085B">
        <w:rPr>
          <w:rFonts w:ascii="Times New Roman" w:hAnsi="Times New Roman" w:cs="Times New Roman"/>
          <w:i/>
          <w:color w:val="000000"/>
          <w:sz w:val="22"/>
          <w:szCs w:val="22"/>
          <w:lang w:val="la-Latn"/>
        </w:rPr>
        <w:t>Pastio Villatica</w:t>
      </w:r>
      <w:r w:rsidRPr="00D709BD">
        <w:rPr>
          <w:rFonts w:ascii="Times New Roman" w:hAnsi="Times New Roman" w:cs="Times New Roman"/>
          <w:color w:val="000000"/>
          <w:sz w:val="22"/>
          <w:szCs w:val="22"/>
          <w:lang w:val="en-US"/>
        </w:rPr>
        <w:t xml:space="preserve">. </w:t>
      </w:r>
      <w:r w:rsidRPr="00CA085B">
        <w:rPr>
          <w:rFonts w:ascii="Times New Roman" w:hAnsi="Times New Roman" w:cs="Times New Roman"/>
          <w:color w:val="000000"/>
          <w:sz w:val="22"/>
          <w:szCs w:val="22"/>
        </w:rPr>
        <w:t xml:space="preserve">Untersuchungen zur intensiven Hoftierhaltung in der römischen Landwirtschaft,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CA085B">
        <w:rPr>
          <w:rFonts w:ascii="Times New Roman" w:hAnsi="Times New Roman" w:cs="Times New Roman"/>
          <w:color w:val="000000"/>
          <w:sz w:val="22"/>
          <w:szCs w:val="22"/>
        </w:rPr>
        <w:t>1984.</w:t>
      </w:r>
    </w:p>
    <w:p w:rsidR="007A5BE3" w:rsidRPr="00D709BD" w:rsidRDefault="007A5BE3" w:rsidP="006D533F">
      <w:pPr>
        <w:pStyle w:val="NurText"/>
        <w:spacing w:after="60"/>
        <w:ind w:left="567" w:hanging="567"/>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 xml:space="preserve">Rivet (Hg.) 1969 = </w:t>
      </w:r>
      <w:r w:rsidRPr="00D709BD">
        <w:rPr>
          <w:rFonts w:ascii="Times New Roman" w:hAnsi="Times New Roman" w:cs="Times New Roman"/>
          <w:smallCaps/>
          <w:sz w:val="22"/>
          <w:szCs w:val="22"/>
          <w:lang w:val="en-US"/>
        </w:rPr>
        <w:t>A.</w:t>
      </w:r>
      <w:r w:rsidR="007367C4">
        <w:rPr>
          <w:rFonts w:ascii="Times New Roman" w:hAnsi="Times New Roman" w:cs="Times New Roman"/>
          <w:smallCaps/>
          <w:sz w:val="22"/>
          <w:szCs w:val="22"/>
          <w:lang w:val="en-US"/>
        </w:rPr>
        <w:t> </w:t>
      </w:r>
      <w:r w:rsidRPr="00D709BD">
        <w:rPr>
          <w:rFonts w:ascii="Times New Roman" w:hAnsi="Times New Roman" w:cs="Times New Roman"/>
          <w:smallCaps/>
          <w:sz w:val="22"/>
          <w:szCs w:val="22"/>
          <w:lang w:val="en-US"/>
        </w:rPr>
        <w:t>L.</w:t>
      </w:r>
      <w:r w:rsidR="007367C4">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F. </w:t>
      </w:r>
      <w:r w:rsidRPr="00D709BD">
        <w:rPr>
          <w:rFonts w:ascii="Times New Roman" w:hAnsi="Times New Roman" w:cs="Times New Roman"/>
          <w:smallCaps/>
          <w:sz w:val="22"/>
          <w:szCs w:val="22"/>
          <w:lang w:val="en-US"/>
        </w:rPr>
        <w:t>Rivet</w:t>
      </w:r>
      <w:r w:rsidRPr="00D709BD">
        <w:rPr>
          <w:rFonts w:ascii="Times New Roman" w:hAnsi="Times New Roman" w:cs="Times New Roman"/>
          <w:sz w:val="22"/>
          <w:szCs w:val="22"/>
          <w:lang w:val="en-US"/>
        </w:rPr>
        <w:t xml:space="preserve"> (Hg.), </w:t>
      </w:r>
      <w:proofErr w:type="gramStart"/>
      <w:r w:rsidRPr="00D709BD">
        <w:rPr>
          <w:rFonts w:ascii="Times New Roman" w:hAnsi="Times New Roman" w:cs="Times New Roman"/>
          <w:sz w:val="22"/>
          <w:szCs w:val="22"/>
          <w:lang w:val="en-US"/>
        </w:rPr>
        <w:t>The</w:t>
      </w:r>
      <w:proofErr w:type="gramEnd"/>
      <w:r w:rsidRPr="00D709BD">
        <w:rPr>
          <w:rFonts w:ascii="Times New Roman" w:hAnsi="Times New Roman" w:cs="Times New Roman"/>
          <w:sz w:val="22"/>
          <w:szCs w:val="22"/>
          <w:lang w:val="en-US"/>
        </w:rPr>
        <w:t xml:space="preserve"> Roman Villa in Britain, London 1969.</w:t>
      </w:r>
    </w:p>
    <w:p w:rsidR="009565C6" w:rsidRPr="00E32FD5" w:rsidRDefault="009565C6" w:rsidP="006D533F">
      <w:pPr>
        <w:pStyle w:val="NurText"/>
        <w:spacing w:after="60"/>
        <w:ind w:left="567" w:hanging="567"/>
        <w:jc w:val="both"/>
        <w:rPr>
          <w:rFonts w:ascii="Times New Roman" w:hAnsi="Times New Roman" w:cs="Times New Roman"/>
          <w:sz w:val="22"/>
          <w:szCs w:val="22"/>
          <w:lang w:val="fr-FR"/>
        </w:rPr>
      </w:pPr>
      <w:r w:rsidRPr="00437BD0">
        <w:rPr>
          <w:rFonts w:ascii="Times New Roman" w:hAnsi="Times New Roman" w:cs="Times New Roman"/>
          <w:sz w:val="22"/>
          <w:szCs w:val="22"/>
          <w:lang w:val="fr-CH"/>
        </w:rPr>
        <w:t xml:space="preserve">Rivière 2008 = </w:t>
      </w:r>
      <w:r w:rsidRPr="00437BD0">
        <w:rPr>
          <w:rFonts w:ascii="Times New Roman" w:hAnsi="Times New Roman" w:cs="Times New Roman"/>
          <w:smallCaps/>
          <w:sz w:val="22"/>
          <w:szCs w:val="22"/>
          <w:lang w:val="fr-CH"/>
        </w:rPr>
        <w:t>Y. Rivière</w:t>
      </w:r>
      <w:r w:rsidRPr="00437BD0">
        <w:rPr>
          <w:rFonts w:ascii="Times New Roman" w:hAnsi="Times New Roman" w:cs="Times New Roman"/>
          <w:sz w:val="22"/>
          <w:szCs w:val="22"/>
          <w:lang w:val="fr-CH"/>
        </w:rPr>
        <w:t xml:space="preserve">, </w:t>
      </w:r>
      <w:r w:rsidRPr="00C42574">
        <w:rPr>
          <w:rFonts w:ascii="Times New Roman" w:hAnsi="Times New Roman" w:cs="Times New Roman"/>
          <w:sz w:val="22"/>
          <w:szCs w:val="22"/>
          <w:lang w:val="fr-CH"/>
        </w:rPr>
        <w:t>L’</w:t>
      </w:r>
      <w:r w:rsidRPr="00C42574">
        <w:rPr>
          <w:rFonts w:ascii="Times New Roman" w:hAnsi="Times New Roman" w:cs="Times New Roman"/>
          <w:i/>
          <w:sz w:val="22"/>
          <w:szCs w:val="22"/>
          <w:lang w:val="la-Latn"/>
        </w:rPr>
        <w:t>interdictio</w:t>
      </w:r>
      <w:r w:rsidR="000152EF" w:rsidRPr="00C42574">
        <w:rPr>
          <w:rFonts w:ascii="Times New Roman" w:hAnsi="Times New Roman" w:cs="Times New Roman"/>
          <w:sz w:val="22"/>
          <w:szCs w:val="22"/>
          <w:lang w:val="la-Latn"/>
        </w:rPr>
        <w:t xml:space="preserve"> </w:t>
      </w:r>
      <w:r w:rsidRPr="00C42574">
        <w:rPr>
          <w:rFonts w:ascii="Times New Roman" w:hAnsi="Times New Roman" w:cs="Times New Roman"/>
          <w:i/>
          <w:sz w:val="22"/>
          <w:szCs w:val="22"/>
          <w:lang w:val="la-Latn"/>
        </w:rPr>
        <w:t>aquae</w:t>
      </w:r>
      <w:r w:rsidRPr="00C42574">
        <w:rPr>
          <w:rFonts w:ascii="Times New Roman" w:hAnsi="Times New Roman" w:cs="Times New Roman"/>
          <w:sz w:val="22"/>
          <w:szCs w:val="22"/>
          <w:lang w:val="fr-CH"/>
        </w:rPr>
        <w:t xml:space="preserve"> et </w:t>
      </w:r>
      <w:r w:rsidRPr="00C42574">
        <w:rPr>
          <w:rFonts w:ascii="Times New Roman" w:hAnsi="Times New Roman" w:cs="Times New Roman"/>
          <w:i/>
          <w:sz w:val="22"/>
          <w:szCs w:val="22"/>
          <w:lang w:val="la-Latn"/>
        </w:rPr>
        <w:t>igni</w:t>
      </w:r>
      <w:r w:rsidRPr="00C42574">
        <w:rPr>
          <w:rFonts w:ascii="Times New Roman" w:hAnsi="Times New Roman" w:cs="Times New Roman"/>
          <w:sz w:val="22"/>
          <w:szCs w:val="22"/>
          <w:lang w:val="fr-CH"/>
        </w:rPr>
        <w:t xml:space="preserve"> et la </w:t>
      </w:r>
      <w:r w:rsidRPr="00C42574">
        <w:rPr>
          <w:rFonts w:ascii="Times New Roman" w:hAnsi="Times New Roman" w:cs="Times New Roman"/>
          <w:i/>
          <w:sz w:val="22"/>
          <w:szCs w:val="22"/>
          <w:lang w:val="la-Latn"/>
        </w:rPr>
        <w:t>deportatio</w:t>
      </w:r>
      <w:r w:rsidRPr="00C42574">
        <w:rPr>
          <w:rFonts w:ascii="Times New Roman" w:hAnsi="Times New Roman" w:cs="Times New Roman"/>
          <w:sz w:val="22"/>
          <w:szCs w:val="22"/>
          <w:lang w:val="fr-CH"/>
        </w:rPr>
        <w:t xml:space="preserve"> sous le Haut empire romain. Étude juridique et lexicale, </w:t>
      </w:r>
      <w:r w:rsidRPr="00E32FD5">
        <w:rPr>
          <w:rFonts w:ascii="Times New Roman" w:hAnsi="Times New Roman" w:cs="Times New Roman"/>
          <w:sz w:val="22"/>
          <w:szCs w:val="22"/>
          <w:lang w:val="fr-FR"/>
        </w:rPr>
        <w:t>in: Blaudeau 2008, 47</w:t>
      </w:r>
      <w:r w:rsidR="00754F64">
        <w:rPr>
          <w:rFonts w:ascii="Times New Roman" w:hAnsi="Times New Roman" w:cs="Times New Roman"/>
          <w:sz w:val="22"/>
          <w:szCs w:val="22"/>
          <w:lang w:val="fr-FR"/>
        </w:rPr>
        <w:t>–</w:t>
      </w:r>
      <w:r w:rsidR="00E95563" w:rsidRPr="00E32FD5">
        <w:rPr>
          <w:rFonts w:ascii="Times New Roman" w:hAnsi="Times New Roman" w:cs="Times New Roman"/>
          <w:sz w:val="22"/>
          <w:szCs w:val="22"/>
          <w:lang w:val="fr-FR"/>
        </w:rPr>
        <w:t>115</w:t>
      </w:r>
      <w:r w:rsidR="000152EF" w:rsidRPr="00E32FD5">
        <w:rPr>
          <w:rFonts w:ascii="Times New Roman" w:hAnsi="Times New Roman" w:cs="Times New Roman"/>
          <w:sz w:val="22"/>
          <w:szCs w:val="22"/>
          <w:lang w:val="fr-FR"/>
        </w:rPr>
        <w:t>.</w:t>
      </w:r>
      <w:r w:rsidRPr="00E32FD5">
        <w:rPr>
          <w:rFonts w:ascii="Times New Roman" w:hAnsi="Times New Roman" w:cs="Times New Roman"/>
          <w:sz w:val="22"/>
          <w:szCs w:val="22"/>
          <w:lang w:val="fr-FR"/>
        </w:rPr>
        <w:t xml:space="preserve"> </w:t>
      </w:r>
    </w:p>
    <w:p w:rsidR="009119A4" w:rsidRPr="00471A1B" w:rsidRDefault="009119A4" w:rsidP="006D533F">
      <w:pPr>
        <w:pStyle w:val="NurText"/>
        <w:spacing w:after="60"/>
        <w:ind w:left="567" w:hanging="567"/>
        <w:jc w:val="both"/>
        <w:rPr>
          <w:rFonts w:ascii="Times New Roman" w:hAnsi="Times New Roman" w:cs="Times New Roman"/>
          <w:color w:val="000000"/>
          <w:sz w:val="22"/>
          <w:szCs w:val="22"/>
          <w:lang w:val="en-US"/>
        </w:rPr>
      </w:pPr>
      <w:r w:rsidRPr="00471A1B">
        <w:rPr>
          <w:rFonts w:ascii="Times New Roman" w:hAnsi="Times New Roman" w:cs="Times New Roman"/>
          <w:sz w:val="22"/>
          <w:szCs w:val="22"/>
          <w:lang w:val="en-US"/>
        </w:rPr>
        <w:t xml:space="preserve">Robinson 1994 = </w:t>
      </w:r>
      <w:r w:rsidR="00471A1B" w:rsidRPr="00471A1B">
        <w:rPr>
          <w:rFonts w:ascii="Times New Roman" w:hAnsi="Times New Roman" w:cs="Times New Roman"/>
          <w:smallCaps/>
          <w:color w:val="000000"/>
          <w:sz w:val="22"/>
          <w:szCs w:val="22"/>
          <w:lang w:val="en-US"/>
        </w:rPr>
        <w:t>A. </w:t>
      </w:r>
      <w:r w:rsidRPr="00471A1B">
        <w:rPr>
          <w:rFonts w:ascii="Times New Roman" w:hAnsi="Times New Roman" w:cs="Times New Roman"/>
          <w:smallCaps/>
          <w:color w:val="000000"/>
          <w:sz w:val="22"/>
          <w:szCs w:val="22"/>
          <w:lang w:val="en-US"/>
        </w:rPr>
        <w:t>Robinson</w:t>
      </w:r>
      <w:r w:rsidRPr="00471A1B">
        <w:rPr>
          <w:rFonts w:ascii="Times New Roman" w:hAnsi="Times New Roman" w:cs="Times New Roman"/>
          <w:sz w:val="22"/>
          <w:szCs w:val="22"/>
          <w:lang w:val="en-US"/>
        </w:rPr>
        <w:t xml:space="preserve">, </w:t>
      </w:r>
      <w:r w:rsidRPr="00471A1B">
        <w:rPr>
          <w:rFonts w:ascii="Times New Roman" w:hAnsi="Times New Roman" w:cs="Times New Roman"/>
          <w:color w:val="000000"/>
          <w:sz w:val="22"/>
          <w:szCs w:val="22"/>
          <w:lang w:val="en-US"/>
        </w:rPr>
        <w:t>Cicero’s References to His Banishment, in: CW 87 (1994), 475</w:t>
      </w:r>
      <w:r w:rsidR="00754F64" w:rsidRPr="00471A1B">
        <w:rPr>
          <w:rFonts w:ascii="Times New Roman" w:hAnsi="Times New Roman" w:cs="Times New Roman"/>
          <w:color w:val="000000"/>
          <w:sz w:val="22"/>
          <w:szCs w:val="22"/>
          <w:lang w:val="en-US"/>
        </w:rPr>
        <w:t>–</w:t>
      </w:r>
      <w:r w:rsidRPr="00471A1B">
        <w:rPr>
          <w:rFonts w:ascii="Times New Roman" w:hAnsi="Times New Roman" w:cs="Times New Roman"/>
          <w:color w:val="000000"/>
          <w:sz w:val="22"/>
          <w:szCs w:val="22"/>
          <w:lang w:val="en-US"/>
        </w:rPr>
        <w:t>480.</w:t>
      </w:r>
    </w:p>
    <w:p w:rsidR="009119A4" w:rsidRPr="00E32FD5" w:rsidRDefault="009119A4" w:rsidP="006D533F">
      <w:pPr>
        <w:pStyle w:val="NurText"/>
        <w:spacing w:after="60"/>
        <w:ind w:left="567" w:hanging="567"/>
        <w:jc w:val="both"/>
        <w:rPr>
          <w:rFonts w:ascii="Times New Roman" w:hAnsi="Times New Roman" w:cs="Times New Roman"/>
          <w:color w:val="000000"/>
          <w:sz w:val="22"/>
          <w:szCs w:val="22"/>
          <w:lang w:val="en-US"/>
        </w:rPr>
      </w:pPr>
      <w:r w:rsidRPr="00E32FD5">
        <w:rPr>
          <w:rFonts w:ascii="Times New Roman" w:hAnsi="Times New Roman" w:cs="Times New Roman"/>
          <w:sz w:val="22"/>
          <w:szCs w:val="22"/>
          <w:lang w:val="fr-FR"/>
        </w:rPr>
        <w:t xml:space="preserve">Rochette 1997 = </w:t>
      </w:r>
      <w:r w:rsidR="00471A1B">
        <w:rPr>
          <w:rFonts w:ascii="Times New Roman" w:hAnsi="Times New Roman" w:cs="Times New Roman"/>
          <w:sz w:val="22"/>
          <w:szCs w:val="22"/>
          <w:lang w:val="fr-FR"/>
        </w:rPr>
        <w:t>B. </w:t>
      </w:r>
      <w:r w:rsidRPr="00E32FD5">
        <w:rPr>
          <w:rFonts w:ascii="Times New Roman" w:hAnsi="Times New Roman" w:cs="Times New Roman"/>
          <w:sz w:val="22"/>
          <w:szCs w:val="22"/>
          <w:lang w:val="fr-FR"/>
        </w:rPr>
        <w:t xml:space="preserve">Rochette, </w:t>
      </w:r>
      <w:r w:rsidRPr="00C42574">
        <w:rPr>
          <w:rFonts w:ascii="Times New Roman" w:hAnsi="Times New Roman" w:cs="Times New Roman"/>
          <w:i/>
          <w:iCs/>
          <w:sz w:val="22"/>
          <w:szCs w:val="22"/>
          <w:lang w:val="la-Latn"/>
        </w:rPr>
        <w:t>Vrbis – orbis</w:t>
      </w:r>
      <w:r w:rsidRPr="00E32FD5">
        <w:rPr>
          <w:rFonts w:ascii="Times New Roman" w:hAnsi="Times New Roman" w:cs="Times New Roman"/>
          <w:sz w:val="22"/>
          <w:szCs w:val="22"/>
          <w:lang w:val="fr-FR"/>
        </w:rPr>
        <w:t xml:space="preserve">. </w:t>
      </w:r>
      <w:r w:rsidRPr="00E32FD5">
        <w:rPr>
          <w:rFonts w:ascii="Times New Roman" w:hAnsi="Times New Roman" w:cs="Times New Roman"/>
          <w:sz w:val="22"/>
          <w:szCs w:val="22"/>
          <w:lang w:val="en-US"/>
        </w:rPr>
        <w:t xml:space="preserve">Ovide, Fastes II, 684: </w:t>
      </w:r>
      <w:r w:rsidRPr="00C42574">
        <w:rPr>
          <w:rFonts w:ascii="Times New Roman" w:hAnsi="Times New Roman" w:cs="Times New Roman"/>
          <w:i/>
          <w:iCs/>
          <w:sz w:val="22"/>
          <w:szCs w:val="22"/>
          <w:lang w:val="la-Latn"/>
        </w:rPr>
        <w:t xml:space="preserve">Romanae spatium </w:t>
      </w:r>
      <w:proofErr w:type="gramStart"/>
      <w:r w:rsidRPr="00C42574">
        <w:rPr>
          <w:rFonts w:ascii="Times New Roman" w:hAnsi="Times New Roman" w:cs="Times New Roman"/>
          <w:i/>
          <w:iCs/>
          <w:sz w:val="22"/>
          <w:szCs w:val="22"/>
          <w:lang w:val="la-Latn"/>
        </w:rPr>
        <w:t>est</w:t>
      </w:r>
      <w:proofErr w:type="gramEnd"/>
      <w:r w:rsidRPr="00C42574">
        <w:rPr>
          <w:rFonts w:ascii="Times New Roman" w:hAnsi="Times New Roman" w:cs="Times New Roman"/>
          <w:i/>
          <w:iCs/>
          <w:sz w:val="22"/>
          <w:szCs w:val="22"/>
          <w:lang w:val="la-Latn"/>
        </w:rPr>
        <w:t xml:space="preserve"> urbis et orbis idem</w:t>
      </w:r>
      <w:r w:rsidRPr="00E32FD5">
        <w:rPr>
          <w:rFonts w:ascii="Times New Roman" w:hAnsi="Times New Roman" w:cs="Times New Roman"/>
          <w:sz w:val="22"/>
          <w:szCs w:val="22"/>
          <w:lang w:val="en-US"/>
        </w:rPr>
        <w:t>, in: Latomus 1997, 551</w:t>
      </w:r>
      <w:r w:rsidR="00754F64">
        <w:rPr>
          <w:rFonts w:ascii="Times New Roman" w:hAnsi="Times New Roman" w:cs="Times New Roman"/>
          <w:sz w:val="22"/>
          <w:szCs w:val="22"/>
          <w:lang w:val="en-US"/>
        </w:rPr>
        <w:t>–</w:t>
      </w:r>
      <w:r w:rsidRPr="00E32FD5">
        <w:rPr>
          <w:rFonts w:ascii="Times New Roman" w:hAnsi="Times New Roman" w:cs="Times New Roman"/>
          <w:sz w:val="22"/>
          <w:szCs w:val="22"/>
          <w:lang w:val="en-US"/>
        </w:rPr>
        <w:t>553.</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Roller 2010 = </w:t>
      </w:r>
      <w:r w:rsidRPr="00D709BD">
        <w:rPr>
          <w:rFonts w:ascii="Times New Roman" w:hAnsi="Times New Roman" w:cs="Times New Roman"/>
          <w:smallCaps/>
          <w:color w:val="000000"/>
          <w:sz w:val="22"/>
          <w:szCs w:val="22"/>
          <w:lang w:val="en-US"/>
        </w:rPr>
        <w:t>M.</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B. </w:t>
      </w:r>
      <w:r w:rsidRPr="00D709BD">
        <w:rPr>
          <w:rFonts w:ascii="Times New Roman" w:hAnsi="Times New Roman" w:cs="Times New Roman"/>
          <w:smallCaps/>
          <w:color w:val="000000"/>
          <w:sz w:val="22"/>
          <w:szCs w:val="22"/>
          <w:lang w:val="en-US"/>
        </w:rPr>
        <w:t>Roller</w:t>
      </w:r>
      <w:r w:rsidRPr="00D709BD">
        <w:rPr>
          <w:rFonts w:ascii="Times New Roman" w:hAnsi="Times New Roman" w:cs="Times New Roman"/>
          <w:color w:val="000000"/>
          <w:sz w:val="22"/>
          <w:szCs w:val="22"/>
          <w:lang w:val="en-US"/>
        </w:rPr>
        <w:t xml:space="preserve">, </w:t>
      </w:r>
      <w:r w:rsidRPr="00C42574">
        <w:rPr>
          <w:rFonts w:ascii="Times New Roman" w:hAnsi="Times New Roman" w:cs="Times New Roman"/>
          <w:color w:val="000000"/>
          <w:sz w:val="22"/>
          <w:szCs w:val="22"/>
          <w:lang w:val="en-GB"/>
        </w:rPr>
        <w:t>Demolished Houses, Monumentality, and Memory in Roman Culture,</w:t>
      </w:r>
      <w:r w:rsidRPr="00D709BD">
        <w:rPr>
          <w:rFonts w:ascii="Times New Roman" w:hAnsi="Times New Roman" w:cs="Times New Roman"/>
          <w:color w:val="000000"/>
          <w:sz w:val="22"/>
          <w:szCs w:val="22"/>
          <w:lang w:val="en-US"/>
        </w:rPr>
        <w:t xml:space="preserve"> in: CA 29 (2010), 117</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180.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Rollinger 2009 = </w:t>
      </w:r>
      <w:r w:rsidR="00471A1B">
        <w:rPr>
          <w:rFonts w:ascii="Times New Roman" w:hAnsi="Times New Roman" w:cs="Times New Roman"/>
          <w:smallCaps/>
          <w:color w:val="000000"/>
          <w:sz w:val="22"/>
          <w:szCs w:val="22"/>
        </w:rPr>
        <w:t>Chr. </w:t>
      </w:r>
      <w:r w:rsidRPr="000A0452">
        <w:rPr>
          <w:rFonts w:ascii="Times New Roman" w:hAnsi="Times New Roman" w:cs="Times New Roman"/>
          <w:smallCaps/>
          <w:color w:val="000000"/>
          <w:sz w:val="22"/>
          <w:szCs w:val="22"/>
        </w:rPr>
        <w:t>Rollinger</w:t>
      </w:r>
      <w:r w:rsidRPr="000A0452">
        <w:rPr>
          <w:rFonts w:ascii="Times New Roman" w:hAnsi="Times New Roman" w:cs="Times New Roman"/>
          <w:color w:val="000000"/>
          <w:sz w:val="22"/>
          <w:szCs w:val="22"/>
        </w:rPr>
        <w:t xml:space="preserve">, </w:t>
      </w:r>
      <w:r w:rsidRPr="00325240">
        <w:rPr>
          <w:rFonts w:ascii="Times New Roman" w:hAnsi="Times New Roman" w:cs="Times New Roman"/>
          <w:i/>
          <w:iCs/>
          <w:color w:val="000000"/>
          <w:sz w:val="22"/>
          <w:szCs w:val="22"/>
          <w:lang w:val="la-Latn"/>
        </w:rPr>
        <w:t>Solvendi sunt nummi</w:t>
      </w:r>
      <w:r w:rsidRPr="000A0452">
        <w:rPr>
          <w:rFonts w:ascii="Times New Roman" w:hAnsi="Times New Roman" w:cs="Times New Roman"/>
          <w:color w:val="000000"/>
          <w:sz w:val="22"/>
          <w:szCs w:val="22"/>
        </w:rPr>
        <w:t>. Die Schuldenkultur der späten römischen Republik im Spiegel der Schriften Ciceros, Berlin 2009.</w:t>
      </w:r>
    </w:p>
    <w:p w:rsidR="009119A4"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Rommel u. Vogt-Spira (Hgg.) 2001 = </w:t>
      </w:r>
      <w:r w:rsidR="00471A1B">
        <w:rPr>
          <w:rFonts w:ascii="Times New Roman" w:hAnsi="Times New Roman" w:cs="Times New Roman"/>
          <w:smallCaps/>
          <w:color w:val="000000"/>
          <w:sz w:val="22"/>
          <w:szCs w:val="22"/>
        </w:rPr>
        <w:t>B. </w:t>
      </w:r>
      <w:r w:rsidRPr="000A0452">
        <w:rPr>
          <w:rFonts w:ascii="Times New Roman" w:hAnsi="Times New Roman" w:cs="Times New Roman"/>
          <w:smallCaps/>
          <w:color w:val="000000"/>
          <w:sz w:val="22"/>
          <w:szCs w:val="22"/>
        </w:rPr>
        <w:t>Rommel</w:t>
      </w:r>
      <w:r w:rsidRPr="000A0452">
        <w:rPr>
          <w:rFonts w:ascii="Times New Roman" w:hAnsi="Times New Roman" w:cs="Times New Roman"/>
          <w:color w:val="000000"/>
          <w:sz w:val="22"/>
          <w:szCs w:val="22"/>
        </w:rPr>
        <w:t xml:space="preserve"> u.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Vogt-Spira</w:t>
      </w:r>
      <w:r w:rsidRPr="000A0452">
        <w:rPr>
          <w:rFonts w:ascii="Times New Roman" w:hAnsi="Times New Roman" w:cs="Times New Roman"/>
          <w:color w:val="000000"/>
          <w:sz w:val="22"/>
          <w:szCs w:val="22"/>
        </w:rPr>
        <w:t xml:space="preserve"> (Hgg.), Rezeption und Identität. Die kulturelle Auseinandersetzung Roms mit Griechenland als europäisches Paradigma, Stuttgart 2001.</w:t>
      </w:r>
    </w:p>
    <w:p w:rsidR="00800877" w:rsidRPr="00D347E9" w:rsidRDefault="00800877" w:rsidP="006D533F">
      <w:pPr>
        <w:pStyle w:val="NurText"/>
        <w:spacing w:after="60"/>
        <w:ind w:left="567" w:hanging="567"/>
        <w:jc w:val="both"/>
        <w:rPr>
          <w:rFonts w:ascii="Times New Roman" w:hAnsi="Times New Roman" w:cs="Times New Roman"/>
          <w:color w:val="000000"/>
          <w:sz w:val="22"/>
          <w:szCs w:val="22"/>
          <w:lang w:val="en-US"/>
        </w:rPr>
      </w:pPr>
      <w:r>
        <w:rPr>
          <w:rFonts w:ascii="Times New Roman" w:hAnsi="Times New Roman" w:cs="Times New Roman"/>
          <w:sz w:val="22"/>
          <w:szCs w:val="22"/>
        </w:rPr>
        <w:t xml:space="preserve">Ronning 2006 = </w:t>
      </w:r>
      <w:r w:rsidR="00471A1B">
        <w:rPr>
          <w:rFonts w:ascii="Times New Roman" w:hAnsi="Times New Roman" w:cs="Times New Roman"/>
          <w:smallCaps/>
          <w:sz w:val="22"/>
          <w:szCs w:val="22"/>
        </w:rPr>
        <w:t>Chr. </w:t>
      </w:r>
      <w:r w:rsidRPr="00800877">
        <w:rPr>
          <w:rFonts w:ascii="Times New Roman" w:hAnsi="Times New Roman" w:cs="Times New Roman"/>
          <w:smallCaps/>
          <w:sz w:val="22"/>
          <w:szCs w:val="22"/>
        </w:rPr>
        <w:t>Ronning</w:t>
      </w:r>
      <w:r w:rsidRPr="00800877">
        <w:rPr>
          <w:rFonts w:ascii="Times New Roman" w:hAnsi="Times New Roman" w:cs="Times New Roman"/>
          <w:sz w:val="22"/>
          <w:szCs w:val="22"/>
        </w:rPr>
        <w:t>, Der Konfl</w:t>
      </w:r>
      <w:r>
        <w:rPr>
          <w:rFonts w:ascii="Times New Roman" w:hAnsi="Times New Roman" w:cs="Times New Roman"/>
          <w:sz w:val="22"/>
          <w:szCs w:val="22"/>
        </w:rPr>
        <w:t xml:space="preserve">ikt zwischen Kaiser Nero und </w:t>
      </w:r>
      <w:r w:rsidR="00471A1B">
        <w:rPr>
          <w:rFonts w:ascii="Times New Roman" w:hAnsi="Times New Roman" w:cs="Times New Roman"/>
          <w:sz w:val="22"/>
          <w:szCs w:val="22"/>
        </w:rPr>
        <w:t>P. </w:t>
      </w:r>
      <w:r w:rsidRPr="00800877">
        <w:rPr>
          <w:rFonts w:ascii="Times New Roman" w:hAnsi="Times New Roman" w:cs="Times New Roman"/>
          <w:sz w:val="22"/>
          <w:szCs w:val="22"/>
        </w:rPr>
        <w:t>Clodius Thrasea Paetus</w:t>
      </w:r>
      <w:r>
        <w:rPr>
          <w:rFonts w:ascii="Times New Roman" w:hAnsi="Times New Roman" w:cs="Times New Roman"/>
          <w:sz w:val="22"/>
          <w:szCs w:val="22"/>
        </w:rPr>
        <w:t xml:space="preserve">. </w:t>
      </w:r>
      <w:r w:rsidRPr="00D347E9">
        <w:rPr>
          <w:rFonts w:ascii="Times New Roman" w:hAnsi="Times New Roman" w:cs="Times New Roman"/>
          <w:sz w:val="22"/>
          <w:szCs w:val="22"/>
          <w:lang w:val="en-US"/>
        </w:rPr>
        <w:t>Rituelle Strategien in der frühen Römischen Kaiserzeit, in: Chiron 36 (2006), 329</w:t>
      </w:r>
      <w:r w:rsidR="00754F64" w:rsidRPr="00D347E9">
        <w:rPr>
          <w:rFonts w:ascii="Times New Roman" w:hAnsi="Times New Roman" w:cs="Times New Roman"/>
          <w:sz w:val="22"/>
          <w:szCs w:val="22"/>
          <w:lang w:val="en-US"/>
        </w:rPr>
        <w:t>–</w:t>
      </w:r>
      <w:r w:rsidRPr="00D347E9">
        <w:rPr>
          <w:rFonts w:ascii="Times New Roman" w:hAnsi="Times New Roman" w:cs="Times New Roman"/>
          <w:sz w:val="22"/>
          <w:szCs w:val="22"/>
          <w:lang w:val="en-US"/>
        </w:rPr>
        <w:t>355.</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Rosen u. Sluiter (Hgg.) 2006 = </w:t>
      </w:r>
      <w:r w:rsidRPr="00D709BD">
        <w:rPr>
          <w:rFonts w:ascii="Times New Roman" w:hAnsi="Times New Roman" w:cs="Times New Roman"/>
          <w:smallCaps/>
          <w:color w:val="000000"/>
          <w:sz w:val="22"/>
          <w:szCs w:val="22"/>
          <w:lang w:val="en-US"/>
        </w:rPr>
        <w:t>R.</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M. </w:t>
      </w:r>
      <w:r w:rsidRPr="00D709BD">
        <w:rPr>
          <w:rFonts w:ascii="Times New Roman" w:hAnsi="Times New Roman" w:cs="Times New Roman"/>
          <w:smallCaps/>
          <w:color w:val="000000"/>
          <w:sz w:val="22"/>
          <w:szCs w:val="22"/>
          <w:lang w:val="en-US"/>
        </w:rPr>
        <w:t>Rosen</w:t>
      </w:r>
      <w:r w:rsidRPr="00D709BD">
        <w:rPr>
          <w:rFonts w:ascii="Times New Roman" w:hAnsi="Times New Roman" w:cs="Times New Roman"/>
          <w:color w:val="000000"/>
          <w:sz w:val="22"/>
          <w:szCs w:val="22"/>
          <w:lang w:val="en-US"/>
        </w:rPr>
        <w:t xml:space="preserve"> u. </w:t>
      </w:r>
      <w:r w:rsidR="00471A1B">
        <w:rPr>
          <w:rFonts w:ascii="Times New Roman" w:hAnsi="Times New Roman" w:cs="Times New Roman"/>
          <w:smallCaps/>
          <w:color w:val="000000"/>
          <w:sz w:val="22"/>
          <w:szCs w:val="22"/>
          <w:lang w:val="en-US"/>
        </w:rPr>
        <w:t>I. </w:t>
      </w:r>
      <w:r w:rsidRPr="00D709BD">
        <w:rPr>
          <w:rFonts w:ascii="Times New Roman" w:hAnsi="Times New Roman" w:cs="Times New Roman"/>
          <w:smallCaps/>
          <w:color w:val="000000"/>
          <w:sz w:val="22"/>
          <w:szCs w:val="22"/>
          <w:lang w:val="en-US"/>
        </w:rPr>
        <w:t>Sluiter</w:t>
      </w:r>
      <w:r w:rsidRPr="00D709BD">
        <w:rPr>
          <w:rFonts w:ascii="Times New Roman" w:hAnsi="Times New Roman" w:cs="Times New Roman"/>
          <w:color w:val="000000"/>
          <w:sz w:val="22"/>
          <w:szCs w:val="22"/>
          <w:lang w:val="en-US"/>
        </w:rPr>
        <w:t xml:space="preserve"> (Hgg.), City, Countryside, and the Spatial Organization of Value in Classical Antiquity, Leiden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2006.</w:t>
      </w:r>
    </w:p>
    <w:p w:rsidR="009119A4" w:rsidRPr="00D709BD" w:rsidRDefault="00471A1B" w:rsidP="006D533F">
      <w:pPr>
        <w:pStyle w:val="NurText"/>
        <w:spacing w:after="60"/>
        <w:ind w:left="567" w:hanging="567"/>
        <w:jc w:val="both"/>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N. </w:t>
      </w:r>
      <w:r w:rsidR="009119A4" w:rsidRPr="00D709BD">
        <w:rPr>
          <w:rFonts w:ascii="Times New Roman" w:hAnsi="Times New Roman" w:cs="Times New Roman"/>
          <w:color w:val="000000"/>
          <w:sz w:val="22"/>
          <w:szCs w:val="22"/>
          <w:lang w:val="en-US"/>
        </w:rPr>
        <w:t xml:space="preserve">Rosenstein 2008 = </w:t>
      </w:r>
      <w:r>
        <w:rPr>
          <w:rFonts w:ascii="Times New Roman" w:hAnsi="Times New Roman" w:cs="Times New Roman"/>
          <w:smallCaps/>
          <w:color w:val="000000"/>
          <w:sz w:val="22"/>
          <w:szCs w:val="22"/>
          <w:lang w:val="en-US"/>
        </w:rPr>
        <w:t>N. </w:t>
      </w:r>
      <w:r w:rsidR="009119A4" w:rsidRPr="00D709BD">
        <w:rPr>
          <w:rFonts w:ascii="Times New Roman" w:hAnsi="Times New Roman" w:cs="Times New Roman"/>
          <w:smallCaps/>
          <w:color w:val="000000"/>
          <w:sz w:val="22"/>
          <w:szCs w:val="22"/>
          <w:lang w:val="en-US"/>
        </w:rPr>
        <w:t>Rosenstein</w:t>
      </w:r>
      <w:r w:rsidR="009119A4" w:rsidRPr="00D709BD">
        <w:rPr>
          <w:rFonts w:ascii="Times New Roman" w:hAnsi="Times New Roman" w:cs="Times New Roman"/>
          <w:color w:val="000000"/>
          <w:sz w:val="22"/>
          <w:szCs w:val="22"/>
          <w:lang w:val="en-US"/>
        </w:rPr>
        <w:t>, Aristocrats and Agriculture in the Middle and Late Republic, in: JRS 98 (2008), 1</w:t>
      </w:r>
      <w:r w:rsidR="00754F64">
        <w:rPr>
          <w:rFonts w:ascii="Times New Roman" w:hAnsi="Times New Roman" w:cs="Times New Roman"/>
          <w:color w:val="000000"/>
          <w:sz w:val="22"/>
          <w:szCs w:val="22"/>
          <w:lang w:val="en-US"/>
        </w:rPr>
        <w:t>–</w:t>
      </w:r>
      <w:r w:rsidR="009119A4" w:rsidRPr="00D709BD">
        <w:rPr>
          <w:rFonts w:ascii="Times New Roman" w:hAnsi="Times New Roman" w:cs="Times New Roman"/>
          <w:color w:val="000000"/>
          <w:sz w:val="22"/>
          <w:szCs w:val="22"/>
          <w:lang w:val="en-US"/>
        </w:rPr>
        <w:t>26.</w:t>
      </w:r>
    </w:p>
    <w:p w:rsidR="009119A4" w:rsidRPr="00D709BD" w:rsidRDefault="00471A1B" w:rsidP="006D533F">
      <w:pPr>
        <w:pStyle w:val="NurText"/>
        <w:spacing w:after="60"/>
        <w:ind w:left="567" w:hanging="567"/>
        <w:jc w:val="both"/>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R. </w:t>
      </w:r>
      <w:r w:rsidR="009119A4" w:rsidRPr="00D709BD">
        <w:rPr>
          <w:rFonts w:ascii="Times New Roman" w:hAnsi="Times New Roman" w:cs="Times New Roman"/>
          <w:color w:val="000000"/>
          <w:sz w:val="22"/>
          <w:szCs w:val="22"/>
          <w:lang w:val="en-US"/>
        </w:rPr>
        <w:t xml:space="preserve">Rosenstein 1993 = </w:t>
      </w:r>
      <w:r>
        <w:rPr>
          <w:rFonts w:ascii="Times New Roman" w:hAnsi="Times New Roman" w:cs="Times New Roman"/>
          <w:smallCaps/>
          <w:color w:val="000000"/>
          <w:sz w:val="22"/>
          <w:szCs w:val="22"/>
          <w:lang w:val="en-US"/>
        </w:rPr>
        <w:t>R. </w:t>
      </w:r>
      <w:r w:rsidR="009119A4" w:rsidRPr="00D709BD">
        <w:rPr>
          <w:rFonts w:ascii="Times New Roman" w:hAnsi="Times New Roman" w:cs="Times New Roman"/>
          <w:smallCaps/>
          <w:color w:val="000000"/>
          <w:sz w:val="22"/>
          <w:szCs w:val="22"/>
          <w:lang w:val="en-US"/>
        </w:rPr>
        <w:t>Rosenstein</w:t>
      </w:r>
      <w:r w:rsidR="009119A4" w:rsidRPr="00D709BD">
        <w:rPr>
          <w:rFonts w:ascii="Times New Roman" w:hAnsi="Times New Roman" w:cs="Times New Roman"/>
          <w:color w:val="000000"/>
          <w:sz w:val="22"/>
          <w:szCs w:val="22"/>
          <w:lang w:val="en-US"/>
        </w:rPr>
        <w:t>, Competition and Crisis in Mid-Republican Rome, in: Phoenix 47 (1993), 313</w:t>
      </w:r>
      <w:r w:rsidR="00754F64">
        <w:rPr>
          <w:rFonts w:ascii="Times New Roman" w:hAnsi="Times New Roman" w:cs="Times New Roman"/>
          <w:color w:val="000000"/>
          <w:sz w:val="22"/>
          <w:szCs w:val="22"/>
          <w:lang w:val="en-US"/>
        </w:rPr>
        <w:t>–</w:t>
      </w:r>
      <w:r w:rsidR="009119A4" w:rsidRPr="00D709BD">
        <w:rPr>
          <w:rFonts w:ascii="Times New Roman" w:hAnsi="Times New Roman" w:cs="Times New Roman"/>
          <w:color w:val="000000"/>
          <w:sz w:val="22"/>
          <w:szCs w:val="22"/>
          <w:lang w:val="en-US"/>
        </w:rPr>
        <w:t>338.</w:t>
      </w:r>
    </w:p>
    <w:p w:rsidR="00630807" w:rsidRPr="00D709BD" w:rsidRDefault="00630807"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Rossiter 1994 = </w:t>
      </w:r>
      <w:r w:rsidR="00471A1B">
        <w:rPr>
          <w:rFonts w:ascii="Times New Roman" w:hAnsi="Times New Roman" w:cs="Times New Roman"/>
          <w:smallCaps/>
          <w:color w:val="000000"/>
          <w:sz w:val="22"/>
          <w:szCs w:val="22"/>
          <w:lang w:val="en-US"/>
        </w:rPr>
        <w:t>J. </w:t>
      </w:r>
      <w:r w:rsidRPr="00D709BD">
        <w:rPr>
          <w:rFonts w:ascii="Times New Roman" w:hAnsi="Times New Roman" w:cs="Times New Roman"/>
          <w:smallCaps/>
          <w:sz w:val="22"/>
          <w:szCs w:val="22"/>
          <w:lang w:val="en-US"/>
        </w:rPr>
        <w:t>Rossiter</w:t>
      </w:r>
      <w:r w:rsidRPr="00D709BD">
        <w:rPr>
          <w:rFonts w:ascii="Times New Roman" w:hAnsi="Times New Roman" w:cs="Times New Roman"/>
          <w:sz w:val="22"/>
          <w:szCs w:val="22"/>
          <w:lang w:val="en-US"/>
        </w:rPr>
        <w:t xml:space="preserve">, </w:t>
      </w:r>
      <w:r w:rsidRPr="00D709BD">
        <w:rPr>
          <w:rFonts w:ascii="Times New Roman" w:hAnsi="Times New Roman" w:cs="Times New Roman"/>
          <w:i/>
          <w:sz w:val="22"/>
          <w:szCs w:val="22"/>
          <w:lang w:val="en-US"/>
        </w:rPr>
        <w:t>convivium</w:t>
      </w:r>
      <w:r w:rsidRPr="00D709BD">
        <w:rPr>
          <w:rFonts w:ascii="Times New Roman" w:hAnsi="Times New Roman" w:cs="Times New Roman"/>
          <w:sz w:val="22"/>
          <w:szCs w:val="22"/>
          <w:lang w:val="en-US"/>
        </w:rPr>
        <w:t xml:space="preserve"> and </w:t>
      </w:r>
      <w:r w:rsidRPr="00D709BD">
        <w:rPr>
          <w:rFonts w:ascii="Times New Roman" w:hAnsi="Times New Roman" w:cs="Times New Roman"/>
          <w:i/>
          <w:sz w:val="22"/>
          <w:szCs w:val="22"/>
          <w:lang w:val="en-US"/>
        </w:rPr>
        <w:t>villa</w:t>
      </w:r>
      <w:r w:rsidRPr="00D709BD">
        <w:rPr>
          <w:rFonts w:ascii="Times New Roman" w:hAnsi="Times New Roman" w:cs="Times New Roman"/>
          <w:sz w:val="22"/>
          <w:szCs w:val="22"/>
          <w:lang w:val="en-US"/>
        </w:rPr>
        <w:t xml:space="preserve"> in Late Antiquity, in: Slater (Hg.) 1994, 199</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214.</w:t>
      </w:r>
    </w:p>
    <w:p w:rsidR="009119A4" w:rsidRPr="00E32FD5" w:rsidRDefault="009119A4" w:rsidP="006D533F">
      <w:pPr>
        <w:pStyle w:val="NurText"/>
        <w:spacing w:after="60"/>
        <w:ind w:left="567" w:hanging="567"/>
        <w:jc w:val="both"/>
        <w:rPr>
          <w:rFonts w:ascii="Times New Roman" w:hAnsi="Times New Roman" w:cs="Times New Roman"/>
          <w:color w:val="000000"/>
          <w:sz w:val="22"/>
          <w:szCs w:val="22"/>
          <w:lang w:val="fr-FR"/>
        </w:rPr>
      </w:pPr>
      <w:r w:rsidRPr="00D709BD">
        <w:rPr>
          <w:rFonts w:ascii="Times New Roman" w:hAnsi="Times New Roman" w:cs="Times New Roman"/>
          <w:color w:val="000000"/>
          <w:sz w:val="22"/>
          <w:szCs w:val="22"/>
          <w:lang w:val="en-US"/>
        </w:rPr>
        <w:t xml:space="preserve">Royo 1999 = </w:t>
      </w:r>
      <w:r w:rsidR="00471A1B">
        <w:rPr>
          <w:rFonts w:ascii="Times New Roman" w:hAnsi="Times New Roman" w:cs="Times New Roman"/>
          <w:smallCaps/>
          <w:color w:val="000000"/>
          <w:sz w:val="22"/>
          <w:szCs w:val="22"/>
          <w:lang w:val="en-US"/>
        </w:rPr>
        <w:t>M. </w:t>
      </w:r>
      <w:r w:rsidRPr="00D709BD">
        <w:rPr>
          <w:rFonts w:ascii="Times New Roman" w:hAnsi="Times New Roman" w:cs="Times New Roman"/>
          <w:smallCaps/>
          <w:color w:val="000000"/>
          <w:sz w:val="22"/>
          <w:szCs w:val="22"/>
          <w:lang w:val="en-US"/>
        </w:rPr>
        <w:t>Royo</w:t>
      </w:r>
      <w:r w:rsidRPr="00D709BD">
        <w:rPr>
          <w:rFonts w:ascii="Times New Roman" w:hAnsi="Times New Roman" w:cs="Times New Roman"/>
          <w:color w:val="000000"/>
          <w:sz w:val="22"/>
          <w:szCs w:val="22"/>
          <w:lang w:val="en-US"/>
        </w:rPr>
        <w:t xml:space="preserve">, </w:t>
      </w:r>
      <w:r w:rsidRPr="00325240">
        <w:rPr>
          <w:rFonts w:ascii="Times New Roman" w:hAnsi="Times New Roman" w:cs="Times New Roman"/>
          <w:i/>
          <w:iCs/>
          <w:color w:val="000000"/>
          <w:sz w:val="22"/>
          <w:szCs w:val="22"/>
          <w:lang w:val="la-Latn"/>
        </w:rPr>
        <w:t>Domus imperatoriae</w:t>
      </w:r>
      <w:r w:rsidRPr="00325240">
        <w:rPr>
          <w:rFonts w:ascii="Times New Roman" w:hAnsi="Times New Roman" w:cs="Times New Roman"/>
          <w:color w:val="000000"/>
          <w:sz w:val="22"/>
          <w:szCs w:val="22"/>
          <w:lang w:val="la-Latn"/>
        </w:rPr>
        <w:t>.</w:t>
      </w:r>
      <w:r w:rsidRPr="00D709BD">
        <w:rPr>
          <w:rFonts w:ascii="Times New Roman" w:hAnsi="Times New Roman" w:cs="Times New Roman"/>
          <w:color w:val="000000"/>
          <w:sz w:val="22"/>
          <w:szCs w:val="22"/>
          <w:lang w:val="en-US"/>
        </w:rPr>
        <w:t xml:space="preserve"> </w:t>
      </w:r>
      <w:r w:rsidRPr="00325240">
        <w:rPr>
          <w:rFonts w:ascii="Times New Roman" w:hAnsi="Times New Roman" w:cs="Times New Roman"/>
          <w:color w:val="000000"/>
          <w:sz w:val="22"/>
          <w:szCs w:val="22"/>
          <w:lang w:val="fr-CH"/>
        </w:rPr>
        <w:t>Topographie, formation et imaginaire des</w:t>
      </w:r>
      <w:r w:rsidR="00C724CC" w:rsidRPr="00325240">
        <w:rPr>
          <w:rFonts w:ascii="Times New Roman" w:hAnsi="Times New Roman" w:cs="Times New Roman"/>
          <w:color w:val="000000"/>
          <w:sz w:val="22"/>
          <w:szCs w:val="22"/>
          <w:lang w:val="fr-CH"/>
        </w:rPr>
        <w:t xml:space="preserve"> </w:t>
      </w:r>
      <w:r w:rsidRPr="00325240">
        <w:rPr>
          <w:rFonts w:ascii="Times New Roman" w:hAnsi="Times New Roman" w:cs="Times New Roman"/>
          <w:color w:val="000000"/>
          <w:sz w:val="22"/>
          <w:szCs w:val="22"/>
          <w:lang w:val="fr-CH"/>
        </w:rPr>
        <w:t>palais impériaux du Palatin (IIe siècle av. J.-</w:t>
      </w:r>
      <w:r w:rsidR="00471A1B">
        <w:rPr>
          <w:rFonts w:ascii="Times New Roman" w:hAnsi="Times New Roman" w:cs="Times New Roman"/>
          <w:color w:val="000000"/>
          <w:sz w:val="22"/>
          <w:szCs w:val="22"/>
          <w:lang w:val="fr-CH"/>
        </w:rPr>
        <w:t>C. </w:t>
      </w:r>
      <w:r w:rsidR="00754F64">
        <w:rPr>
          <w:rFonts w:ascii="Times New Roman" w:hAnsi="Times New Roman" w:cs="Times New Roman"/>
          <w:color w:val="000000"/>
          <w:sz w:val="22"/>
          <w:szCs w:val="22"/>
          <w:lang w:val="fr-CH"/>
        </w:rPr>
        <w:t>–</w:t>
      </w:r>
      <w:r w:rsidRPr="00325240">
        <w:rPr>
          <w:rFonts w:ascii="Times New Roman" w:hAnsi="Times New Roman" w:cs="Times New Roman"/>
          <w:color w:val="000000"/>
          <w:sz w:val="22"/>
          <w:szCs w:val="22"/>
          <w:lang w:val="fr-CH"/>
        </w:rPr>
        <w:t xml:space="preserve"> Ier siècle ap. J.-C.), </w:t>
      </w:r>
      <w:r w:rsidRPr="00E32FD5">
        <w:rPr>
          <w:rFonts w:ascii="Times New Roman" w:hAnsi="Times New Roman" w:cs="Times New Roman"/>
          <w:color w:val="000000"/>
          <w:sz w:val="22"/>
          <w:szCs w:val="22"/>
          <w:lang w:val="fr-FR"/>
        </w:rPr>
        <w:t xml:space="preserve">Paris </w:t>
      </w:r>
      <w:r w:rsidR="00290047">
        <w:rPr>
          <w:rFonts w:ascii="Times New Roman" w:hAnsi="Times New Roman" w:cs="Times New Roman"/>
          <w:color w:val="000000"/>
          <w:sz w:val="22"/>
          <w:szCs w:val="22"/>
          <w:lang w:val="fr-FR"/>
        </w:rPr>
        <w:t>u. a.</w:t>
      </w:r>
      <w:r w:rsidRPr="00E32FD5">
        <w:rPr>
          <w:rFonts w:ascii="Times New Roman" w:hAnsi="Times New Roman" w:cs="Times New Roman"/>
          <w:color w:val="000000"/>
          <w:sz w:val="22"/>
          <w:szCs w:val="22"/>
          <w:lang w:val="fr-FR"/>
        </w:rPr>
        <w:t xml:space="preserve"> 1999.</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Rupprecht 1966 = </w:t>
      </w:r>
      <w:r w:rsidR="00471A1B">
        <w:rPr>
          <w:rFonts w:ascii="Times New Roman" w:hAnsi="Times New Roman" w:cs="Times New Roman"/>
          <w:smallCaps/>
          <w:color w:val="000000"/>
          <w:sz w:val="22"/>
          <w:szCs w:val="22"/>
        </w:rPr>
        <w:t>B. </w:t>
      </w:r>
      <w:r w:rsidRPr="000A0452">
        <w:rPr>
          <w:rFonts w:ascii="Times New Roman" w:hAnsi="Times New Roman" w:cs="Times New Roman"/>
          <w:smallCaps/>
          <w:color w:val="000000"/>
          <w:sz w:val="22"/>
          <w:szCs w:val="22"/>
        </w:rPr>
        <w:t>Rupprecht</w:t>
      </w:r>
      <w:r w:rsidRPr="000A0452">
        <w:rPr>
          <w:rFonts w:ascii="Times New Roman" w:hAnsi="Times New Roman" w:cs="Times New Roman"/>
          <w:color w:val="000000"/>
          <w:sz w:val="22"/>
          <w:szCs w:val="22"/>
        </w:rPr>
        <w:t xml:space="preserve">, Villa. Zur Geschichte eines Ideals, in: </w:t>
      </w:r>
      <w:r w:rsidR="00471A1B">
        <w:rPr>
          <w:rFonts w:ascii="Times New Roman" w:hAnsi="Times New Roman" w:cs="Times New Roman"/>
          <w:smallCaps/>
          <w:color w:val="000000"/>
          <w:sz w:val="22"/>
          <w:szCs w:val="22"/>
        </w:rPr>
        <w:t>H. </w:t>
      </w:r>
      <w:r w:rsidRPr="000A0452">
        <w:rPr>
          <w:rFonts w:ascii="Times New Roman" w:hAnsi="Times New Roman" w:cs="Times New Roman"/>
          <w:color w:val="000000"/>
          <w:sz w:val="22"/>
          <w:szCs w:val="22"/>
        </w:rPr>
        <w:t>Bauer</w:t>
      </w:r>
      <w:r w:rsidR="002E2B26" w:rsidRPr="000A0452">
        <w:rPr>
          <w:rFonts w:ascii="Times New Roman" w:hAnsi="Times New Roman" w:cs="Times New Roman"/>
          <w:color w:val="000000"/>
          <w:sz w:val="22"/>
          <w:szCs w:val="22"/>
        </w:rPr>
        <w:t xml:space="preserve"> </w:t>
      </w:r>
      <w:r w:rsidR="00290047">
        <w:rPr>
          <w:rFonts w:ascii="Times New Roman" w:hAnsi="Times New Roman" w:cs="Times New Roman"/>
          <w:color w:val="000000"/>
          <w:sz w:val="22"/>
          <w:szCs w:val="22"/>
        </w:rPr>
        <w:t>u. a.</w:t>
      </w:r>
      <w:r w:rsidR="002E2B26"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1966, 210</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250.</w:t>
      </w:r>
    </w:p>
    <w:p w:rsidR="00B05A81" w:rsidRPr="00D709BD" w:rsidRDefault="00B05A81"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Rutland Gillison 1999 = </w:t>
      </w:r>
      <w:r w:rsidRPr="00D709BD">
        <w:rPr>
          <w:rFonts w:ascii="Times New Roman" w:hAnsi="Times New Roman" w:cs="Times New Roman"/>
          <w:smallCaps/>
          <w:color w:val="000000"/>
          <w:sz w:val="22"/>
          <w:szCs w:val="22"/>
          <w:lang w:val="en-US"/>
        </w:rPr>
        <w:t>L.</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W. </w:t>
      </w:r>
      <w:r w:rsidRPr="00D709BD">
        <w:rPr>
          <w:rFonts w:ascii="Times New Roman" w:hAnsi="Times New Roman" w:cs="Times New Roman"/>
          <w:smallCaps/>
          <w:color w:val="000000"/>
          <w:sz w:val="22"/>
          <w:szCs w:val="22"/>
          <w:lang w:val="en-US"/>
        </w:rPr>
        <w:t>Rutland Gillison</w:t>
      </w:r>
      <w:r w:rsidRPr="00D709BD">
        <w:rPr>
          <w:rFonts w:ascii="Times New Roman" w:hAnsi="Times New Roman" w:cs="Times New Roman"/>
          <w:color w:val="000000"/>
          <w:sz w:val="22"/>
          <w:szCs w:val="22"/>
          <w:lang w:val="en-US"/>
        </w:rPr>
        <w:t xml:space="preserve">, </w:t>
      </w:r>
      <w:r w:rsidRPr="00325240">
        <w:rPr>
          <w:rFonts w:ascii="Times New Roman" w:hAnsi="Times New Roman" w:cs="Times New Roman"/>
          <w:color w:val="000000"/>
          <w:sz w:val="22"/>
          <w:szCs w:val="22"/>
          <w:lang w:val="en-GB"/>
        </w:rPr>
        <w:t>Tiberius’ Roman Retirement</w:t>
      </w:r>
      <w:r w:rsidR="00503DE0" w:rsidRPr="00325240">
        <w:rPr>
          <w:rFonts w:ascii="Times New Roman" w:hAnsi="Times New Roman" w:cs="Times New Roman"/>
          <w:color w:val="000000"/>
          <w:sz w:val="22"/>
          <w:szCs w:val="22"/>
          <w:lang w:val="en-GB"/>
        </w:rPr>
        <w:t>. Antecedents and Implications</w:t>
      </w:r>
      <w:r w:rsidRPr="00325240">
        <w:rPr>
          <w:rFonts w:ascii="Times New Roman" w:hAnsi="Times New Roman" w:cs="Times New Roman"/>
          <w:color w:val="000000"/>
          <w:sz w:val="22"/>
          <w:szCs w:val="22"/>
          <w:lang w:val="en-GB"/>
        </w:rPr>
        <w:t>,</w:t>
      </w:r>
      <w:r w:rsidRPr="00D709BD">
        <w:rPr>
          <w:rFonts w:ascii="Times New Roman" w:hAnsi="Times New Roman" w:cs="Times New Roman"/>
          <w:color w:val="000000"/>
          <w:sz w:val="22"/>
          <w:szCs w:val="22"/>
          <w:lang w:val="en-US"/>
        </w:rPr>
        <w:t xml:space="preserve"> in: </w:t>
      </w:r>
      <w:r w:rsidR="00503DE0" w:rsidRPr="00D709BD">
        <w:rPr>
          <w:rFonts w:ascii="Times New Roman" w:hAnsi="Times New Roman" w:cs="Times New Roman"/>
          <w:color w:val="000000"/>
          <w:sz w:val="22"/>
          <w:szCs w:val="22"/>
          <w:lang w:val="en-US"/>
        </w:rPr>
        <w:t>Byrne u. Cueva (Hgg.) 1999, 71</w:t>
      </w:r>
      <w:r w:rsidR="00754F64">
        <w:rPr>
          <w:rFonts w:ascii="Times New Roman" w:hAnsi="Times New Roman" w:cs="Times New Roman"/>
          <w:color w:val="000000"/>
          <w:sz w:val="22"/>
          <w:szCs w:val="22"/>
          <w:lang w:val="en-US"/>
        </w:rPr>
        <w:t>–</w:t>
      </w:r>
      <w:r w:rsidR="00503DE0" w:rsidRPr="00D709BD">
        <w:rPr>
          <w:rFonts w:ascii="Times New Roman" w:hAnsi="Times New Roman" w:cs="Times New Roman"/>
          <w:color w:val="000000"/>
          <w:sz w:val="22"/>
          <w:szCs w:val="22"/>
          <w:lang w:val="en-US"/>
        </w:rPr>
        <w:t>84.</w:t>
      </w:r>
    </w:p>
    <w:p w:rsidR="00C646D6" w:rsidRPr="00D709BD" w:rsidRDefault="00D709BD" w:rsidP="006D533F">
      <w:pPr>
        <w:pStyle w:val="NurText"/>
        <w:spacing w:after="60"/>
        <w:ind w:left="567" w:hanging="567"/>
        <w:jc w:val="both"/>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Rutledge 2001</w:t>
      </w:r>
      <w:r w:rsidR="00C646D6" w:rsidRPr="00D709BD">
        <w:rPr>
          <w:rFonts w:ascii="Times New Roman" w:hAnsi="Times New Roman" w:cs="Times New Roman"/>
          <w:color w:val="000000"/>
          <w:sz w:val="22"/>
          <w:szCs w:val="22"/>
          <w:lang w:val="en-US"/>
        </w:rPr>
        <w:t xml:space="preserve"> = </w:t>
      </w:r>
      <w:r w:rsidR="00C646D6" w:rsidRPr="00D709BD">
        <w:rPr>
          <w:rFonts w:ascii="Times New Roman" w:hAnsi="Times New Roman" w:cs="Times New Roman"/>
          <w:smallCaps/>
          <w:color w:val="000000"/>
          <w:sz w:val="22"/>
          <w:szCs w:val="22"/>
          <w:lang w:val="en-US"/>
        </w:rPr>
        <w:t>S.</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H. </w:t>
      </w:r>
      <w:r w:rsidR="00C646D6" w:rsidRPr="00D709BD">
        <w:rPr>
          <w:rFonts w:ascii="Times New Roman" w:hAnsi="Times New Roman" w:cs="Times New Roman"/>
          <w:smallCaps/>
          <w:color w:val="000000"/>
          <w:sz w:val="22"/>
          <w:szCs w:val="22"/>
          <w:lang w:val="en-US"/>
        </w:rPr>
        <w:t>Rutledge</w:t>
      </w:r>
      <w:r w:rsidR="00C646D6" w:rsidRPr="00D709BD">
        <w:rPr>
          <w:rFonts w:ascii="Times New Roman" w:hAnsi="Times New Roman" w:cs="Times New Roman"/>
          <w:color w:val="000000"/>
          <w:sz w:val="22"/>
          <w:szCs w:val="22"/>
          <w:lang w:val="en-US"/>
        </w:rPr>
        <w:t xml:space="preserve">, </w:t>
      </w:r>
      <w:r w:rsidR="00C646D6" w:rsidRPr="00D709BD">
        <w:rPr>
          <w:rFonts w:ascii="Times New Roman" w:hAnsi="Times New Roman" w:cs="Times New Roman"/>
          <w:color w:val="000000"/>
          <w:sz w:val="22"/>
          <w:szCs w:val="22"/>
          <w:lang w:val="en-GB"/>
        </w:rPr>
        <w:t xml:space="preserve">Imperial Inquisitions. </w:t>
      </w:r>
      <w:proofErr w:type="gramStart"/>
      <w:r w:rsidR="00C646D6" w:rsidRPr="00D709BD">
        <w:rPr>
          <w:rFonts w:ascii="Times New Roman" w:hAnsi="Times New Roman" w:cs="Times New Roman"/>
          <w:color w:val="000000"/>
          <w:sz w:val="22"/>
          <w:szCs w:val="22"/>
          <w:lang w:val="en-GB"/>
        </w:rPr>
        <w:t>Prosecutors and Informants from Tiberius to Domitian,</w:t>
      </w:r>
      <w:r w:rsidR="00C646D6" w:rsidRPr="00D709BD">
        <w:rPr>
          <w:rFonts w:ascii="Times New Roman" w:hAnsi="Times New Roman" w:cs="Times New Roman"/>
          <w:color w:val="000000"/>
          <w:sz w:val="22"/>
          <w:szCs w:val="22"/>
          <w:lang w:val="en-US"/>
        </w:rPr>
        <w:t xml:space="preserve"> London 2001.</w:t>
      </w:r>
      <w:proofErr w:type="gramEnd"/>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Ryan 1998 = </w:t>
      </w:r>
      <w:r w:rsidRPr="00D709BD">
        <w:rPr>
          <w:rFonts w:ascii="Times New Roman" w:hAnsi="Times New Roman" w:cs="Times New Roman"/>
          <w:smallCaps/>
          <w:color w:val="000000"/>
          <w:sz w:val="22"/>
          <w:szCs w:val="22"/>
          <w:lang w:val="en-US"/>
        </w:rPr>
        <w:t>F.</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X. </w:t>
      </w:r>
      <w:r w:rsidRPr="00D709BD">
        <w:rPr>
          <w:rFonts w:ascii="Times New Roman" w:hAnsi="Times New Roman" w:cs="Times New Roman"/>
          <w:smallCaps/>
          <w:color w:val="000000"/>
          <w:sz w:val="22"/>
          <w:szCs w:val="22"/>
          <w:lang w:val="en-US"/>
        </w:rPr>
        <w:t>Ryan</w:t>
      </w:r>
      <w:r w:rsidRPr="00D709BD">
        <w:rPr>
          <w:rFonts w:ascii="Times New Roman" w:hAnsi="Times New Roman" w:cs="Times New Roman"/>
          <w:color w:val="000000"/>
          <w:sz w:val="22"/>
          <w:szCs w:val="22"/>
          <w:lang w:val="en-US"/>
        </w:rPr>
        <w:t xml:space="preserve">, </w:t>
      </w:r>
      <w:r w:rsidRPr="00325240">
        <w:rPr>
          <w:rFonts w:ascii="Times New Roman" w:hAnsi="Times New Roman" w:cs="Times New Roman"/>
          <w:color w:val="000000"/>
          <w:sz w:val="22"/>
          <w:szCs w:val="22"/>
          <w:lang w:val="en-GB"/>
        </w:rPr>
        <w:t>Rank and Participation in the Republican Senate</w:t>
      </w:r>
      <w:r w:rsidRPr="00D709BD">
        <w:rPr>
          <w:rFonts w:ascii="Times New Roman" w:hAnsi="Times New Roman" w:cs="Times New Roman"/>
          <w:color w:val="000000"/>
          <w:sz w:val="22"/>
          <w:szCs w:val="22"/>
          <w:lang w:val="en-US"/>
        </w:rPr>
        <w:t>, Stuttgart 1998.</w:t>
      </w:r>
    </w:p>
    <w:p w:rsidR="009119A4" w:rsidRDefault="009119A4" w:rsidP="00325240">
      <w:pPr>
        <w:pStyle w:val="NurText"/>
        <w:tabs>
          <w:tab w:val="left" w:pos="5300"/>
        </w:tabs>
        <w:spacing w:after="60"/>
        <w:ind w:left="567" w:hanging="567"/>
        <w:jc w:val="both"/>
        <w:rPr>
          <w:rFonts w:ascii="Times New Roman" w:hAnsi="Times New Roman" w:cs="Times New Roman"/>
          <w:color w:val="000000"/>
          <w:sz w:val="22"/>
          <w:szCs w:val="22"/>
          <w:lang w:val="en-GB"/>
        </w:rPr>
      </w:pPr>
    </w:p>
    <w:p w:rsidR="00BC4C8E" w:rsidRPr="00BC4C8E" w:rsidRDefault="00BC4C8E" w:rsidP="00325240">
      <w:pPr>
        <w:pStyle w:val="NurText"/>
        <w:tabs>
          <w:tab w:val="left" w:pos="5300"/>
        </w:tabs>
        <w:spacing w:after="60"/>
        <w:ind w:left="567" w:hanging="567"/>
        <w:jc w:val="both"/>
        <w:rPr>
          <w:rFonts w:ascii="Times New Roman" w:hAnsi="Times New Roman" w:cs="Times New Roman"/>
          <w:color w:val="000000"/>
          <w:sz w:val="22"/>
          <w:szCs w:val="22"/>
          <w:lang w:val="en-GB"/>
        </w:rPr>
      </w:pPr>
      <w:r w:rsidRPr="00D709BD">
        <w:rPr>
          <w:rFonts w:ascii="Times New Roman" w:hAnsi="Times New Roman" w:cs="Times New Roman"/>
          <w:sz w:val="22"/>
          <w:szCs w:val="22"/>
          <w:lang w:val="en-GB"/>
        </w:rPr>
        <w:t xml:space="preserve">Saller 1984 = </w:t>
      </w:r>
      <w:r w:rsidRPr="00D709BD">
        <w:rPr>
          <w:rFonts w:ascii="Times New Roman" w:hAnsi="Times New Roman" w:cs="Times New Roman"/>
          <w:smallCaps/>
          <w:sz w:val="22"/>
          <w:szCs w:val="22"/>
          <w:lang w:val="en-GB"/>
        </w:rPr>
        <w:t>R.</w:t>
      </w:r>
      <w:r w:rsidR="007367C4">
        <w:rPr>
          <w:rFonts w:ascii="Times New Roman" w:hAnsi="Times New Roman" w:cs="Times New Roman"/>
          <w:smallCaps/>
          <w:sz w:val="22"/>
          <w:szCs w:val="22"/>
          <w:lang w:val="en-GB"/>
        </w:rPr>
        <w:t> </w:t>
      </w:r>
      <w:r w:rsidR="00471A1B">
        <w:rPr>
          <w:rFonts w:ascii="Times New Roman" w:hAnsi="Times New Roman" w:cs="Times New Roman"/>
          <w:smallCaps/>
          <w:sz w:val="22"/>
          <w:szCs w:val="22"/>
          <w:lang w:val="en-GB"/>
        </w:rPr>
        <w:t>P. </w:t>
      </w:r>
      <w:r w:rsidRPr="00D709BD">
        <w:rPr>
          <w:rFonts w:ascii="Times New Roman" w:hAnsi="Times New Roman" w:cs="Times New Roman"/>
          <w:smallCaps/>
          <w:sz w:val="22"/>
          <w:szCs w:val="22"/>
          <w:lang w:val="en-GB"/>
        </w:rPr>
        <w:t>Saller</w:t>
      </w:r>
      <w:r w:rsidRPr="00D709BD">
        <w:rPr>
          <w:rFonts w:ascii="Times New Roman" w:hAnsi="Times New Roman" w:cs="Times New Roman"/>
          <w:sz w:val="22"/>
          <w:szCs w:val="22"/>
          <w:lang w:val="en-GB"/>
        </w:rPr>
        <w:t xml:space="preserve">, </w:t>
      </w:r>
      <w:r w:rsidRPr="00D709BD">
        <w:rPr>
          <w:rFonts w:ascii="Times New Roman" w:hAnsi="Times New Roman" w:cs="Times New Roman"/>
          <w:i/>
          <w:sz w:val="22"/>
          <w:szCs w:val="22"/>
          <w:lang w:val="en-GB"/>
        </w:rPr>
        <w:t>familia</w:t>
      </w:r>
      <w:r w:rsidRPr="00D709BD">
        <w:rPr>
          <w:rFonts w:ascii="Times New Roman" w:hAnsi="Times New Roman" w:cs="Times New Roman"/>
          <w:sz w:val="22"/>
          <w:szCs w:val="22"/>
          <w:lang w:val="en-GB"/>
        </w:rPr>
        <w:t xml:space="preserve">, </w:t>
      </w:r>
      <w:r w:rsidRPr="00D709BD">
        <w:rPr>
          <w:rFonts w:ascii="Times New Roman" w:hAnsi="Times New Roman" w:cs="Times New Roman"/>
          <w:i/>
          <w:sz w:val="22"/>
          <w:szCs w:val="22"/>
          <w:lang w:val="en-GB"/>
        </w:rPr>
        <w:t>domus</w:t>
      </w:r>
      <w:r w:rsidRPr="00D709BD">
        <w:rPr>
          <w:rFonts w:ascii="Times New Roman" w:hAnsi="Times New Roman" w:cs="Times New Roman"/>
          <w:sz w:val="22"/>
          <w:szCs w:val="22"/>
          <w:lang w:val="en-GB"/>
        </w:rPr>
        <w:t>, and the Roman Conception of the Family, in: Phoenix 38 (1984), 336</w:t>
      </w:r>
      <w:r w:rsidR="00754F64">
        <w:rPr>
          <w:rFonts w:ascii="Times New Roman" w:hAnsi="Times New Roman" w:cs="Times New Roman"/>
          <w:sz w:val="22"/>
          <w:szCs w:val="22"/>
          <w:lang w:val="en-GB"/>
        </w:rPr>
        <w:t>–</w:t>
      </w:r>
      <w:r w:rsidRPr="00D709BD">
        <w:rPr>
          <w:rFonts w:ascii="Times New Roman" w:hAnsi="Times New Roman" w:cs="Times New Roman"/>
          <w:sz w:val="22"/>
          <w:szCs w:val="22"/>
          <w:lang w:val="en-GB"/>
        </w:rPr>
        <w:t>355.</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325240">
        <w:rPr>
          <w:rFonts w:ascii="Times New Roman" w:hAnsi="Times New Roman" w:cs="Times New Roman"/>
          <w:color w:val="000000"/>
          <w:sz w:val="22"/>
          <w:szCs w:val="22"/>
          <w:lang w:val="en-GB"/>
        </w:rPr>
        <w:t xml:space="preserve">Salza Prina Ricotti 1987 = </w:t>
      </w:r>
      <w:r w:rsidR="00471A1B">
        <w:rPr>
          <w:rFonts w:ascii="Times New Roman" w:hAnsi="Times New Roman" w:cs="Times New Roman"/>
          <w:smallCaps/>
          <w:color w:val="000000"/>
          <w:sz w:val="22"/>
          <w:szCs w:val="22"/>
          <w:lang w:val="en-GB"/>
        </w:rPr>
        <w:t>E. </w:t>
      </w:r>
      <w:r w:rsidRPr="00325240">
        <w:rPr>
          <w:rFonts w:ascii="Times New Roman" w:hAnsi="Times New Roman" w:cs="Times New Roman"/>
          <w:smallCaps/>
          <w:color w:val="000000"/>
          <w:sz w:val="22"/>
          <w:szCs w:val="22"/>
          <w:lang w:val="en-GB"/>
        </w:rPr>
        <w:t>Salza Prina Ricotti</w:t>
      </w:r>
      <w:r w:rsidRPr="00325240">
        <w:rPr>
          <w:rFonts w:ascii="Times New Roman" w:hAnsi="Times New Roman" w:cs="Times New Roman"/>
          <w:color w:val="000000"/>
          <w:sz w:val="22"/>
          <w:szCs w:val="22"/>
          <w:lang w:val="en-GB"/>
        </w:rPr>
        <w:t xml:space="preserve">, </w:t>
      </w:r>
      <w:proofErr w:type="gramStart"/>
      <w:r w:rsidRPr="00325240">
        <w:rPr>
          <w:rFonts w:ascii="Times New Roman" w:hAnsi="Times New Roman" w:cs="Times New Roman"/>
          <w:color w:val="000000"/>
          <w:sz w:val="22"/>
          <w:szCs w:val="22"/>
          <w:lang w:val="en-GB"/>
        </w:rPr>
        <w:t>The</w:t>
      </w:r>
      <w:proofErr w:type="gramEnd"/>
      <w:r w:rsidRPr="00325240">
        <w:rPr>
          <w:rFonts w:ascii="Times New Roman" w:hAnsi="Times New Roman" w:cs="Times New Roman"/>
          <w:color w:val="000000"/>
          <w:sz w:val="22"/>
          <w:szCs w:val="22"/>
          <w:lang w:val="en-GB"/>
        </w:rPr>
        <w:t xml:space="preserve"> Importance of Water in Roman Garden </w:t>
      </w:r>
      <w:r w:rsidRPr="00325240">
        <w:rPr>
          <w:rFonts w:ascii="Times New Roman" w:hAnsi="Times New Roman" w:cs="Times New Roman"/>
          <w:i/>
          <w:iCs/>
          <w:color w:val="000000"/>
          <w:sz w:val="22"/>
          <w:szCs w:val="22"/>
          <w:lang w:val="la-Latn"/>
        </w:rPr>
        <w:t>Triclinia</w:t>
      </w:r>
      <w:r w:rsidRPr="00325240">
        <w:rPr>
          <w:rFonts w:ascii="Times New Roman" w:hAnsi="Times New Roman" w:cs="Times New Roman"/>
          <w:i/>
          <w:iCs/>
          <w:color w:val="000000"/>
          <w:sz w:val="22"/>
          <w:szCs w:val="22"/>
          <w:lang w:val="en-GB"/>
        </w:rPr>
        <w:t xml:space="preserve">, </w:t>
      </w:r>
      <w:r w:rsidRPr="00325240">
        <w:rPr>
          <w:rFonts w:ascii="Times New Roman" w:hAnsi="Times New Roman" w:cs="Times New Roman"/>
          <w:color w:val="000000"/>
          <w:sz w:val="22"/>
          <w:szCs w:val="22"/>
          <w:lang w:val="en-GB"/>
        </w:rPr>
        <w:t>in</w:t>
      </w:r>
      <w:r w:rsidRPr="00D709BD">
        <w:rPr>
          <w:rFonts w:ascii="Times New Roman" w:hAnsi="Times New Roman" w:cs="Times New Roman"/>
          <w:color w:val="000000"/>
          <w:sz w:val="22"/>
          <w:szCs w:val="22"/>
          <w:lang w:val="en-US"/>
        </w:rPr>
        <w:t>: MacDougall</w:t>
      </w:r>
      <w:r w:rsidR="002E2B26" w:rsidRPr="00D709BD">
        <w:rPr>
          <w:rFonts w:ascii="Times New Roman" w:hAnsi="Times New Roman" w:cs="Times New Roman"/>
          <w:color w:val="000000"/>
          <w:sz w:val="22"/>
          <w:szCs w:val="22"/>
          <w:lang w:val="en-US"/>
        </w:rPr>
        <w:t xml:space="preserve"> (Hg.) </w:t>
      </w:r>
      <w:r w:rsidRPr="00D709BD">
        <w:rPr>
          <w:rFonts w:ascii="Times New Roman" w:hAnsi="Times New Roman" w:cs="Times New Roman"/>
          <w:color w:val="000000"/>
          <w:sz w:val="22"/>
          <w:szCs w:val="22"/>
          <w:lang w:val="en-US"/>
        </w:rPr>
        <w:t>1987, 135</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184.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E32FD5">
        <w:rPr>
          <w:rFonts w:ascii="Times New Roman" w:hAnsi="Times New Roman" w:cs="Times New Roman"/>
          <w:color w:val="000000"/>
          <w:sz w:val="22"/>
          <w:szCs w:val="22"/>
          <w:lang w:val="fr-FR"/>
        </w:rPr>
        <w:t xml:space="preserve">Sànchez Vendramini 2010 = </w:t>
      </w:r>
      <w:r w:rsidRPr="00E32FD5">
        <w:rPr>
          <w:rFonts w:ascii="Times New Roman" w:hAnsi="Times New Roman" w:cs="Times New Roman"/>
          <w:smallCaps/>
          <w:color w:val="000000"/>
          <w:sz w:val="22"/>
          <w:szCs w:val="22"/>
          <w:lang w:val="fr-FR"/>
        </w:rPr>
        <w:t>D.</w:t>
      </w:r>
      <w:r w:rsidR="007367C4">
        <w:rPr>
          <w:rFonts w:ascii="Times New Roman" w:hAnsi="Times New Roman" w:cs="Times New Roman"/>
          <w:smallCaps/>
          <w:color w:val="000000"/>
          <w:sz w:val="22"/>
          <w:szCs w:val="22"/>
          <w:lang w:val="fr-FR"/>
        </w:rPr>
        <w:t> </w:t>
      </w:r>
      <w:r w:rsidR="00471A1B">
        <w:rPr>
          <w:rFonts w:ascii="Times New Roman" w:hAnsi="Times New Roman" w:cs="Times New Roman"/>
          <w:smallCaps/>
          <w:color w:val="000000"/>
          <w:sz w:val="22"/>
          <w:szCs w:val="22"/>
          <w:lang w:val="fr-FR"/>
        </w:rPr>
        <w:t>N. </w:t>
      </w:r>
      <w:r w:rsidRPr="00E32FD5">
        <w:rPr>
          <w:rFonts w:ascii="Times New Roman" w:hAnsi="Times New Roman" w:cs="Times New Roman"/>
          <w:smallCaps/>
          <w:color w:val="000000"/>
          <w:sz w:val="22"/>
          <w:szCs w:val="22"/>
          <w:lang w:val="fr-FR"/>
        </w:rPr>
        <w:t>Sànchez Vendramini</w:t>
      </w:r>
      <w:r w:rsidRPr="00E32FD5">
        <w:rPr>
          <w:rFonts w:ascii="Times New Roman" w:hAnsi="Times New Roman" w:cs="Times New Roman"/>
          <w:color w:val="000000"/>
          <w:sz w:val="22"/>
          <w:szCs w:val="22"/>
          <w:lang w:val="fr-FR"/>
        </w:rPr>
        <w:t xml:space="preserve">, Eliten und Kultur. </w:t>
      </w:r>
      <w:r w:rsidRPr="003C3843">
        <w:rPr>
          <w:rFonts w:ascii="Times New Roman" w:hAnsi="Times New Roman" w:cs="Times New Roman"/>
          <w:color w:val="000000"/>
          <w:sz w:val="22"/>
          <w:szCs w:val="22"/>
        </w:rPr>
        <w:t>Eine Geschichte der römischen Literaturszene (240 v.</w:t>
      </w:r>
      <w:r w:rsidR="00CD54F1" w:rsidRPr="00CD54F1">
        <w:rPr>
          <w:rFonts w:ascii="Times New Roman" w:hAnsi="Times New Roman" w:cs="Times New Roman"/>
          <w:smallCaps/>
          <w:color w:val="000000"/>
          <w:sz w:val="22"/>
          <w:szCs w:val="22"/>
        </w:rPr>
        <w:t> </w:t>
      </w:r>
      <w:r w:rsidRPr="003C3843">
        <w:rPr>
          <w:rFonts w:ascii="Times New Roman" w:hAnsi="Times New Roman" w:cs="Times New Roman"/>
          <w:color w:val="000000"/>
          <w:sz w:val="22"/>
          <w:szCs w:val="22"/>
        </w:rPr>
        <w:t>Chr.</w:t>
      </w:r>
      <w:r w:rsidR="00754F64">
        <w:rPr>
          <w:rFonts w:ascii="Times New Roman" w:hAnsi="Times New Roman" w:cs="Times New Roman"/>
          <w:color w:val="000000"/>
          <w:sz w:val="22"/>
          <w:szCs w:val="22"/>
        </w:rPr>
        <w:t>–</w:t>
      </w:r>
      <w:r w:rsidRPr="003C3843">
        <w:rPr>
          <w:rFonts w:ascii="Times New Roman" w:hAnsi="Times New Roman" w:cs="Times New Roman"/>
          <w:color w:val="000000"/>
          <w:sz w:val="22"/>
          <w:szCs w:val="22"/>
        </w:rPr>
        <w:t>117 n.</w:t>
      </w:r>
      <w:r w:rsidR="00CD54F1" w:rsidRPr="00CD54F1">
        <w:rPr>
          <w:rFonts w:ascii="Times New Roman" w:hAnsi="Times New Roman" w:cs="Times New Roman"/>
          <w:smallCaps/>
          <w:color w:val="000000"/>
          <w:sz w:val="22"/>
          <w:szCs w:val="22"/>
        </w:rPr>
        <w:t> </w:t>
      </w:r>
      <w:r w:rsidRPr="003C3843">
        <w:rPr>
          <w:rFonts w:ascii="Times New Roman" w:hAnsi="Times New Roman" w:cs="Times New Roman"/>
          <w:color w:val="000000"/>
          <w:sz w:val="22"/>
          <w:szCs w:val="22"/>
        </w:rPr>
        <w:t>Chr.), Bonn 2010.</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lastRenderedPageBreak/>
        <w:t xml:space="preserve">Santangelo 2007 = </w:t>
      </w:r>
      <w:r w:rsidR="00471A1B">
        <w:rPr>
          <w:rFonts w:ascii="Times New Roman" w:hAnsi="Times New Roman" w:cs="Times New Roman"/>
          <w:smallCaps/>
          <w:color w:val="000000"/>
          <w:sz w:val="22"/>
          <w:szCs w:val="22"/>
          <w:lang w:val="en-US"/>
        </w:rPr>
        <w:t>F. </w:t>
      </w:r>
      <w:r w:rsidRPr="00D709BD">
        <w:rPr>
          <w:rFonts w:ascii="Times New Roman" w:hAnsi="Times New Roman" w:cs="Times New Roman"/>
          <w:smallCaps/>
          <w:color w:val="000000"/>
          <w:sz w:val="22"/>
          <w:szCs w:val="22"/>
          <w:lang w:val="en-US"/>
        </w:rPr>
        <w:t>Santangelo</w:t>
      </w:r>
      <w:r w:rsidRPr="00D709BD">
        <w:rPr>
          <w:rFonts w:ascii="Times New Roman" w:hAnsi="Times New Roman" w:cs="Times New Roman"/>
          <w:color w:val="000000"/>
          <w:sz w:val="22"/>
          <w:szCs w:val="22"/>
          <w:lang w:val="en-US"/>
        </w:rPr>
        <w:t xml:space="preserve">, </w:t>
      </w:r>
      <w:r w:rsidRPr="00325240">
        <w:rPr>
          <w:rFonts w:ascii="Times New Roman" w:hAnsi="Times New Roman" w:cs="Times New Roman"/>
          <w:color w:val="000000"/>
          <w:sz w:val="22"/>
          <w:szCs w:val="22"/>
          <w:lang w:val="en-GB"/>
        </w:rPr>
        <w:t>Sulla, the Elites and the Empire. A Study of Roman Politics in Italy and the Greek East,</w:t>
      </w:r>
      <w:r w:rsidRPr="00D709BD">
        <w:rPr>
          <w:rFonts w:ascii="Times New Roman" w:hAnsi="Times New Roman" w:cs="Times New Roman"/>
          <w:color w:val="000000"/>
          <w:sz w:val="22"/>
          <w:szCs w:val="22"/>
          <w:lang w:val="en-US"/>
        </w:rPr>
        <w:t xml:space="preserve"> Leiden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2007.</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Santangelo 2006 = </w:t>
      </w:r>
      <w:r w:rsidR="00471A1B">
        <w:rPr>
          <w:rFonts w:ascii="Times New Roman" w:hAnsi="Times New Roman" w:cs="Times New Roman"/>
          <w:smallCaps/>
          <w:color w:val="000000"/>
          <w:sz w:val="22"/>
          <w:szCs w:val="22"/>
          <w:lang w:val="en-US"/>
        </w:rPr>
        <w:t>F. </w:t>
      </w:r>
      <w:r w:rsidRPr="00D709BD">
        <w:rPr>
          <w:rFonts w:ascii="Times New Roman" w:hAnsi="Times New Roman" w:cs="Times New Roman"/>
          <w:smallCaps/>
          <w:color w:val="000000"/>
          <w:sz w:val="22"/>
          <w:szCs w:val="22"/>
          <w:lang w:val="en-US"/>
        </w:rPr>
        <w:t>Santangelo</w:t>
      </w:r>
      <w:r w:rsidRPr="00D709BD">
        <w:rPr>
          <w:rFonts w:ascii="Times New Roman" w:hAnsi="Times New Roman" w:cs="Times New Roman"/>
          <w:color w:val="000000"/>
          <w:sz w:val="22"/>
          <w:szCs w:val="22"/>
          <w:lang w:val="en-US"/>
        </w:rPr>
        <w:t xml:space="preserve">, </w:t>
      </w:r>
      <w:r w:rsidRPr="00325240">
        <w:rPr>
          <w:rFonts w:ascii="Times New Roman" w:hAnsi="Times New Roman" w:cs="Times New Roman"/>
          <w:color w:val="000000"/>
          <w:sz w:val="22"/>
          <w:szCs w:val="22"/>
          <w:lang w:val="en-GB"/>
        </w:rPr>
        <w:t>Sulla and the Senate. A Reconsideration</w:t>
      </w:r>
      <w:r w:rsidRPr="00D709BD">
        <w:rPr>
          <w:rFonts w:ascii="Times New Roman" w:hAnsi="Times New Roman" w:cs="Times New Roman"/>
          <w:color w:val="000000"/>
          <w:sz w:val="22"/>
          <w:szCs w:val="22"/>
          <w:lang w:val="en-US"/>
        </w:rPr>
        <w:t>, in: CCGG 17 (2006), 7</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22.</w:t>
      </w:r>
    </w:p>
    <w:p w:rsidR="00ED30F4" w:rsidRPr="007C63D3" w:rsidRDefault="00ED30F4" w:rsidP="006D533F">
      <w:pPr>
        <w:pStyle w:val="NurText"/>
        <w:spacing w:after="60"/>
        <w:ind w:left="567" w:hanging="567"/>
        <w:jc w:val="both"/>
        <w:rPr>
          <w:rFonts w:ascii="Times New Roman" w:hAnsi="Times New Roman" w:cs="Times New Roman"/>
          <w:sz w:val="22"/>
          <w:szCs w:val="22"/>
          <w:lang w:val="en-GB"/>
        </w:rPr>
      </w:pPr>
      <w:r w:rsidRPr="007C63D3">
        <w:rPr>
          <w:rFonts w:ascii="Times New Roman" w:hAnsi="Times New Roman" w:cs="Times New Roman"/>
          <w:sz w:val="22"/>
          <w:szCs w:val="22"/>
          <w:lang w:val="en-GB"/>
        </w:rPr>
        <w:t xml:space="preserve">Sapelli Ragni (Hg.) 2010 = </w:t>
      </w:r>
      <w:r w:rsidR="00471A1B" w:rsidRPr="007C63D3">
        <w:rPr>
          <w:rFonts w:ascii="Times New Roman" w:hAnsi="Times New Roman" w:cs="Times New Roman"/>
          <w:smallCaps/>
          <w:sz w:val="22"/>
          <w:szCs w:val="22"/>
          <w:lang w:val="en-GB"/>
        </w:rPr>
        <w:t>M. </w:t>
      </w:r>
      <w:r w:rsidRPr="007C63D3">
        <w:rPr>
          <w:rFonts w:ascii="Times New Roman" w:hAnsi="Times New Roman" w:cs="Times New Roman"/>
          <w:smallCaps/>
          <w:sz w:val="22"/>
          <w:szCs w:val="22"/>
          <w:lang w:val="en-GB"/>
        </w:rPr>
        <w:t>Sapelli Ragni</w:t>
      </w:r>
      <w:r w:rsidRPr="007C63D3">
        <w:rPr>
          <w:rFonts w:ascii="Times New Roman" w:hAnsi="Times New Roman" w:cs="Times New Roman"/>
          <w:sz w:val="22"/>
          <w:szCs w:val="22"/>
          <w:lang w:val="en-GB"/>
        </w:rPr>
        <w:t xml:space="preserve">, </w:t>
      </w:r>
      <w:r w:rsidRPr="00ED30F4">
        <w:rPr>
          <w:rFonts w:ascii="Times New Roman" w:hAnsi="Times New Roman" w:cs="Times New Roman"/>
          <w:noProof/>
          <w:sz w:val="22"/>
          <w:szCs w:val="22"/>
          <w:lang w:val="en-US" w:eastAsia="en-US"/>
        </w:rPr>
        <w:drawing>
          <wp:inline distT="0" distB="0" distL="0" distR="0" wp14:anchorId="134FEF54" wp14:editId="7C9D37D0">
            <wp:extent cx="6350" cy="6350"/>
            <wp:effectExtent l="0" t="0" r="0" b="0"/>
            <wp:docPr id="58" name="Bild 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pic:cNvPicPr>
                      <a:picLocks noChangeAspect="1" noChangeArrowheads="1"/>
                    </pic:cNvPicPr>
                  </pic:nvPicPr>
                  <pic:blipFill>
                    <a:blip r:embed="rId10"/>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7C63D3">
        <w:rPr>
          <w:rStyle w:val="textmarked"/>
          <w:rFonts w:ascii="Times New Roman" w:hAnsi="Times New Roman" w:cs="Times New Roman"/>
          <w:sz w:val="22"/>
          <w:szCs w:val="22"/>
          <w:lang w:val="en-GB"/>
        </w:rPr>
        <w:t>Villa</w:t>
      </w:r>
      <w:r w:rsidRPr="007C63D3">
        <w:rPr>
          <w:rFonts w:ascii="Times New Roman" w:hAnsi="Times New Roman" w:cs="Times New Roman"/>
          <w:sz w:val="22"/>
          <w:szCs w:val="22"/>
          <w:lang w:val="en-GB"/>
        </w:rPr>
        <w:t xml:space="preserve"> </w:t>
      </w:r>
      <w:r w:rsidRPr="007C63D3">
        <w:rPr>
          <w:rStyle w:val="textmarked"/>
          <w:rFonts w:ascii="Times New Roman" w:hAnsi="Times New Roman" w:cs="Times New Roman"/>
          <w:sz w:val="22"/>
          <w:szCs w:val="22"/>
          <w:lang w:val="en-GB"/>
        </w:rPr>
        <w:t xml:space="preserve">Adriana. </w:t>
      </w:r>
      <w:proofErr w:type="gramStart"/>
      <w:r w:rsidRPr="007C63D3">
        <w:rPr>
          <w:rStyle w:val="textmarked"/>
          <w:rFonts w:ascii="Times New Roman" w:hAnsi="Times New Roman" w:cs="Times New Roman"/>
          <w:sz w:val="22"/>
          <w:szCs w:val="22"/>
          <w:lang w:val="en-GB"/>
        </w:rPr>
        <w:t>Un</w:t>
      </w:r>
      <w:r w:rsidRPr="007C63D3">
        <w:rPr>
          <w:rFonts w:ascii="Times New Roman" w:hAnsi="Times New Roman" w:cs="Times New Roman"/>
          <w:sz w:val="22"/>
          <w:szCs w:val="22"/>
          <w:lang w:val="en-GB"/>
        </w:rPr>
        <w:t>a storia mai finita.</w:t>
      </w:r>
      <w:proofErr w:type="gramEnd"/>
      <w:r w:rsidRPr="007C63D3">
        <w:rPr>
          <w:rFonts w:ascii="Times New Roman" w:hAnsi="Times New Roman" w:cs="Times New Roman"/>
          <w:sz w:val="22"/>
          <w:szCs w:val="22"/>
          <w:lang w:val="en-GB"/>
        </w:rPr>
        <w:t xml:space="preserve"> Novità e prospettive </w:t>
      </w:r>
      <w:proofErr w:type="gramStart"/>
      <w:r w:rsidRPr="007C63D3">
        <w:rPr>
          <w:rFonts w:ascii="Times New Roman" w:hAnsi="Times New Roman" w:cs="Times New Roman"/>
          <w:sz w:val="22"/>
          <w:szCs w:val="22"/>
          <w:lang w:val="en-GB"/>
        </w:rPr>
        <w:t>della</w:t>
      </w:r>
      <w:proofErr w:type="gramEnd"/>
      <w:r w:rsidRPr="007C63D3">
        <w:rPr>
          <w:rFonts w:ascii="Times New Roman" w:hAnsi="Times New Roman" w:cs="Times New Roman"/>
          <w:sz w:val="22"/>
          <w:szCs w:val="22"/>
          <w:lang w:val="en-GB"/>
        </w:rPr>
        <w:t xml:space="preserve"> ricerca, Mailand 2010.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Sarkowicz (Hg.) 1998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Sarkowicz</w:t>
      </w:r>
      <w:r w:rsidRPr="000A0452">
        <w:rPr>
          <w:rFonts w:ascii="Times New Roman" w:hAnsi="Times New Roman" w:cs="Times New Roman"/>
          <w:color w:val="000000"/>
          <w:sz w:val="22"/>
          <w:szCs w:val="22"/>
        </w:rPr>
        <w:t xml:space="preserve"> (Hg.), Die Geschichte der Gärten und Parks,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0A0452">
        <w:rPr>
          <w:rFonts w:ascii="Times New Roman" w:hAnsi="Times New Roman" w:cs="Times New Roman"/>
          <w:color w:val="000000"/>
          <w:sz w:val="22"/>
          <w:szCs w:val="22"/>
        </w:rPr>
        <w:t>1998.</w:t>
      </w:r>
    </w:p>
    <w:p w:rsidR="00265E61" w:rsidRDefault="00265E61"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Sattler 1962/1969 = </w:t>
      </w:r>
      <w:r w:rsidR="00471A1B">
        <w:rPr>
          <w:rFonts w:ascii="Times New Roman" w:hAnsi="Times New Roman" w:cs="Times New Roman"/>
          <w:smallCaps/>
          <w:color w:val="000000"/>
          <w:sz w:val="22"/>
          <w:szCs w:val="22"/>
        </w:rPr>
        <w:t>P. </w:t>
      </w:r>
      <w:r w:rsidRPr="000A0452">
        <w:rPr>
          <w:rFonts w:ascii="Times New Roman" w:hAnsi="Times New Roman" w:cs="Times New Roman"/>
          <w:smallCaps/>
          <w:color w:val="000000"/>
          <w:sz w:val="22"/>
          <w:szCs w:val="22"/>
        </w:rPr>
        <w:t>Sattler</w:t>
      </w:r>
      <w:r w:rsidRPr="000A0452">
        <w:rPr>
          <w:rFonts w:ascii="Times New Roman" w:hAnsi="Times New Roman" w:cs="Times New Roman"/>
          <w:color w:val="000000"/>
          <w:sz w:val="22"/>
          <w:szCs w:val="22"/>
        </w:rPr>
        <w:t>, Julia und Tiberius. Beiträge zur römischen Innenpolitik zwischen den Jahren 12 v. und 2 n.</w:t>
      </w:r>
      <w:r w:rsidR="00CD54F1" w:rsidRPr="00CD54F1">
        <w:rPr>
          <w:rFonts w:ascii="Times New Roman" w:hAnsi="Times New Roman" w:cs="Times New Roman"/>
          <w:smallCaps/>
          <w:color w:val="000000"/>
          <w:sz w:val="22"/>
          <w:szCs w:val="22"/>
        </w:rPr>
        <w:t> </w:t>
      </w:r>
      <w:r w:rsidRPr="000A0452">
        <w:rPr>
          <w:rFonts w:ascii="Times New Roman" w:hAnsi="Times New Roman" w:cs="Times New Roman"/>
          <w:color w:val="000000"/>
          <w:sz w:val="22"/>
          <w:szCs w:val="22"/>
        </w:rPr>
        <w:t>Chr., in: Schmitthenner (Hg.) 1969, 486</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530 (zuerst in: </w:t>
      </w:r>
      <w:r w:rsidR="00471A1B">
        <w:rPr>
          <w:rFonts w:ascii="Times New Roman" w:hAnsi="Times New Roman" w:cs="Times New Roman"/>
          <w:color w:val="000000"/>
          <w:sz w:val="22"/>
          <w:szCs w:val="22"/>
        </w:rPr>
        <w:t>P. </w:t>
      </w:r>
      <w:r w:rsidR="00AA3B1D" w:rsidRPr="000A0452">
        <w:rPr>
          <w:rFonts w:ascii="Times New Roman" w:hAnsi="Times New Roman" w:cs="Times New Roman"/>
          <w:color w:val="000000"/>
          <w:sz w:val="22"/>
          <w:szCs w:val="22"/>
        </w:rPr>
        <w:t xml:space="preserve">Sattler, </w:t>
      </w:r>
      <w:r w:rsidRPr="000A0452">
        <w:rPr>
          <w:rFonts w:ascii="Times New Roman" w:hAnsi="Times New Roman" w:cs="Times New Roman"/>
          <w:color w:val="000000"/>
          <w:sz w:val="22"/>
          <w:szCs w:val="22"/>
        </w:rPr>
        <w:t>Studien aus dem Gebiet der Alten Geschichte, Wiesbaden 1962, 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36)</w:t>
      </w:r>
      <w:r w:rsidR="00340C75">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 </w:t>
      </w:r>
    </w:p>
    <w:p w:rsidR="00A22311" w:rsidRPr="00A22311" w:rsidRDefault="00A22311" w:rsidP="006D533F">
      <w:pPr>
        <w:pStyle w:val="NurText"/>
        <w:spacing w:after="60"/>
        <w:ind w:left="567" w:hanging="567"/>
        <w:jc w:val="both"/>
        <w:rPr>
          <w:rFonts w:ascii="Times New Roman" w:hAnsi="Times New Roman" w:cs="Times New Roman"/>
          <w:color w:val="000000"/>
          <w:sz w:val="22"/>
          <w:szCs w:val="22"/>
        </w:rPr>
      </w:pPr>
      <w:r w:rsidRPr="00A22311">
        <w:rPr>
          <w:rFonts w:ascii="Times New Roman" w:hAnsi="Times New Roman" w:cs="Times New Roman"/>
          <w:color w:val="000000"/>
          <w:sz w:val="22"/>
          <w:szCs w:val="22"/>
        </w:rPr>
        <w:t xml:space="preserve">Schäfer 2001 = </w:t>
      </w:r>
      <w:r w:rsidR="00471A1B">
        <w:rPr>
          <w:rFonts w:ascii="Times New Roman" w:hAnsi="Times New Roman" w:cs="Times New Roman"/>
          <w:color w:val="000000"/>
          <w:sz w:val="22"/>
          <w:szCs w:val="22"/>
        </w:rPr>
        <w:t>Chr. </w:t>
      </w:r>
      <w:r w:rsidRPr="00A22311">
        <w:rPr>
          <w:rFonts w:ascii="Times New Roman" w:hAnsi="Times New Roman" w:cs="Times New Roman"/>
          <w:color w:val="000000"/>
          <w:sz w:val="22"/>
          <w:szCs w:val="22"/>
        </w:rPr>
        <w:t xml:space="preserve">Schäfer, </w:t>
      </w:r>
      <w:r w:rsidRPr="00D709BD">
        <w:rPr>
          <w:rFonts w:ascii="Times New Roman" w:hAnsi="Times New Roman" w:cs="Times New Roman"/>
          <w:i/>
          <w:iCs/>
          <w:color w:val="000000"/>
          <w:sz w:val="22"/>
          <w:szCs w:val="22"/>
          <w:lang w:val="de-CH"/>
        </w:rPr>
        <w:t>Procuratores</w:t>
      </w:r>
      <w:r w:rsidRPr="00D709BD">
        <w:rPr>
          <w:rFonts w:ascii="Times New Roman" w:hAnsi="Times New Roman" w:cs="Times New Roman"/>
          <w:color w:val="000000"/>
          <w:sz w:val="22"/>
          <w:szCs w:val="22"/>
          <w:lang w:val="de-CH"/>
        </w:rPr>
        <w:t xml:space="preserve">, </w:t>
      </w:r>
      <w:r w:rsidRPr="00D709BD">
        <w:rPr>
          <w:rFonts w:ascii="Times New Roman" w:hAnsi="Times New Roman" w:cs="Times New Roman"/>
          <w:i/>
          <w:iCs/>
          <w:color w:val="000000"/>
          <w:sz w:val="22"/>
          <w:szCs w:val="22"/>
          <w:lang w:val="de-CH"/>
        </w:rPr>
        <w:t>actores</w:t>
      </w:r>
      <w:r w:rsidRPr="00D709BD">
        <w:rPr>
          <w:rFonts w:ascii="Times New Roman" w:hAnsi="Times New Roman" w:cs="Times New Roman"/>
          <w:color w:val="000000"/>
          <w:sz w:val="22"/>
          <w:szCs w:val="22"/>
          <w:lang w:val="de-CH"/>
        </w:rPr>
        <w:t xml:space="preserve"> und </w:t>
      </w:r>
      <w:r w:rsidRPr="00D709BD">
        <w:rPr>
          <w:rFonts w:ascii="Times New Roman" w:hAnsi="Times New Roman" w:cs="Times New Roman"/>
          <w:i/>
          <w:iCs/>
          <w:color w:val="000000"/>
          <w:sz w:val="22"/>
          <w:szCs w:val="22"/>
          <w:lang w:val="de-CH"/>
        </w:rPr>
        <w:t>vilici</w:t>
      </w:r>
      <w:r w:rsidRPr="00D709BD">
        <w:rPr>
          <w:rFonts w:ascii="Times New Roman" w:hAnsi="Times New Roman" w:cs="Times New Roman"/>
          <w:color w:val="000000"/>
          <w:sz w:val="22"/>
          <w:szCs w:val="22"/>
          <w:lang w:val="de-CH"/>
        </w:rPr>
        <w:t xml:space="preserve"> – Zur Leitung landwirtschaftlicher Betriebe im </w:t>
      </w:r>
      <w:r w:rsidRPr="00D709BD">
        <w:rPr>
          <w:rFonts w:ascii="Times New Roman" w:hAnsi="Times New Roman" w:cs="Times New Roman"/>
          <w:i/>
          <w:iCs/>
          <w:color w:val="000000"/>
          <w:sz w:val="22"/>
          <w:szCs w:val="22"/>
          <w:lang w:val="de-CH"/>
        </w:rPr>
        <w:t>Imperium</w:t>
      </w:r>
      <w:r w:rsidRPr="00D709BD">
        <w:rPr>
          <w:rFonts w:ascii="Times New Roman" w:hAnsi="Times New Roman" w:cs="Times New Roman"/>
          <w:color w:val="000000"/>
          <w:sz w:val="22"/>
          <w:szCs w:val="22"/>
          <w:lang w:val="de-CH"/>
        </w:rPr>
        <w:t xml:space="preserve"> </w:t>
      </w:r>
      <w:r w:rsidRPr="00D709BD">
        <w:rPr>
          <w:rFonts w:ascii="Times New Roman" w:hAnsi="Times New Roman" w:cs="Times New Roman"/>
          <w:i/>
          <w:iCs/>
          <w:color w:val="000000"/>
          <w:sz w:val="22"/>
          <w:szCs w:val="22"/>
          <w:lang w:val="de-CH"/>
        </w:rPr>
        <w:t>Romanum</w:t>
      </w:r>
      <w:r w:rsidRPr="00D709BD">
        <w:rPr>
          <w:rFonts w:ascii="Times New Roman" w:hAnsi="Times New Roman" w:cs="Times New Roman"/>
          <w:iCs/>
          <w:color w:val="000000"/>
          <w:sz w:val="22"/>
          <w:szCs w:val="22"/>
          <w:lang w:val="de-CH"/>
        </w:rPr>
        <w:t>, in: Herz u. Waldherr (Hgg.) 2001, 273</w:t>
      </w:r>
      <w:r w:rsidR="00754F64">
        <w:rPr>
          <w:rFonts w:ascii="Times New Roman" w:hAnsi="Times New Roman" w:cs="Times New Roman"/>
          <w:iCs/>
          <w:color w:val="000000"/>
          <w:sz w:val="22"/>
          <w:szCs w:val="22"/>
          <w:lang w:val="de-CH"/>
        </w:rPr>
        <w:t>–</w:t>
      </w:r>
      <w:r w:rsidRPr="00D709BD">
        <w:rPr>
          <w:rFonts w:ascii="Times New Roman" w:hAnsi="Times New Roman" w:cs="Times New Roman"/>
          <w:iCs/>
          <w:color w:val="000000"/>
          <w:sz w:val="22"/>
          <w:szCs w:val="22"/>
          <w:lang w:val="de-CH"/>
        </w:rPr>
        <w:t>284.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Scheithauer 2000 = </w:t>
      </w:r>
      <w:r w:rsidR="00471A1B">
        <w:rPr>
          <w:rFonts w:ascii="Times New Roman" w:hAnsi="Times New Roman" w:cs="Times New Roman"/>
          <w:smallCaps/>
          <w:color w:val="000000"/>
          <w:sz w:val="22"/>
          <w:szCs w:val="22"/>
        </w:rPr>
        <w:t>A. </w:t>
      </w:r>
      <w:r w:rsidRPr="000A0452">
        <w:rPr>
          <w:rFonts w:ascii="Times New Roman" w:hAnsi="Times New Roman" w:cs="Times New Roman"/>
          <w:smallCaps/>
          <w:color w:val="000000"/>
          <w:sz w:val="22"/>
          <w:szCs w:val="22"/>
        </w:rPr>
        <w:t>Scheithauer</w:t>
      </w:r>
      <w:r w:rsidRPr="000A0452">
        <w:rPr>
          <w:rFonts w:ascii="Times New Roman" w:hAnsi="Times New Roman" w:cs="Times New Roman"/>
          <w:color w:val="000000"/>
          <w:sz w:val="22"/>
          <w:szCs w:val="22"/>
        </w:rPr>
        <w:t>, Kaiserliche Bautätigkeit in Rom. Das Echo in der antiken Literatur, Stuttgart 2000.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Schimank 1985 = </w:t>
      </w:r>
      <w:r w:rsidR="00471A1B">
        <w:rPr>
          <w:rFonts w:ascii="Times New Roman" w:hAnsi="Times New Roman" w:cs="Times New Roman"/>
          <w:smallCaps/>
          <w:color w:val="000000"/>
          <w:sz w:val="22"/>
          <w:szCs w:val="22"/>
        </w:rPr>
        <w:t>U. </w:t>
      </w:r>
      <w:r w:rsidRPr="000A0452">
        <w:rPr>
          <w:rFonts w:ascii="Times New Roman" w:hAnsi="Times New Roman" w:cs="Times New Roman"/>
          <w:smallCaps/>
          <w:color w:val="000000"/>
          <w:sz w:val="22"/>
          <w:szCs w:val="22"/>
        </w:rPr>
        <w:t>Schimank</w:t>
      </w:r>
      <w:r w:rsidRPr="000A0452">
        <w:rPr>
          <w:rFonts w:ascii="Times New Roman" w:hAnsi="Times New Roman" w:cs="Times New Roman"/>
          <w:color w:val="000000"/>
          <w:sz w:val="22"/>
          <w:szCs w:val="22"/>
        </w:rPr>
        <w:t>, Der mangelnde Akteurbezug systemtheoretischer Erklärungen gesellschaftlicher Differenzierung. Ein Diskussionsvorschlag, in: Zeitschrift für Soziologie 14 (1985), 421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434.</w:t>
      </w:r>
    </w:p>
    <w:p w:rsidR="009119A4" w:rsidRPr="000A0452" w:rsidRDefault="00FA330A"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Schmidt 1990 (1899)</w:t>
      </w:r>
      <w:r w:rsidR="009119A4" w:rsidRPr="000A0452">
        <w:rPr>
          <w:rFonts w:ascii="Times New Roman" w:hAnsi="Times New Roman" w:cs="Times New Roman"/>
          <w:color w:val="000000"/>
          <w:sz w:val="22"/>
          <w:szCs w:val="22"/>
        </w:rPr>
        <w:t xml:space="preserve"> = </w:t>
      </w:r>
      <w:r w:rsidR="009119A4" w:rsidRPr="000A0452">
        <w:rPr>
          <w:rFonts w:ascii="Times New Roman" w:hAnsi="Times New Roman" w:cs="Times New Roman"/>
          <w:smallCaps/>
          <w:color w:val="000000"/>
          <w:sz w:val="22"/>
          <w:szCs w:val="22"/>
        </w:rPr>
        <w:t>O.</w:t>
      </w:r>
      <w:r w:rsidR="007367C4">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E. </w:t>
      </w:r>
      <w:r w:rsidR="009119A4" w:rsidRPr="000A0452">
        <w:rPr>
          <w:rFonts w:ascii="Times New Roman" w:hAnsi="Times New Roman" w:cs="Times New Roman"/>
          <w:smallCaps/>
          <w:color w:val="000000"/>
          <w:sz w:val="22"/>
          <w:szCs w:val="22"/>
        </w:rPr>
        <w:t>Schmidt</w:t>
      </w:r>
      <w:r w:rsidR="009119A4" w:rsidRPr="000A0452">
        <w:rPr>
          <w:rFonts w:ascii="Times New Roman" w:hAnsi="Times New Roman" w:cs="Times New Roman"/>
          <w:color w:val="000000"/>
          <w:sz w:val="22"/>
          <w:szCs w:val="22"/>
        </w:rPr>
        <w:t xml:space="preserve">, Ciceros Villen, in: </w:t>
      </w:r>
      <w:r w:rsidR="009119A4" w:rsidRPr="000A0452">
        <w:rPr>
          <w:rFonts w:ascii="Times New Roman" w:hAnsi="Times New Roman" w:cs="Times New Roman"/>
          <w:noProof/>
          <w:color w:val="000000"/>
          <w:sz w:val="22"/>
          <w:szCs w:val="22"/>
        </w:rPr>
        <w:t>Reutti</w:t>
      </w:r>
      <w:r w:rsidR="002E2B26" w:rsidRPr="000A0452">
        <w:rPr>
          <w:rFonts w:ascii="Times New Roman" w:hAnsi="Times New Roman" w:cs="Times New Roman"/>
          <w:noProof/>
          <w:color w:val="000000"/>
          <w:sz w:val="22"/>
          <w:szCs w:val="22"/>
        </w:rPr>
        <w:t xml:space="preserve"> (Hg.) </w:t>
      </w:r>
      <w:r w:rsidR="009119A4" w:rsidRPr="000A0452">
        <w:rPr>
          <w:rFonts w:ascii="Times New Roman" w:hAnsi="Times New Roman" w:cs="Times New Roman"/>
          <w:noProof/>
          <w:color w:val="000000"/>
          <w:sz w:val="22"/>
          <w:szCs w:val="22"/>
        </w:rPr>
        <w:t>1990, 13</w:t>
      </w:r>
      <w:r w:rsidR="00754F64">
        <w:rPr>
          <w:rFonts w:ascii="Times New Roman" w:hAnsi="Times New Roman" w:cs="Times New Roman"/>
          <w:noProof/>
          <w:color w:val="000000"/>
          <w:sz w:val="22"/>
          <w:szCs w:val="22"/>
        </w:rPr>
        <w:t>–</w:t>
      </w:r>
      <w:r w:rsidR="009119A4" w:rsidRPr="000A0452">
        <w:rPr>
          <w:rFonts w:ascii="Times New Roman" w:hAnsi="Times New Roman" w:cs="Times New Roman"/>
          <w:noProof/>
          <w:color w:val="000000"/>
          <w:sz w:val="22"/>
          <w:szCs w:val="22"/>
        </w:rPr>
        <w:t>40 (</w:t>
      </w:r>
      <w:r w:rsidR="009119A4" w:rsidRPr="000A0452">
        <w:rPr>
          <w:rFonts w:ascii="Times New Roman" w:hAnsi="Times New Roman" w:cs="Times New Roman"/>
          <w:color w:val="000000"/>
          <w:sz w:val="22"/>
          <w:szCs w:val="22"/>
        </w:rPr>
        <w:t>zuerst in: Neue Jahrbücher für das klassische Altertum, Geschichte und Deutsche Literatur 2 [1899], 328</w:t>
      </w:r>
      <w:r w:rsidR="00754F64">
        <w:rPr>
          <w:rFonts w:ascii="Times New Roman" w:hAnsi="Times New Roman" w:cs="Times New Roman"/>
          <w:color w:val="000000"/>
          <w:sz w:val="22"/>
          <w:szCs w:val="22"/>
        </w:rPr>
        <w:t>–</w:t>
      </w:r>
      <w:r w:rsidR="009119A4" w:rsidRPr="000A0452">
        <w:rPr>
          <w:rFonts w:ascii="Times New Roman" w:hAnsi="Times New Roman" w:cs="Times New Roman"/>
          <w:color w:val="000000"/>
          <w:sz w:val="22"/>
          <w:szCs w:val="22"/>
        </w:rPr>
        <w:t>355).</w:t>
      </w:r>
    </w:p>
    <w:p w:rsidR="00265E61" w:rsidRPr="000A0452" w:rsidRDefault="00265E61"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Schmitthenner (Hg.) 1969 = </w:t>
      </w:r>
      <w:r w:rsidR="00471A1B">
        <w:rPr>
          <w:rFonts w:ascii="Times New Roman" w:hAnsi="Times New Roman" w:cs="Times New Roman"/>
          <w:smallCaps/>
          <w:color w:val="000000"/>
          <w:sz w:val="22"/>
          <w:szCs w:val="22"/>
        </w:rPr>
        <w:t>W. </w:t>
      </w:r>
      <w:r w:rsidRPr="000A0452">
        <w:rPr>
          <w:rFonts w:ascii="Times New Roman" w:hAnsi="Times New Roman" w:cs="Times New Roman"/>
          <w:smallCaps/>
          <w:color w:val="000000"/>
          <w:sz w:val="22"/>
          <w:szCs w:val="22"/>
        </w:rPr>
        <w:t>Schmitthenner</w:t>
      </w:r>
      <w:r w:rsidRPr="000A0452">
        <w:rPr>
          <w:rFonts w:ascii="Times New Roman" w:hAnsi="Times New Roman" w:cs="Times New Roman"/>
          <w:color w:val="000000"/>
          <w:sz w:val="22"/>
          <w:szCs w:val="22"/>
        </w:rPr>
        <w:t xml:space="preserve"> (Hg.), Augustus, Darmstadt 1969.</w:t>
      </w:r>
    </w:p>
    <w:p w:rsidR="00AC17EC" w:rsidRPr="000A0452" w:rsidRDefault="00AC17EC"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Schmitzer 2000 = </w:t>
      </w:r>
      <w:r w:rsidR="00471A1B">
        <w:rPr>
          <w:rFonts w:ascii="Times New Roman" w:hAnsi="Times New Roman" w:cs="Times New Roman"/>
          <w:smallCaps/>
          <w:color w:val="000000"/>
          <w:sz w:val="22"/>
          <w:szCs w:val="22"/>
        </w:rPr>
        <w:t>U. </w:t>
      </w:r>
      <w:r w:rsidRPr="000A0452">
        <w:rPr>
          <w:rFonts w:ascii="Times New Roman" w:hAnsi="Times New Roman" w:cs="Times New Roman"/>
          <w:smallCaps/>
          <w:color w:val="000000"/>
          <w:sz w:val="22"/>
          <w:szCs w:val="22"/>
        </w:rPr>
        <w:t>Schmitzer</w:t>
      </w:r>
      <w:r w:rsidRPr="000A0452">
        <w:rPr>
          <w:rFonts w:ascii="Times New Roman" w:hAnsi="Times New Roman" w:cs="Times New Roman"/>
          <w:color w:val="000000"/>
          <w:sz w:val="22"/>
          <w:szCs w:val="22"/>
        </w:rPr>
        <w:t>, Velleius Paterculus und das Interesse an der Geschichte im Zeitalter des Tiberius, Heidelberg 2000.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Schneider 1995 = </w:t>
      </w:r>
      <w:r w:rsidR="00471A1B">
        <w:rPr>
          <w:rFonts w:ascii="Times New Roman" w:hAnsi="Times New Roman" w:cs="Times New Roman"/>
          <w:smallCaps/>
          <w:color w:val="000000"/>
          <w:sz w:val="22"/>
          <w:szCs w:val="22"/>
        </w:rPr>
        <w:t>K. </w:t>
      </w:r>
      <w:r w:rsidRPr="000A0452">
        <w:rPr>
          <w:rFonts w:ascii="Times New Roman" w:hAnsi="Times New Roman" w:cs="Times New Roman"/>
          <w:smallCaps/>
          <w:color w:val="000000"/>
          <w:sz w:val="22"/>
          <w:szCs w:val="22"/>
        </w:rPr>
        <w:t>Schneider</w:t>
      </w:r>
      <w:r w:rsidRPr="000A0452">
        <w:rPr>
          <w:rFonts w:ascii="Times New Roman" w:hAnsi="Times New Roman" w:cs="Times New Roman"/>
          <w:color w:val="000000"/>
          <w:sz w:val="22"/>
          <w:szCs w:val="22"/>
        </w:rPr>
        <w:t>, Villa und Natur. Eine Studie zur römischen Oberschichtkultur im letzten vor- und ersten nachchristlichen Jahrhundert, München 1995.</w:t>
      </w:r>
    </w:p>
    <w:p w:rsidR="003C3843" w:rsidRPr="000A0452" w:rsidRDefault="003C3843" w:rsidP="003C3843">
      <w:pPr>
        <w:pStyle w:val="NurText"/>
        <w:spacing w:after="60"/>
        <w:ind w:left="567" w:hanging="567"/>
        <w:jc w:val="both"/>
        <w:rPr>
          <w:rFonts w:ascii="Times New Roman" w:hAnsi="Times New Roman" w:cs="Times New Roman"/>
          <w:color w:val="000000"/>
          <w:sz w:val="22"/>
          <w:szCs w:val="22"/>
        </w:rPr>
      </w:pPr>
      <w:r w:rsidRPr="003C3843">
        <w:rPr>
          <w:rFonts w:ascii="Times New Roman" w:hAnsi="Times New Roman" w:cs="Times New Roman"/>
          <w:color w:val="000000"/>
          <w:sz w:val="22"/>
          <w:szCs w:val="22"/>
        </w:rPr>
        <w:t xml:space="preserve">Schnurbusch 2011 = </w:t>
      </w:r>
      <w:r w:rsidR="00471A1B">
        <w:rPr>
          <w:rFonts w:ascii="Times New Roman" w:hAnsi="Times New Roman" w:cs="Times New Roman"/>
          <w:smallCaps/>
          <w:color w:val="000000"/>
          <w:sz w:val="22"/>
          <w:szCs w:val="22"/>
        </w:rPr>
        <w:t>D. </w:t>
      </w:r>
      <w:r w:rsidRPr="003C3843">
        <w:rPr>
          <w:rFonts w:ascii="Times New Roman" w:hAnsi="Times New Roman" w:cs="Times New Roman"/>
          <w:smallCaps/>
          <w:color w:val="000000"/>
          <w:sz w:val="22"/>
          <w:szCs w:val="22"/>
        </w:rPr>
        <w:t>Schnurbusch</w:t>
      </w:r>
      <w:r w:rsidRPr="003C3843">
        <w:rPr>
          <w:rFonts w:ascii="Times New Roman" w:hAnsi="Times New Roman" w:cs="Times New Roman"/>
          <w:color w:val="000000"/>
          <w:sz w:val="22"/>
          <w:szCs w:val="22"/>
        </w:rPr>
        <w:t xml:space="preserve">, </w:t>
      </w:r>
      <w:r w:rsidRPr="003C3843">
        <w:rPr>
          <w:rFonts w:ascii="Times New Roman" w:hAnsi="Times New Roman" w:cs="Times New Roman"/>
          <w:i/>
          <w:color w:val="000000"/>
          <w:sz w:val="22"/>
          <w:szCs w:val="22"/>
        </w:rPr>
        <w:t>Convivium</w:t>
      </w:r>
      <w:r w:rsidRPr="003C3843">
        <w:rPr>
          <w:rFonts w:ascii="Times New Roman" w:hAnsi="Times New Roman" w:cs="Times New Roman"/>
          <w:color w:val="000000"/>
          <w:sz w:val="22"/>
          <w:szCs w:val="22"/>
        </w:rPr>
        <w:t>. Form und Bedeutung aristokratischer Geselligkeit in der römischen Antike, Stuttgart 2011.</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Schnurbusch 2008 = </w:t>
      </w:r>
      <w:r w:rsidR="00471A1B">
        <w:rPr>
          <w:rFonts w:ascii="Times New Roman" w:hAnsi="Times New Roman" w:cs="Times New Roman"/>
          <w:smallCaps/>
          <w:color w:val="000000"/>
          <w:sz w:val="22"/>
          <w:szCs w:val="22"/>
        </w:rPr>
        <w:t>D. </w:t>
      </w:r>
      <w:r w:rsidRPr="000A0452">
        <w:rPr>
          <w:rFonts w:ascii="Times New Roman" w:hAnsi="Times New Roman" w:cs="Times New Roman"/>
          <w:smallCaps/>
          <w:color w:val="000000"/>
          <w:sz w:val="22"/>
          <w:szCs w:val="22"/>
        </w:rPr>
        <w:t>Schnurbusch</w:t>
      </w:r>
      <w:r w:rsidRPr="000A0452">
        <w:rPr>
          <w:rFonts w:ascii="Times New Roman" w:hAnsi="Times New Roman" w:cs="Times New Roman"/>
          <w:color w:val="000000"/>
          <w:sz w:val="22"/>
          <w:szCs w:val="22"/>
        </w:rPr>
        <w:t>, ‚Prestigehierarchie‘ und aristokratisches Gastmahl in der späten Republik und in der frühen Kaiserzeit, in: Vössing</w:t>
      </w:r>
      <w:r w:rsidR="002E2B26" w:rsidRPr="000A0452">
        <w:rPr>
          <w:rFonts w:ascii="Times New Roman" w:hAnsi="Times New Roman" w:cs="Times New Roman"/>
          <w:color w:val="000000"/>
          <w:sz w:val="22"/>
          <w:szCs w:val="22"/>
        </w:rPr>
        <w:t xml:space="preserve"> (Hg.) </w:t>
      </w:r>
      <w:r w:rsidRPr="000A0452">
        <w:rPr>
          <w:rFonts w:ascii="Times New Roman" w:hAnsi="Times New Roman" w:cs="Times New Roman"/>
          <w:color w:val="000000"/>
          <w:sz w:val="22"/>
          <w:szCs w:val="22"/>
        </w:rPr>
        <w:t>2008, 129</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142.</w:t>
      </w:r>
    </w:p>
    <w:p w:rsidR="00076511" w:rsidRDefault="00076511"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Schmitt 1957 = </w:t>
      </w:r>
      <w:r w:rsidRPr="000A0452">
        <w:rPr>
          <w:rFonts w:ascii="Times New Roman" w:hAnsi="Times New Roman" w:cs="Times New Roman"/>
          <w:smallCaps/>
          <w:color w:val="000000"/>
          <w:sz w:val="22"/>
          <w:szCs w:val="22"/>
        </w:rPr>
        <w:t>H.</w:t>
      </w:r>
      <w:r w:rsidR="007367C4">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Schmitt</w:t>
      </w:r>
      <w:r w:rsidRPr="000A0452">
        <w:rPr>
          <w:rFonts w:ascii="Times New Roman" w:hAnsi="Times New Roman" w:cs="Times New Roman"/>
          <w:color w:val="000000"/>
          <w:sz w:val="22"/>
          <w:szCs w:val="22"/>
        </w:rPr>
        <w:t>, Rom und Rhodos. Geschichte ihrer politischen Beziehungen seit der ersten Berührung bis zum Aufgehen des Inselstaates im römischen Weltreich, München 1957.</w:t>
      </w:r>
    </w:p>
    <w:p w:rsidR="00BE61DF" w:rsidRDefault="00BE61DF"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Schmoll 2006 = </w:t>
      </w:r>
      <w:r w:rsidR="00471A1B">
        <w:rPr>
          <w:rFonts w:ascii="Times New Roman" w:hAnsi="Times New Roman" w:cs="Times New Roman"/>
          <w:smallCaps/>
          <w:color w:val="000000"/>
          <w:sz w:val="22"/>
          <w:szCs w:val="22"/>
        </w:rPr>
        <w:t>F. </w:t>
      </w:r>
      <w:r w:rsidRPr="00BE61DF">
        <w:rPr>
          <w:rFonts w:ascii="Times New Roman" w:hAnsi="Times New Roman" w:cs="Times New Roman"/>
          <w:smallCaps/>
          <w:color w:val="000000"/>
          <w:sz w:val="22"/>
          <w:szCs w:val="22"/>
        </w:rPr>
        <w:t>Schmoll</w:t>
      </w:r>
      <w:r>
        <w:rPr>
          <w:rFonts w:ascii="Times New Roman" w:hAnsi="Times New Roman" w:cs="Times New Roman"/>
          <w:color w:val="000000"/>
          <w:sz w:val="22"/>
          <w:szCs w:val="22"/>
        </w:rPr>
        <w:t>, Schönheit, Vielfalt, Eigenart. Die Formierung des Naturschutzes um 1900, seine Leitbilder</w:t>
      </w:r>
      <w:r w:rsidR="0063744D">
        <w:rPr>
          <w:rFonts w:ascii="Times New Roman" w:hAnsi="Times New Roman" w:cs="Times New Roman"/>
          <w:color w:val="000000"/>
          <w:sz w:val="22"/>
          <w:szCs w:val="22"/>
        </w:rPr>
        <w:t xml:space="preserve"> und ihre Geschichte, in: Frohn u. </w:t>
      </w:r>
      <w:r>
        <w:rPr>
          <w:rFonts w:ascii="Times New Roman" w:hAnsi="Times New Roman" w:cs="Times New Roman"/>
          <w:color w:val="000000"/>
          <w:sz w:val="22"/>
          <w:szCs w:val="22"/>
        </w:rPr>
        <w:t>Schmoll (Hgg.) 2006, 13</w:t>
      </w:r>
      <w:r w:rsidR="00754F64">
        <w:rPr>
          <w:rFonts w:ascii="Times New Roman" w:hAnsi="Times New Roman" w:cs="Times New Roman"/>
          <w:color w:val="000000"/>
          <w:sz w:val="22"/>
          <w:szCs w:val="22"/>
        </w:rPr>
        <w:t>–</w:t>
      </w:r>
      <w:r>
        <w:rPr>
          <w:rFonts w:ascii="Times New Roman" w:hAnsi="Times New Roman" w:cs="Times New Roman"/>
          <w:color w:val="000000"/>
          <w:sz w:val="22"/>
          <w:szCs w:val="22"/>
        </w:rPr>
        <w:t>84.</w:t>
      </w:r>
    </w:p>
    <w:p w:rsidR="0067433C" w:rsidRPr="000A0452" w:rsidRDefault="0067433C"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Schmoll 2004 = </w:t>
      </w:r>
      <w:r w:rsidR="00471A1B">
        <w:rPr>
          <w:rFonts w:ascii="Times New Roman" w:hAnsi="Times New Roman" w:cs="Times New Roman"/>
          <w:smallCaps/>
          <w:color w:val="000000"/>
          <w:sz w:val="22"/>
          <w:szCs w:val="22"/>
        </w:rPr>
        <w:t>F. </w:t>
      </w:r>
      <w:r w:rsidRPr="0067433C">
        <w:rPr>
          <w:rFonts w:ascii="Times New Roman" w:hAnsi="Times New Roman" w:cs="Times New Roman"/>
          <w:smallCaps/>
          <w:color w:val="000000"/>
          <w:sz w:val="22"/>
          <w:szCs w:val="22"/>
        </w:rPr>
        <w:t>Schmoll</w:t>
      </w:r>
      <w:r>
        <w:rPr>
          <w:rFonts w:ascii="Times New Roman" w:hAnsi="Times New Roman" w:cs="Times New Roman"/>
          <w:color w:val="000000"/>
          <w:sz w:val="22"/>
          <w:szCs w:val="22"/>
        </w:rPr>
        <w:t xml:space="preserve">, Erinnerung an die Natur. Die Geschichte des Naturschutzes im deutschen Kaiserreich, Frankfurt </w:t>
      </w:r>
      <w:r w:rsidR="00290047">
        <w:rPr>
          <w:rFonts w:ascii="Times New Roman" w:hAnsi="Times New Roman" w:cs="Times New Roman"/>
          <w:color w:val="000000"/>
          <w:sz w:val="22"/>
          <w:szCs w:val="22"/>
        </w:rPr>
        <w:t>u. a.</w:t>
      </w:r>
      <w:r>
        <w:rPr>
          <w:rFonts w:ascii="Times New Roman" w:hAnsi="Times New Roman" w:cs="Times New Roman"/>
          <w:color w:val="000000"/>
          <w:sz w:val="22"/>
          <w:szCs w:val="22"/>
        </w:rPr>
        <w:t xml:space="preserve"> 2004.</w:t>
      </w:r>
    </w:p>
    <w:p w:rsidR="009119A4"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Schraut u. Stier (Hgg.) 2001 = </w:t>
      </w:r>
      <w:r w:rsidR="00471A1B">
        <w:rPr>
          <w:rFonts w:ascii="Times New Roman" w:hAnsi="Times New Roman" w:cs="Times New Roman"/>
          <w:smallCaps/>
          <w:sz w:val="22"/>
          <w:szCs w:val="22"/>
        </w:rPr>
        <w:t>S. </w:t>
      </w:r>
      <w:r w:rsidRPr="000A0452">
        <w:rPr>
          <w:rFonts w:ascii="Times New Roman" w:hAnsi="Times New Roman" w:cs="Times New Roman"/>
          <w:smallCaps/>
          <w:sz w:val="22"/>
          <w:szCs w:val="22"/>
        </w:rPr>
        <w:t>Schraut</w:t>
      </w:r>
      <w:r w:rsidRPr="000A0452">
        <w:rPr>
          <w:rFonts w:ascii="Times New Roman" w:hAnsi="Times New Roman" w:cs="Times New Roman"/>
          <w:color w:val="000000"/>
          <w:sz w:val="22"/>
          <w:szCs w:val="22"/>
        </w:rPr>
        <w:t xml:space="preserve"> u. </w:t>
      </w:r>
      <w:r w:rsidR="00471A1B">
        <w:rPr>
          <w:rFonts w:ascii="Times New Roman" w:hAnsi="Times New Roman" w:cs="Times New Roman"/>
          <w:smallCaps/>
          <w:sz w:val="22"/>
          <w:szCs w:val="22"/>
        </w:rPr>
        <w:t>B. </w:t>
      </w:r>
      <w:r w:rsidRPr="000A0452">
        <w:rPr>
          <w:rFonts w:ascii="Times New Roman" w:hAnsi="Times New Roman" w:cs="Times New Roman"/>
          <w:smallCaps/>
          <w:sz w:val="22"/>
          <w:szCs w:val="22"/>
        </w:rPr>
        <w:t>Stier</w:t>
      </w:r>
      <w:r w:rsidRPr="000A0452">
        <w:rPr>
          <w:rFonts w:ascii="Times New Roman" w:hAnsi="Times New Roman" w:cs="Times New Roman"/>
          <w:color w:val="000000"/>
          <w:sz w:val="22"/>
          <w:szCs w:val="22"/>
        </w:rPr>
        <w:t xml:space="preserve"> (Hgg.), Stadt und Leben. Bilder, Inszenierungen und Visionen in Geschichte und Gegenwart. Wolfgang von Hippel zum 65. Geburtstag, Stuttgart 2001.</w:t>
      </w:r>
    </w:p>
    <w:p w:rsidR="00BC3B22" w:rsidRPr="00BC3B22" w:rsidRDefault="00BC3B22" w:rsidP="006D533F">
      <w:pPr>
        <w:pStyle w:val="NurText"/>
        <w:spacing w:after="60"/>
        <w:ind w:left="567" w:hanging="567"/>
        <w:jc w:val="both"/>
        <w:rPr>
          <w:rFonts w:ascii="Times New Roman" w:hAnsi="Times New Roman" w:cs="Times New Roman"/>
          <w:color w:val="000000"/>
          <w:sz w:val="22"/>
          <w:szCs w:val="22"/>
        </w:rPr>
      </w:pPr>
      <w:r w:rsidRPr="00BC3B22">
        <w:rPr>
          <w:rFonts w:ascii="Times New Roman" w:hAnsi="Times New Roman" w:cs="Times New Roman"/>
          <w:sz w:val="22"/>
          <w:szCs w:val="22"/>
        </w:rPr>
        <w:t xml:space="preserve">Schröder u. Schröder (Hgg.) 2003 = </w:t>
      </w:r>
      <w:r w:rsidRPr="00D709BD">
        <w:rPr>
          <w:rFonts w:ascii="Times New Roman" w:hAnsi="Times New Roman" w:cs="Times New Roman"/>
          <w:smallCaps/>
          <w:color w:val="000000"/>
          <w:sz w:val="22"/>
          <w:szCs w:val="22"/>
          <w:lang w:val="de-CH"/>
        </w:rPr>
        <w:t>B.-</w:t>
      </w:r>
      <w:r w:rsidR="00471A1B">
        <w:rPr>
          <w:rFonts w:ascii="Times New Roman" w:hAnsi="Times New Roman" w:cs="Times New Roman"/>
          <w:smallCaps/>
          <w:color w:val="000000"/>
          <w:sz w:val="22"/>
          <w:szCs w:val="22"/>
          <w:lang w:val="de-CH"/>
        </w:rPr>
        <w:t>J. </w:t>
      </w:r>
      <w:r w:rsidRPr="00D709BD">
        <w:rPr>
          <w:rFonts w:ascii="Times New Roman" w:hAnsi="Times New Roman" w:cs="Times New Roman"/>
          <w:smallCaps/>
          <w:color w:val="000000"/>
          <w:sz w:val="22"/>
          <w:szCs w:val="22"/>
          <w:lang w:val="de-CH"/>
        </w:rPr>
        <w:t>Schröder</w:t>
      </w:r>
      <w:r w:rsidRPr="00D709BD">
        <w:rPr>
          <w:rFonts w:ascii="Times New Roman" w:hAnsi="Times New Roman" w:cs="Times New Roman"/>
          <w:color w:val="000000"/>
          <w:sz w:val="22"/>
          <w:szCs w:val="22"/>
          <w:lang w:val="de-CH"/>
        </w:rPr>
        <w:t xml:space="preserve"> u. </w:t>
      </w:r>
      <w:r w:rsidRPr="00D709BD">
        <w:rPr>
          <w:rFonts w:ascii="Times New Roman" w:hAnsi="Times New Roman" w:cs="Times New Roman"/>
          <w:smallCaps/>
          <w:color w:val="000000"/>
          <w:sz w:val="22"/>
          <w:szCs w:val="22"/>
          <w:lang w:val="de-CH"/>
        </w:rPr>
        <w:t>J.-</w:t>
      </w:r>
      <w:r w:rsidR="00471A1B">
        <w:rPr>
          <w:rFonts w:ascii="Times New Roman" w:hAnsi="Times New Roman" w:cs="Times New Roman"/>
          <w:smallCaps/>
          <w:color w:val="000000"/>
          <w:sz w:val="22"/>
          <w:szCs w:val="22"/>
          <w:lang w:val="de-CH"/>
        </w:rPr>
        <w:t>P. </w:t>
      </w:r>
      <w:r w:rsidRPr="00D709BD">
        <w:rPr>
          <w:rFonts w:ascii="Times New Roman" w:hAnsi="Times New Roman" w:cs="Times New Roman"/>
          <w:smallCaps/>
          <w:color w:val="000000"/>
          <w:sz w:val="22"/>
          <w:szCs w:val="22"/>
          <w:lang w:val="de-CH"/>
        </w:rPr>
        <w:t>Schröder</w:t>
      </w:r>
      <w:r w:rsidRPr="00D709BD">
        <w:rPr>
          <w:rFonts w:ascii="Times New Roman" w:hAnsi="Times New Roman" w:cs="Times New Roman"/>
          <w:color w:val="000000"/>
          <w:sz w:val="22"/>
          <w:szCs w:val="22"/>
          <w:lang w:val="de-CH"/>
        </w:rPr>
        <w:t xml:space="preserve"> (Hgg.), </w:t>
      </w:r>
      <w:r w:rsidRPr="00BC3B22">
        <w:rPr>
          <w:rFonts w:ascii="Times New Roman" w:hAnsi="Times New Roman" w:cs="Times New Roman"/>
          <w:i/>
          <w:iCs/>
          <w:color w:val="000000"/>
          <w:sz w:val="22"/>
          <w:szCs w:val="22"/>
          <w:lang w:val="la-Latn"/>
        </w:rPr>
        <w:t>Studium declamatorium</w:t>
      </w:r>
      <w:r w:rsidRPr="00D709BD">
        <w:rPr>
          <w:rFonts w:ascii="Times New Roman" w:hAnsi="Times New Roman" w:cs="Times New Roman"/>
          <w:color w:val="000000"/>
          <w:sz w:val="22"/>
          <w:szCs w:val="22"/>
          <w:lang w:val="de-CH"/>
        </w:rPr>
        <w:t xml:space="preserve">. Untersuchungen zu Schulübungen und Prunkreden von der Antike bis zur Neuzeit, Leipzig </w:t>
      </w:r>
      <w:r w:rsidR="00290047">
        <w:rPr>
          <w:rFonts w:ascii="Times New Roman" w:hAnsi="Times New Roman" w:cs="Times New Roman"/>
          <w:color w:val="000000"/>
          <w:sz w:val="22"/>
          <w:szCs w:val="22"/>
          <w:lang w:val="de-CH"/>
        </w:rPr>
        <w:t>u. a.</w:t>
      </w:r>
      <w:r w:rsidRPr="00D709BD">
        <w:rPr>
          <w:rFonts w:ascii="Times New Roman" w:hAnsi="Times New Roman" w:cs="Times New Roman"/>
          <w:color w:val="000000"/>
          <w:sz w:val="22"/>
          <w:szCs w:val="22"/>
          <w:lang w:val="de-CH"/>
        </w:rPr>
        <w:t xml:space="preserve"> 2003.</w:t>
      </w:r>
    </w:p>
    <w:p w:rsidR="00031AEF" w:rsidRPr="000A0452" w:rsidRDefault="00031AEF"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Schrömbges 1992 = </w:t>
      </w:r>
      <w:r w:rsidR="00471A1B">
        <w:rPr>
          <w:rFonts w:ascii="Times New Roman" w:hAnsi="Times New Roman" w:cs="Times New Roman"/>
          <w:smallCaps/>
          <w:sz w:val="22"/>
          <w:szCs w:val="22"/>
        </w:rPr>
        <w:t>P. </w:t>
      </w:r>
      <w:r w:rsidRPr="000A0452">
        <w:rPr>
          <w:rFonts w:ascii="Times New Roman" w:hAnsi="Times New Roman" w:cs="Times New Roman"/>
          <w:smallCaps/>
          <w:sz w:val="22"/>
          <w:szCs w:val="22"/>
        </w:rPr>
        <w:t>Schrömbges</w:t>
      </w:r>
      <w:r w:rsidRPr="000A0452">
        <w:rPr>
          <w:rFonts w:ascii="Times New Roman" w:hAnsi="Times New Roman" w:cs="Times New Roman"/>
          <w:sz w:val="22"/>
          <w:szCs w:val="22"/>
        </w:rPr>
        <w:t>, Zu den angeblichen Reichsteilungsplänen des Tiberius (Dio 57,2,4F), in: RhM 135 (1992), 298</w:t>
      </w:r>
      <w:r w:rsidR="00754F64">
        <w:rPr>
          <w:rFonts w:ascii="Times New Roman" w:hAnsi="Times New Roman" w:cs="Times New Roman"/>
          <w:sz w:val="22"/>
          <w:szCs w:val="22"/>
        </w:rPr>
        <w:t>–</w:t>
      </w:r>
      <w:r w:rsidRPr="000A0452">
        <w:rPr>
          <w:rFonts w:ascii="Times New Roman" w:hAnsi="Times New Roman" w:cs="Times New Roman"/>
          <w:sz w:val="22"/>
          <w:szCs w:val="22"/>
        </w:rPr>
        <w:t>307.</w:t>
      </w:r>
    </w:p>
    <w:p w:rsidR="00031AEF" w:rsidRPr="000A0452" w:rsidRDefault="00031AEF"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lastRenderedPageBreak/>
        <w:t xml:space="preserve">Schrömbges 1986 = </w:t>
      </w:r>
      <w:r w:rsidR="00471A1B">
        <w:rPr>
          <w:rFonts w:ascii="Times New Roman" w:hAnsi="Times New Roman" w:cs="Times New Roman"/>
          <w:smallCaps/>
          <w:sz w:val="22"/>
          <w:szCs w:val="22"/>
        </w:rPr>
        <w:t>P. </w:t>
      </w:r>
      <w:r w:rsidRPr="000A0452">
        <w:rPr>
          <w:rFonts w:ascii="Times New Roman" w:hAnsi="Times New Roman" w:cs="Times New Roman"/>
          <w:smallCaps/>
          <w:sz w:val="22"/>
          <w:szCs w:val="22"/>
        </w:rPr>
        <w:t>Schrömbges</w:t>
      </w:r>
      <w:r w:rsidRPr="000A0452">
        <w:rPr>
          <w:rFonts w:ascii="Times New Roman" w:hAnsi="Times New Roman" w:cs="Times New Roman"/>
          <w:sz w:val="22"/>
          <w:szCs w:val="22"/>
        </w:rPr>
        <w:t xml:space="preserve">, Tiberius und die </w:t>
      </w:r>
      <w:r w:rsidRPr="00325240">
        <w:rPr>
          <w:rFonts w:ascii="Times New Roman" w:hAnsi="Times New Roman" w:cs="Times New Roman"/>
          <w:i/>
          <w:sz w:val="22"/>
          <w:szCs w:val="22"/>
          <w:lang w:val="la-Latn"/>
        </w:rPr>
        <w:t>res publica Romana</w:t>
      </w:r>
      <w:r w:rsidRPr="000A0452">
        <w:rPr>
          <w:rFonts w:ascii="Times New Roman" w:hAnsi="Times New Roman" w:cs="Times New Roman"/>
          <w:sz w:val="22"/>
          <w:szCs w:val="22"/>
        </w:rPr>
        <w:t>. Untersuchungen zur Institutionalisierung des frühen römischen Prinzipats, Bonn 1986.</w:t>
      </w:r>
    </w:p>
    <w:p w:rsidR="009E7F6B" w:rsidRPr="000A0452" w:rsidRDefault="009E7F6B"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sz w:val="22"/>
          <w:szCs w:val="22"/>
        </w:rPr>
        <w:t xml:space="preserve">Schubert 1991 = </w:t>
      </w:r>
      <w:r w:rsidR="00471A1B">
        <w:rPr>
          <w:rFonts w:ascii="Times New Roman" w:hAnsi="Times New Roman" w:cs="Times New Roman"/>
          <w:smallCaps/>
          <w:sz w:val="22"/>
          <w:szCs w:val="22"/>
        </w:rPr>
        <w:t>W. </w:t>
      </w:r>
      <w:r w:rsidRPr="00370DEA">
        <w:rPr>
          <w:rFonts w:ascii="Times New Roman" w:hAnsi="Times New Roman" w:cs="Times New Roman"/>
          <w:smallCaps/>
          <w:sz w:val="22"/>
          <w:szCs w:val="22"/>
        </w:rPr>
        <w:t>Schubert</w:t>
      </w:r>
      <w:r w:rsidRPr="000A0452">
        <w:rPr>
          <w:rFonts w:ascii="Times New Roman" w:hAnsi="Times New Roman" w:cs="Times New Roman"/>
          <w:sz w:val="22"/>
          <w:szCs w:val="22"/>
        </w:rPr>
        <w:t>, Herodot, Livius und die Gestalt des Collatinus in der Lucretia-Geschichte, in: RhM 134 (1991), 80</w:t>
      </w:r>
      <w:r w:rsidR="00754F64">
        <w:rPr>
          <w:rFonts w:ascii="Times New Roman" w:hAnsi="Times New Roman" w:cs="Times New Roman"/>
          <w:sz w:val="22"/>
          <w:szCs w:val="22"/>
        </w:rPr>
        <w:t>–</w:t>
      </w:r>
      <w:r w:rsidRPr="000A0452">
        <w:rPr>
          <w:rFonts w:ascii="Times New Roman" w:hAnsi="Times New Roman" w:cs="Times New Roman"/>
          <w:sz w:val="22"/>
          <w:szCs w:val="22"/>
        </w:rPr>
        <w:t>95.</w:t>
      </w:r>
    </w:p>
    <w:p w:rsidR="009119A4" w:rsidRDefault="009119A4"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Schulz 1997 = </w:t>
      </w:r>
      <w:r w:rsidR="00471A1B">
        <w:rPr>
          <w:rFonts w:ascii="Times New Roman" w:hAnsi="Times New Roman" w:cs="Times New Roman"/>
          <w:smallCaps/>
          <w:sz w:val="22"/>
          <w:szCs w:val="22"/>
        </w:rPr>
        <w:t>R. </w:t>
      </w:r>
      <w:r w:rsidRPr="000A0452">
        <w:rPr>
          <w:rFonts w:ascii="Times New Roman" w:hAnsi="Times New Roman" w:cs="Times New Roman"/>
          <w:smallCaps/>
          <w:sz w:val="22"/>
          <w:szCs w:val="22"/>
        </w:rPr>
        <w:t>Schulz</w:t>
      </w:r>
      <w:r w:rsidRPr="000A0452">
        <w:rPr>
          <w:rFonts w:ascii="Times New Roman" w:hAnsi="Times New Roman" w:cs="Times New Roman"/>
          <w:sz w:val="22"/>
          <w:szCs w:val="22"/>
        </w:rPr>
        <w:t xml:space="preserve">, Herrschaft und Regierung. Roms Regiment in den Provinzen in der Zeit der Republik, Paderborn </w:t>
      </w:r>
      <w:r w:rsidR="00290047">
        <w:rPr>
          <w:rFonts w:ascii="Times New Roman" w:hAnsi="Times New Roman" w:cs="Times New Roman"/>
          <w:sz w:val="22"/>
          <w:szCs w:val="22"/>
        </w:rPr>
        <w:t>u. a.</w:t>
      </w:r>
      <w:r w:rsidRPr="000A0452">
        <w:rPr>
          <w:rFonts w:ascii="Times New Roman" w:hAnsi="Times New Roman" w:cs="Times New Roman"/>
          <w:sz w:val="22"/>
          <w:szCs w:val="22"/>
        </w:rPr>
        <w:t xml:space="preserve"> 1997.</w:t>
      </w:r>
    </w:p>
    <w:p w:rsidR="0043515F" w:rsidRDefault="0043515F" w:rsidP="006D533F">
      <w:pPr>
        <w:pStyle w:val="NurText"/>
        <w:spacing w:after="60"/>
        <w:ind w:left="567" w:hanging="567"/>
        <w:jc w:val="both"/>
        <w:rPr>
          <w:rFonts w:ascii="Times New Roman" w:hAnsi="Times New Roman"/>
          <w:sz w:val="22"/>
          <w:szCs w:val="22"/>
        </w:rPr>
      </w:pPr>
      <w:r>
        <w:rPr>
          <w:rFonts w:ascii="Times New Roman" w:hAnsi="Times New Roman"/>
          <w:sz w:val="22"/>
          <w:szCs w:val="22"/>
        </w:rPr>
        <w:t xml:space="preserve">Schwartz 1956 = </w:t>
      </w:r>
      <w:r w:rsidR="00471A1B">
        <w:rPr>
          <w:rFonts w:ascii="Times New Roman" w:hAnsi="Times New Roman"/>
          <w:sz w:val="22"/>
          <w:szCs w:val="22"/>
        </w:rPr>
        <w:t>E. </w:t>
      </w:r>
      <w:r w:rsidRPr="0043515F">
        <w:rPr>
          <w:rFonts w:ascii="Times New Roman" w:hAnsi="Times New Roman"/>
          <w:smallCaps/>
          <w:sz w:val="22"/>
          <w:szCs w:val="22"/>
        </w:rPr>
        <w:t>Schwartz</w:t>
      </w:r>
      <w:r w:rsidRPr="0043515F">
        <w:rPr>
          <w:rFonts w:ascii="Times New Roman" w:hAnsi="Times New Roman"/>
          <w:sz w:val="22"/>
          <w:szCs w:val="22"/>
        </w:rPr>
        <w:t>, Gesammelte Schriften, 2: Zur Geschichte und Literatur der Hellenen und Römer, Berlin 1956.</w:t>
      </w:r>
    </w:p>
    <w:p w:rsidR="0043515F" w:rsidRPr="0043515F" w:rsidRDefault="0043515F" w:rsidP="006D533F">
      <w:pPr>
        <w:pStyle w:val="NurText"/>
        <w:spacing w:after="60"/>
        <w:ind w:left="567" w:hanging="567"/>
        <w:jc w:val="both"/>
        <w:rPr>
          <w:rFonts w:ascii="Times New Roman" w:hAnsi="Times New Roman" w:cs="Times New Roman"/>
          <w:sz w:val="22"/>
          <w:szCs w:val="22"/>
        </w:rPr>
      </w:pPr>
      <w:r>
        <w:rPr>
          <w:rFonts w:ascii="Times New Roman" w:hAnsi="Times New Roman"/>
          <w:sz w:val="22"/>
          <w:szCs w:val="22"/>
        </w:rPr>
        <w:t xml:space="preserve">Schwartz 1956 (1897) = </w:t>
      </w:r>
      <w:r w:rsidR="00471A1B">
        <w:rPr>
          <w:rFonts w:ascii="Times New Roman" w:hAnsi="Times New Roman"/>
          <w:sz w:val="22"/>
          <w:szCs w:val="22"/>
        </w:rPr>
        <w:t>E. </w:t>
      </w:r>
      <w:r w:rsidRPr="0043515F">
        <w:rPr>
          <w:rFonts w:ascii="Times New Roman" w:hAnsi="Times New Roman"/>
          <w:smallCaps/>
          <w:sz w:val="22"/>
          <w:szCs w:val="22"/>
        </w:rPr>
        <w:t>Schwartz</w:t>
      </w:r>
      <w:r w:rsidRPr="0043515F">
        <w:rPr>
          <w:rFonts w:ascii="Times New Roman" w:hAnsi="Times New Roman"/>
          <w:sz w:val="22"/>
          <w:szCs w:val="22"/>
        </w:rPr>
        <w:t xml:space="preserve">, Die Berichte über die Catilinarische Verschwörung, in: </w:t>
      </w:r>
      <w:r>
        <w:rPr>
          <w:rFonts w:ascii="Times New Roman" w:hAnsi="Times New Roman"/>
          <w:sz w:val="22"/>
          <w:szCs w:val="22"/>
        </w:rPr>
        <w:t xml:space="preserve">Schwartz 1956, </w:t>
      </w:r>
      <w:r w:rsidRPr="0043515F">
        <w:rPr>
          <w:rFonts w:ascii="Times New Roman" w:hAnsi="Times New Roman"/>
          <w:sz w:val="22"/>
          <w:szCs w:val="22"/>
        </w:rPr>
        <w:t>275</w:t>
      </w:r>
      <w:r w:rsidR="00754F64">
        <w:rPr>
          <w:rFonts w:ascii="Times New Roman" w:hAnsi="Times New Roman"/>
          <w:sz w:val="22"/>
          <w:szCs w:val="22"/>
        </w:rPr>
        <w:t>–</w:t>
      </w:r>
      <w:r w:rsidRPr="0043515F">
        <w:rPr>
          <w:rFonts w:ascii="Times New Roman" w:hAnsi="Times New Roman"/>
          <w:sz w:val="22"/>
          <w:szCs w:val="22"/>
        </w:rPr>
        <w:t>336 (zuerst in: Hermes 32 [1897], 554</w:t>
      </w:r>
      <w:r w:rsidR="00754F64">
        <w:rPr>
          <w:rFonts w:ascii="Times New Roman" w:hAnsi="Times New Roman"/>
          <w:sz w:val="22"/>
          <w:szCs w:val="22"/>
        </w:rPr>
        <w:t>–</w:t>
      </w:r>
      <w:r w:rsidRPr="0043515F">
        <w:rPr>
          <w:rFonts w:ascii="Times New Roman" w:hAnsi="Times New Roman"/>
          <w:sz w:val="22"/>
          <w:szCs w:val="22"/>
        </w:rPr>
        <w:t>608).</w:t>
      </w:r>
    </w:p>
    <w:p w:rsidR="00795894" w:rsidRPr="000A0452" w:rsidRDefault="00795894" w:rsidP="00795894">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Schwegler 1856 = </w:t>
      </w:r>
      <w:r w:rsidR="00471A1B">
        <w:rPr>
          <w:rFonts w:ascii="Times New Roman" w:hAnsi="Times New Roman" w:cs="Times New Roman"/>
          <w:smallCaps/>
          <w:sz w:val="22"/>
          <w:szCs w:val="22"/>
        </w:rPr>
        <w:t>A. </w:t>
      </w:r>
      <w:r w:rsidRPr="000A0452">
        <w:rPr>
          <w:rFonts w:ascii="Times New Roman" w:hAnsi="Times New Roman" w:cs="Times New Roman"/>
          <w:smallCaps/>
          <w:sz w:val="22"/>
          <w:szCs w:val="22"/>
        </w:rPr>
        <w:t>Schwegler</w:t>
      </w:r>
      <w:r w:rsidRPr="000A0452">
        <w:rPr>
          <w:rFonts w:ascii="Times New Roman" w:hAnsi="Times New Roman" w:cs="Times New Roman"/>
          <w:sz w:val="22"/>
          <w:szCs w:val="22"/>
        </w:rPr>
        <w:t>, Römische Geschichte, 2.1: Römische Geschichte im Zeitalter des Kampfs der Stände. Von der Gründung der Republik bis zum Decemvirat, Tübingen 1856.</w:t>
      </w:r>
    </w:p>
    <w:p w:rsidR="00795894" w:rsidRPr="000A0452" w:rsidRDefault="009119A4"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Schwegler 18</w:t>
      </w:r>
      <w:r w:rsidR="00795894" w:rsidRPr="000A0452">
        <w:rPr>
          <w:rFonts w:ascii="Times New Roman" w:hAnsi="Times New Roman" w:cs="Times New Roman"/>
          <w:sz w:val="22"/>
          <w:szCs w:val="22"/>
        </w:rPr>
        <w:t>72</w:t>
      </w:r>
      <w:r w:rsidRPr="000A0452">
        <w:rPr>
          <w:rFonts w:ascii="Times New Roman" w:hAnsi="Times New Roman" w:cs="Times New Roman"/>
          <w:sz w:val="22"/>
          <w:szCs w:val="22"/>
        </w:rPr>
        <w:t xml:space="preserve"> = </w:t>
      </w:r>
      <w:r w:rsidR="00471A1B">
        <w:rPr>
          <w:rFonts w:ascii="Times New Roman" w:hAnsi="Times New Roman" w:cs="Times New Roman"/>
          <w:smallCaps/>
          <w:sz w:val="22"/>
          <w:szCs w:val="22"/>
        </w:rPr>
        <w:t>A. </w:t>
      </w:r>
      <w:r w:rsidRPr="000A0452">
        <w:rPr>
          <w:rFonts w:ascii="Times New Roman" w:hAnsi="Times New Roman" w:cs="Times New Roman"/>
          <w:smallCaps/>
          <w:sz w:val="22"/>
          <w:szCs w:val="22"/>
        </w:rPr>
        <w:t>Schwegler</w:t>
      </w:r>
      <w:r w:rsidRPr="000A0452">
        <w:rPr>
          <w:rFonts w:ascii="Times New Roman" w:hAnsi="Times New Roman" w:cs="Times New Roman"/>
          <w:sz w:val="22"/>
          <w:szCs w:val="22"/>
        </w:rPr>
        <w:t>, Römische Geschichte, 2</w:t>
      </w:r>
      <w:r w:rsidR="00795894" w:rsidRPr="000A0452">
        <w:rPr>
          <w:rFonts w:ascii="Times New Roman" w:hAnsi="Times New Roman" w:cs="Times New Roman"/>
          <w:sz w:val="22"/>
          <w:szCs w:val="22"/>
        </w:rPr>
        <w:t>.2</w:t>
      </w:r>
      <w:r w:rsidRPr="000A0452">
        <w:rPr>
          <w:rFonts w:ascii="Times New Roman" w:hAnsi="Times New Roman" w:cs="Times New Roman"/>
          <w:sz w:val="22"/>
          <w:szCs w:val="22"/>
        </w:rPr>
        <w:t>: Römische Geschichte im Zeitalter des Kampfs der Stände</w:t>
      </w:r>
      <w:r w:rsidR="00795894" w:rsidRPr="000A0452">
        <w:rPr>
          <w:rFonts w:ascii="Times New Roman" w:hAnsi="Times New Roman" w:cs="Times New Roman"/>
          <w:sz w:val="22"/>
          <w:szCs w:val="22"/>
        </w:rPr>
        <w:t>. Vom ersten Decemvirat bis zu den licinischen Gesetzen</w:t>
      </w:r>
      <w:r w:rsidRPr="000A0452">
        <w:rPr>
          <w:rFonts w:ascii="Times New Roman" w:hAnsi="Times New Roman" w:cs="Times New Roman"/>
          <w:sz w:val="22"/>
          <w:szCs w:val="22"/>
        </w:rPr>
        <w:t xml:space="preserve">, </w:t>
      </w:r>
      <w:r w:rsidR="007B5B78">
        <w:rPr>
          <w:rFonts w:ascii="Times New Roman" w:hAnsi="Times New Roman" w:cs="Times New Roman"/>
          <w:sz w:val="22"/>
          <w:szCs w:val="22"/>
        </w:rPr>
        <w:t>2. Aufl.</w:t>
      </w:r>
      <w:r w:rsidR="00795894" w:rsidRPr="000A0452">
        <w:rPr>
          <w:rFonts w:ascii="Times New Roman" w:hAnsi="Times New Roman" w:cs="Times New Roman"/>
          <w:sz w:val="22"/>
          <w:szCs w:val="22"/>
        </w:rPr>
        <w:t xml:space="preserve">, </w:t>
      </w:r>
      <w:r w:rsidRPr="000A0452">
        <w:rPr>
          <w:rFonts w:ascii="Times New Roman" w:hAnsi="Times New Roman" w:cs="Times New Roman"/>
          <w:sz w:val="22"/>
          <w:szCs w:val="22"/>
        </w:rPr>
        <w:t>Tübin</w:t>
      </w:r>
      <w:r w:rsidR="00795894" w:rsidRPr="000A0452">
        <w:rPr>
          <w:rFonts w:ascii="Times New Roman" w:hAnsi="Times New Roman" w:cs="Times New Roman"/>
          <w:sz w:val="22"/>
          <w:szCs w:val="22"/>
        </w:rPr>
        <w:t>gen 1872</w:t>
      </w:r>
      <w:r w:rsidRPr="000A0452">
        <w:rPr>
          <w:rFonts w:ascii="Times New Roman" w:hAnsi="Times New Roman" w:cs="Times New Roman"/>
          <w:sz w:val="22"/>
          <w:szCs w:val="22"/>
        </w:rPr>
        <w:t>.</w:t>
      </w:r>
    </w:p>
    <w:p w:rsidR="00F42959" w:rsidRPr="00D709BD" w:rsidRDefault="00F42959" w:rsidP="006D533F">
      <w:pPr>
        <w:pStyle w:val="NurText"/>
        <w:spacing w:after="60"/>
        <w:ind w:left="567" w:hanging="567"/>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 xml:space="preserve">Scullard 1989 = </w:t>
      </w:r>
      <w:r w:rsidRPr="00D709BD">
        <w:rPr>
          <w:rFonts w:ascii="Times New Roman" w:hAnsi="Times New Roman" w:cs="Times New Roman"/>
          <w:smallCaps/>
          <w:sz w:val="22"/>
          <w:szCs w:val="22"/>
          <w:lang w:val="en-US"/>
        </w:rPr>
        <w:t>H.</w:t>
      </w:r>
      <w:r w:rsidR="007367C4">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H. </w:t>
      </w:r>
      <w:r w:rsidRPr="00D709BD">
        <w:rPr>
          <w:rFonts w:ascii="Times New Roman" w:hAnsi="Times New Roman" w:cs="Times New Roman"/>
          <w:smallCaps/>
          <w:sz w:val="22"/>
          <w:szCs w:val="22"/>
          <w:lang w:val="en-US"/>
        </w:rPr>
        <w:t>Scullard</w:t>
      </w:r>
      <w:r w:rsidRPr="00D709BD">
        <w:rPr>
          <w:rFonts w:ascii="Times New Roman" w:hAnsi="Times New Roman" w:cs="Times New Roman"/>
          <w:sz w:val="22"/>
          <w:szCs w:val="22"/>
          <w:lang w:val="en-US"/>
        </w:rPr>
        <w:t>, Carthage</w:t>
      </w:r>
      <w:r w:rsidRPr="00D709BD">
        <w:rPr>
          <w:rFonts w:ascii="Times New Roman" w:hAnsi="Times New Roman" w:cs="Times New Roman"/>
          <w:smallCaps/>
          <w:sz w:val="22"/>
          <w:szCs w:val="22"/>
          <w:lang w:val="en-US"/>
        </w:rPr>
        <w:t xml:space="preserve"> </w:t>
      </w:r>
      <w:r w:rsidRPr="00D709BD">
        <w:rPr>
          <w:rFonts w:ascii="Times New Roman" w:hAnsi="Times New Roman" w:cs="Times New Roman"/>
          <w:sz w:val="22"/>
          <w:szCs w:val="22"/>
          <w:lang w:val="en-US"/>
        </w:rPr>
        <w:t>and Rome, in: CAH</w:t>
      </w:r>
      <w:r w:rsidRPr="00D709BD">
        <w:rPr>
          <w:rFonts w:ascii="Times New Roman" w:hAnsi="Times New Roman" w:cs="Times New Roman"/>
          <w:sz w:val="22"/>
          <w:szCs w:val="22"/>
          <w:vertAlign w:val="superscript"/>
          <w:lang w:val="en-US"/>
        </w:rPr>
        <w:t xml:space="preserve">2 </w:t>
      </w:r>
      <w:r w:rsidRPr="00D709BD">
        <w:rPr>
          <w:rFonts w:ascii="Times New Roman" w:hAnsi="Times New Roman" w:cs="Times New Roman"/>
          <w:sz w:val="22"/>
          <w:szCs w:val="22"/>
          <w:lang w:val="en-US"/>
        </w:rPr>
        <w:t>8 (1989), 486</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572.</w:t>
      </w:r>
    </w:p>
    <w:p w:rsidR="00F42959" w:rsidRPr="00D709BD" w:rsidRDefault="00F42959" w:rsidP="006D533F">
      <w:pPr>
        <w:pStyle w:val="NurText"/>
        <w:spacing w:after="60"/>
        <w:ind w:left="567" w:hanging="567"/>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 xml:space="preserve">Scullard 1973 = </w:t>
      </w:r>
      <w:r w:rsidRPr="00D709BD">
        <w:rPr>
          <w:rFonts w:ascii="Times New Roman" w:hAnsi="Times New Roman" w:cs="Times New Roman"/>
          <w:smallCaps/>
          <w:sz w:val="22"/>
          <w:szCs w:val="22"/>
          <w:lang w:val="en-US"/>
        </w:rPr>
        <w:t>H.</w:t>
      </w:r>
      <w:r w:rsidR="007367C4">
        <w:rPr>
          <w:rFonts w:ascii="Times New Roman" w:hAnsi="Times New Roman" w:cs="Times New Roman"/>
          <w:smallCaps/>
          <w:sz w:val="22"/>
          <w:szCs w:val="22"/>
          <w:lang w:val="en-US"/>
        </w:rPr>
        <w:t> </w:t>
      </w:r>
      <w:r w:rsidR="00471A1B">
        <w:rPr>
          <w:rFonts w:ascii="Times New Roman" w:hAnsi="Times New Roman" w:cs="Times New Roman"/>
          <w:smallCaps/>
          <w:sz w:val="22"/>
          <w:szCs w:val="22"/>
          <w:lang w:val="en-US"/>
        </w:rPr>
        <w:t>H. </w:t>
      </w:r>
      <w:r w:rsidRPr="00D709BD">
        <w:rPr>
          <w:rFonts w:ascii="Times New Roman" w:hAnsi="Times New Roman" w:cs="Times New Roman"/>
          <w:smallCaps/>
          <w:sz w:val="22"/>
          <w:szCs w:val="22"/>
          <w:lang w:val="en-US"/>
        </w:rPr>
        <w:t>Scullard</w:t>
      </w:r>
      <w:r w:rsidRPr="00D709BD">
        <w:rPr>
          <w:rFonts w:ascii="Times New Roman" w:hAnsi="Times New Roman" w:cs="Times New Roman"/>
          <w:sz w:val="22"/>
          <w:szCs w:val="22"/>
          <w:lang w:val="en-US"/>
        </w:rPr>
        <w:t>, Roman Politics 220</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 xml:space="preserve">150, </w:t>
      </w:r>
      <w:r w:rsidR="007B5B78">
        <w:rPr>
          <w:rFonts w:ascii="Times New Roman" w:hAnsi="Times New Roman" w:cs="Times New Roman"/>
          <w:sz w:val="22"/>
          <w:szCs w:val="22"/>
          <w:lang w:val="en-US"/>
        </w:rPr>
        <w:t>2. </w:t>
      </w:r>
      <w:proofErr w:type="gramStart"/>
      <w:r w:rsidR="007B5B78">
        <w:rPr>
          <w:rFonts w:ascii="Times New Roman" w:hAnsi="Times New Roman" w:cs="Times New Roman"/>
          <w:sz w:val="22"/>
          <w:szCs w:val="22"/>
          <w:lang w:val="en-US"/>
        </w:rPr>
        <w:t>Aufl.</w:t>
      </w:r>
      <w:r w:rsidRPr="00D709BD">
        <w:rPr>
          <w:rFonts w:ascii="Times New Roman" w:hAnsi="Times New Roman" w:cs="Times New Roman"/>
          <w:sz w:val="22"/>
          <w:szCs w:val="22"/>
          <w:lang w:val="en-US"/>
        </w:rPr>
        <w:t>,</w:t>
      </w:r>
      <w:proofErr w:type="gramEnd"/>
      <w:r w:rsidRPr="00D709BD">
        <w:rPr>
          <w:rFonts w:ascii="Times New Roman" w:hAnsi="Times New Roman" w:cs="Times New Roman"/>
          <w:sz w:val="22"/>
          <w:szCs w:val="22"/>
          <w:lang w:val="en-US"/>
        </w:rPr>
        <w:t xml:space="preserve"> Oxford 1973 (ND 1981).</w:t>
      </w:r>
    </w:p>
    <w:p w:rsidR="009119A4" w:rsidRPr="00D709BD" w:rsidRDefault="009119A4" w:rsidP="006D533F">
      <w:pPr>
        <w:pStyle w:val="NurText"/>
        <w:spacing w:after="60"/>
        <w:ind w:left="567" w:hanging="567"/>
        <w:jc w:val="both"/>
        <w:rPr>
          <w:rFonts w:ascii="Times New Roman" w:hAnsi="Times New Roman" w:cs="Times New Roman"/>
          <w:sz w:val="22"/>
          <w:szCs w:val="22"/>
          <w:lang w:val="en-US"/>
        </w:rPr>
      </w:pPr>
      <w:r w:rsidRPr="00D709BD">
        <w:rPr>
          <w:rFonts w:ascii="Times New Roman" w:hAnsi="Times New Roman" w:cs="Times New Roman"/>
          <w:sz w:val="22"/>
          <w:szCs w:val="22"/>
          <w:lang w:val="en-US"/>
        </w:rPr>
        <w:t xml:space="preserve">Seager 1994 = </w:t>
      </w:r>
      <w:r w:rsidR="00471A1B">
        <w:rPr>
          <w:rFonts w:ascii="Times New Roman" w:hAnsi="Times New Roman" w:cs="Times New Roman"/>
          <w:smallCaps/>
          <w:sz w:val="22"/>
          <w:szCs w:val="22"/>
          <w:lang w:val="en-US"/>
        </w:rPr>
        <w:t>R. </w:t>
      </w:r>
      <w:r w:rsidRPr="00D709BD">
        <w:rPr>
          <w:rFonts w:ascii="Times New Roman" w:hAnsi="Times New Roman" w:cs="Times New Roman"/>
          <w:smallCaps/>
          <w:sz w:val="22"/>
          <w:szCs w:val="22"/>
          <w:lang w:val="en-US"/>
        </w:rPr>
        <w:t>Seager</w:t>
      </w:r>
      <w:r w:rsidRPr="00D709BD">
        <w:rPr>
          <w:rFonts w:ascii="Times New Roman" w:hAnsi="Times New Roman" w:cs="Times New Roman"/>
          <w:sz w:val="22"/>
          <w:szCs w:val="22"/>
          <w:lang w:val="en-US"/>
        </w:rPr>
        <w:t>, Sulla, in: CAH</w:t>
      </w:r>
      <w:r w:rsidRPr="00D709BD">
        <w:rPr>
          <w:rFonts w:ascii="Times New Roman" w:hAnsi="Times New Roman" w:cs="Times New Roman"/>
          <w:sz w:val="22"/>
          <w:szCs w:val="22"/>
          <w:vertAlign w:val="superscript"/>
          <w:lang w:val="en-US"/>
        </w:rPr>
        <w:t xml:space="preserve">2 </w:t>
      </w:r>
      <w:r w:rsidRPr="00D709BD">
        <w:rPr>
          <w:rFonts w:ascii="Times New Roman" w:hAnsi="Times New Roman" w:cs="Times New Roman"/>
          <w:sz w:val="22"/>
          <w:szCs w:val="22"/>
          <w:lang w:val="en-US"/>
        </w:rPr>
        <w:t>9 (1994),</w:t>
      </w:r>
      <w:r w:rsidRPr="00D709BD">
        <w:rPr>
          <w:rFonts w:ascii="Times New Roman" w:hAnsi="Times New Roman" w:cs="Times New Roman"/>
          <w:sz w:val="22"/>
          <w:szCs w:val="22"/>
          <w:vertAlign w:val="superscript"/>
          <w:lang w:val="en-US"/>
        </w:rPr>
        <w:t xml:space="preserve"> </w:t>
      </w:r>
      <w:r w:rsidRPr="00D709BD">
        <w:rPr>
          <w:rFonts w:ascii="Times New Roman" w:hAnsi="Times New Roman" w:cs="Times New Roman"/>
          <w:sz w:val="22"/>
          <w:szCs w:val="22"/>
          <w:lang w:val="en-US"/>
        </w:rPr>
        <w:t>196</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207.</w:t>
      </w:r>
    </w:p>
    <w:p w:rsidR="00AE26C8" w:rsidRPr="00D709BD" w:rsidRDefault="00AE26C8"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sz w:val="22"/>
          <w:szCs w:val="22"/>
          <w:lang w:val="en-US"/>
        </w:rPr>
        <w:t xml:space="preserve">Seager 1965 = </w:t>
      </w:r>
      <w:r w:rsidR="00471A1B">
        <w:rPr>
          <w:rFonts w:ascii="Times New Roman" w:hAnsi="Times New Roman" w:cs="Times New Roman"/>
          <w:smallCaps/>
          <w:sz w:val="22"/>
          <w:szCs w:val="22"/>
          <w:lang w:val="en-US"/>
        </w:rPr>
        <w:t>R. </w:t>
      </w:r>
      <w:r w:rsidRPr="00D709BD">
        <w:rPr>
          <w:rFonts w:ascii="Times New Roman" w:hAnsi="Times New Roman" w:cs="Times New Roman"/>
          <w:smallCaps/>
          <w:sz w:val="22"/>
          <w:szCs w:val="22"/>
          <w:lang w:val="en-US"/>
        </w:rPr>
        <w:t>Seager</w:t>
      </w:r>
      <w:r w:rsidRPr="00D709BD">
        <w:rPr>
          <w:rFonts w:ascii="Times New Roman" w:hAnsi="Times New Roman" w:cs="Times New Roman"/>
          <w:sz w:val="22"/>
          <w:szCs w:val="22"/>
          <w:lang w:val="en-US"/>
        </w:rPr>
        <w:t xml:space="preserve">, </w:t>
      </w:r>
      <w:r w:rsidRPr="00D709BD">
        <w:rPr>
          <w:rFonts w:ascii="Times New Roman" w:hAnsi="Times New Roman" w:cs="Times New Roman"/>
          <w:color w:val="000000"/>
          <w:sz w:val="22"/>
          <w:szCs w:val="22"/>
          <w:lang w:val="en-US"/>
        </w:rPr>
        <w:t>Clodius, Pompeius and the Exil of Cicero, in: Latomus 24 (1965), 517</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531.</w:t>
      </w:r>
    </w:p>
    <w:p w:rsidR="00735691" w:rsidRPr="000A0452" w:rsidRDefault="00735691"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color w:val="000000"/>
          <w:sz w:val="22"/>
          <w:szCs w:val="22"/>
        </w:rPr>
        <w:t xml:space="preserve">Seelentag 2010 =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Seelentag</w:t>
      </w:r>
      <w:r w:rsidRPr="000A0452">
        <w:rPr>
          <w:rFonts w:ascii="Times New Roman" w:hAnsi="Times New Roman" w:cs="Times New Roman"/>
          <w:color w:val="000000"/>
          <w:sz w:val="22"/>
          <w:szCs w:val="22"/>
        </w:rPr>
        <w:t>, Kinder statt Legionen. Die Vorbereitung der Nachfolge Vespasians. Der Befund der Münzen und methodische Bemerkungen zum Umgang mit den literarischen Quellen, in: Kramer u. Reitz (Hgg.) 2010, 169</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190.</w:t>
      </w:r>
    </w:p>
    <w:p w:rsidR="00735691" w:rsidRPr="000A0452" w:rsidRDefault="00735691"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Seelentag 2009 =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Seelentag</w:t>
      </w:r>
      <w:r w:rsidRPr="000A0452">
        <w:rPr>
          <w:rFonts w:ascii="Times New Roman" w:hAnsi="Times New Roman" w:cs="Times New Roman"/>
          <w:color w:val="000000"/>
          <w:sz w:val="22"/>
          <w:szCs w:val="22"/>
        </w:rPr>
        <w:t xml:space="preserve">, </w:t>
      </w:r>
      <w:r w:rsidRPr="000A0452">
        <w:rPr>
          <w:rFonts w:ascii="Times New Roman" w:hAnsi="Times New Roman" w:cs="Times New Roman"/>
          <w:i/>
          <w:color w:val="000000"/>
          <w:sz w:val="22"/>
          <w:szCs w:val="22"/>
        </w:rPr>
        <w:t>Spes Augusta</w:t>
      </w:r>
      <w:r w:rsidRPr="000A0452">
        <w:rPr>
          <w:rFonts w:ascii="Times New Roman" w:hAnsi="Times New Roman" w:cs="Times New Roman"/>
          <w:color w:val="000000"/>
          <w:sz w:val="22"/>
          <w:szCs w:val="22"/>
        </w:rPr>
        <w:t>. Titus und Domitian in der Herrschaftsdarstellung Vespasians, in: Latomus 69 (2009), 83</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100.</w:t>
      </w:r>
    </w:p>
    <w:p w:rsidR="008C6D19" w:rsidRPr="000A0452" w:rsidRDefault="008C6D19"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rPr>
        <w:t xml:space="preserve">Seelentag 2004 = </w:t>
      </w:r>
      <w:r w:rsidR="007C63D3">
        <w:rPr>
          <w:rFonts w:ascii="Times New Roman" w:hAnsi="Times New Roman" w:cs="Times New Roman"/>
          <w:smallCaps/>
          <w:color w:val="000000"/>
          <w:sz w:val="22"/>
          <w:szCs w:val="22"/>
        </w:rPr>
        <w:t>G. </w:t>
      </w:r>
      <w:r w:rsidRPr="00D709BD">
        <w:rPr>
          <w:rFonts w:ascii="Times New Roman" w:hAnsi="Times New Roman" w:cs="Times New Roman"/>
          <w:smallCaps/>
          <w:color w:val="000000"/>
          <w:sz w:val="22"/>
          <w:szCs w:val="22"/>
        </w:rPr>
        <w:t>Seelentag</w:t>
      </w:r>
      <w:r w:rsidRPr="00D709BD">
        <w:rPr>
          <w:rFonts w:ascii="Times New Roman" w:hAnsi="Times New Roman" w:cs="Times New Roman"/>
          <w:color w:val="000000"/>
          <w:sz w:val="22"/>
          <w:szCs w:val="22"/>
        </w:rPr>
        <w:t>, Taten und Tugenden Traians. Herrschaftsdarstellung im Principat, Stuttgart 2004.</w:t>
      </w:r>
    </w:p>
    <w:p w:rsidR="009119A4" w:rsidRPr="00E32FD5" w:rsidRDefault="009119A4" w:rsidP="006D533F">
      <w:pPr>
        <w:pStyle w:val="NurText"/>
        <w:spacing w:after="60"/>
        <w:ind w:left="567" w:hanging="567"/>
        <w:jc w:val="both"/>
        <w:rPr>
          <w:rFonts w:ascii="Times New Roman" w:hAnsi="Times New Roman" w:cs="Times New Roman"/>
          <w:color w:val="000000"/>
          <w:sz w:val="22"/>
          <w:szCs w:val="22"/>
          <w:lang w:val="fr-FR"/>
        </w:rPr>
      </w:pPr>
      <w:r w:rsidRPr="000A0452">
        <w:rPr>
          <w:rFonts w:ascii="Times New Roman" w:hAnsi="Times New Roman" w:cs="Times New Roman"/>
          <w:color w:val="000000"/>
          <w:sz w:val="22"/>
          <w:szCs w:val="22"/>
        </w:rPr>
        <w:t xml:space="preserve">Sellin 1978 = </w:t>
      </w:r>
      <w:r w:rsidR="00471A1B">
        <w:rPr>
          <w:rFonts w:ascii="Times New Roman" w:hAnsi="Times New Roman" w:cs="Times New Roman"/>
          <w:smallCaps/>
          <w:color w:val="000000"/>
          <w:sz w:val="22"/>
          <w:szCs w:val="22"/>
        </w:rPr>
        <w:t>V. </w:t>
      </w:r>
      <w:r w:rsidRPr="000A0452">
        <w:rPr>
          <w:rFonts w:ascii="Times New Roman" w:hAnsi="Times New Roman" w:cs="Times New Roman"/>
          <w:smallCaps/>
          <w:color w:val="000000"/>
          <w:sz w:val="22"/>
          <w:szCs w:val="22"/>
        </w:rPr>
        <w:t>Sellin</w:t>
      </w:r>
      <w:r w:rsidRPr="000A0452">
        <w:rPr>
          <w:rFonts w:ascii="Times New Roman" w:hAnsi="Times New Roman" w:cs="Times New Roman"/>
          <w:color w:val="000000"/>
          <w:sz w:val="22"/>
          <w:szCs w:val="22"/>
        </w:rPr>
        <w:t xml:space="preserve">, Art. </w:t>
      </w:r>
      <w:r w:rsidRPr="00E32FD5">
        <w:rPr>
          <w:rFonts w:ascii="Times New Roman" w:hAnsi="Times New Roman" w:cs="Times New Roman"/>
          <w:color w:val="000000"/>
          <w:sz w:val="22"/>
          <w:szCs w:val="22"/>
          <w:lang w:val="fr-FR"/>
        </w:rPr>
        <w:t>Politik, in: GG 4 (1978), 789</w:t>
      </w:r>
      <w:r w:rsidR="00754F64">
        <w:rPr>
          <w:rFonts w:ascii="Times New Roman" w:hAnsi="Times New Roman" w:cs="Times New Roman"/>
          <w:color w:val="000000"/>
          <w:sz w:val="22"/>
          <w:szCs w:val="22"/>
          <w:lang w:val="fr-FR"/>
        </w:rPr>
        <w:t>–</w:t>
      </w:r>
      <w:r w:rsidRPr="00E32FD5">
        <w:rPr>
          <w:rFonts w:ascii="Times New Roman" w:hAnsi="Times New Roman" w:cs="Times New Roman"/>
          <w:color w:val="000000"/>
          <w:sz w:val="22"/>
          <w:szCs w:val="22"/>
          <w:lang w:val="fr-FR"/>
        </w:rPr>
        <w:t>874.</w:t>
      </w:r>
    </w:p>
    <w:p w:rsidR="00A40E31" w:rsidRPr="00D709BD" w:rsidRDefault="00A40E31" w:rsidP="006D533F">
      <w:pPr>
        <w:pStyle w:val="NurText"/>
        <w:spacing w:after="60"/>
        <w:ind w:left="567" w:hanging="567"/>
        <w:jc w:val="both"/>
        <w:rPr>
          <w:rFonts w:ascii="Times New Roman" w:hAnsi="Times New Roman" w:cs="Times New Roman"/>
          <w:color w:val="000000"/>
          <w:sz w:val="22"/>
          <w:szCs w:val="22"/>
          <w:lang w:val="en-US"/>
        </w:rPr>
      </w:pPr>
      <w:r w:rsidRPr="00E32FD5">
        <w:rPr>
          <w:rFonts w:ascii="Times New Roman" w:hAnsi="Times New Roman" w:cs="Times New Roman"/>
          <w:sz w:val="22"/>
          <w:szCs w:val="22"/>
          <w:lang w:val="fr-FR"/>
        </w:rPr>
        <w:t>Sfameni 2006</w:t>
      </w:r>
      <w:r w:rsidR="00754F64">
        <w:rPr>
          <w:rFonts w:ascii="Times New Roman" w:hAnsi="Times New Roman" w:cs="Times New Roman"/>
          <w:sz w:val="22"/>
          <w:szCs w:val="22"/>
          <w:lang w:val="fr-FR"/>
        </w:rPr>
        <w:t>–</w:t>
      </w:r>
      <w:r w:rsidRPr="00E32FD5">
        <w:rPr>
          <w:rFonts w:ascii="Times New Roman" w:hAnsi="Times New Roman" w:cs="Times New Roman"/>
          <w:sz w:val="22"/>
          <w:szCs w:val="22"/>
          <w:lang w:val="fr-FR"/>
        </w:rPr>
        <w:t xml:space="preserve">2007 = </w:t>
      </w:r>
      <w:r w:rsidR="00471A1B">
        <w:rPr>
          <w:rFonts w:ascii="Times New Roman" w:hAnsi="Times New Roman" w:cs="Times New Roman"/>
          <w:smallCaps/>
          <w:sz w:val="22"/>
          <w:szCs w:val="22"/>
          <w:lang w:val="fr-FR"/>
        </w:rPr>
        <w:t>C. </w:t>
      </w:r>
      <w:r w:rsidRPr="00E32FD5">
        <w:rPr>
          <w:rFonts w:ascii="Times New Roman" w:hAnsi="Times New Roman" w:cs="Times New Roman"/>
          <w:smallCaps/>
          <w:sz w:val="22"/>
          <w:szCs w:val="22"/>
          <w:lang w:val="fr-FR"/>
        </w:rPr>
        <w:t>Sfameni</w:t>
      </w:r>
      <w:r w:rsidRPr="00E32FD5">
        <w:rPr>
          <w:rFonts w:ascii="Times New Roman" w:hAnsi="Times New Roman" w:cs="Times New Roman"/>
          <w:sz w:val="22"/>
          <w:szCs w:val="22"/>
          <w:lang w:val="fr-FR"/>
        </w:rPr>
        <w:t xml:space="preserve">, Vivere in villa nella Tarda Antichità. </w:t>
      </w:r>
      <w:r w:rsidRPr="00D709BD">
        <w:rPr>
          <w:rFonts w:ascii="Times New Roman" w:hAnsi="Times New Roman" w:cs="Times New Roman"/>
          <w:sz w:val="22"/>
          <w:szCs w:val="22"/>
          <w:lang w:val="en-US"/>
        </w:rPr>
        <w:t>Pagani e cristiani a confronto, in: Koinonia 30</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31 (2006</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2007), 185</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199.</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Shatzman 1975 = </w:t>
      </w:r>
      <w:r w:rsidR="00471A1B">
        <w:rPr>
          <w:rFonts w:ascii="Times New Roman" w:hAnsi="Times New Roman" w:cs="Times New Roman"/>
          <w:smallCaps/>
          <w:color w:val="000000"/>
          <w:sz w:val="22"/>
          <w:szCs w:val="22"/>
          <w:lang w:val="en-US"/>
        </w:rPr>
        <w:t>I. </w:t>
      </w:r>
      <w:r w:rsidRPr="00D709BD">
        <w:rPr>
          <w:rFonts w:ascii="Times New Roman" w:hAnsi="Times New Roman" w:cs="Times New Roman"/>
          <w:smallCaps/>
          <w:color w:val="000000"/>
          <w:sz w:val="22"/>
          <w:szCs w:val="22"/>
          <w:lang w:val="en-US"/>
        </w:rPr>
        <w:t>Shatzman</w:t>
      </w:r>
      <w:r w:rsidRPr="00D709BD">
        <w:rPr>
          <w:rFonts w:ascii="Times New Roman" w:hAnsi="Times New Roman" w:cs="Times New Roman"/>
          <w:color w:val="000000"/>
          <w:sz w:val="22"/>
          <w:szCs w:val="22"/>
          <w:lang w:val="en-US"/>
        </w:rPr>
        <w:t xml:space="preserve">, </w:t>
      </w:r>
      <w:r w:rsidRPr="0031715F">
        <w:rPr>
          <w:rFonts w:ascii="Times New Roman" w:hAnsi="Times New Roman" w:cs="Times New Roman"/>
          <w:color w:val="000000"/>
          <w:sz w:val="22"/>
          <w:szCs w:val="22"/>
          <w:lang w:val="en-GB"/>
        </w:rPr>
        <w:t>Senatorial Wealth and Roman Politics</w:t>
      </w:r>
      <w:r w:rsidRPr="00D709BD">
        <w:rPr>
          <w:rFonts w:ascii="Times New Roman" w:hAnsi="Times New Roman" w:cs="Times New Roman"/>
          <w:color w:val="000000"/>
          <w:sz w:val="22"/>
          <w:szCs w:val="22"/>
          <w:lang w:val="en-US"/>
        </w:rPr>
        <w:t>, Brüssel 1975.</w:t>
      </w:r>
    </w:p>
    <w:p w:rsidR="009411A0" w:rsidRPr="000A0452" w:rsidRDefault="009411A0"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lang w:val="en-US"/>
        </w:rPr>
        <w:t xml:space="preserve">Shotter 2004 = </w:t>
      </w:r>
      <w:r w:rsidRPr="00D709BD">
        <w:rPr>
          <w:rFonts w:ascii="Times New Roman" w:hAnsi="Times New Roman" w:cs="Times New Roman"/>
          <w:smallCaps/>
          <w:color w:val="000000"/>
          <w:sz w:val="22"/>
          <w:szCs w:val="22"/>
          <w:lang w:val="en-US"/>
        </w:rPr>
        <w:t>D.</w:t>
      </w:r>
      <w:r w:rsidR="007367C4">
        <w:rPr>
          <w:rFonts w:ascii="Times New Roman" w:hAnsi="Times New Roman" w:cs="Times New Roman"/>
          <w:smallCaps/>
          <w:color w:val="000000"/>
          <w:sz w:val="22"/>
          <w:szCs w:val="22"/>
          <w:lang w:val="en-US"/>
        </w:rPr>
        <w:t> </w:t>
      </w:r>
      <w:r w:rsidRPr="00D709BD">
        <w:rPr>
          <w:rFonts w:ascii="Times New Roman" w:hAnsi="Times New Roman" w:cs="Times New Roman"/>
          <w:smallCaps/>
          <w:color w:val="000000"/>
          <w:sz w:val="22"/>
          <w:szCs w:val="22"/>
          <w:lang w:val="en-US"/>
        </w:rPr>
        <w:t>C.</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Shotter</w:t>
      </w:r>
      <w:r w:rsidRPr="00D709BD">
        <w:rPr>
          <w:rFonts w:ascii="Times New Roman" w:hAnsi="Times New Roman" w:cs="Times New Roman"/>
          <w:color w:val="000000"/>
          <w:sz w:val="22"/>
          <w:szCs w:val="22"/>
          <w:lang w:val="en-US"/>
        </w:rPr>
        <w:t xml:space="preserve">, Tiberius Caesar, </w:t>
      </w:r>
      <w:r w:rsidR="007B5B78">
        <w:rPr>
          <w:rFonts w:ascii="Times New Roman" w:hAnsi="Times New Roman" w:cs="Times New Roman"/>
          <w:color w:val="000000"/>
          <w:sz w:val="22"/>
          <w:szCs w:val="22"/>
          <w:lang w:val="en-US"/>
        </w:rPr>
        <w:t>2. </w:t>
      </w:r>
      <w:r w:rsidR="007B5B78" w:rsidRPr="00D347E9">
        <w:rPr>
          <w:rFonts w:ascii="Times New Roman" w:hAnsi="Times New Roman" w:cs="Times New Roman"/>
          <w:color w:val="000000"/>
          <w:sz w:val="22"/>
          <w:szCs w:val="22"/>
        </w:rPr>
        <w:t>Aufl.</w:t>
      </w:r>
      <w:r w:rsidRPr="000A0452">
        <w:rPr>
          <w:rFonts w:ascii="Times New Roman" w:hAnsi="Times New Roman" w:cs="Times New Roman"/>
          <w:color w:val="000000"/>
          <w:sz w:val="22"/>
          <w:szCs w:val="22"/>
        </w:rPr>
        <w:t xml:space="preserve">, London </w:t>
      </w:r>
      <w:r w:rsidR="00290047">
        <w:rPr>
          <w:rFonts w:ascii="Times New Roman" w:hAnsi="Times New Roman" w:cs="Times New Roman"/>
          <w:color w:val="000000"/>
          <w:sz w:val="22"/>
          <w:szCs w:val="22"/>
        </w:rPr>
        <w:t>u. a.</w:t>
      </w:r>
      <w:r w:rsidR="00C646D6" w:rsidRPr="000A0452">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2004.</w:t>
      </w:r>
    </w:p>
    <w:p w:rsidR="00322F4E" w:rsidRPr="000A0452" w:rsidRDefault="00322F4E"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Siewert (Hg.) 2002 = </w:t>
      </w:r>
      <w:r w:rsidR="00471A1B">
        <w:rPr>
          <w:rFonts w:ascii="Times New Roman" w:hAnsi="Times New Roman" w:cs="Times New Roman"/>
          <w:smallCaps/>
          <w:color w:val="000000"/>
          <w:sz w:val="22"/>
          <w:szCs w:val="22"/>
        </w:rPr>
        <w:t>P. </w:t>
      </w:r>
      <w:r w:rsidRPr="000A0452">
        <w:rPr>
          <w:rFonts w:ascii="Times New Roman" w:hAnsi="Times New Roman" w:cs="Times New Roman"/>
          <w:smallCaps/>
          <w:color w:val="000000"/>
          <w:sz w:val="22"/>
          <w:szCs w:val="22"/>
        </w:rPr>
        <w:t>Siewert</w:t>
      </w:r>
      <w:r w:rsidR="00471A1B">
        <w:rPr>
          <w:rFonts w:ascii="Times New Roman" w:hAnsi="Times New Roman" w:cs="Times New Roman"/>
          <w:color w:val="000000"/>
          <w:sz w:val="22"/>
          <w:szCs w:val="22"/>
        </w:rPr>
        <w:t xml:space="preserve"> (Hg.), Ostrakismos-Testimonien </w:t>
      </w:r>
      <w:r w:rsidRPr="000A0452">
        <w:rPr>
          <w:rFonts w:ascii="Times New Roman" w:hAnsi="Times New Roman" w:cs="Times New Roman"/>
          <w:color w:val="000000"/>
          <w:sz w:val="22"/>
          <w:szCs w:val="22"/>
        </w:rPr>
        <w:t>I. Die Zeugnisse antiker Autoren, der Inschriften und Ostraka über das Athenische Scherbengericht in vorhellenistischer Zeit (487</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322 v.</w:t>
      </w:r>
      <w:r w:rsidR="00CD54F1" w:rsidRPr="00CD54F1">
        <w:rPr>
          <w:rFonts w:ascii="Times New Roman" w:hAnsi="Times New Roman" w:cs="Times New Roman"/>
          <w:smallCaps/>
          <w:color w:val="000000"/>
          <w:sz w:val="22"/>
          <w:szCs w:val="22"/>
        </w:rPr>
        <w:t> </w:t>
      </w:r>
      <w:r w:rsidRPr="000A0452">
        <w:rPr>
          <w:rFonts w:ascii="Times New Roman" w:hAnsi="Times New Roman" w:cs="Times New Roman"/>
          <w:color w:val="000000"/>
          <w:sz w:val="22"/>
          <w:szCs w:val="22"/>
        </w:rPr>
        <w:t>Chr.), Stuttgart 2002.</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lang w:val="en-US"/>
        </w:rPr>
        <w:t xml:space="preserve">Sigot (Hg.) 2000 = </w:t>
      </w:r>
      <w:r w:rsidR="00471A1B">
        <w:rPr>
          <w:rFonts w:ascii="Times New Roman" w:hAnsi="Times New Roman" w:cs="Times New Roman"/>
          <w:smallCaps/>
          <w:color w:val="000000"/>
          <w:sz w:val="22"/>
          <w:szCs w:val="22"/>
          <w:lang w:val="en-US"/>
        </w:rPr>
        <w:t>E. </w:t>
      </w:r>
      <w:r w:rsidRPr="00D709BD">
        <w:rPr>
          <w:rFonts w:ascii="Times New Roman" w:hAnsi="Times New Roman" w:cs="Times New Roman"/>
          <w:smallCaps/>
          <w:color w:val="000000"/>
          <w:sz w:val="22"/>
          <w:szCs w:val="22"/>
          <w:lang w:val="en-US"/>
        </w:rPr>
        <w:t>Sigot</w:t>
      </w:r>
      <w:r w:rsidRPr="00D709BD">
        <w:rPr>
          <w:rFonts w:ascii="Times New Roman" w:hAnsi="Times New Roman" w:cs="Times New Roman"/>
          <w:color w:val="000000"/>
          <w:sz w:val="22"/>
          <w:szCs w:val="22"/>
          <w:lang w:val="en-US"/>
        </w:rPr>
        <w:t xml:space="preserve"> (Hg.), </w:t>
      </w:r>
      <w:r w:rsidRPr="0031715F">
        <w:rPr>
          <w:rFonts w:ascii="Times New Roman" w:hAnsi="Times New Roman" w:cs="Times New Roman"/>
          <w:i/>
          <w:iCs/>
          <w:color w:val="000000"/>
          <w:sz w:val="22"/>
          <w:szCs w:val="22"/>
          <w:lang w:val="la-Latn"/>
        </w:rPr>
        <w:t>Otium</w:t>
      </w:r>
      <w:r w:rsidRPr="0031715F">
        <w:rPr>
          <w:rFonts w:ascii="Times New Roman" w:hAnsi="Times New Roman" w:cs="Times New Roman"/>
          <w:color w:val="000000"/>
          <w:sz w:val="22"/>
          <w:szCs w:val="22"/>
          <w:lang w:val="la-Latn"/>
        </w:rPr>
        <w:t xml:space="preserve"> – </w:t>
      </w:r>
      <w:r w:rsidRPr="0031715F">
        <w:rPr>
          <w:rFonts w:ascii="Times New Roman" w:hAnsi="Times New Roman" w:cs="Times New Roman"/>
          <w:i/>
          <w:iCs/>
          <w:color w:val="000000"/>
          <w:sz w:val="22"/>
          <w:szCs w:val="22"/>
          <w:lang w:val="la-Latn"/>
        </w:rPr>
        <w:t>negotium</w:t>
      </w:r>
      <w:r w:rsidRPr="00D709BD">
        <w:rPr>
          <w:rFonts w:ascii="Times New Roman" w:hAnsi="Times New Roman" w:cs="Times New Roman"/>
          <w:color w:val="000000"/>
          <w:sz w:val="22"/>
          <w:szCs w:val="22"/>
          <w:lang w:val="en-US"/>
        </w:rPr>
        <w:t xml:space="preserve">. </w:t>
      </w:r>
      <w:r w:rsidRPr="000A0452">
        <w:rPr>
          <w:rFonts w:ascii="Times New Roman" w:hAnsi="Times New Roman" w:cs="Times New Roman"/>
          <w:color w:val="000000"/>
          <w:sz w:val="22"/>
          <w:szCs w:val="22"/>
        </w:rPr>
        <w:t>Beiträge des interdisziplinären Symposions der SODALITAS zum Thema Zeit. Carnutum 28.</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30.8.1998, Wien 2000.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Simmel 1992a [1894] =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Simmel</w:t>
      </w:r>
      <w:r w:rsidRPr="000A0452">
        <w:rPr>
          <w:rFonts w:ascii="Times New Roman" w:hAnsi="Times New Roman" w:cs="Times New Roman"/>
          <w:color w:val="000000"/>
          <w:sz w:val="22"/>
          <w:szCs w:val="22"/>
        </w:rPr>
        <w:t>, Das Problem der Sociologie, in: Simmel</w:t>
      </w:r>
      <w:r w:rsidR="00E47087" w:rsidRPr="000A0452">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1992</w:t>
      </w:r>
      <w:r w:rsidR="00E47087" w:rsidRPr="000A0452">
        <w:rPr>
          <w:rFonts w:ascii="Times New Roman" w:hAnsi="Times New Roman" w:cs="Times New Roman"/>
          <w:color w:val="000000"/>
          <w:sz w:val="22"/>
          <w:szCs w:val="22"/>
        </w:rPr>
        <w:t>c, 52</w:t>
      </w:r>
      <w:r w:rsidR="00754F64">
        <w:rPr>
          <w:rFonts w:ascii="Times New Roman" w:hAnsi="Times New Roman" w:cs="Times New Roman"/>
          <w:color w:val="000000"/>
          <w:sz w:val="22"/>
          <w:szCs w:val="22"/>
        </w:rPr>
        <w:t>–</w:t>
      </w:r>
      <w:r w:rsidR="00E47087" w:rsidRPr="000A0452">
        <w:rPr>
          <w:rFonts w:ascii="Times New Roman" w:hAnsi="Times New Roman" w:cs="Times New Roman"/>
          <w:color w:val="000000"/>
          <w:sz w:val="22"/>
          <w:szCs w:val="22"/>
        </w:rPr>
        <w:t>61</w:t>
      </w:r>
      <w:r w:rsidRPr="000A0452">
        <w:rPr>
          <w:rFonts w:ascii="Times New Roman" w:hAnsi="Times New Roman" w:cs="Times New Roman"/>
          <w:color w:val="000000"/>
          <w:sz w:val="22"/>
          <w:szCs w:val="22"/>
        </w:rPr>
        <w:t>.</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Simmel 1992b [1908] =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Simmel</w:t>
      </w:r>
      <w:r w:rsidRPr="000A0452">
        <w:rPr>
          <w:rFonts w:ascii="Times New Roman" w:hAnsi="Times New Roman" w:cs="Times New Roman"/>
          <w:color w:val="000000"/>
          <w:sz w:val="22"/>
          <w:szCs w:val="22"/>
        </w:rPr>
        <w:t xml:space="preserve">, Soziologie. Untersuchungen über die Formen der Vergesellschaftung, hg. v. </w:t>
      </w:r>
      <w:r w:rsidR="00471A1B">
        <w:rPr>
          <w:rFonts w:ascii="Times New Roman" w:hAnsi="Times New Roman" w:cs="Times New Roman"/>
          <w:smallCaps/>
          <w:color w:val="000000"/>
          <w:sz w:val="22"/>
          <w:szCs w:val="22"/>
        </w:rPr>
        <w:t>O. </w:t>
      </w:r>
      <w:r w:rsidRPr="000A0452">
        <w:rPr>
          <w:rFonts w:ascii="Times New Roman" w:hAnsi="Times New Roman" w:cs="Times New Roman"/>
          <w:smallCaps/>
          <w:color w:val="000000"/>
          <w:sz w:val="22"/>
          <w:szCs w:val="22"/>
        </w:rPr>
        <w:t>Rammstedt</w:t>
      </w:r>
      <w:r w:rsidRPr="000A0452">
        <w:rPr>
          <w:rFonts w:ascii="Times New Roman" w:hAnsi="Times New Roman" w:cs="Times New Roman"/>
          <w:color w:val="000000"/>
          <w:sz w:val="22"/>
          <w:szCs w:val="22"/>
        </w:rPr>
        <w:t xml:space="preserve">,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0A0452">
        <w:rPr>
          <w:rFonts w:ascii="Times New Roman" w:hAnsi="Times New Roman" w:cs="Times New Roman"/>
          <w:color w:val="000000"/>
          <w:sz w:val="22"/>
          <w:szCs w:val="22"/>
        </w:rPr>
        <w:t>1992 (Georg Simmel Gesamtausgabe, 11).</w:t>
      </w:r>
    </w:p>
    <w:p w:rsidR="002E2B26" w:rsidRPr="000A0452" w:rsidRDefault="002E2B26"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Simmel 1992c =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Simmel</w:t>
      </w:r>
      <w:r w:rsidRPr="000A0452">
        <w:rPr>
          <w:rFonts w:ascii="Times New Roman" w:hAnsi="Times New Roman" w:cs="Times New Roman"/>
          <w:color w:val="000000"/>
          <w:sz w:val="22"/>
          <w:szCs w:val="22"/>
        </w:rPr>
        <w:t>, Aufsätze und Abhandlungen 1894</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1900, hg. v. </w:t>
      </w:r>
      <w:r w:rsidRPr="000A0452">
        <w:rPr>
          <w:rFonts w:ascii="Times New Roman" w:hAnsi="Times New Roman" w:cs="Times New Roman"/>
          <w:smallCaps/>
          <w:color w:val="000000"/>
          <w:sz w:val="22"/>
          <w:szCs w:val="22"/>
        </w:rPr>
        <w:t>H.-</w:t>
      </w:r>
      <w:r w:rsidR="00471A1B">
        <w:rPr>
          <w:rFonts w:ascii="Times New Roman" w:hAnsi="Times New Roman" w:cs="Times New Roman"/>
          <w:smallCaps/>
          <w:color w:val="000000"/>
          <w:sz w:val="22"/>
          <w:szCs w:val="22"/>
        </w:rPr>
        <w:t>J. </w:t>
      </w:r>
      <w:r w:rsidRPr="000A0452">
        <w:rPr>
          <w:rFonts w:ascii="Times New Roman" w:hAnsi="Times New Roman" w:cs="Times New Roman"/>
          <w:smallCaps/>
          <w:color w:val="000000"/>
          <w:sz w:val="22"/>
          <w:szCs w:val="22"/>
        </w:rPr>
        <w:t>Dahme</w:t>
      </w:r>
      <w:r w:rsidRPr="000A0452">
        <w:rPr>
          <w:rFonts w:ascii="Times New Roman" w:hAnsi="Times New Roman" w:cs="Times New Roman"/>
          <w:color w:val="000000"/>
          <w:sz w:val="22"/>
          <w:szCs w:val="22"/>
        </w:rPr>
        <w:t xml:space="preserve">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Pr="000A0452">
        <w:rPr>
          <w:rFonts w:ascii="Times New Roman" w:hAnsi="Times New Roman" w:cs="Times New Roman"/>
          <w:color w:val="000000"/>
          <w:sz w:val="22"/>
          <w:szCs w:val="22"/>
        </w:rPr>
        <w:t>1992, 52</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61 (Georg Simmel Gesamtausgabe, 5).</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Slater 1994 = </w:t>
      </w:r>
      <w:r w:rsidRPr="00D709BD">
        <w:rPr>
          <w:rFonts w:ascii="Times New Roman" w:hAnsi="Times New Roman" w:cs="Times New Roman"/>
          <w:smallCaps/>
          <w:color w:val="000000"/>
          <w:sz w:val="22"/>
          <w:szCs w:val="22"/>
          <w:lang w:val="en-US"/>
        </w:rPr>
        <w:t>W.</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J. </w:t>
      </w:r>
      <w:r w:rsidRPr="00D709BD">
        <w:rPr>
          <w:rFonts w:ascii="Times New Roman" w:hAnsi="Times New Roman" w:cs="Times New Roman"/>
          <w:smallCaps/>
          <w:color w:val="000000"/>
          <w:sz w:val="22"/>
          <w:szCs w:val="22"/>
          <w:lang w:val="en-US"/>
        </w:rPr>
        <w:t>Slater</w:t>
      </w:r>
      <w:r w:rsidRPr="00D709BD">
        <w:rPr>
          <w:rFonts w:ascii="Times New Roman" w:hAnsi="Times New Roman" w:cs="Times New Roman"/>
          <w:color w:val="000000"/>
          <w:sz w:val="22"/>
          <w:szCs w:val="22"/>
          <w:lang w:val="en-US"/>
        </w:rPr>
        <w:t xml:space="preserve"> (Hg.), </w:t>
      </w:r>
      <w:r w:rsidRPr="0031715F">
        <w:rPr>
          <w:rFonts w:ascii="Times New Roman" w:hAnsi="Times New Roman" w:cs="Times New Roman"/>
          <w:color w:val="000000"/>
          <w:sz w:val="22"/>
          <w:szCs w:val="22"/>
          <w:lang w:val="en-GB"/>
        </w:rPr>
        <w:t>Dining in a Classical Context</w:t>
      </w:r>
      <w:r w:rsidRPr="00D709BD">
        <w:rPr>
          <w:rFonts w:ascii="Times New Roman" w:hAnsi="Times New Roman" w:cs="Times New Roman"/>
          <w:color w:val="000000"/>
          <w:sz w:val="22"/>
          <w:szCs w:val="22"/>
          <w:lang w:val="en-US"/>
        </w:rPr>
        <w:t>, Ann Arbor 1994.</w:t>
      </w:r>
    </w:p>
    <w:p w:rsidR="009119A4" w:rsidRPr="00E32FD5" w:rsidRDefault="009119A4" w:rsidP="006D533F">
      <w:pPr>
        <w:pStyle w:val="NurText"/>
        <w:spacing w:after="60"/>
        <w:ind w:left="567" w:hanging="567"/>
        <w:jc w:val="both"/>
        <w:rPr>
          <w:rFonts w:ascii="Times New Roman" w:hAnsi="Times New Roman" w:cs="Times New Roman"/>
          <w:color w:val="000000"/>
          <w:sz w:val="22"/>
          <w:szCs w:val="22"/>
          <w:lang w:val="fr-FR"/>
        </w:rPr>
      </w:pPr>
      <w:r w:rsidRPr="00437BD0">
        <w:rPr>
          <w:rFonts w:ascii="Times New Roman" w:hAnsi="Times New Roman" w:cs="Times New Roman"/>
          <w:color w:val="000000"/>
          <w:sz w:val="22"/>
          <w:szCs w:val="22"/>
          <w:lang w:val="fr-CH"/>
        </w:rPr>
        <w:t xml:space="preserve">Späth 2007 = </w:t>
      </w:r>
      <w:r w:rsidRPr="00437BD0">
        <w:rPr>
          <w:rFonts w:ascii="Times New Roman" w:hAnsi="Times New Roman" w:cs="Times New Roman"/>
          <w:smallCaps/>
          <w:color w:val="000000"/>
          <w:sz w:val="22"/>
          <w:szCs w:val="22"/>
          <w:lang w:val="fr-CH"/>
        </w:rPr>
        <w:t>Th. Späth</w:t>
      </w:r>
      <w:r w:rsidRPr="00437BD0">
        <w:rPr>
          <w:rFonts w:ascii="Times New Roman" w:hAnsi="Times New Roman" w:cs="Times New Roman"/>
          <w:color w:val="000000"/>
          <w:sz w:val="22"/>
          <w:szCs w:val="22"/>
          <w:lang w:val="fr-CH"/>
        </w:rPr>
        <w:t xml:space="preserve">, L’exemplarité </w:t>
      </w:r>
      <w:proofErr w:type="gramStart"/>
      <w:r w:rsidRPr="00437BD0">
        <w:rPr>
          <w:rFonts w:ascii="Times New Roman" w:hAnsi="Times New Roman" w:cs="Times New Roman"/>
          <w:color w:val="000000"/>
          <w:sz w:val="22"/>
          <w:szCs w:val="22"/>
          <w:lang w:val="fr-CH"/>
        </w:rPr>
        <w:t>auto-proclamé</w:t>
      </w:r>
      <w:proofErr w:type="gramEnd"/>
      <w:r w:rsidRPr="00437BD0">
        <w:rPr>
          <w:rFonts w:ascii="Times New Roman" w:hAnsi="Times New Roman" w:cs="Times New Roman"/>
          <w:color w:val="000000"/>
          <w:sz w:val="22"/>
          <w:szCs w:val="22"/>
          <w:lang w:val="fr-CH"/>
        </w:rPr>
        <w:t xml:space="preserve">. </w:t>
      </w:r>
      <w:r w:rsidRPr="00E32FD5">
        <w:rPr>
          <w:rFonts w:ascii="Times New Roman" w:hAnsi="Times New Roman" w:cs="Times New Roman"/>
          <w:color w:val="000000"/>
          <w:sz w:val="22"/>
          <w:szCs w:val="22"/>
          <w:lang w:val="fr-FR"/>
        </w:rPr>
        <w:t>Pline le Jeune et le quotidien d’un aristocrate sous le haut-empire, in: Fernoux u. Stein (Hgg</w:t>
      </w:r>
      <w:r w:rsidR="00E47087" w:rsidRPr="00E32FD5">
        <w:rPr>
          <w:rFonts w:ascii="Times New Roman" w:hAnsi="Times New Roman" w:cs="Times New Roman"/>
          <w:color w:val="000000"/>
          <w:sz w:val="22"/>
          <w:szCs w:val="22"/>
          <w:lang w:val="fr-FR"/>
        </w:rPr>
        <w:t xml:space="preserve">.) </w:t>
      </w:r>
      <w:r w:rsidRPr="00E32FD5">
        <w:rPr>
          <w:rFonts w:ascii="Times New Roman" w:hAnsi="Times New Roman" w:cs="Times New Roman"/>
          <w:color w:val="000000"/>
          <w:sz w:val="22"/>
          <w:szCs w:val="22"/>
          <w:lang w:val="fr-FR"/>
        </w:rPr>
        <w:t>2007, 162</w:t>
      </w:r>
      <w:r w:rsidR="00754F64">
        <w:rPr>
          <w:rFonts w:ascii="Times New Roman" w:hAnsi="Times New Roman" w:cs="Times New Roman"/>
          <w:color w:val="000000"/>
          <w:sz w:val="22"/>
          <w:szCs w:val="22"/>
          <w:lang w:val="fr-FR"/>
        </w:rPr>
        <w:t>–</w:t>
      </w:r>
      <w:r w:rsidRPr="00E32FD5">
        <w:rPr>
          <w:rFonts w:ascii="Times New Roman" w:hAnsi="Times New Roman" w:cs="Times New Roman"/>
          <w:color w:val="000000"/>
          <w:sz w:val="22"/>
          <w:szCs w:val="22"/>
          <w:lang w:val="fr-FR"/>
        </w:rPr>
        <w:t>174.</w:t>
      </w:r>
    </w:p>
    <w:p w:rsidR="00543C6E" w:rsidRPr="000A0452"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color w:val="000000"/>
          <w:sz w:val="22"/>
          <w:szCs w:val="22"/>
        </w:rPr>
        <w:lastRenderedPageBreak/>
        <w:t xml:space="preserve">Späth 2001 = </w:t>
      </w:r>
      <w:r w:rsidRPr="000A0452">
        <w:rPr>
          <w:rFonts w:ascii="Times New Roman" w:hAnsi="Times New Roman" w:cs="Times New Roman"/>
          <w:smallCaps/>
          <w:color w:val="000000"/>
          <w:sz w:val="22"/>
          <w:szCs w:val="22"/>
        </w:rPr>
        <w:t>Th. Späth</w:t>
      </w:r>
      <w:r w:rsidRPr="000A0452">
        <w:rPr>
          <w:rFonts w:ascii="Times New Roman" w:hAnsi="Times New Roman" w:cs="Times New Roman"/>
          <w:color w:val="000000"/>
          <w:sz w:val="22"/>
          <w:szCs w:val="22"/>
        </w:rPr>
        <w:t xml:space="preserve">, Erzählt, erfunden. Camillus – Literarische Konstruktion und soziale Normen, in: </w:t>
      </w:r>
      <w:r w:rsidRPr="000A0452">
        <w:rPr>
          <w:rFonts w:ascii="Times New Roman" w:hAnsi="Times New Roman" w:cs="Times New Roman"/>
          <w:noProof/>
          <w:color w:val="000000"/>
          <w:sz w:val="22"/>
          <w:szCs w:val="22"/>
        </w:rPr>
        <w:t>Coudry u. Späth</w:t>
      </w:r>
      <w:r w:rsidR="00E47087" w:rsidRPr="000A0452">
        <w:rPr>
          <w:rFonts w:ascii="Times New Roman" w:hAnsi="Times New Roman" w:cs="Times New Roman"/>
          <w:noProof/>
          <w:color w:val="000000"/>
          <w:sz w:val="22"/>
          <w:szCs w:val="22"/>
        </w:rPr>
        <w:t xml:space="preserve"> (Hgg.) </w:t>
      </w:r>
      <w:r w:rsidRPr="000A0452">
        <w:rPr>
          <w:rFonts w:ascii="Times New Roman" w:hAnsi="Times New Roman" w:cs="Times New Roman"/>
          <w:noProof/>
          <w:color w:val="000000"/>
          <w:sz w:val="22"/>
          <w:szCs w:val="22"/>
        </w:rPr>
        <w:t>2001, 341</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412.</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noProof/>
          <w:color w:val="000000"/>
          <w:sz w:val="22"/>
          <w:szCs w:val="22"/>
          <w:lang w:val="en-US"/>
        </w:rPr>
        <w:t xml:space="preserve">Späth u. Wagner-Hasel (Hgg.) 2000 = </w:t>
      </w:r>
      <w:r w:rsidRPr="00D709BD">
        <w:rPr>
          <w:rFonts w:ascii="Times New Roman" w:hAnsi="Times New Roman" w:cs="Times New Roman"/>
          <w:smallCaps/>
          <w:color w:val="000000"/>
          <w:sz w:val="22"/>
          <w:szCs w:val="22"/>
          <w:lang w:val="en-US"/>
        </w:rPr>
        <w:t xml:space="preserve">Th. </w:t>
      </w:r>
      <w:r w:rsidRPr="000A0452">
        <w:rPr>
          <w:rFonts w:ascii="Times New Roman" w:hAnsi="Times New Roman" w:cs="Times New Roman"/>
          <w:smallCaps/>
          <w:color w:val="000000"/>
          <w:sz w:val="22"/>
          <w:szCs w:val="22"/>
        </w:rPr>
        <w:t>Späth</w:t>
      </w:r>
      <w:r w:rsidRPr="000A0452">
        <w:rPr>
          <w:rFonts w:ascii="Times New Roman" w:hAnsi="Times New Roman" w:cs="Times New Roman"/>
          <w:color w:val="000000"/>
          <w:sz w:val="22"/>
          <w:szCs w:val="22"/>
        </w:rPr>
        <w:t xml:space="preserve"> u. </w:t>
      </w:r>
      <w:r w:rsidR="00471A1B">
        <w:rPr>
          <w:rFonts w:ascii="Times New Roman" w:hAnsi="Times New Roman" w:cs="Times New Roman"/>
          <w:smallCaps/>
          <w:color w:val="000000"/>
          <w:sz w:val="22"/>
          <w:szCs w:val="22"/>
        </w:rPr>
        <w:t>B. </w:t>
      </w:r>
      <w:r w:rsidRPr="000A0452">
        <w:rPr>
          <w:rFonts w:ascii="Times New Roman" w:hAnsi="Times New Roman" w:cs="Times New Roman"/>
          <w:smallCaps/>
          <w:color w:val="000000"/>
          <w:sz w:val="22"/>
          <w:szCs w:val="22"/>
        </w:rPr>
        <w:t>Wagner-Hasel</w:t>
      </w:r>
      <w:r w:rsidRPr="000A0452">
        <w:rPr>
          <w:rFonts w:ascii="Times New Roman" w:hAnsi="Times New Roman" w:cs="Times New Roman"/>
          <w:color w:val="000000"/>
          <w:sz w:val="22"/>
          <w:szCs w:val="22"/>
        </w:rPr>
        <w:t xml:space="preserve"> (Hgg.), Frauenwelten in der Antike. Geschlechterordnung und weibliche Lebenspraxis, Stuttgart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2000</w:t>
      </w:r>
      <w:r w:rsidR="00543C6E" w:rsidRPr="000A0452">
        <w:rPr>
          <w:rFonts w:ascii="Times New Roman" w:hAnsi="Times New Roman" w:cs="Times New Roman"/>
          <w:color w:val="000000"/>
          <w:sz w:val="22"/>
          <w:szCs w:val="22"/>
        </w:rPr>
        <w:t>.</w:t>
      </w:r>
    </w:p>
    <w:p w:rsidR="009119A4" w:rsidRPr="00D709BD" w:rsidRDefault="009119A4" w:rsidP="006D533F">
      <w:pPr>
        <w:pStyle w:val="NurText"/>
        <w:spacing w:after="60"/>
        <w:ind w:left="567" w:hanging="567"/>
        <w:jc w:val="both"/>
        <w:rPr>
          <w:rFonts w:ascii="Times New Roman" w:hAnsi="Times New Roman" w:cs="Times New Roman"/>
          <w:sz w:val="22"/>
          <w:szCs w:val="22"/>
          <w:lang w:val="en-US"/>
        </w:rPr>
      </w:pPr>
      <w:r w:rsidRPr="00F570ED">
        <w:rPr>
          <w:rFonts w:ascii="Times New Roman" w:hAnsi="Times New Roman" w:cs="Times New Roman"/>
          <w:color w:val="000000"/>
          <w:sz w:val="22"/>
          <w:szCs w:val="22"/>
        </w:rPr>
        <w:t xml:space="preserve">Spencer 2006 = </w:t>
      </w:r>
      <w:r w:rsidR="00471A1B" w:rsidRPr="00F570ED">
        <w:rPr>
          <w:rFonts w:ascii="Times New Roman" w:hAnsi="Times New Roman" w:cs="Times New Roman"/>
          <w:smallCaps/>
          <w:color w:val="000000"/>
          <w:sz w:val="22"/>
          <w:szCs w:val="22"/>
        </w:rPr>
        <w:t>D. </w:t>
      </w:r>
      <w:r w:rsidRPr="00F570ED">
        <w:rPr>
          <w:rFonts w:ascii="Times New Roman" w:hAnsi="Times New Roman" w:cs="Times New Roman"/>
          <w:smallCaps/>
          <w:color w:val="000000"/>
          <w:sz w:val="22"/>
          <w:szCs w:val="22"/>
        </w:rPr>
        <w:t>Spencer</w:t>
      </w:r>
      <w:r w:rsidRPr="00F570ED">
        <w:rPr>
          <w:rFonts w:ascii="Times New Roman" w:hAnsi="Times New Roman" w:cs="Times New Roman"/>
          <w:color w:val="000000"/>
          <w:sz w:val="22"/>
          <w:szCs w:val="22"/>
        </w:rPr>
        <w:t xml:space="preserve">, Horace’s Garden Thoughts. </w:t>
      </w:r>
      <w:r w:rsidRPr="00D709BD">
        <w:rPr>
          <w:rFonts w:ascii="Times New Roman" w:hAnsi="Times New Roman" w:cs="Times New Roman"/>
          <w:color w:val="000000"/>
          <w:sz w:val="22"/>
          <w:szCs w:val="22"/>
          <w:lang w:val="en-GB"/>
        </w:rPr>
        <w:t>Rural Retreats and Urban</w:t>
      </w:r>
      <w:r w:rsidR="00C724CC" w:rsidRPr="00D709BD">
        <w:rPr>
          <w:rFonts w:ascii="Times New Roman" w:hAnsi="Times New Roman" w:cs="Times New Roman"/>
          <w:color w:val="000000"/>
          <w:sz w:val="22"/>
          <w:szCs w:val="22"/>
          <w:lang w:val="en-GB"/>
        </w:rPr>
        <w:t xml:space="preserve"> </w:t>
      </w:r>
      <w:r w:rsidRPr="00D709BD">
        <w:rPr>
          <w:rFonts w:ascii="Times New Roman" w:hAnsi="Times New Roman" w:cs="Times New Roman"/>
          <w:color w:val="000000"/>
          <w:sz w:val="22"/>
          <w:szCs w:val="22"/>
          <w:lang w:val="en-GB"/>
        </w:rPr>
        <w:t>Imaginations</w:t>
      </w:r>
      <w:r w:rsidRPr="00D709BD">
        <w:rPr>
          <w:rFonts w:ascii="Times New Roman" w:hAnsi="Times New Roman" w:cs="Times New Roman"/>
          <w:color w:val="000000"/>
          <w:sz w:val="22"/>
          <w:szCs w:val="22"/>
          <w:lang w:val="en-US"/>
        </w:rPr>
        <w:t>, in: Rosen u. Sluiter</w:t>
      </w:r>
      <w:r w:rsidR="00E47087" w:rsidRPr="00D709BD">
        <w:rPr>
          <w:rFonts w:ascii="Times New Roman" w:hAnsi="Times New Roman" w:cs="Times New Roman"/>
          <w:color w:val="000000"/>
          <w:sz w:val="22"/>
          <w:szCs w:val="22"/>
          <w:lang w:val="en-US"/>
        </w:rPr>
        <w:t xml:space="preserve"> (Hgg.) </w:t>
      </w:r>
      <w:r w:rsidRPr="00D709BD">
        <w:rPr>
          <w:rFonts w:ascii="Times New Roman" w:hAnsi="Times New Roman" w:cs="Times New Roman"/>
          <w:color w:val="000000"/>
          <w:sz w:val="22"/>
          <w:szCs w:val="22"/>
          <w:lang w:val="en-US"/>
        </w:rPr>
        <w:t>2006, 239</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274.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Spielvogel 2002 = </w:t>
      </w:r>
      <w:r w:rsidR="00471A1B">
        <w:rPr>
          <w:rFonts w:ascii="Times New Roman" w:hAnsi="Times New Roman" w:cs="Times New Roman"/>
          <w:smallCaps/>
          <w:color w:val="000000"/>
          <w:sz w:val="22"/>
          <w:szCs w:val="22"/>
        </w:rPr>
        <w:t>J. </w:t>
      </w:r>
      <w:r w:rsidRPr="000A0452">
        <w:rPr>
          <w:rFonts w:ascii="Times New Roman" w:hAnsi="Times New Roman" w:cs="Times New Roman"/>
          <w:smallCaps/>
          <w:color w:val="000000"/>
          <w:sz w:val="22"/>
          <w:szCs w:val="22"/>
        </w:rPr>
        <w:t>Spielvogel</w:t>
      </w:r>
      <w:r w:rsidRPr="000A0452">
        <w:rPr>
          <w:rFonts w:ascii="Times New Roman" w:hAnsi="Times New Roman" w:cs="Times New Roman"/>
          <w:color w:val="000000"/>
          <w:sz w:val="22"/>
          <w:szCs w:val="22"/>
        </w:rPr>
        <w:t xml:space="preserve"> (Hg.), </w:t>
      </w:r>
      <w:r w:rsidRPr="0031715F">
        <w:rPr>
          <w:rFonts w:ascii="Times New Roman" w:hAnsi="Times New Roman" w:cs="Times New Roman"/>
          <w:i/>
          <w:iCs/>
          <w:color w:val="000000"/>
          <w:sz w:val="22"/>
          <w:szCs w:val="22"/>
          <w:lang w:val="la-Latn"/>
        </w:rPr>
        <w:t>Res publica reperta</w:t>
      </w:r>
      <w:r w:rsidRPr="000A0452">
        <w:rPr>
          <w:rFonts w:ascii="Times New Roman" w:hAnsi="Times New Roman" w:cs="Times New Roman"/>
          <w:color w:val="000000"/>
          <w:sz w:val="22"/>
          <w:szCs w:val="22"/>
        </w:rPr>
        <w:t>. Zur Verfassung und Gesellschaft der römischen Republik und des frühen Prinzipats. Festschrift für Jochen Bleicken zum 75. Geburtstag, Stuttgart 2002.</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Spielvogel 1993 = </w:t>
      </w:r>
      <w:r w:rsidR="00471A1B">
        <w:rPr>
          <w:rFonts w:ascii="Times New Roman" w:hAnsi="Times New Roman" w:cs="Times New Roman"/>
          <w:smallCaps/>
          <w:color w:val="000000"/>
          <w:sz w:val="22"/>
          <w:szCs w:val="22"/>
        </w:rPr>
        <w:t>J. </w:t>
      </w:r>
      <w:r w:rsidRPr="000A0452">
        <w:rPr>
          <w:rFonts w:ascii="Times New Roman" w:hAnsi="Times New Roman" w:cs="Times New Roman"/>
          <w:smallCaps/>
          <w:color w:val="000000"/>
          <w:sz w:val="22"/>
          <w:szCs w:val="22"/>
        </w:rPr>
        <w:t>Spielvogel</w:t>
      </w:r>
      <w:r w:rsidRPr="000A0452">
        <w:rPr>
          <w:rFonts w:ascii="Times New Roman" w:hAnsi="Times New Roman" w:cs="Times New Roman"/>
          <w:color w:val="000000"/>
          <w:sz w:val="22"/>
          <w:szCs w:val="22"/>
        </w:rPr>
        <w:t xml:space="preserve">, </w:t>
      </w:r>
      <w:r w:rsidRPr="0031715F">
        <w:rPr>
          <w:rFonts w:ascii="Times New Roman" w:hAnsi="Times New Roman" w:cs="Times New Roman"/>
          <w:i/>
          <w:iCs/>
          <w:color w:val="000000"/>
          <w:sz w:val="22"/>
          <w:szCs w:val="22"/>
          <w:lang w:val="la-Latn"/>
        </w:rPr>
        <w:t>Amicitia</w:t>
      </w:r>
      <w:r w:rsidRPr="0031715F">
        <w:rPr>
          <w:rFonts w:ascii="Times New Roman" w:hAnsi="Times New Roman" w:cs="Times New Roman"/>
          <w:color w:val="000000"/>
          <w:sz w:val="22"/>
          <w:szCs w:val="22"/>
          <w:lang w:val="la-Latn"/>
        </w:rPr>
        <w:t xml:space="preserve"> u</w:t>
      </w:r>
      <w:r w:rsidRPr="000A0452">
        <w:rPr>
          <w:rFonts w:ascii="Times New Roman" w:hAnsi="Times New Roman" w:cs="Times New Roman"/>
          <w:color w:val="000000"/>
          <w:sz w:val="22"/>
          <w:szCs w:val="22"/>
        </w:rPr>
        <w:t xml:space="preserve">nd </w:t>
      </w:r>
      <w:r w:rsidRPr="0031715F">
        <w:rPr>
          <w:rFonts w:ascii="Times New Roman" w:hAnsi="Times New Roman" w:cs="Times New Roman"/>
          <w:i/>
          <w:iCs/>
          <w:color w:val="000000"/>
          <w:sz w:val="22"/>
          <w:szCs w:val="22"/>
          <w:lang w:val="la-Latn"/>
        </w:rPr>
        <w:t>res</w:t>
      </w:r>
      <w:r w:rsidRPr="0031715F">
        <w:rPr>
          <w:rFonts w:ascii="Times New Roman" w:hAnsi="Times New Roman" w:cs="Times New Roman"/>
          <w:color w:val="000000"/>
          <w:sz w:val="22"/>
          <w:szCs w:val="22"/>
          <w:lang w:val="la-Latn"/>
        </w:rPr>
        <w:t xml:space="preserve"> </w:t>
      </w:r>
      <w:r w:rsidRPr="0031715F">
        <w:rPr>
          <w:rFonts w:ascii="Times New Roman" w:hAnsi="Times New Roman" w:cs="Times New Roman"/>
          <w:i/>
          <w:iCs/>
          <w:color w:val="000000"/>
          <w:sz w:val="22"/>
          <w:szCs w:val="22"/>
          <w:lang w:val="la-Latn"/>
        </w:rPr>
        <w:t>publica</w:t>
      </w:r>
      <w:r w:rsidRPr="000A0452">
        <w:rPr>
          <w:rFonts w:ascii="Times New Roman" w:hAnsi="Times New Roman" w:cs="Times New Roman"/>
          <w:color w:val="000000"/>
          <w:sz w:val="22"/>
          <w:szCs w:val="22"/>
        </w:rPr>
        <w:t>. Ciceros Maxime während der innenpolitischen Auseinandersetzungen der Jahre 59</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50 v. Chr., Stuttgart 1993.</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Stärk 1995 = </w:t>
      </w:r>
      <w:r w:rsidR="00471A1B">
        <w:rPr>
          <w:rFonts w:ascii="Times New Roman" w:hAnsi="Times New Roman" w:cs="Times New Roman"/>
          <w:smallCaps/>
          <w:color w:val="000000"/>
          <w:sz w:val="22"/>
          <w:szCs w:val="22"/>
        </w:rPr>
        <w:t>E. </w:t>
      </w:r>
      <w:r w:rsidRPr="000A0452">
        <w:rPr>
          <w:rFonts w:ascii="Times New Roman" w:hAnsi="Times New Roman" w:cs="Times New Roman"/>
          <w:smallCaps/>
          <w:color w:val="000000"/>
          <w:sz w:val="22"/>
          <w:szCs w:val="22"/>
        </w:rPr>
        <w:t>Stärk</w:t>
      </w:r>
      <w:r w:rsidRPr="000A0452">
        <w:rPr>
          <w:rFonts w:ascii="Times New Roman" w:hAnsi="Times New Roman" w:cs="Times New Roman"/>
          <w:color w:val="000000"/>
          <w:sz w:val="22"/>
          <w:szCs w:val="22"/>
        </w:rPr>
        <w:t>, Kampanien als geistige Landschaft. Interpretationen zum antiken Bild des Golfs von Neapel, München 1995.</w:t>
      </w:r>
    </w:p>
    <w:p w:rsidR="009119A4" w:rsidRPr="00437BD0" w:rsidRDefault="009119A4" w:rsidP="006D533F">
      <w:pPr>
        <w:pStyle w:val="NurText"/>
        <w:spacing w:after="60"/>
        <w:ind w:left="567" w:hanging="567"/>
        <w:jc w:val="both"/>
        <w:rPr>
          <w:rFonts w:ascii="Times New Roman" w:hAnsi="Times New Roman" w:cs="Times New Roman"/>
          <w:color w:val="000000"/>
          <w:sz w:val="22"/>
          <w:szCs w:val="22"/>
          <w:lang w:val="fr-CH"/>
        </w:rPr>
      </w:pPr>
      <w:r w:rsidRPr="00437BD0">
        <w:rPr>
          <w:rFonts w:ascii="Times New Roman" w:hAnsi="Times New Roman" w:cs="Times New Roman"/>
          <w:color w:val="000000"/>
          <w:sz w:val="22"/>
          <w:szCs w:val="22"/>
          <w:lang w:val="fr-CH"/>
        </w:rPr>
        <w:t xml:space="preserve">Stein 2007 = </w:t>
      </w:r>
      <w:r w:rsidR="00471A1B">
        <w:rPr>
          <w:rFonts w:ascii="Times New Roman" w:hAnsi="Times New Roman" w:cs="Times New Roman"/>
          <w:smallCaps/>
          <w:color w:val="000000"/>
          <w:sz w:val="22"/>
          <w:szCs w:val="22"/>
          <w:lang w:val="fr-CH"/>
        </w:rPr>
        <w:t>Chr. </w:t>
      </w:r>
      <w:r w:rsidRPr="00437BD0">
        <w:rPr>
          <w:rFonts w:ascii="Times New Roman" w:hAnsi="Times New Roman" w:cs="Times New Roman"/>
          <w:smallCaps/>
          <w:color w:val="000000"/>
          <w:sz w:val="22"/>
          <w:szCs w:val="22"/>
          <w:lang w:val="fr-CH"/>
        </w:rPr>
        <w:t>Stein</w:t>
      </w:r>
      <w:r w:rsidRPr="00437BD0">
        <w:rPr>
          <w:rFonts w:ascii="Times New Roman" w:hAnsi="Times New Roman" w:cs="Times New Roman"/>
          <w:color w:val="000000"/>
          <w:sz w:val="22"/>
          <w:szCs w:val="22"/>
          <w:lang w:val="fr-CH"/>
        </w:rPr>
        <w:t xml:space="preserve">, </w:t>
      </w:r>
      <w:r w:rsidRPr="0031715F">
        <w:rPr>
          <w:rFonts w:ascii="Times New Roman" w:hAnsi="Times New Roman" w:cs="Times New Roman"/>
          <w:color w:val="000000"/>
          <w:sz w:val="22"/>
          <w:szCs w:val="22"/>
          <w:lang w:val="fr-CH"/>
        </w:rPr>
        <w:t>Qui sont les aristocrates romaines à la fin de la république?,</w:t>
      </w:r>
      <w:r w:rsidRPr="00437BD0">
        <w:rPr>
          <w:rFonts w:ascii="Times New Roman" w:hAnsi="Times New Roman" w:cs="Times New Roman"/>
          <w:color w:val="000000"/>
          <w:sz w:val="22"/>
          <w:szCs w:val="22"/>
          <w:lang w:val="fr-CH"/>
        </w:rPr>
        <w:t xml:space="preserve"> in: </w:t>
      </w:r>
      <w:r w:rsidR="00C724CC" w:rsidRPr="00437BD0">
        <w:rPr>
          <w:rFonts w:ascii="Times New Roman" w:hAnsi="Times New Roman" w:cs="Times New Roman"/>
          <w:color w:val="000000"/>
          <w:sz w:val="22"/>
          <w:szCs w:val="22"/>
          <w:lang w:val="fr-CH"/>
        </w:rPr>
        <w:t>F</w:t>
      </w:r>
      <w:r w:rsidRPr="00437BD0">
        <w:rPr>
          <w:rFonts w:ascii="Times New Roman" w:hAnsi="Times New Roman" w:cs="Times New Roman"/>
          <w:color w:val="000000"/>
          <w:sz w:val="22"/>
          <w:szCs w:val="22"/>
          <w:lang w:val="fr-CH"/>
        </w:rPr>
        <w:t>ernoux u. Stein</w:t>
      </w:r>
      <w:r w:rsidR="00C724CC" w:rsidRPr="00437BD0">
        <w:rPr>
          <w:rFonts w:ascii="Times New Roman" w:hAnsi="Times New Roman" w:cs="Times New Roman"/>
          <w:color w:val="000000"/>
          <w:sz w:val="22"/>
          <w:szCs w:val="22"/>
          <w:lang w:val="fr-CH"/>
        </w:rPr>
        <w:t xml:space="preserve"> (Hgg.) </w:t>
      </w:r>
      <w:r w:rsidRPr="00437BD0">
        <w:rPr>
          <w:rFonts w:ascii="Times New Roman" w:hAnsi="Times New Roman" w:cs="Times New Roman"/>
          <w:color w:val="000000"/>
          <w:sz w:val="22"/>
          <w:szCs w:val="22"/>
          <w:lang w:val="fr-CH"/>
        </w:rPr>
        <w:t>2007, 127</w:t>
      </w:r>
      <w:r w:rsidR="00754F64">
        <w:rPr>
          <w:rFonts w:ascii="Times New Roman" w:hAnsi="Times New Roman" w:cs="Times New Roman"/>
          <w:color w:val="000000"/>
          <w:sz w:val="22"/>
          <w:szCs w:val="22"/>
          <w:lang w:val="fr-CH"/>
        </w:rPr>
        <w:t>–</w:t>
      </w:r>
      <w:r w:rsidRPr="00437BD0">
        <w:rPr>
          <w:rFonts w:ascii="Times New Roman" w:hAnsi="Times New Roman" w:cs="Times New Roman"/>
          <w:color w:val="000000"/>
          <w:sz w:val="22"/>
          <w:szCs w:val="22"/>
          <w:lang w:val="fr-CH"/>
        </w:rPr>
        <w:t>159.</w:t>
      </w:r>
    </w:p>
    <w:p w:rsidR="00716ED8" w:rsidRPr="000A0452" w:rsidRDefault="00716ED8"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Steinacher 2003 = </w:t>
      </w:r>
      <w:r w:rsidR="00471A1B">
        <w:rPr>
          <w:rFonts w:ascii="Times New Roman" w:hAnsi="Times New Roman" w:cs="Times New Roman"/>
          <w:smallCaps/>
          <w:color w:val="000000"/>
          <w:sz w:val="22"/>
          <w:szCs w:val="22"/>
        </w:rPr>
        <w:t>R. </w:t>
      </w:r>
      <w:r w:rsidRPr="000A0452">
        <w:rPr>
          <w:rFonts w:ascii="Times New Roman" w:hAnsi="Times New Roman" w:cs="Times New Roman"/>
          <w:smallCaps/>
          <w:color w:val="000000"/>
          <w:sz w:val="22"/>
          <w:szCs w:val="22"/>
        </w:rPr>
        <w:t>Steinacher</w:t>
      </w:r>
      <w:r w:rsidRPr="000A0452">
        <w:rPr>
          <w:rFonts w:ascii="Times New Roman" w:hAnsi="Times New Roman" w:cs="Times New Roman"/>
          <w:color w:val="000000"/>
          <w:sz w:val="22"/>
          <w:szCs w:val="22"/>
        </w:rPr>
        <w:t>, Von Würmern bei lebendigem Leib zerfressen</w:t>
      </w:r>
      <w:r w:rsidR="00032850">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 xml:space="preserve">... und die Läusesucht </w:t>
      </w:r>
      <w:r w:rsidRPr="000A0452">
        <w:rPr>
          <w:rFonts w:ascii="Times New Roman" w:hAnsi="Times New Roman" w:cs="Times New Roman"/>
          <w:i/>
          <w:color w:val="000000"/>
          <w:sz w:val="22"/>
          <w:szCs w:val="22"/>
        </w:rPr>
        <w:t>Phtheiriasis</w:t>
      </w:r>
      <w:r w:rsidRPr="000A0452">
        <w:rPr>
          <w:rFonts w:ascii="Times New Roman" w:hAnsi="Times New Roman" w:cs="Times New Roman"/>
          <w:color w:val="000000"/>
          <w:sz w:val="22"/>
          <w:szCs w:val="22"/>
        </w:rPr>
        <w:t>. Ein antikes Strafmotiv und seine Rezeptionsgeschichte, in: Tyche 18 (2003), 145</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166.</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Steinert (Hg.) 1973 = </w:t>
      </w:r>
      <w:r w:rsidR="00471A1B">
        <w:rPr>
          <w:rFonts w:ascii="Times New Roman" w:hAnsi="Times New Roman" w:cs="Times New Roman"/>
          <w:smallCaps/>
          <w:color w:val="000000"/>
          <w:sz w:val="22"/>
          <w:szCs w:val="22"/>
        </w:rPr>
        <w:t>H. </w:t>
      </w:r>
      <w:r w:rsidRPr="000A0452">
        <w:rPr>
          <w:rFonts w:ascii="Times New Roman" w:hAnsi="Times New Roman" w:cs="Times New Roman"/>
          <w:smallCaps/>
          <w:color w:val="000000"/>
          <w:sz w:val="22"/>
          <w:szCs w:val="22"/>
        </w:rPr>
        <w:t>Steinert</w:t>
      </w:r>
      <w:r w:rsidRPr="000A0452">
        <w:rPr>
          <w:rFonts w:ascii="Times New Roman" w:hAnsi="Times New Roman" w:cs="Times New Roman"/>
          <w:color w:val="000000"/>
          <w:sz w:val="22"/>
          <w:szCs w:val="22"/>
        </w:rPr>
        <w:t xml:space="preserve"> (Hg.), Symbolische Interaktion. Arbeiten zu einer reflexiven Soziologie, Stuttgart 1973.</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Stein-Hölkeskamp 2005a = </w:t>
      </w:r>
      <w:r w:rsidR="00471A1B">
        <w:rPr>
          <w:rFonts w:ascii="Times New Roman" w:hAnsi="Times New Roman" w:cs="Times New Roman"/>
          <w:smallCaps/>
          <w:color w:val="000000"/>
          <w:sz w:val="22"/>
          <w:szCs w:val="22"/>
        </w:rPr>
        <w:t>E. </w:t>
      </w:r>
      <w:r w:rsidRPr="000A0452">
        <w:rPr>
          <w:rFonts w:ascii="Times New Roman" w:hAnsi="Times New Roman" w:cs="Times New Roman"/>
          <w:smallCaps/>
          <w:color w:val="000000"/>
          <w:sz w:val="22"/>
          <w:szCs w:val="22"/>
        </w:rPr>
        <w:t>Stein-Hölkeskamp</w:t>
      </w:r>
      <w:r w:rsidRPr="000A0452">
        <w:rPr>
          <w:rFonts w:ascii="Times New Roman" w:hAnsi="Times New Roman" w:cs="Times New Roman"/>
          <w:color w:val="000000"/>
          <w:sz w:val="22"/>
          <w:szCs w:val="22"/>
        </w:rPr>
        <w:t>, Das römische Gastmahl. Eine Kulturgeschichte, München 2005.</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Stein-Hölkeskamp 2005b = </w:t>
      </w:r>
      <w:r w:rsidR="00471A1B">
        <w:rPr>
          <w:rFonts w:ascii="Times New Roman" w:hAnsi="Times New Roman" w:cs="Times New Roman"/>
          <w:smallCaps/>
          <w:color w:val="000000"/>
          <w:sz w:val="22"/>
          <w:szCs w:val="22"/>
        </w:rPr>
        <w:t>E. </w:t>
      </w:r>
      <w:r w:rsidRPr="000A0452">
        <w:rPr>
          <w:rFonts w:ascii="Times New Roman" w:hAnsi="Times New Roman" w:cs="Times New Roman"/>
          <w:smallCaps/>
          <w:color w:val="000000"/>
          <w:sz w:val="22"/>
          <w:szCs w:val="22"/>
        </w:rPr>
        <w:t>Stein-Hölkeskamp</w:t>
      </w:r>
      <w:r w:rsidRPr="000A0452">
        <w:rPr>
          <w:rFonts w:ascii="Times New Roman" w:hAnsi="Times New Roman" w:cs="Times New Roman"/>
          <w:color w:val="000000"/>
          <w:sz w:val="22"/>
          <w:szCs w:val="22"/>
        </w:rPr>
        <w:t xml:space="preserve">, Das römische Haus – die </w:t>
      </w:r>
      <w:r w:rsidRPr="0031715F">
        <w:rPr>
          <w:rFonts w:ascii="Times New Roman" w:hAnsi="Times New Roman" w:cs="Times New Roman"/>
          <w:i/>
          <w:iCs/>
          <w:color w:val="000000"/>
          <w:sz w:val="22"/>
          <w:szCs w:val="22"/>
          <w:lang w:val="la-Latn"/>
        </w:rPr>
        <w:t>memoria</w:t>
      </w:r>
      <w:r w:rsidRPr="000A0452">
        <w:rPr>
          <w:rFonts w:ascii="Times New Roman" w:hAnsi="Times New Roman" w:cs="Times New Roman"/>
          <w:color w:val="000000"/>
          <w:sz w:val="22"/>
          <w:szCs w:val="22"/>
        </w:rPr>
        <w:t xml:space="preserve"> der Mauern, in: Hölkeskamp u. Stein-Hölkeskamp</w:t>
      </w:r>
      <w:r w:rsidR="00E47087"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2006, 300</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320.</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Stein-Hölkeskamp 2003 = </w:t>
      </w:r>
      <w:r w:rsidR="00471A1B">
        <w:rPr>
          <w:rFonts w:ascii="Times New Roman" w:hAnsi="Times New Roman" w:cs="Times New Roman"/>
          <w:smallCaps/>
          <w:color w:val="000000"/>
          <w:sz w:val="22"/>
          <w:szCs w:val="22"/>
        </w:rPr>
        <w:t>E. </w:t>
      </w:r>
      <w:r w:rsidRPr="000A0452">
        <w:rPr>
          <w:rFonts w:ascii="Times New Roman" w:hAnsi="Times New Roman" w:cs="Times New Roman"/>
          <w:smallCaps/>
          <w:color w:val="000000"/>
          <w:sz w:val="22"/>
          <w:szCs w:val="22"/>
        </w:rPr>
        <w:t>Stein-Hölkeskamp</w:t>
      </w:r>
      <w:r w:rsidRPr="000A0452">
        <w:rPr>
          <w:rFonts w:ascii="Times New Roman" w:hAnsi="Times New Roman" w:cs="Times New Roman"/>
          <w:color w:val="000000"/>
          <w:sz w:val="22"/>
          <w:szCs w:val="22"/>
        </w:rPr>
        <w:t xml:space="preserve">, Vom </w:t>
      </w:r>
      <w:r w:rsidRPr="0031715F">
        <w:rPr>
          <w:rFonts w:ascii="Times New Roman" w:hAnsi="Times New Roman" w:cs="Times New Roman"/>
          <w:i/>
          <w:iCs/>
          <w:color w:val="000000"/>
          <w:sz w:val="22"/>
          <w:szCs w:val="22"/>
          <w:lang w:val="la-Latn"/>
        </w:rPr>
        <w:t>homo</w:t>
      </w:r>
      <w:r w:rsidRPr="0031715F">
        <w:rPr>
          <w:rFonts w:ascii="Times New Roman" w:hAnsi="Times New Roman" w:cs="Times New Roman"/>
          <w:color w:val="000000"/>
          <w:sz w:val="22"/>
          <w:szCs w:val="22"/>
          <w:lang w:val="la-Latn"/>
        </w:rPr>
        <w:t xml:space="preserve"> </w:t>
      </w:r>
      <w:r w:rsidRPr="0031715F">
        <w:rPr>
          <w:rFonts w:ascii="Times New Roman" w:hAnsi="Times New Roman" w:cs="Times New Roman"/>
          <w:i/>
          <w:iCs/>
          <w:color w:val="000000"/>
          <w:sz w:val="22"/>
          <w:szCs w:val="22"/>
          <w:lang w:val="la-Latn"/>
        </w:rPr>
        <w:t>politicus</w:t>
      </w:r>
      <w:r w:rsidRPr="000A0452">
        <w:rPr>
          <w:rFonts w:ascii="Times New Roman" w:hAnsi="Times New Roman" w:cs="Times New Roman"/>
          <w:color w:val="000000"/>
          <w:sz w:val="22"/>
          <w:szCs w:val="22"/>
        </w:rPr>
        <w:t xml:space="preserve"> zum </w:t>
      </w:r>
      <w:r w:rsidRPr="0031715F">
        <w:rPr>
          <w:rFonts w:ascii="Times New Roman" w:hAnsi="Times New Roman" w:cs="Times New Roman"/>
          <w:i/>
          <w:iCs/>
          <w:color w:val="000000"/>
          <w:sz w:val="22"/>
          <w:szCs w:val="22"/>
          <w:lang w:val="la-Latn"/>
        </w:rPr>
        <w:t>homo</w:t>
      </w:r>
      <w:r w:rsidRPr="0031715F">
        <w:rPr>
          <w:rFonts w:ascii="Times New Roman" w:hAnsi="Times New Roman" w:cs="Times New Roman"/>
          <w:color w:val="000000"/>
          <w:sz w:val="22"/>
          <w:szCs w:val="22"/>
          <w:lang w:val="la-Latn"/>
        </w:rPr>
        <w:t xml:space="preserve"> </w:t>
      </w:r>
      <w:r w:rsidRPr="0031715F">
        <w:rPr>
          <w:rFonts w:ascii="Times New Roman" w:hAnsi="Times New Roman" w:cs="Times New Roman"/>
          <w:i/>
          <w:iCs/>
          <w:color w:val="000000"/>
          <w:sz w:val="22"/>
          <w:szCs w:val="22"/>
          <w:lang w:val="la-Latn"/>
        </w:rPr>
        <w:t>litteratus</w:t>
      </w:r>
      <w:r w:rsidRPr="000A0452">
        <w:rPr>
          <w:rFonts w:ascii="Times New Roman" w:hAnsi="Times New Roman" w:cs="Times New Roman"/>
          <w:color w:val="000000"/>
          <w:sz w:val="22"/>
          <w:szCs w:val="22"/>
        </w:rPr>
        <w:t>. Lebensziele und Lebensideale der römischen Elite von Cicero bis Plinius, in: Grütter</w:t>
      </w:r>
      <w:r w:rsidR="00E47087" w:rsidRPr="000A0452">
        <w:rPr>
          <w:rFonts w:ascii="Times New Roman" w:hAnsi="Times New Roman" w:cs="Times New Roman"/>
          <w:color w:val="000000"/>
          <w:sz w:val="22"/>
          <w:szCs w:val="22"/>
        </w:rPr>
        <w:t xml:space="preserve"> </w:t>
      </w:r>
      <w:r w:rsidR="00290047">
        <w:rPr>
          <w:rFonts w:ascii="Times New Roman" w:hAnsi="Times New Roman" w:cs="Times New Roman"/>
          <w:color w:val="000000"/>
          <w:sz w:val="22"/>
          <w:szCs w:val="22"/>
        </w:rPr>
        <w:t>u. a.</w:t>
      </w:r>
      <w:r w:rsidR="00E47087" w:rsidRPr="000A0452">
        <w:rPr>
          <w:rFonts w:ascii="Times New Roman" w:hAnsi="Times New Roman" w:cs="Times New Roman"/>
          <w:color w:val="000000"/>
          <w:sz w:val="22"/>
          <w:szCs w:val="22"/>
        </w:rPr>
        <w:t xml:space="preserve"> (Hgg.) </w:t>
      </w:r>
      <w:r w:rsidRPr="000A0452">
        <w:rPr>
          <w:rFonts w:ascii="Times New Roman" w:hAnsi="Times New Roman" w:cs="Times New Roman"/>
          <w:color w:val="000000"/>
          <w:sz w:val="22"/>
          <w:szCs w:val="22"/>
        </w:rPr>
        <w:t>2003, 315</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331.</w:t>
      </w:r>
    </w:p>
    <w:p w:rsidR="004F4A34" w:rsidRPr="000A0452" w:rsidRDefault="004F4A34"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Stemmler 2001 = </w:t>
      </w:r>
      <w:r w:rsidR="00471A1B">
        <w:rPr>
          <w:rFonts w:ascii="Times New Roman" w:hAnsi="Times New Roman" w:cs="Times New Roman"/>
          <w:smallCaps/>
          <w:sz w:val="22"/>
          <w:szCs w:val="22"/>
        </w:rPr>
        <w:t>M. </w:t>
      </w:r>
      <w:r w:rsidRPr="000A0452">
        <w:rPr>
          <w:rFonts w:ascii="Times New Roman" w:hAnsi="Times New Roman" w:cs="Times New Roman"/>
          <w:smallCaps/>
          <w:sz w:val="22"/>
          <w:szCs w:val="22"/>
        </w:rPr>
        <w:t>Stemmler</w:t>
      </w:r>
      <w:r w:rsidRPr="000A0452">
        <w:rPr>
          <w:rFonts w:ascii="Times New Roman" w:hAnsi="Times New Roman" w:cs="Times New Roman"/>
          <w:sz w:val="22"/>
          <w:szCs w:val="22"/>
        </w:rPr>
        <w:t>, Institutionalisierte Geschichte. Zur Stabilisierungsleistung und Symbolizität historischer Beispiele in der Redekultur der römischen Republik, in: Melville (Hg.) 2001, 219</w:t>
      </w:r>
      <w:r w:rsidR="00754F64">
        <w:rPr>
          <w:rFonts w:ascii="Times New Roman" w:hAnsi="Times New Roman" w:cs="Times New Roman"/>
          <w:sz w:val="22"/>
          <w:szCs w:val="22"/>
        </w:rPr>
        <w:t>–</w:t>
      </w:r>
      <w:r w:rsidRPr="000A0452">
        <w:rPr>
          <w:rFonts w:ascii="Times New Roman" w:hAnsi="Times New Roman" w:cs="Times New Roman"/>
          <w:sz w:val="22"/>
          <w:szCs w:val="22"/>
        </w:rPr>
        <w:t>239.</w:t>
      </w:r>
    </w:p>
    <w:p w:rsidR="00310DA1" w:rsidRPr="000A0452" w:rsidRDefault="00310DA1"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Stemmler 2000 = </w:t>
      </w:r>
      <w:r w:rsidR="00471A1B">
        <w:rPr>
          <w:rFonts w:ascii="Times New Roman" w:hAnsi="Times New Roman" w:cs="Times New Roman"/>
          <w:smallCaps/>
          <w:sz w:val="22"/>
          <w:szCs w:val="22"/>
        </w:rPr>
        <w:t>M. </w:t>
      </w:r>
      <w:r w:rsidRPr="000A0452">
        <w:rPr>
          <w:rFonts w:ascii="Times New Roman" w:hAnsi="Times New Roman" w:cs="Times New Roman"/>
          <w:smallCaps/>
          <w:sz w:val="22"/>
          <w:szCs w:val="22"/>
        </w:rPr>
        <w:t>Stemmler</w:t>
      </w:r>
      <w:r w:rsidRPr="000A0452">
        <w:rPr>
          <w:rFonts w:ascii="Times New Roman" w:hAnsi="Times New Roman" w:cs="Times New Roman"/>
          <w:sz w:val="22"/>
          <w:szCs w:val="22"/>
        </w:rPr>
        <w:t xml:space="preserve">, </w:t>
      </w:r>
      <w:r w:rsidRPr="000A0452">
        <w:rPr>
          <w:rFonts w:ascii="Times New Roman" w:hAnsi="Times New Roman" w:cs="Times New Roman"/>
          <w:i/>
          <w:sz w:val="22"/>
          <w:szCs w:val="22"/>
        </w:rPr>
        <w:t>Auctoritas exempli</w:t>
      </w:r>
      <w:r w:rsidRPr="000A0452">
        <w:rPr>
          <w:rFonts w:ascii="Times New Roman" w:hAnsi="Times New Roman" w:cs="Times New Roman"/>
          <w:sz w:val="22"/>
          <w:szCs w:val="22"/>
        </w:rPr>
        <w:t>. Zur Wechselwirkung von kanonisierter Vergangenheit und gesellschaftlicher Gegenwart in der spätrepublikanischen Rhetorik, in: Linke u. Stemmler (Hgg.) 2000, 141</w:t>
      </w:r>
      <w:r w:rsidR="00754F64">
        <w:rPr>
          <w:rFonts w:ascii="Times New Roman" w:hAnsi="Times New Roman" w:cs="Times New Roman"/>
          <w:sz w:val="22"/>
          <w:szCs w:val="22"/>
        </w:rPr>
        <w:t>–</w:t>
      </w:r>
      <w:r w:rsidRPr="000A0452">
        <w:rPr>
          <w:rFonts w:ascii="Times New Roman" w:hAnsi="Times New Roman" w:cs="Times New Roman"/>
          <w:sz w:val="22"/>
          <w:szCs w:val="22"/>
        </w:rPr>
        <w:t>205.</w:t>
      </w:r>
    </w:p>
    <w:p w:rsidR="00AA26E9" w:rsidRPr="000A0452" w:rsidRDefault="00AA26E9" w:rsidP="006D533F">
      <w:pPr>
        <w:pStyle w:val="NurText"/>
        <w:spacing w:after="60"/>
        <w:ind w:left="567" w:hanging="567"/>
        <w:jc w:val="both"/>
        <w:rPr>
          <w:rFonts w:ascii="Times New Roman" w:hAnsi="Times New Roman" w:cs="Times New Roman"/>
          <w:color w:val="000000"/>
          <w:sz w:val="22"/>
          <w:szCs w:val="22"/>
        </w:rPr>
      </w:pPr>
      <w:r w:rsidRPr="00E32FD5">
        <w:rPr>
          <w:rFonts w:ascii="Times New Roman" w:hAnsi="Times New Roman" w:cs="Times New Roman"/>
          <w:sz w:val="22"/>
          <w:szCs w:val="22"/>
          <w:lang w:val="fr-FR"/>
        </w:rPr>
        <w:t xml:space="preserve">Stini 2011 = </w:t>
      </w:r>
      <w:r w:rsidR="00471A1B">
        <w:rPr>
          <w:rFonts w:ascii="Times New Roman" w:hAnsi="Times New Roman" w:cs="Times New Roman"/>
          <w:smallCaps/>
          <w:sz w:val="22"/>
          <w:szCs w:val="22"/>
          <w:lang w:val="fr-FR"/>
        </w:rPr>
        <w:t>F. </w:t>
      </w:r>
      <w:r w:rsidRPr="00E32FD5">
        <w:rPr>
          <w:rFonts w:ascii="Times New Roman" w:hAnsi="Times New Roman" w:cs="Times New Roman"/>
          <w:smallCaps/>
          <w:sz w:val="22"/>
          <w:szCs w:val="22"/>
          <w:lang w:val="fr-FR"/>
        </w:rPr>
        <w:t>Stini</w:t>
      </w:r>
      <w:r w:rsidRPr="00E32FD5">
        <w:rPr>
          <w:rFonts w:ascii="Times New Roman" w:hAnsi="Times New Roman" w:cs="Times New Roman"/>
          <w:sz w:val="22"/>
          <w:szCs w:val="22"/>
          <w:lang w:val="fr-FR"/>
        </w:rPr>
        <w:t xml:space="preserve">, </w:t>
      </w:r>
      <w:r w:rsidRPr="0031715F">
        <w:rPr>
          <w:rFonts w:ascii="Times New Roman" w:hAnsi="Times New Roman" w:cs="Times New Roman"/>
          <w:i/>
          <w:sz w:val="22"/>
          <w:szCs w:val="22"/>
          <w:lang w:val="la-Latn"/>
        </w:rPr>
        <w:t>Plenum exiliis mare</w:t>
      </w:r>
      <w:r w:rsidRPr="00E32FD5">
        <w:rPr>
          <w:rFonts w:ascii="Times New Roman" w:hAnsi="Times New Roman" w:cs="Times New Roman"/>
          <w:sz w:val="22"/>
          <w:szCs w:val="22"/>
          <w:lang w:val="fr-FR"/>
        </w:rPr>
        <w:t xml:space="preserve">. </w:t>
      </w:r>
      <w:r w:rsidRPr="000A0452">
        <w:rPr>
          <w:rFonts w:ascii="Times New Roman" w:hAnsi="Times New Roman" w:cs="Times New Roman"/>
          <w:sz w:val="22"/>
          <w:szCs w:val="22"/>
        </w:rPr>
        <w:t xml:space="preserve">Untersuchungen zum Exil in der römischen Kaiserzeit, Stuttgart 2011. </w:t>
      </w:r>
    </w:p>
    <w:p w:rsidR="008440F2" w:rsidRPr="000A0452" w:rsidRDefault="008440F2"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Strobel 2010 = </w:t>
      </w:r>
      <w:r w:rsidR="00471A1B">
        <w:rPr>
          <w:rFonts w:ascii="Times New Roman" w:hAnsi="Times New Roman" w:cs="Times New Roman"/>
          <w:smallCaps/>
          <w:sz w:val="22"/>
          <w:szCs w:val="22"/>
        </w:rPr>
        <w:t>K. </w:t>
      </w:r>
      <w:r w:rsidRPr="000A0452">
        <w:rPr>
          <w:rFonts w:ascii="Times New Roman" w:hAnsi="Times New Roman" w:cs="Times New Roman"/>
          <w:smallCaps/>
          <w:sz w:val="22"/>
          <w:szCs w:val="22"/>
        </w:rPr>
        <w:t>Strobel</w:t>
      </w:r>
      <w:r w:rsidRPr="000A0452">
        <w:rPr>
          <w:rFonts w:ascii="Times New Roman" w:hAnsi="Times New Roman" w:cs="Times New Roman"/>
          <w:sz w:val="22"/>
          <w:szCs w:val="22"/>
        </w:rPr>
        <w:t>, Kaiser Traian. Eine Epoche der Weltgeschichte, Regensburg 2010.</w:t>
      </w:r>
    </w:p>
    <w:p w:rsidR="009119A4" w:rsidRDefault="009119A4"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Syme 2003 [1939] = </w:t>
      </w:r>
      <w:r w:rsidR="00471A1B">
        <w:rPr>
          <w:rFonts w:ascii="Times New Roman" w:hAnsi="Times New Roman" w:cs="Times New Roman"/>
          <w:smallCaps/>
          <w:sz w:val="22"/>
          <w:szCs w:val="22"/>
        </w:rPr>
        <w:t>R. </w:t>
      </w:r>
      <w:r w:rsidRPr="000A0452">
        <w:rPr>
          <w:rFonts w:ascii="Times New Roman" w:hAnsi="Times New Roman" w:cs="Times New Roman"/>
          <w:smallCaps/>
          <w:sz w:val="22"/>
          <w:szCs w:val="22"/>
        </w:rPr>
        <w:t>Syme</w:t>
      </w:r>
      <w:r w:rsidRPr="000A0452">
        <w:rPr>
          <w:rFonts w:ascii="Times New Roman" w:hAnsi="Times New Roman" w:cs="Times New Roman"/>
          <w:sz w:val="22"/>
          <w:szCs w:val="22"/>
        </w:rPr>
        <w:t xml:space="preserve">, Die römische Revolution. Machtkämpfe im antiken Rom, hg. v. </w:t>
      </w:r>
      <w:r w:rsidR="00471A1B">
        <w:rPr>
          <w:rFonts w:ascii="Times New Roman" w:hAnsi="Times New Roman" w:cs="Times New Roman"/>
          <w:smallCaps/>
          <w:sz w:val="22"/>
          <w:szCs w:val="22"/>
        </w:rPr>
        <w:t>Chr. </w:t>
      </w:r>
      <w:r w:rsidRPr="000A0452">
        <w:rPr>
          <w:rFonts w:ascii="Times New Roman" w:hAnsi="Times New Roman" w:cs="Times New Roman"/>
          <w:smallCaps/>
          <w:sz w:val="22"/>
          <w:szCs w:val="22"/>
        </w:rPr>
        <w:t>Selzer</w:t>
      </w:r>
      <w:r w:rsidRPr="000A0452">
        <w:rPr>
          <w:rFonts w:ascii="Times New Roman" w:hAnsi="Times New Roman" w:cs="Times New Roman"/>
          <w:sz w:val="22"/>
          <w:szCs w:val="22"/>
        </w:rPr>
        <w:t xml:space="preserve"> </w:t>
      </w:r>
      <w:proofErr w:type="gramStart"/>
      <w:r w:rsidR="00290047">
        <w:rPr>
          <w:rFonts w:ascii="Times New Roman" w:hAnsi="Times New Roman" w:cs="Times New Roman"/>
          <w:sz w:val="22"/>
          <w:szCs w:val="22"/>
        </w:rPr>
        <w:t>u. a.</w:t>
      </w:r>
      <w:r w:rsidRPr="000A0452">
        <w:rPr>
          <w:rFonts w:ascii="Times New Roman" w:hAnsi="Times New Roman" w:cs="Times New Roman"/>
          <w:sz w:val="22"/>
          <w:szCs w:val="22"/>
        </w:rPr>
        <w:t>,</w:t>
      </w:r>
      <w:proofErr w:type="gramEnd"/>
      <w:r w:rsidRPr="000A0452">
        <w:rPr>
          <w:rFonts w:ascii="Times New Roman" w:hAnsi="Times New Roman" w:cs="Times New Roman"/>
          <w:sz w:val="22"/>
          <w:szCs w:val="22"/>
        </w:rPr>
        <w:t xml:space="preserve"> 3. überarb. Aufl., Stuttgart 2006 (zuerst: </w:t>
      </w:r>
      <w:r w:rsidRPr="00D709BD">
        <w:rPr>
          <w:rFonts w:ascii="Times New Roman" w:hAnsi="Times New Roman" w:cs="Times New Roman"/>
          <w:sz w:val="22"/>
          <w:szCs w:val="22"/>
          <w:lang w:val="de-CH"/>
        </w:rPr>
        <w:t>The Roman Revolution, Oxford 1939</w:t>
      </w:r>
      <w:r w:rsidRPr="000A0452">
        <w:rPr>
          <w:rFonts w:ascii="Times New Roman" w:hAnsi="Times New Roman" w:cs="Times New Roman"/>
          <w:sz w:val="22"/>
          <w:szCs w:val="22"/>
        </w:rPr>
        <w:t>).</w:t>
      </w:r>
    </w:p>
    <w:p w:rsidR="003F1170" w:rsidRPr="000A0452" w:rsidRDefault="003F1170" w:rsidP="006D533F">
      <w:pPr>
        <w:pStyle w:val="NurText"/>
        <w:spacing w:after="60"/>
        <w:ind w:left="567" w:hanging="567"/>
        <w:jc w:val="both"/>
        <w:rPr>
          <w:rFonts w:ascii="Times New Roman" w:hAnsi="Times New Roman" w:cs="Times New Roman"/>
          <w:sz w:val="22"/>
          <w:szCs w:val="22"/>
        </w:rPr>
      </w:pPr>
      <w:r>
        <w:rPr>
          <w:rFonts w:ascii="Times New Roman" w:hAnsi="Times New Roman" w:cs="Times New Roman"/>
          <w:sz w:val="22"/>
          <w:szCs w:val="22"/>
        </w:rPr>
        <w:t xml:space="preserve">Syme 1995 = </w:t>
      </w:r>
      <w:r w:rsidR="00471A1B">
        <w:rPr>
          <w:rFonts w:ascii="Times New Roman" w:hAnsi="Times New Roman" w:cs="Times New Roman"/>
          <w:smallCaps/>
          <w:sz w:val="22"/>
          <w:szCs w:val="22"/>
        </w:rPr>
        <w:t>R. </w:t>
      </w:r>
      <w:r w:rsidRPr="003F1170">
        <w:rPr>
          <w:rFonts w:ascii="Times New Roman" w:hAnsi="Times New Roman" w:cs="Times New Roman"/>
          <w:smallCaps/>
          <w:sz w:val="22"/>
          <w:szCs w:val="22"/>
        </w:rPr>
        <w:t>Syme</w:t>
      </w:r>
      <w:r>
        <w:rPr>
          <w:rFonts w:ascii="Times New Roman" w:hAnsi="Times New Roman" w:cs="Times New Roman"/>
          <w:sz w:val="22"/>
          <w:szCs w:val="22"/>
        </w:rPr>
        <w:t xml:space="preserve">, Sallust, Darmstadt 1995 (zuerst engl.: Berkley </w:t>
      </w:r>
      <w:r w:rsidR="00290047">
        <w:rPr>
          <w:rFonts w:ascii="Times New Roman" w:hAnsi="Times New Roman" w:cs="Times New Roman"/>
          <w:sz w:val="22"/>
          <w:szCs w:val="22"/>
        </w:rPr>
        <w:t>u. a.</w:t>
      </w:r>
      <w:r>
        <w:rPr>
          <w:rFonts w:ascii="Times New Roman" w:hAnsi="Times New Roman" w:cs="Times New Roman"/>
          <w:sz w:val="22"/>
          <w:szCs w:val="22"/>
        </w:rPr>
        <w:t xml:space="preserve"> 1964).</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Syme 1986 = </w:t>
      </w:r>
      <w:r w:rsidR="00471A1B">
        <w:rPr>
          <w:rFonts w:ascii="Times New Roman" w:hAnsi="Times New Roman" w:cs="Times New Roman"/>
          <w:smallCaps/>
          <w:color w:val="000000"/>
          <w:sz w:val="22"/>
          <w:szCs w:val="22"/>
          <w:lang w:val="en-US"/>
        </w:rPr>
        <w:t>R. </w:t>
      </w:r>
      <w:r w:rsidRPr="00D709BD">
        <w:rPr>
          <w:rFonts w:ascii="Times New Roman" w:hAnsi="Times New Roman" w:cs="Times New Roman"/>
          <w:smallCaps/>
          <w:color w:val="000000"/>
          <w:sz w:val="22"/>
          <w:szCs w:val="22"/>
          <w:lang w:val="en-US"/>
        </w:rPr>
        <w:t>Syme</w:t>
      </w:r>
      <w:r w:rsidRPr="00D709BD">
        <w:rPr>
          <w:rFonts w:ascii="Times New Roman" w:hAnsi="Times New Roman" w:cs="Times New Roman"/>
          <w:color w:val="000000"/>
          <w:sz w:val="22"/>
          <w:szCs w:val="22"/>
          <w:lang w:val="en-US"/>
        </w:rPr>
        <w:t xml:space="preserve">, </w:t>
      </w:r>
      <w:proofErr w:type="gramStart"/>
      <w:r w:rsidRPr="0031715F">
        <w:rPr>
          <w:rFonts w:ascii="Times New Roman" w:hAnsi="Times New Roman" w:cs="Times New Roman"/>
          <w:color w:val="000000"/>
          <w:sz w:val="22"/>
          <w:szCs w:val="22"/>
          <w:lang w:val="en-GB"/>
        </w:rPr>
        <w:t>The</w:t>
      </w:r>
      <w:proofErr w:type="gramEnd"/>
      <w:r w:rsidRPr="0031715F">
        <w:rPr>
          <w:rFonts w:ascii="Times New Roman" w:hAnsi="Times New Roman" w:cs="Times New Roman"/>
          <w:color w:val="000000"/>
          <w:sz w:val="22"/>
          <w:szCs w:val="22"/>
          <w:lang w:val="en-GB"/>
        </w:rPr>
        <w:t xml:space="preserve"> Augustan Aristocracy</w:t>
      </w:r>
      <w:r w:rsidRPr="00D709BD">
        <w:rPr>
          <w:rFonts w:ascii="Times New Roman" w:hAnsi="Times New Roman" w:cs="Times New Roman"/>
          <w:color w:val="000000"/>
          <w:sz w:val="22"/>
          <w:szCs w:val="22"/>
          <w:lang w:val="en-US"/>
        </w:rPr>
        <w:t>, Oxford 1986.</w:t>
      </w:r>
    </w:p>
    <w:p w:rsidR="009119A4" w:rsidRPr="00D709BD" w:rsidRDefault="009119A4" w:rsidP="0031715F">
      <w:pPr>
        <w:pStyle w:val="NurText"/>
        <w:spacing w:after="60"/>
        <w:ind w:left="567" w:hanging="567"/>
        <w:jc w:val="center"/>
        <w:rPr>
          <w:rFonts w:ascii="Times New Roman" w:hAnsi="Times New Roman" w:cs="Times New Roman"/>
          <w:color w:val="000000"/>
          <w:sz w:val="22"/>
          <w:szCs w:val="22"/>
          <w:lang w:val="en-US"/>
        </w:rPr>
      </w:pP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Talbert 1984 = </w:t>
      </w:r>
      <w:r w:rsidRPr="00D709BD">
        <w:rPr>
          <w:rFonts w:ascii="Times New Roman" w:hAnsi="Times New Roman" w:cs="Times New Roman"/>
          <w:smallCaps/>
          <w:color w:val="000000"/>
          <w:sz w:val="22"/>
          <w:szCs w:val="22"/>
          <w:lang w:val="en-US"/>
        </w:rPr>
        <w:t>R.</w:t>
      </w:r>
      <w:r w:rsidR="007367C4">
        <w:rPr>
          <w:rFonts w:ascii="Times New Roman" w:hAnsi="Times New Roman" w:cs="Times New Roman"/>
          <w:smallCaps/>
          <w:color w:val="000000"/>
          <w:sz w:val="22"/>
          <w:szCs w:val="22"/>
          <w:lang w:val="en-US"/>
        </w:rPr>
        <w:t> </w:t>
      </w:r>
      <w:r w:rsidRPr="00D709BD">
        <w:rPr>
          <w:rFonts w:ascii="Times New Roman" w:hAnsi="Times New Roman" w:cs="Times New Roman"/>
          <w:smallCaps/>
          <w:color w:val="000000"/>
          <w:sz w:val="22"/>
          <w:szCs w:val="22"/>
          <w:lang w:val="en-US"/>
        </w:rPr>
        <w:t>J.</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Talbert</w:t>
      </w:r>
      <w:r w:rsidRPr="00D709BD">
        <w:rPr>
          <w:rFonts w:ascii="Times New Roman" w:hAnsi="Times New Roman" w:cs="Times New Roman"/>
          <w:color w:val="000000"/>
          <w:sz w:val="22"/>
          <w:szCs w:val="22"/>
          <w:lang w:val="en-US"/>
        </w:rPr>
        <w:t xml:space="preserve">, </w:t>
      </w:r>
      <w:proofErr w:type="gramStart"/>
      <w:r w:rsidRPr="0031715F">
        <w:rPr>
          <w:rFonts w:ascii="Times New Roman" w:hAnsi="Times New Roman" w:cs="Times New Roman"/>
          <w:color w:val="000000"/>
          <w:sz w:val="22"/>
          <w:szCs w:val="22"/>
          <w:lang w:val="en-GB"/>
        </w:rPr>
        <w:t>The</w:t>
      </w:r>
      <w:proofErr w:type="gramEnd"/>
      <w:r w:rsidRPr="0031715F">
        <w:rPr>
          <w:rFonts w:ascii="Times New Roman" w:hAnsi="Times New Roman" w:cs="Times New Roman"/>
          <w:color w:val="000000"/>
          <w:sz w:val="22"/>
          <w:szCs w:val="22"/>
          <w:lang w:val="en-GB"/>
        </w:rPr>
        <w:t xml:space="preserve"> Senate of Imperial Rome, Princeton</w:t>
      </w:r>
      <w:r w:rsidRPr="00D709BD">
        <w:rPr>
          <w:rFonts w:ascii="Times New Roman" w:hAnsi="Times New Roman" w:cs="Times New Roman"/>
          <w:color w:val="000000"/>
          <w:sz w:val="22"/>
          <w:szCs w:val="22"/>
          <w:lang w:val="en-US"/>
        </w:rPr>
        <w:t xml:space="preserve"> 1984.</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Taylor 2004 =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Taylor</w:t>
      </w:r>
      <w:r w:rsidRPr="00D709BD">
        <w:rPr>
          <w:rFonts w:ascii="Times New Roman" w:hAnsi="Times New Roman" w:cs="Times New Roman"/>
          <w:color w:val="000000"/>
          <w:sz w:val="22"/>
          <w:szCs w:val="22"/>
          <w:lang w:val="en-US"/>
        </w:rPr>
        <w:t xml:space="preserve">, </w:t>
      </w:r>
      <w:r w:rsidRPr="0031715F">
        <w:rPr>
          <w:rFonts w:ascii="Times New Roman" w:hAnsi="Times New Roman" w:cs="Times New Roman"/>
          <w:color w:val="000000"/>
          <w:sz w:val="22"/>
          <w:szCs w:val="22"/>
          <w:lang w:val="en-GB"/>
        </w:rPr>
        <w:t xml:space="preserve">Lords of Misrule. </w:t>
      </w:r>
      <w:proofErr w:type="gramStart"/>
      <w:r w:rsidRPr="0031715F">
        <w:rPr>
          <w:rFonts w:ascii="Times New Roman" w:hAnsi="Times New Roman" w:cs="Times New Roman"/>
          <w:color w:val="000000"/>
          <w:sz w:val="22"/>
          <w:szCs w:val="22"/>
          <w:lang w:val="en-GB"/>
        </w:rPr>
        <w:t>Hostility to</w:t>
      </w:r>
      <w:r w:rsidR="00C724CC" w:rsidRPr="0031715F">
        <w:rPr>
          <w:rFonts w:ascii="Times New Roman" w:hAnsi="Times New Roman" w:cs="Times New Roman"/>
          <w:color w:val="000000"/>
          <w:sz w:val="22"/>
          <w:szCs w:val="22"/>
          <w:lang w:val="en-GB"/>
        </w:rPr>
        <w:t xml:space="preserve"> Aristocracy in Late Nineteenth</w:t>
      </w:r>
      <w:r w:rsidRPr="0031715F">
        <w:rPr>
          <w:rFonts w:ascii="Times New Roman" w:hAnsi="Times New Roman" w:cs="Times New Roman"/>
          <w:color w:val="000000"/>
          <w:sz w:val="22"/>
          <w:szCs w:val="22"/>
          <w:lang w:val="en-GB"/>
        </w:rPr>
        <w:t xml:space="preserve"> and Early Twentieth Century Britain</w:t>
      </w:r>
      <w:r w:rsidRPr="00D709BD">
        <w:rPr>
          <w:rFonts w:ascii="Times New Roman" w:hAnsi="Times New Roman" w:cs="Times New Roman"/>
          <w:color w:val="000000"/>
          <w:sz w:val="22"/>
          <w:szCs w:val="22"/>
          <w:lang w:val="en-US"/>
        </w:rPr>
        <w:t xml:space="preserve">, Basingstoke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2004.</w:t>
      </w:r>
      <w:proofErr w:type="gramEnd"/>
    </w:p>
    <w:p w:rsidR="00103D5F" w:rsidRPr="000A0452" w:rsidRDefault="00103D5F" w:rsidP="00103D5F">
      <w:pPr>
        <w:pStyle w:val="NurText"/>
        <w:spacing w:after="60"/>
        <w:ind w:left="567" w:hanging="567"/>
        <w:jc w:val="both"/>
        <w:rPr>
          <w:rFonts w:ascii="Times New Roman" w:hAnsi="Times New Roman"/>
          <w:sz w:val="22"/>
          <w:szCs w:val="22"/>
        </w:rPr>
      </w:pPr>
      <w:r w:rsidRPr="000A0452">
        <w:rPr>
          <w:rFonts w:ascii="Times New Roman" w:hAnsi="Times New Roman"/>
          <w:sz w:val="22"/>
          <w:szCs w:val="22"/>
        </w:rPr>
        <w:t>Timpe 1988 =</w:t>
      </w:r>
      <w:r w:rsidRPr="000A0452">
        <w:rPr>
          <w:rFonts w:ascii="Times New Roman" w:hAnsi="Times New Roman"/>
          <w:smallCaps/>
          <w:sz w:val="22"/>
          <w:szCs w:val="22"/>
        </w:rPr>
        <w:t xml:space="preserve"> </w:t>
      </w:r>
      <w:r w:rsidR="00471A1B">
        <w:rPr>
          <w:rFonts w:ascii="Times New Roman" w:hAnsi="Times New Roman"/>
          <w:smallCaps/>
          <w:sz w:val="22"/>
          <w:szCs w:val="22"/>
        </w:rPr>
        <w:t>D. </w:t>
      </w:r>
      <w:r w:rsidRPr="000A0452">
        <w:rPr>
          <w:rFonts w:ascii="Times New Roman" w:hAnsi="Times New Roman"/>
          <w:smallCaps/>
          <w:sz w:val="22"/>
          <w:szCs w:val="22"/>
        </w:rPr>
        <w:t xml:space="preserve">Timpe, </w:t>
      </w:r>
      <w:r w:rsidRPr="000A0452">
        <w:rPr>
          <w:rFonts w:ascii="Times New Roman" w:hAnsi="Times New Roman"/>
          <w:sz w:val="22"/>
          <w:szCs w:val="22"/>
        </w:rPr>
        <w:t>Mündlichkeit und Schriftlichkeit als Basis der frührömischen Überlieferung, in: Ungern-Sternberg u. Reinau (Hgg.) 1988, 266</w:t>
      </w:r>
      <w:r w:rsidR="00754F64">
        <w:rPr>
          <w:rFonts w:ascii="Times New Roman" w:hAnsi="Times New Roman"/>
          <w:sz w:val="22"/>
          <w:szCs w:val="22"/>
        </w:rPr>
        <w:t>–</w:t>
      </w:r>
      <w:r w:rsidRPr="000A0452">
        <w:rPr>
          <w:rFonts w:ascii="Times New Roman" w:hAnsi="Times New Roman"/>
          <w:sz w:val="22"/>
          <w:szCs w:val="22"/>
        </w:rPr>
        <w:t>286.</w:t>
      </w:r>
    </w:p>
    <w:p w:rsidR="00103D5F" w:rsidRPr="000A0452" w:rsidRDefault="00103D5F" w:rsidP="00103D5F">
      <w:pPr>
        <w:pStyle w:val="NurText"/>
        <w:spacing w:after="60"/>
        <w:ind w:left="567" w:hanging="567"/>
        <w:jc w:val="both"/>
        <w:rPr>
          <w:rFonts w:ascii="Times New Roman" w:hAnsi="Times New Roman"/>
          <w:sz w:val="22"/>
          <w:szCs w:val="22"/>
        </w:rPr>
      </w:pPr>
      <w:r w:rsidRPr="000A0452">
        <w:rPr>
          <w:rFonts w:ascii="Times New Roman" w:hAnsi="Times New Roman"/>
          <w:sz w:val="22"/>
          <w:szCs w:val="22"/>
        </w:rPr>
        <w:lastRenderedPageBreak/>
        <w:t>Timpe 1979 =</w:t>
      </w:r>
      <w:r w:rsidRPr="000A0452">
        <w:rPr>
          <w:rFonts w:ascii="Times New Roman" w:hAnsi="Times New Roman"/>
          <w:smallCaps/>
          <w:sz w:val="22"/>
          <w:szCs w:val="22"/>
        </w:rPr>
        <w:t xml:space="preserve"> </w:t>
      </w:r>
      <w:r w:rsidR="00471A1B">
        <w:rPr>
          <w:rFonts w:ascii="Times New Roman" w:hAnsi="Times New Roman"/>
          <w:smallCaps/>
          <w:sz w:val="22"/>
          <w:szCs w:val="22"/>
        </w:rPr>
        <w:t>D. </w:t>
      </w:r>
      <w:r w:rsidRPr="000A0452">
        <w:rPr>
          <w:rFonts w:ascii="Times New Roman" w:hAnsi="Times New Roman"/>
          <w:smallCaps/>
          <w:sz w:val="22"/>
          <w:szCs w:val="22"/>
        </w:rPr>
        <w:t>Timpe,</w:t>
      </w:r>
      <w:r w:rsidRPr="000A0452">
        <w:rPr>
          <w:rFonts w:ascii="Times New Roman" w:hAnsi="Times New Roman"/>
          <w:sz w:val="22"/>
          <w:szCs w:val="22"/>
        </w:rPr>
        <w:t xml:space="preserve"> Erwägungen zur jüngeren Annalistik, in: A&amp;A 25 (1979), 97</w:t>
      </w:r>
      <w:r w:rsidR="00754F64">
        <w:rPr>
          <w:rFonts w:ascii="Times New Roman" w:hAnsi="Times New Roman"/>
          <w:sz w:val="22"/>
          <w:szCs w:val="22"/>
        </w:rPr>
        <w:t>–</w:t>
      </w:r>
      <w:r w:rsidRPr="000A0452">
        <w:rPr>
          <w:rFonts w:ascii="Times New Roman" w:hAnsi="Times New Roman"/>
          <w:sz w:val="22"/>
          <w:szCs w:val="22"/>
        </w:rPr>
        <w:t>119.</w:t>
      </w:r>
    </w:p>
    <w:p w:rsidR="00103D5F" w:rsidRPr="000A0452" w:rsidRDefault="00103D5F" w:rsidP="00103D5F">
      <w:pPr>
        <w:pStyle w:val="NurText"/>
        <w:spacing w:after="60"/>
        <w:ind w:left="567" w:hanging="567"/>
        <w:jc w:val="both"/>
        <w:rPr>
          <w:rFonts w:ascii="Times New Roman" w:hAnsi="Times New Roman"/>
          <w:sz w:val="22"/>
          <w:szCs w:val="22"/>
        </w:rPr>
      </w:pPr>
      <w:r w:rsidRPr="000A0452">
        <w:rPr>
          <w:rFonts w:ascii="Times New Roman" w:hAnsi="Times New Roman"/>
          <w:sz w:val="22"/>
          <w:szCs w:val="22"/>
        </w:rPr>
        <w:t>Timpe 1972 =</w:t>
      </w:r>
      <w:r w:rsidRPr="000A0452">
        <w:rPr>
          <w:rFonts w:ascii="Times New Roman" w:hAnsi="Times New Roman"/>
          <w:smallCaps/>
          <w:sz w:val="22"/>
          <w:szCs w:val="22"/>
        </w:rPr>
        <w:t xml:space="preserve"> </w:t>
      </w:r>
      <w:r w:rsidR="00471A1B">
        <w:rPr>
          <w:rFonts w:ascii="Times New Roman" w:hAnsi="Times New Roman"/>
          <w:smallCaps/>
          <w:sz w:val="22"/>
          <w:szCs w:val="22"/>
        </w:rPr>
        <w:t>D. </w:t>
      </w:r>
      <w:r w:rsidRPr="000A0452">
        <w:rPr>
          <w:rFonts w:ascii="Times New Roman" w:hAnsi="Times New Roman"/>
          <w:smallCaps/>
          <w:sz w:val="22"/>
          <w:szCs w:val="22"/>
        </w:rPr>
        <w:t xml:space="preserve">Timpe, </w:t>
      </w:r>
      <w:r w:rsidRPr="000A0452">
        <w:rPr>
          <w:rFonts w:ascii="Times New Roman" w:hAnsi="Times New Roman"/>
          <w:sz w:val="22"/>
          <w:szCs w:val="22"/>
        </w:rPr>
        <w:t>Fabius Pictor und die Anfänge der römischen Historiographie, in: ANRW I2 (1972), 928</w:t>
      </w:r>
      <w:r w:rsidR="00754F64">
        <w:rPr>
          <w:rFonts w:ascii="Times New Roman" w:hAnsi="Times New Roman"/>
          <w:sz w:val="22"/>
          <w:szCs w:val="22"/>
        </w:rPr>
        <w:t>–</w:t>
      </w:r>
      <w:r w:rsidRPr="000A0452">
        <w:rPr>
          <w:rFonts w:ascii="Times New Roman" w:hAnsi="Times New Roman"/>
          <w:sz w:val="22"/>
          <w:szCs w:val="22"/>
        </w:rPr>
        <w:t>969.</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Toner 1995 = </w:t>
      </w:r>
      <w:r w:rsidRPr="00D709BD">
        <w:rPr>
          <w:rFonts w:ascii="Times New Roman" w:hAnsi="Times New Roman" w:cs="Times New Roman"/>
          <w:smallCaps/>
          <w:color w:val="000000"/>
          <w:sz w:val="22"/>
          <w:szCs w:val="22"/>
          <w:lang w:val="en-US"/>
        </w:rPr>
        <w:t>J.</w:t>
      </w:r>
      <w:r w:rsidR="00032850">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P. </w:t>
      </w:r>
      <w:r w:rsidRPr="00D709BD">
        <w:rPr>
          <w:rFonts w:ascii="Times New Roman" w:hAnsi="Times New Roman" w:cs="Times New Roman"/>
          <w:smallCaps/>
          <w:color w:val="000000"/>
          <w:sz w:val="22"/>
          <w:szCs w:val="22"/>
          <w:lang w:val="en-US"/>
        </w:rPr>
        <w:t>Toner</w:t>
      </w:r>
      <w:r w:rsidRPr="00D709BD">
        <w:rPr>
          <w:rFonts w:ascii="Times New Roman" w:hAnsi="Times New Roman" w:cs="Times New Roman"/>
          <w:color w:val="000000"/>
          <w:sz w:val="22"/>
          <w:szCs w:val="22"/>
          <w:lang w:val="en-US"/>
        </w:rPr>
        <w:t xml:space="preserve">, </w:t>
      </w:r>
      <w:r w:rsidRPr="0031715F">
        <w:rPr>
          <w:rFonts w:ascii="Times New Roman" w:hAnsi="Times New Roman" w:cs="Times New Roman"/>
          <w:color w:val="000000"/>
          <w:sz w:val="22"/>
          <w:szCs w:val="22"/>
          <w:lang w:val="en-GB"/>
        </w:rPr>
        <w:t>Leisure and Ancient Rome,</w:t>
      </w:r>
      <w:r w:rsidRPr="00D709BD">
        <w:rPr>
          <w:rFonts w:ascii="Times New Roman" w:hAnsi="Times New Roman" w:cs="Times New Roman"/>
          <w:color w:val="000000"/>
          <w:sz w:val="22"/>
          <w:szCs w:val="22"/>
          <w:lang w:val="en-US"/>
        </w:rPr>
        <w:t xml:space="preserve"> Cambridge 1995.</w:t>
      </w:r>
    </w:p>
    <w:p w:rsidR="009119A4" w:rsidRPr="0031715F" w:rsidRDefault="009119A4" w:rsidP="006D533F">
      <w:pPr>
        <w:pStyle w:val="NurText"/>
        <w:spacing w:after="60"/>
        <w:ind w:left="567" w:hanging="567"/>
        <w:jc w:val="both"/>
        <w:rPr>
          <w:rFonts w:ascii="Times New Roman" w:hAnsi="Times New Roman" w:cs="Times New Roman"/>
          <w:color w:val="000000"/>
          <w:sz w:val="22"/>
          <w:szCs w:val="22"/>
          <w:lang w:val="en-GB"/>
        </w:rPr>
      </w:pPr>
      <w:r w:rsidRPr="00D709BD">
        <w:rPr>
          <w:rFonts w:ascii="Times New Roman" w:hAnsi="Times New Roman" w:cs="Times New Roman"/>
          <w:color w:val="000000"/>
          <w:sz w:val="22"/>
          <w:szCs w:val="22"/>
          <w:lang w:val="en-US"/>
        </w:rPr>
        <w:t xml:space="preserve">Trapp 2007 = </w:t>
      </w:r>
      <w:r w:rsidR="00471A1B">
        <w:rPr>
          <w:rFonts w:ascii="Times New Roman" w:hAnsi="Times New Roman" w:cs="Times New Roman"/>
          <w:smallCaps/>
          <w:color w:val="000000"/>
          <w:sz w:val="22"/>
          <w:szCs w:val="22"/>
          <w:lang w:val="en-US"/>
        </w:rPr>
        <w:t>M. </w:t>
      </w:r>
      <w:r w:rsidRPr="00D709BD">
        <w:rPr>
          <w:rFonts w:ascii="Times New Roman" w:hAnsi="Times New Roman" w:cs="Times New Roman"/>
          <w:smallCaps/>
          <w:color w:val="000000"/>
          <w:sz w:val="22"/>
          <w:szCs w:val="22"/>
          <w:lang w:val="en-US"/>
        </w:rPr>
        <w:t>Trapp</w:t>
      </w:r>
      <w:r w:rsidRPr="00D709BD">
        <w:rPr>
          <w:rFonts w:ascii="Times New Roman" w:hAnsi="Times New Roman" w:cs="Times New Roman"/>
          <w:color w:val="000000"/>
          <w:sz w:val="22"/>
          <w:szCs w:val="22"/>
          <w:lang w:val="en-US"/>
        </w:rPr>
        <w:t xml:space="preserve">, </w:t>
      </w:r>
      <w:r w:rsidRPr="0031715F">
        <w:rPr>
          <w:rFonts w:ascii="Times New Roman" w:hAnsi="Times New Roman" w:cs="Times New Roman"/>
          <w:color w:val="000000"/>
          <w:sz w:val="22"/>
          <w:szCs w:val="22"/>
          <w:lang w:val="en-GB"/>
        </w:rPr>
        <w:t>Philosophy in the Roman Empire</w:t>
      </w:r>
      <w:r w:rsidR="0031715F">
        <w:rPr>
          <w:rFonts w:ascii="Times New Roman" w:hAnsi="Times New Roman" w:cs="Times New Roman"/>
          <w:color w:val="000000"/>
          <w:sz w:val="22"/>
          <w:szCs w:val="22"/>
          <w:lang w:val="en-GB"/>
        </w:rPr>
        <w:t xml:space="preserve">. </w:t>
      </w:r>
      <w:proofErr w:type="gramStart"/>
      <w:r w:rsidR="0031715F">
        <w:rPr>
          <w:rFonts w:ascii="Times New Roman" w:hAnsi="Times New Roman" w:cs="Times New Roman"/>
          <w:color w:val="000000"/>
          <w:sz w:val="22"/>
          <w:szCs w:val="22"/>
          <w:lang w:val="en-GB"/>
        </w:rPr>
        <w:t>Ethics, Politics and Society,</w:t>
      </w:r>
      <w:r w:rsidR="00C724CC" w:rsidRPr="0031715F">
        <w:rPr>
          <w:rFonts w:ascii="Times New Roman" w:hAnsi="Times New Roman" w:cs="Times New Roman"/>
          <w:color w:val="000000"/>
          <w:sz w:val="22"/>
          <w:szCs w:val="22"/>
          <w:lang w:val="en-GB"/>
        </w:rPr>
        <w:t xml:space="preserve"> </w:t>
      </w:r>
      <w:r w:rsidRPr="0031715F">
        <w:rPr>
          <w:rFonts w:ascii="Times New Roman" w:hAnsi="Times New Roman" w:cs="Times New Roman"/>
          <w:color w:val="000000"/>
          <w:sz w:val="22"/>
          <w:szCs w:val="22"/>
          <w:lang w:val="en-GB"/>
        </w:rPr>
        <w:t>Aldershot 2007.</w:t>
      </w:r>
      <w:proofErr w:type="gramEnd"/>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Treggiari 1998 = </w:t>
      </w:r>
      <w:r w:rsidR="00471A1B">
        <w:rPr>
          <w:rFonts w:ascii="Times New Roman" w:hAnsi="Times New Roman" w:cs="Times New Roman"/>
          <w:smallCaps/>
          <w:color w:val="000000"/>
          <w:sz w:val="22"/>
          <w:szCs w:val="22"/>
          <w:lang w:val="en-US"/>
        </w:rPr>
        <w:t>S. </w:t>
      </w:r>
      <w:r w:rsidRPr="00D709BD">
        <w:rPr>
          <w:rFonts w:ascii="Times New Roman" w:hAnsi="Times New Roman" w:cs="Times New Roman"/>
          <w:smallCaps/>
          <w:color w:val="000000"/>
          <w:sz w:val="22"/>
          <w:szCs w:val="22"/>
          <w:lang w:val="en-US"/>
        </w:rPr>
        <w:t>Treggiari</w:t>
      </w:r>
      <w:r w:rsidRPr="00D709BD">
        <w:rPr>
          <w:rFonts w:ascii="Times New Roman" w:hAnsi="Times New Roman" w:cs="Times New Roman"/>
          <w:color w:val="000000"/>
          <w:sz w:val="22"/>
          <w:szCs w:val="22"/>
          <w:lang w:val="en-US"/>
        </w:rPr>
        <w:t xml:space="preserve">, </w:t>
      </w:r>
      <w:r w:rsidR="006D533F" w:rsidRPr="0031715F">
        <w:rPr>
          <w:rFonts w:ascii="Times New Roman" w:hAnsi="Times New Roman" w:cs="Times New Roman"/>
          <w:color w:val="000000"/>
          <w:sz w:val="22"/>
          <w:szCs w:val="22"/>
          <w:lang w:val="en-GB"/>
        </w:rPr>
        <w:t>Home and Forum. Cicero between ‚</w:t>
      </w:r>
      <w:proofErr w:type="gramStart"/>
      <w:r w:rsidRPr="0031715F">
        <w:rPr>
          <w:rFonts w:ascii="Times New Roman" w:hAnsi="Times New Roman" w:cs="Times New Roman"/>
          <w:color w:val="000000"/>
          <w:sz w:val="22"/>
          <w:szCs w:val="22"/>
          <w:lang w:val="en-GB"/>
        </w:rPr>
        <w:t>Public</w:t>
      </w:r>
      <w:r w:rsidR="006D533F" w:rsidRPr="0031715F">
        <w:rPr>
          <w:rFonts w:ascii="Times New Roman" w:hAnsi="Times New Roman" w:cs="Times New Roman"/>
          <w:color w:val="000000"/>
          <w:sz w:val="22"/>
          <w:szCs w:val="22"/>
          <w:lang w:val="en-GB"/>
        </w:rPr>
        <w:t>‘ and</w:t>
      </w:r>
      <w:proofErr w:type="gramEnd"/>
      <w:r w:rsidR="006D533F" w:rsidRPr="0031715F">
        <w:rPr>
          <w:rFonts w:ascii="Times New Roman" w:hAnsi="Times New Roman" w:cs="Times New Roman"/>
          <w:color w:val="000000"/>
          <w:sz w:val="22"/>
          <w:szCs w:val="22"/>
          <w:lang w:val="en-GB"/>
        </w:rPr>
        <w:t xml:space="preserve"> ‚</w:t>
      </w:r>
      <w:r w:rsidRPr="0031715F">
        <w:rPr>
          <w:rFonts w:ascii="Times New Roman" w:hAnsi="Times New Roman" w:cs="Times New Roman"/>
          <w:color w:val="000000"/>
          <w:sz w:val="22"/>
          <w:szCs w:val="22"/>
          <w:lang w:val="en-GB"/>
        </w:rPr>
        <w:t xml:space="preserve">Private‘, in: TAPhA </w:t>
      </w:r>
      <w:r w:rsidRPr="00D709BD">
        <w:rPr>
          <w:rFonts w:ascii="Times New Roman" w:hAnsi="Times New Roman" w:cs="Times New Roman"/>
          <w:color w:val="000000"/>
          <w:sz w:val="22"/>
          <w:szCs w:val="22"/>
          <w:lang w:val="en-US"/>
        </w:rPr>
        <w:t>128 (1998), 1</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23.</w:t>
      </w:r>
    </w:p>
    <w:p w:rsidR="009119A4" w:rsidRPr="00D709BD" w:rsidRDefault="009119A4" w:rsidP="006D533F">
      <w:pPr>
        <w:pStyle w:val="NurText"/>
        <w:spacing w:after="60"/>
        <w:ind w:left="567" w:hanging="567"/>
        <w:jc w:val="both"/>
        <w:rPr>
          <w:rFonts w:ascii="Times New Roman" w:hAnsi="Times New Roman" w:cs="Times New Roman"/>
          <w:sz w:val="22"/>
          <w:szCs w:val="22"/>
          <w:lang w:val="en-US"/>
        </w:rPr>
      </w:pPr>
    </w:p>
    <w:p w:rsidR="009119A4" w:rsidRDefault="009119A4" w:rsidP="006D533F">
      <w:pPr>
        <w:pStyle w:val="NurText"/>
        <w:spacing w:after="60"/>
        <w:ind w:left="567" w:hanging="567"/>
        <w:jc w:val="both"/>
        <w:rPr>
          <w:rFonts w:ascii="Times New Roman" w:hAnsi="Times New Roman" w:cs="Times New Roman"/>
          <w:noProof/>
          <w:color w:val="000000"/>
          <w:sz w:val="22"/>
          <w:szCs w:val="22"/>
        </w:rPr>
      </w:pPr>
      <w:r w:rsidRPr="000A0452">
        <w:rPr>
          <w:rFonts w:ascii="Times New Roman" w:hAnsi="Times New Roman" w:cs="Times New Roman"/>
          <w:sz w:val="22"/>
          <w:szCs w:val="22"/>
        </w:rPr>
        <w:t xml:space="preserve">Ungern-Sternberg 2001 = </w:t>
      </w:r>
      <w:r w:rsidR="00471A1B">
        <w:rPr>
          <w:rFonts w:ascii="Times New Roman" w:hAnsi="Times New Roman" w:cs="Times New Roman"/>
          <w:smallCaps/>
          <w:sz w:val="22"/>
          <w:szCs w:val="22"/>
        </w:rPr>
        <w:t>J. </w:t>
      </w:r>
      <w:r w:rsidRPr="000A0452">
        <w:rPr>
          <w:rFonts w:ascii="Times New Roman" w:hAnsi="Times New Roman" w:cs="Times New Roman"/>
          <w:smallCaps/>
          <w:sz w:val="22"/>
          <w:szCs w:val="22"/>
        </w:rPr>
        <w:t>v. Ungern-Sternberg</w:t>
      </w:r>
      <w:r w:rsidRPr="000A0452">
        <w:rPr>
          <w:rFonts w:ascii="Times New Roman" w:hAnsi="Times New Roman" w:cs="Times New Roman"/>
          <w:sz w:val="22"/>
          <w:szCs w:val="22"/>
        </w:rPr>
        <w:t xml:space="preserve">, </w:t>
      </w:r>
      <w:r w:rsidR="00471A1B">
        <w:rPr>
          <w:rFonts w:ascii="Times New Roman" w:hAnsi="Times New Roman" w:cs="Times New Roman"/>
          <w:sz w:val="22"/>
          <w:szCs w:val="22"/>
        </w:rPr>
        <w:t>M. </w:t>
      </w:r>
      <w:r w:rsidRPr="000A0452">
        <w:rPr>
          <w:rFonts w:ascii="Times New Roman" w:hAnsi="Times New Roman" w:cs="Times New Roman"/>
          <w:sz w:val="22"/>
          <w:szCs w:val="22"/>
        </w:rPr>
        <w:t xml:space="preserve">Furius Camillus, ein zweiter Romulus?, in: </w:t>
      </w:r>
      <w:r w:rsidRPr="000A0452">
        <w:rPr>
          <w:rFonts w:ascii="Times New Roman" w:hAnsi="Times New Roman" w:cs="Times New Roman"/>
          <w:noProof/>
          <w:color w:val="000000"/>
          <w:sz w:val="22"/>
          <w:szCs w:val="22"/>
        </w:rPr>
        <w:t>Coudry u. Späth</w:t>
      </w:r>
      <w:r w:rsidR="00E47087" w:rsidRPr="000A0452">
        <w:rPr>
          <w:rFonts w:ascii="Times New Roman" w:hAnsi="Times New Roman" w:cs="Times New Roman"/>
          <w:noProof/>
          <w:color w:val="000000"/>
          <w:sz w:val="22"/>
          <w:szCs w:val="22"/>
        </w:rPr>
        <w:t xml:space="preserve"> (Hgg.) </w:t>
      </w:r>
      <w:r w:rsidRPr="000A0452">
        <w:rPr>
          <w:rFonts w:ascii="Times New Roman" w:hAnsi="Times New Roman" w:cs="Times New Roman"/>
          <w:noProof/>
          <w:color w:val="000000"/>
          <w:sz w:val="22"/>
          <w:szCs w:val="22"/>
        </w:rPr>
        <w:t>2001, 289</w:t>
      </w:r>
      <w:r w:rsidR="00754F64">
        <w:rPr>
          <w:rFonts w:ascii="Times New Roman" w:hAnsi="Times New Roman" w:cs="Times New Roman"/>
          <w:noProof/>
          <w:color w:val="000000"/>
          <w:sz w:val="22"/>
          <w:szCs w:val="22"/>
        </w:rPr>
        <w:t>–</w:t>
      </w:r>
      <w:r w:rsidRPr="000A0452">
        <w:rPr>
          <w:rFonts w:ascii="Times New Roman" w:hAnsi="Times New Roman" w:cs="Times New Roman"/>
          <w:noProof/>
          <w:color w:val="000000"/>
          <w:sz w:val="22"/>
          <w:szCs w:val="22"/>
        </w:rPr>
        <w:t>297.</w:t>
      </w:r>
    </w:p>
    <w:p w:rsidR="0043515F" w:rsidRPr="0043515F" w:rsidRDefault="0066634C" w:rsidP="006D533F">
      <w:pPr>
        <w:pStyle w:val="NurText"/>
        <w:spacing w:after="60"/>
        <w:ind w:left="567" w:hanging="567"/>
        <w:jc w:val="both"/>
        <w:rPr>
          <w:rFonts w:ascii="Times New Roman" w:hAnsi="Times New Roman" w:cs="Times New Roman"/>
          <w:noProof/>
          <w:color w:val="000000"/>
          <w:sz w:val="22"/>
          <w:szCs w:val="22"/>
        </w:rPr>
      </w:pPr>
      <w:r>
        <w:rPr>
          <w:rFonts w:ascii="Times New Roman" w:hAnsi="Times New Roman" w:cs="Times New Roman"/>
          <w:sz w:val="22"/>
          <w:szCs w:val="22"/>
        </w:rPr>
        <w:t>Ungern-Sternberg 1997</w:t>
      </w:r>
      <w:r w:rsidR="0043515F" w:rsidRPr="000A0452">
        <w:rPr>
          <w:rFonts w:ascii="Times New Roman" w:hAnsi="Times New Roman" w:cs="Times New Roman"/>
          <w:sz w:val="22"/>
          <w:szCs w:val="22"/>
        </w:rPr>
        <w:t xml:space="preserve"> = </w:t>
      </w:r>
      <w:r w:rsidR="00471A1B">
        <w:rPr>
          <w:rFonts w:ascii="Times New Roman" w:hAnsi="Times New Roman"/>
          <w:sz w:val="22"/>
          <w:szCs w:val="22"/>
        </w:rPr>
        <w:t>J. </w:t>
      </w:r>
      <w:r w:rsidR="0043515F" w:rsidRPr="0043515F">
        <w:rPr>
          <w:rFonts w:ascii="Times New Roman" w:hAnsi="Times New Roman"/>
          <w:sz w:val="22"/>
          <w:szCs w:val="22"/>
        </w:rPr>
        <w:t xml:space="preserve">v. </w:t>
      </w:r>
      <w:r w:rsidR="0043515F" w:rsidRPr="0043515F">
        <w:rPr>
          <w:rFonts w:ascii="Times New Roman" w:hAnsi="Times New Roman"/>
          <w:smallCaps/>
          <w:sz w:val="22"/>
          <w:szCs w:val="22"/>
        </w:rPr>
        <w:t>Ungern-Sternberg</w:t>
      </w:r>
      <w:r w:rsidR="0043515F" w:rsidRPr="0043515F">
        <w:rPr>
          <w:rFonts w:ascii="Times New Roman" w:hAnsi="Times New Roman"/>
          <w:sz w:val="22"/>
          <w:szCs w:val="22"/>
        </w:rPr>
        <w:t>, Das Verfahren gegen die Catilinarier. Oder</w:t>
      </w:r>
      <w:r>
        <w:rPr>
          <w:rFonts w:ascii="Times New Roman" w:hAnsi="Times New Roman"/>
          <w:sz w:val="22"/>
          <w:szCs w:val="22"/>
        </w:rPr>
        <w:t xml:space="preserve">: Der vermiedene Prozess, in: </w:t>
      </w:r>
      <w:r w:rsidR="0043515F" w:rsidRPr="0066634C">
        <w:rPr>
          <w:rFonts w:ascii="Times New Roman" w:hAnsi="Times New Roman"/>
          <w:sz w:val="22"/>
          <w:szCs w:val="22"/>
        </w:rPr>
        <w:t>Manthe u. Ungern-Sternberg</w:t>
      </w:r>
      <w:r w:rsidR="0043515F" w:rsidRPr="0043515F">
        <w:rPr>
          <w:rFonts w:ascii="Times New Roman" w:hAnsi="Times New Roman"/>
          <w:sz w:val="22"/>
          <w:szCs w:val="22"/>
        </w:rPr>
        <w:t xml:space="preserve"> (Hgg</w:t>
      </w:r>
      <w:r>
        <w:rPr>
          <w:rFonts w:ascii="Times New Roman" w:hAnsi="Times New Roman"/>
          <w:sz w:val="22"/>
          <w:szCs w:val="22"/>
        </w:rPr>
        <w:t>.)</w:t>
      </w:r>
      <w:r w:rsidR="0043515F" w:rsidRPr="0043515F">
        <w:rPr>
          <w:rFonts w:ascii="Times New Roman" w:hAnsi="Times New Roman"/>
          <w:sz w:val="22"/>
          <w:szCs w:val="22"/>
        </w:rPr>
        <w:t xml:space="preserve"> 1997, 85</w:t>
      </w:r>
      <w:r w:rsidR="00754F64">
        <w:rPr>
          <w:rFonts w:ascii="Times New Roman" w:hAnsi="Times New Roman"/>
          <w:sz w:val="22"/>
          <w:szCs w:val="22"/>
        </w:rPr>
        <w:t>–</w:t>
      </w:r>
      <w:r w:rsidR="0043515F" w:rsidRPr="0043515F">
        <w:rPr>
          <w:rFonts w:ascii="Times New Roman" w:hAnsi="Times New Roman"/>
          <w:sz w:val="22"/>
          <w:szCs w:val="22"/>
        </w:rPr>
        <w:t>99; 204</w:t>
      </w:r>
      <w:r w:rsidR="00754F64">
        <w:rPr>
          <w:rFonts w:ascii="Times New Roman" w:hAnsi="Times New Roman"/>
          <w:sz w:val="22"/>
          <w:szCs w:val="22"/>
        </w:rPr>
        <w:t>–</w:t>
      </w:r>
      <w:r w:rsidR="0043515F" w:rsidRPr="0043515F">
        <w:rPr>
          <w:rFonts w:ascii="Times New Roman" w:hAnsi="Times New Roman"/>
          <w:sz w:val="22"/>
          <w:szCs w:val="22"/>
        </w:rPr>
        <w:t>206.</w:t>
      </w:r>
    </w:p>
    <w:p w:rsidR="00F42959" w:rsidRPr="000A0452" w:rsidRDefault="00F42959"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Ungern-Sternberg 1993 = </w:t>
      </w:r>
      <w:r w:rsidR="00471A1B">
        <w:rPr>
          <w:rFonts w:ascii="Times New Roman" w:hAnsi="Times New Roman" w:cs="Times New Roman"/>
          <w:smallCaps/>
          <w:sz w:val="22"/>
          <w:szCs w:val="22"/>
        </w:rPr>
        <w:t>J. </w:t>
      </w:r>
      <w:r w:rsidRPr="000A0452">
        <w:rPr>
          <w:rFonts w:ascii="Times New Roman" w:hAnsi="Times New Roman" w:cs="Times New Roman"/>
          <w:smallCaps/>
          <w:sz w:val="22"/>
          <w:szCs w:val="22"/>
        </w:rPr>
        <w:t>von Ungern-Sternberg</w:t>
      </w:r>
      <w:r w:rsidRPr="000A0452">
        <w:rPr>
          <w:rFonts w:ascii="Times New Roman" w:hAnsi="Times New Roman" w:cs="Times New Roman"/>
          <w:sz w:val="22"/>
          <w:szCs w:val="22"/>
        </w:rPr>
        <w:t>, Romulus-Bilder. Die Begründung der Republik im Mythos, in: Graf (Hg.)</w:t>
      </w:r>
      <w:r w:rsidR="004F4A34" w:rsidRPr="000A0452">
        <w:rPr>
          <w:rFonts w:ascii="Times New Roman" w:hAnsi="Times New Roman" w:cs="Times New Roman"/>
          <w:sz w:val="22"/>
          <w:szCs w:val="22"/>
        </w:rPr>
        <w:t xml:space="preserve"> </w:t>
      </w:r>
      <w:r w:rsidRPr="000A0452">
        <w:rPr>
          <w:rFonts w:ascii="Times New Roman" w:hAnsi="Times New Roman" w:cs="Times New Roman"/>
          <w:sz w:val="22"/>
          <w:szCs w:val="22"/>
        </w:rPr>
        <w:t>1993, 88</w:t>
      </w:r>
      <w:r w:rsidR="00754F64">
        <w:rPr>
          <w:rFonts w:ascii="Times New Roman" w:hAnsi="Times New Roman" w:cs="Times New Roman"/>
          <w:sz w:val="22"/>
          <w:szCs w:val="22"/>
        </w:rPr>
        <w:t>–</w:t>
      </w:r>
      <w:r w:rsidRPr="000A0452">
        <w:rPr>
          <w:rFonts w:ascii="Times New Roman" w:hAnsi="Times New Roman" w:cs="Times New Roman"/>
          <w:sz w:val="22"/>
          <w:szCs w:val="22"/>
        </w:rPr>
        <w:t>108.</w:t>
      </w:r>
    </w:p>
    <w:p w:rsidR="005B487F" w:rsidRPr="000A0452" w:rsidRDefault="005B487F"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Ungern-Sternberg 1988 = </w:t>
      </w:r>
      <w:r w:rsidR="00471A1B">
        <w:rPr>
          <w:rFonts w:ascii="Times New Roman" w:hAnsi="Times New Roman"/>
          <w:smallCaps/>
          <w:sz w:val="22"/>
          <w:szCs w:val="22"/>
        </w:rPr>
        <w:t>J. </w:t>
      </w:r>
      <w:r w:rsidRPr="000A0452">
        <w:rPr>
          <w:rFonts w:ascii="Times New Roman" w:hAnsi="Times New Roman"/>
          <w:smallCaps/>
          <w:sz w:val="22"/>
          <w:szCs w:val="22"/>
        </w:rPr>
        <w:t>v. Ungern-Sternberg</w:t>
      </w:r>
      <w:r w:rsidRPr="000A0452">
        <w:rPr>
          <w:rFonts w:ascii="Times New Roman" w:hAnsi="Times New Roman"/>
          <w:sz w:val="22"/>
          <w:szCs w:val="22"/>
        </w:rPr>
        <w:t>, Überlegungen zur frühen römischen Überlieferung im Lichte der Oral-Tradition-Forschung, in: Reinau u. Ungern-Sternberg (Hgg.) 1988, 237</w:t>
      </w:r>
      <w:r w:rsidR="00754F64">
        <w:rPr>
          <w:rFonts w:ascii="Times New Roman" w:hAnsi="Times New Roman"/>
          <w:sz w:val="22"/>
          <w:szCs w:val="22"/>
        </w:rPr>
        <w:t>–</w:t>
      </w:r>
      <w:r w:rsidRPr="000A0452">
        <w:rPr>
          <w:rFonts w:ascii="Times New Roman" w:hAnsi="Times New Roman"/>
          <w:sz w:val="22"/>
          <w:szCs w:val="22"/>
        </w:rPr>
        <w:t>265.</w:t>
      </w:r>
    </w:p>
    <w:p w:rsidR="009119A4" w:rsidRPr="000A0452" w:rsidRDefault="009119A4" w:rsidP="006D533F">
      <w:pPr>
        <w:pStyle w:val="NurText"/>
        <w:spacing w:after="60"/>
        <w:ind w:left="567" w:hanging="567"/>
        <w:jc w:val="both"/>
        <w:rPr>
          <w:rFonts w:ascii="Times New Roman" w:hAnsi="Times New Roman" w:cs="Times New Roman"/>
          <w:sz w:val="22"/>
          <w:szCs w:val="22"/>
        </w:rPr>
      </w:pP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Vervaet 2004 = </w:t>
      </w:r>
      <w:r w:rsidRPr="00D709BD">
        <w:rPr>
          <w:rFonts w:ascii="Times New Roman" w:hAnsi="Times New Roman" w:cs="Times New Roman"/>
          <w:smallCaps/>
          <w:color w:val="000000"/>
          <w:sz w:val="22"/>
          <w:szCs w:val="22"/>
          <w:lang w:val="en-US"/>
        </w:rPr>
        <w:t>F.</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J. </w:t>
      </w:r>
      <w:r w:rsidRPr="00D709BD">
        <w:rPr>
          <w:rFonts w:ascii="Times New Roman" w:hAnsi="Times New Roman" w:cs="Times New Roman"/>
          <w:smallCaps/>
          <w:color w:val="000000"/>
          <w:sz w:val="22"/>
          <w:szCs w:val="22"/>
          <w:lang w:val="en-US"/>
        </w:rPr>
        <w:t>Vervaet</w:t>
      </w:r>
      <w:r w:rsidRPr="00D709BD">
        <w:rPr>
          <w:rFonts w:ascii="Times New Roman" w:hAnsi="Times New Roman" w:cs="Times New Roman"/>
          <w:color w:val="000000"/>
          <w:sz w:val="22"/>
          <w:szCs w:val="22"/>
          <w:lang w:val="en-US"/>
        </w:rPr>
        <w:t xml:space="preserve">, </w:t>
      </w:r>
      <w:r w:rsidRPr="002571EF">
        <w:rPr>
          <w:rFonts w:ascii="Times New Roman" w:hAnsi="Times New Roman" w:cs="Times New Roman"/>
          <w:color w:val="000000"/>
          <w:sz w:val="22"/>
          <w:szCs w:val="22"/>
          <w:lang w:val="en-GB"/>
        </w:rPr>
        <w:t xml:space="preserve">The </w:t>
      </w:r>
      <w:r w:rsidRPr="002571EF">
        <w:rPr>
          <w:rFonts w:ascii="Times New Roman" w:hAnsi="Times New Roman" w:cs="Times New Roman"/>
          <w:i/>
          <w:iCs/>
          <w:color w:val="000000"/>
          <w:sz w:val="22"/>
          <w:szCs w:val="22"/>
          <w:lang w:val="la-Latn"/>
        </w:rPr>
        <w:t>lex Valeria</w:t>
      </w:r>
      <w:r w:rsidRPr="002571EF">
        <w:rPr>
          <w:rFonts w:ascii="Times New Roman" w:hAnsi="Times New Roman" w:cs="Times New Roman"/>
          <w:color w:val="000000"/>
          <w:sz w:val="22"/>
          <w:szCs w:val="22"/>
          <w:lang w:val="en-GB"/>
        </w:rPr>
        <w:t xml:space="preserve"> and Sulla’s Empowerment as Dictator (82</w:t>
      </w:r>
      <w:r w:rsidR="00754F64">
        <w:rPr>
          <w:rFonts w:ascii="Times New Roman" w:hAnsi="Times New Roman" w:cs="Times New Roman"/>
          <w:color w:val="000000"/>
          <w:sz w:val="22"/>
          <w:szCs w:val="22"/>
          <w:lang w:val="en-GB"/>
        </w:rPr>
        <w:t>–</w:t>
      </w:r>
      <w:r w:rsidRPr="002571EF">
        <w:rPr>
          <w:rFonts w:ascii="Times New Roman" w:hAnsi="Times New Roman" w:cs="Times New Roman"/>
          <w:color w:val="000000"/>
          <w:sz w:val="22"/>
          <w:szCs w:val="22"/>
          <w:lang w:val="en-GB"/>
        </w:rPr>
        <w:t>79 BCE)</w:t>
      </w:r>
      <w:r w:rsidRPr="00D709BD">
        <w:rPr>
          <w:rFonts w:ascii="Times New Roman" w:hAnsi="Times New Roman" w:cs="Times New Roman"/>
          <w:color w:val="000000"/>
          <w:sz w:val="22"/>
          <w:szCs w:val="22"/>
          <w:lang w:val="en-US"/>
        </w:rPr>
        <w:t>, in: CCGG 15 (2004), 37</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84.</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Veyne 1988 = </w:t>
      </w:r>
      <w:r w:rsidR="00471A1B">
        <w:rPr>
          <w:rFonts w:ascii="Times New Roman" w:hAnsi="Times New Roman" w:cs="Times New Roman"/>
          <w:smallCaps/>
          <w:color w:val="000000"/>
          <w:sz w:val="22"/>
          <w:szCs w:val="22"/>
        </w:rPr>
        <w:t>P. </w:t>
      </w:r>
      <w:r w:rsidRPr="000A0452">
        <w:rPr>
          <w:rFonts w:ascii="Times New Roman" w:hAnsi="Times New Roman" w:cs="Times New Roman"/>
          <w:smallCaps/>
          <w:color w:val="000000"/>
          <w:sz w:val="22"/>
          <w:szCs w:val="22"/>
        </w:rPr>
        <w:t>Veyne</w:t>
      </w:r>
      <w:r w:rsidRPr="000A0452">
        <w:rPr>
          <w:rFonts w:ascii="Times New Roman" w:hAnsi="Times New Roman" w:cs="Times New Roman"/>
          <w:color w:val="000000"/>
          <w:sz w:val="22"/>
          <w:szCs w:val="22"/>
        </w:rPr>
        <w:t xml:space="preserve">, Brot und Spiele. Gesellschaftliche Macht und politische Herrschaft in der Antike, Frankfurt </w:t>
      </w:r>
      <w:r w:rsidR="00186B91">
        <w:rPr>
          <w:rFonts w:ascii="Times New Roman" w:hAnsi="Times New Roman" w:cs="Times New Roman"/>
          <w:color w:val="000000"/>
          <w:sz w:val="22"/>
          <w:szCs w:val="22"/>
        </w:rPr>
        <w:t>a. </w:t>
      </w:r>
      <w:r w:rsidR="00471A1B">
        <w:rPr>
          <w:rFonts w:ascii="Times New Roman" w:hAnsi="Times New Roman" w:cs="Times New Roman"/>
          <w:color w:val="000000"/>
          <w:sz w:val="22"/>
          <w:szCs w:val="22"/>
        </w:rPr>
        <w:t>M. </w:t>
      </w:r>
      <w:r w:rsidR="00290047">
        <w:rPr>
          <w:rFonts w:ascii="Times New Roman" w:hAnsi="Times New Roman" w:cs="Times New Roman"/>
          <w:color w:val="000000"/>
          <w:sz w:val="22"/>
          <w:szCs w:val="22"/>
        </w:rPr>
        <w:t>u. a.</w:t>
      </w:r>
      <w:r w:rsidRPr="000A0452">
        <w:rPr>
          <w:rFonts w:ascii="Times New Roman" w:hAnsi="Times New Roman" w:cs="Times New Roman"/>
          <w:color w:val="000000"/>
          <w:sz w:val="22"/>
          <w:szCs w:val="22"/>
        </w:rPr>
        <w:t xml:space="preserve"> 1988.</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Veyne (Hg.) 1987 = </w:t>
      </w:r>
      <w:r w:rsidR="00471A1B">
        <w:rPr>
          <w:rFonts w:ascii="Times New Roman" w:hAnsi="Times New Roman" w:cs="Times New Roman"/>
          <w:smallCaps/>
          <w:color w:val="000000"/>
          <w:sz w:val="22"/>
          <w:szCs w:val="22"/>
          <w:lang w:val="en-US"/>
        </w:rPr>
        <w:t>P. </w:t>
      </w:r>
      <w:r w:rsidRPr="00D709BD">
        <w:rPr>
          <w:rFonts w:ascii="Times New Roman" w:hAnsi="Times New Roman" w:cs="Times New Roman"/>
          <w:smallCaps/>
          <w:color w:val="000000"/>
          <w:sz w:val="22"/>
          <w:szCs w:val="22"/>
          <w:lang w:val="en-US"/>
        </w:rPr>
        <w:t>Veyne</w:t>
      </w:r>
      <w:r w:rsidRPr="00D709BD">
        <w:rPr>
          <w:rFonts w:ascii="Times New Roman" w:hAnsi="Times New Roman" w:cs="Times New Roman"/>
          <w:color w:val="000000"/>
          <w:sz w:val="22"/>
          <w:szCs w:val="22"/>
          <w:lang w:val="en-US"/>
        </w:rPr>
        <w:t xml:space="preserve"> (Hg.), </w:t>
      </w:r>
      <w:proofErr w:type="gramStart"/>
      <w:r w:rsidRPr="002571EF">
        <w:rPr>
          <w:rFonts w:ascii="Times New Roman" w:hAnsi="Times New Roman" w:cs="Times New Roman"/>
          <w:color w:val="000000"/>
          <w:sz w:val="22"/>
          <w:szCs w:val="22"/>
          <w:lang w:val="en-GB"/>
        </w:rPr>
        <w:t>A</w:t>
      </w:r>
      <w:proofErr w:type="gramEnd"/>
      <w:r w:rsidRPr="002571EF">
        <w:rPr>
          <w:rFonts w:ascii="Times New Roman" w:hAnsi="Times New Roman" w:cs="Times New Roman"/>
          <w:color w:val="000000"/>
          <w:sz w:val="22"/>
          <w:szCs w:val="22"/>
          <w:lang w:val="en-GB"/>
        </w:rPr>
        <w:t xml:space="preserve"> History of Private Life, 1: From Pagan Rome to Byzantium, Cambridge (Mass)</w:t>
      </w:r>
      <w:r w:rsidRPr="00D709BD">
        <w:rPr>
          <w:rFonts w:ascii="Times New Roman" w:hAnsi="Times New Roman" w:cs="Times New Roman"/>
          <w:color w:val="000000"/>
          <w:sz w:val="22"/>
          <w:szCs w:val="22"/>
          <w:lang w:val="en-US"/>
        </w:rPr>
        <w:t xml:space="preserve"> 1987.</w:t>
      </w:r>
    </w:p>
    <w:p w:rsidR="0057098C" w:rsidRPr="006D533F" w:rsidRDefault="0057098C" w:rsidP="0057098C">
      <w:pPr>
        <w:pStyle w:val="NurText"/>
        <w:spacing w:after="60"/>
        <w:ind w:left="567" w:hanging="567"/>
        <w:jc w:val="both"/>
        <w:rPr>
          <w:rFonts w:ascii="Times New Roman" w:hAnsi="Times New Roman" w:cs="Times New Roman"/>
          <w:color w:val="000000"/>
          <w:sz w:val="22"/>
          <w:szCs w:val="22"/>
        </w:rPr>
      </w:pPr>
      <w:r w:rsidRPr="006D533F">
        <w:rPr>
          <w:rFonts w:ascii="Times New Roman" w:hAnsi="Times New Roman" w:cs="Times New Roman"/>
          <w:color w:val="000000"/>
          <w:sz w:val="22"/>
          <w:szCs w:val="22"/>
        </w:rPr>
        <w:t xml:space="preserve">Vittinghoff (Hg.) 1990 = </w:t>
      </w:r>
      <w:r w:rsidR="00471A1B">
        <w:rPr>
          <w:rFonts w:ascii="Times New Roman" w:hAnsi="Times New Roman" w:cs="Times New Roman"/>
          <w:smallCaps/>
          <w:color w:val="000000"/>
          <w:sz w:val="22"/>
          <w:szCs w:val="22"/>
        </w:rPr>
        <w:t>F. </w:t>
      </w:r>
      <w:r w:rsidRPr="006D533F">
        <w:rPr>
          <w:rFonts w:ascii="Times New Roman" w:hAnsi="Times New Roman" w:cs="Times New Roman"/>
          <w:smallCaps/>
          <w:color w:val="000000"/>
          <w:sz w:val="22"/>
          <w:szCs w:val="22"/>
        </w:rPr>
        <w:t>Vittinghoff</w:t>
      </w:r>
      <w:r w:rsidRPr="006D533F">
        <w:rPr>
          <w:rFonts w:ascii="Times New Roman" w:hAnsi="Times New Roman" w:cs="Times New Roman"/>
          <w:color w:val="000000"/>
          <w:sz w:val="22"/>
          <w:szCs w:val="22"/>
        </w:rPr>
        <w:t xml:space="preserve"> (Hg.), Handbuch der europäischen Wirtschafts- und Sozialgeschichte, 1: Europäische Wirtschafts- und Sozialgeschichte in der römischen Kaiserzeit, Stuttgart 1990.</w:t>
      </w:r>
    </w:p>
    <w:p w:rsidR="0057098C" w:rsidRPr="006D533F" w:rsidRDefault="0057098C" w:rsidP="0057098C">
      <w:pPr>
        <w:pStyle w:val="NurText"/>
        <w:spacing w:after="60"/>
        <w:ind w:left="567" w:hanging="567"/>
        <w:jc w:val="both"/>
        <w:rPr>
          <w:rFonts w:ascii="Times New Roman" w:hAnsi="Times New Roman" w:cs="Times New Roman"/>
          <w:color w:val="000000"/>
          <w:sz w:val="22"/>
          <w:szCs w:val="22"/>
        </w:rPr>
      </w:pPr>
      <w:r w:rsidRPr="006D533F">
        <w:rPr>
          <w:rFonts w:ascii="Times New Roman" w:hAnsi="Times New Roman" w:cs="Times New Roman"/>
          <w:color w:val="000000"/>
          <w:sz w:val="22"/>
          <w:szCs w:val="22"/>
          <w:lang w:val="de-CH"/>
        </w:rPr>
        <w:t xml:space="preserve">Vittinghoff 1990 = </w:t>
      </w:r>
      <w:r w:rsidR="00471A1B">
        <w:rPr>
          <w:rFonts w:ascii="Times New Roman" w:hAnsi="Times New Roman" w:cs="Times New Roman"/>
          <w:smallCaps/>
          <w:color w:val="000000"/>
          <w:sz w:val="22"/>
          <w:szCs w:val="22"/>
          <w:lang w:val="de-CH"/>
        </w:rPr>
        <w:t>F. </w:t>
      </w:r>
      <w:r w:rsidRPr="006D533F">
        <w:rPr>
          <w:rFonts w:ascii="Times New Roman" w:hAnsi="Times New Roman" w:cs="Times New Roman"/>
          <w:smallCaps/>
          <w:color w:val="000000"/>
          <w:sz w:val="22"/>
          <w:szCs w:val="22"/>
          <w:lang w:val="de-CH"/>
        </w:rPr>
        <w:t>Vittinghoff</w:t>
      </w:r>
      <w:r w:rsidRPr="006D533F">
        <w:rPr>
          <w:rFonts w:ascii="Times New Roman" w:hAnsi="Times New Roman" w:cs="Times New Roman"/>
          <w:color w:val="000000"/>
          <w:sz w:val="22"/>
          <w:szCs w:val="22"/>
          <w:lang w:val="de-CH"/>
        </w:rPr>
        <w:t xml:space="preserve">, Art. </w:t>
      </w:r>
      <w:r w:rsidRPr="006D533F">
        <w:rPr>
          <w:rFonts w:ascii="Times New Roman" w:hAnsi="Times New Roman" w:cs="Times New Roman"/>
          <w:color w:val="000000"/>
          <w:sz w:val="22"/>
          <w:szCs w:val="22"/>
        </w:rPr>
        <w:t>Gesellschaft, in:</w:t>
      </w:r>
      <w:r>
        <w:rPr>
          <w:rFonts w:ascii="Times New Roman" w:hAnsi="Times New Roman" w:cs="Times New Roman"/>
          <w:color w:val="000000"/>
          <w:sz w:val="22"/>
          <w:szCs w:val="22"/>
        </w:rPr>
        <w:t xml:space="preserve"> Vittinghoff (Hg.) </w:t>
      </w:r>
      <w:r w:rsidRPr="006D533F">
        <w:rPr>
          <w:rFonts w:ascii="Times New Roman" w:hAnsi="Times New Roman" w:cs="Times New Roman"/>
          <w:color w:val="000000"/>
          <w:sz w:val="22"/>
          <w:szCs w:val="22"/>
        </w:rPr>
        <w:t>1990, 161</w:t>
      </w:r>
      <w:r w:rsidR="00754F64">
        <w:rPr>
          <w:rFonts w:ascii="Times New Roman" w:hAnsi="Times New Roman" w:cs="Times New Roman"/>
          <w:color w:val="000000"/>
          <w:sz w:val="22"/>
          <w:szCs w:val="22"/>
        </w:rPr>
        <w:t>–</w:t>
      </w:r>
      <w:r w:rsidRPr="006D533F">
        <w:rPr>
          <w:rFonts w:ascii="Times New Roman" w:hAnsi="Times New Roman" w:cs="Times New Roman"/>
          <w:color w:val="000000"/>
          <w:sz w:val="22"/>
          <w:szCs w:val="22"/>
        </w:rPr>
        <w:t>369.</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Vössing (Hg.) 2008 = </w:t>
      </w:r>
      <w:r w:rsidR="00471A1B">
        <w:rPr>
          <w:rFonts w:ascii="Times New Roman" w:hAnsi="Times New Roman" w:cs="Times New Roman"/>
          <w:smallCaps/>
          <w:color w:val="000000"/>
          <w:sz w:val="22"/>
          <w:szCs w:val="22"/>
        </w:rPr>
        <w:t>K. </w:t>
      </w:r>
      <w:r w:rsidRPr="000A0452">
        <w:rPr>
          <w:rFonts w:ascii="Times New Roman" w:hAnsi="Times New Roman" w:cs="Times New Roman"/>
          <w:smallCaps/>
          <w:color w:val="000000"/>
          <w:sz w:val="22"/>
          <w:szCs w:val="22"/>
        </w:rPr>
        <w:t>Vössing</w:t>
      </w:r>
      <w:r w:rsidRPr="000A0452">
        <w:rPr>
          <w:rFonts w:ascii="Times New Roman" w:hAnsi="Times New Roman" w:cs="Times New Roman"/>
          <w:color w:val="000000"/>
          <w:sz w:val="22"/>
          <w:szCs w:val="22"/>
        </w:rPr>
        <w:t xml:space="preserve"> (Hg.), Das römische Bankett im Spiegel der Altertumswissenschaften. Internationales Kolloquium 5./6</w:t>
      </w:r>
      <w:r w:rsidR="006D360C">
        <w:rPr>
          <w:rFonts w:ascii="Times New Roman" w:hAnsi="Times New Roman" w:cs="Times New Roman"/>
          <w:color w:val="000000"/>
          <w:sz w:val="22"/>
          <w:szCs w:val="22"/>
        </w:rPr>
        <w:t>. Oktober 2005 Schloss Mickeln,</w:t>
      </w:r>
      <w:r w:rsidR="00C724CC" w:rsidRPr="000A0452">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Düsseldorf 2008.</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F570ED">
        <w:rPr>
          <w:rFonts w:ascii="Times New Roman" w:hAnsi="Times New Roman" w:cs="Times New Roman"/>
          <w:color w:val="000000"/>
          <w:sz w:val="22"/>
          <w:szCs w:val="22"/>
        </w:rPr>
        <w:t xml:space="preserve">Vössing 2004 = </w:t>
      </w:r>
      <w:r w:rsidR="00471A1B" w:rsidRPr="00F570ED">
        <w:rPr>
          <w:rFonts w:ascii="Times New Roman" w:hAnsi="Times New Roman" w:cs="Times New Roman"/>
          <w:smallCaps/>
          <w:color w:val="000000"/>
          <w:sz w:val="22"/>
          <w:szCs w:val="22"/>
        </w:rPr>
        <w:t>K. </w:t>
      </w:r>
      <w:r w:rsidRPr="00F570ED">
        <w:rPr>
          <w:rFonts w:ascii="Times New Roman" w:hAnsi="Times New Roman" w:cs="Times New Roman"/>
          <w:smallCaps/>
          <w:color w:val="000000"/>
          <w:sz w:val="22"/>
          <w:szCs w:val="22"/>
        </w:rPr>
        <w:t>Vössing,</w:t>
      </w:r>
      <w:r w:rsidRPr="00F570ED">
        <w:rPr>
          <w:rFonts w:ascii="Times New Roman" w:hAnsi="Times New Roman" w:cs="Times New Roman"/>
          <w:color w:val="000000"/>
          <w:sz w:val="22"/>
          <w:szCs w:val="22"/>
        </w:rPr>
        <w:t xml:space="preserve"> </w:t>
      </w:r>
      <w:r w:rsidRPr="002571EF">
        <w:rPr>
          <w:rFonts w:ascii="Times New Roman" w:hAnsi="Times New Roman" w:cs="Times New Roman"/>
          <w:i/>
          <w:iCs/>
          <w:color w:val="000000"/>
          <w:sz w:val="22"/>
          <w:szCs w:val="22"/>
          <w:lang w:val="la-Latn"/>
        </w:rPr>
        <w:t>Mensa</w:t>
      </w:r>
      <w:r w:rsidRPr="002571EF">
        <w:rPr>
          <w:rFonts w:ascii="Times New Roman" w:hAnsi="Times New Roman" w:cs="Times New Roman"/>
          <w:color w:val="000000"/>
          <w:sz w:val="22"/>
          <w:szCs w:val="22"/>
          <w:lang w:val="la-Latn"/>
        </w:rPr>
        <w:t xml:space="preserve"> </w:t>
      </w:r>
      <w:r w:rsidRPr="002571EF">
        <w:rPr>
          <w:rFonts w:ascii="Times New Roman" w:hAnsi="Times New Roman" w:cs="Times New Roman"/>
          <w:i/>
          <w:iCs/>
          <w:color w:val="000000"/>
          <w:sz w:val="22"/>
          <w:szCs w:val="22"/>
          <w:lang w:val="la-Latn"/>
        </w:rPr>
        <w:t>regia</w:t>
      </w:r>
      <w:r w:rsidRPr="00F570ED">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Das Bankett beim hellenistischen König und beim römischen Kaiser, München 2004.</w:t>
      </w:r>
    </w:p>
    <w:p w:rsidR="009119A4" w:rsidRPr="00D709BD" w:rsidRDefault="007234E6" w:rsidP="006D533F">
      <w:pPr>
        <w:pStyle w:val="NurText"/>
        <w:spacing w:after="60"/>
        <w:ind w:left="567" w:hanging="567"/>
        <w:jc w:val="both"/>
        <w:rPr>
          <w:rFonts w:ascii="Times New Roman" w:hAnsi="Times New Roman" w:cs="Times New Roman"/>
          <w:color w:val="000000"/>
          <w:sz w:val="22"/>
          <w:szCs w:val="22"/>
          <w:lang w:val="en-US"/>
        </w:rPr>
      </w:pPr>
      <w:r w:rsidRPr="00CB17D5">
        <w:rPr>
          <w:rFonts w:ascii="Times New Roman" w:hAnsi="Times New Roman" w:cs="Times New Roman"/>
          <w:color w:val="000000"/>
          <w:sz w:val="22"/>
          <w:szCs w:val="22"/>
          <w:lang w:val="en-US"/>
        </w:rPr>
        <w:t xml:space="preserve">Volk u. Williams (Hgg.) 2006 = </w:t>
      </w:r>
      <w:r w:rsidR="00471A1B">
        <w:rPr>
          <w:rFonts w:ascii="Times New Roman" w:hAnsi="Times New Roman" w:cs="Times New Roman"/>
          <w:smallCaps/>
          <w:color w:val="000000"/>
          <w:sz w:val="22"/>
          <w:szCs w:val="22"/>
          <w:lang w:val="en-US"/>
        </w:rPr>
        <w:t>K. </w:t>
      </w:r>
      <w:r w:rsidRPr="00CB17D5">
        <w:rPr>
          <w:rFonts w:ascii="Times New Roman" w:hAnsi="Times New Roman" w:cs="Times New Roman"/>
          <w:smallCaps/>
          <w:color w:val="000000"/>
          <w:sz w:val="22"/>
          <w:szCs w:val="22"/>
          <w:lang w:val="en-US"/>
        </w:rPr>
        <w:t>Volk</w:t>
      </w:r>
      <w:r w:rsidRPr="00CB17D5">
        <w:rPr>
          <w:rFonts w:ascii="Times New Roman" w:hAnsi="Times New Roman" w:cs="Times New Roman"/>
          <w:color w:val="000000"/>
          <w:sz w:val="22"/>
          <w:szCs w:val="22"/>
          <w:lang w:val="en-US"/>
        </w:rPr>
        <w:t xml:space="preserve"> u. </w:t>
      </w:r>
      <w:r w:rsidRPr="00CB17D5">
        <w:rPr>
          <w:rFonts w:ascii="Times New Roman" w:hAnsi="Times New Roman" w:cs="Times New Roman"/>
          <w:smallCaps/>
          <w:color w:val="000000"/>
          <w:sz w:val="22"/>
          <w:szCs w:val="22"/>
          <w:lang w:val="en-US"/>
        </w:rPr>
        <w:t>G. </w:t>
      </w:r>
      <w:r w:rsidR="00471A1B">
        <w:rPr>
          <w:rFonts w:ascii="Times New Roman" w:hAnsi="Times New Roman" w:cs="Times New Roman"/>
          <w:smallCaps/>
          <w:color w:val="000000"/>
          <w:sz w:val="22"/>
          <w:szCs w:val="22"/>
          <w:lang w:val="en-US"/>
        </w:rPr>
        <w:t>D. </w:t>
      </w:r>
      <w:r w:rsidRPr="00CB17D5">
        <w:rPr>
          <w:rFonts w:ascii="Times New Roman" w:hAnsi="Times New Roman" w:cs="Times New Roman"/>
          <w:smallCaps/>
          <w:color w:val="000000"/>
          <w:sz w:val="22"/>
          <w:szCs w:val="22"/>
          <w:lang w:val="en-US"/>
        </w:rPr>
        <w:t>Williams</w:t>
      </w:r>
      <w:r w:rsidRPr="00CB17D5">
        <w:rPr>
          <w:rFonts w:ascii="Times New Roman" w:hAnsi="Times New Roman" w:cs="Times New Roman"/>
          <w:color w:val="000000"/>
          <w:sz w:val="22"/>
          <w:szCs w:val="22"/>
          <w:lang w:val="en-US"/>
        </w:rPr>
        <w:t xml:space="preserve"> (Hgg.), Seeing Seneca Whole. </w:t>
      </w:r>
      <w:proofErr w:type="gramStart"/>
      <w:r w:rsidR="009119A4" w:rsidRPr="00D709BD">
        <w:rPr>
          <w:rFonts w:ascii="Times New Roman" w:hAnsi="Times New Roman" w:cs="Times New Roman"/>
          <w:color w:val="000000"/>
          <w:sz w:val="22"/>
          <w:szCs w:val="22"/>
          <w:lang w:val="en-US"/>
        </w:rPr>
        <w:t xml:space="preserve">Perspectives on Philosophy, Poetry and Politics, Leiden </w:t>
      </w:r>
      <w:r w:rsidR="00290047">
        <w:rPr>
          <w:rFonts w:ascii="Times New Roman" w:hAnsi="Times New Roman" w:cs="Times New Roman"/>
          <w:color w:val="000000"/>
          <w:sz w:val="22"/>
          <w:szCs w:val="22"/>
          <w:lang w:val="en-US"/>
        </w:rPr>
        <w:t>u. a.</w:t>
      </w:r>
      <w:r w:rsidR="009119A4" w:rsidRPr="00D709BD">
        <w:rPr>
          <w:rFonts w:ascii="Times New Roman" w:hAnsi="Times New Roman" w:cs="Times New Roman"/>
          <w:color w:val="000000"/>
          <w:sz w:val="22"/>
          <w:szCs w:val="22"/>
          <w:lang w:val="en-US"/>
        </w:rPr>
        <w:t xml:space="preserve"> 2006.</w:t>
      </w:r>
      <w:proofErr w:type="gramEnd"/>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lang w:val="en-US"/>
        </w:rPr>
        <w:t xml:space="preserve">Vollrath 1989 = </w:t>
      </w:r>
      <w:r w:rsidR="00471A1B">
        <w:rPr>
          <w:rFonts w:ascii="Times New Roman" w:hAnsi="Times New Roman" w:cs="Times New Roman"/>
          <w:smallCaps/>
          <w:color w:val="000000"/>
          <w:sz w:val="22"/>
          <w:szCs w:val="22"/>
          <w:lang w:val="en-US"/>
        </w:rPr>
        <w:t>E. </w:t>
      </w:r>
      <w:r w:rsidRPr="00D709BD">
        <w:rPr>
          <w:rFonts w:ascii="Times New Roman" w:hAnsi="Times New Roman" w:cs="Times New Roman"/>
          <w:smallCaps/>
          <w:color w:val="000000"/>
          <w:sz w:val="22"/>
          <w:szCs w:val="22"/>
          <w:lang w:val="en-US"/>
        </w:rPr>
        <w:t>Vollrath</w:t>
      </w:r>
      <w:r w:rsidRPr="00D709BD">
        <w:rPr>
          <w:rFonts w:ascii="Times New Roman" w:hAnsi="Times New Roman" w:cs="Times New Roman"/>
          <w:color w:val="000000"/>
          <w:sz w:val="22"/>
          <w:szCs w:val="22"/>
          <w:lang w:val="en-US"/>
        </w:rPr>
        <w:t xml:space="preserve">, Art. </w:t>
      </w:r>
      <w:r w:rsidRPr="000A0452">
        <w:rPr>
          <w:rFonts w:ascii="Times New Roman" w:hAnsi="Times New Roman" w:cs="Times New Roman"/>
          <w:color w:val="000000"/>
          <w:sz w:val="22"/>
          <w:szCs w:val="22"/>
        </w:rPr>
        <w:t>Politisch, das Politische, in: HWdP 7 (1989), 1072</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1075.</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p>
    <w:p w:rsidR="009119A4" w:rsidRPr="00E32FD5" w:rsidRDefault="009119A4" w:rsidP="006D533F">
      <w:pPr>
        <w:pStyle w:val="NurText"/>
        <w:spacing w:after="60"/>
        <w:ind w:left="567" w:hanging="567"/>
        <w:jc w:val="both"/>
        <w:rPr>
          <w:rFonts w:ascii="Times New Roman" w:hAnsi="Times New Roman" w:cs="Times New Roman"/>
          <w:color w:val="000000"/>
          <w:sz w:val="22"/>
          <w:szCs w:val="22"/>
          <w:lang w:val="fr-FR"/>
        </w:rPr>
      </w:pPr>
      <w:r w:rsidRPr="00E32FD5">
        <w:rPr>
          <w:rFonts w:ascii="Times New Roman" w:hAnsi="Times New Roman" w:cs="Times New Roman"/>
          <w:color w:val="000000"/>
          <w:sz w:val="22"/>
          <w:szCs w:val="22"/>
          <w:lang w:val="fr-FR"/>
        </w:rPr>
        <w:t xml:space="preserve">Wagner 1998 = </w:t>
      </w:r>
      <w:r w:rsidR="00471A1B">
        <w:rPr>
          <w:rFonts w:ascii="Times New Roman" w:hAnsi="Times New Roman" w:cs="Times New Roman"/>
          <w:smallCaps/>
          <w:color w:val="000000"/>
          <w:sz w:val="22"/>
          <w:szCs w:val="22"/>
          <w:lang w:val="fr-FR"/>
        </w:rPr>
        <w:t>B. </w:t>
      </w:r>
      <w:r w:rsidRPr="00E32FD5">
        <w:rPr>
          <w:rFonts w:ascii="Times New Roman" w:hAnsi="Times New Roman" w:cs="Times New Roman"/>
          <w:smallCaps/>
          <w:color w:val="000000"/>
          <w:sz w:val="22"/>
          <w:szCs w:val="22"/>
          <w:lang w:val="fr-FR"/>
        </w:rPr>
        <w:t>Wagner</w:t>
      </w:r>
      <w:r w:rsidRPr="00E32FD5">
        <w:rPr>
          <w:rFonts w:ascii="Times New Roman" w:hAnsi="Times New Roman" w:cs="Times New Roman"/>
          <w:color w:val="000000"/>
          <w:sz w:val="22"/>
          <w:szCs w:val="22"/>
          <w:lang w:val="fr-FR"/>
        </w:rPr>
        <w:t xml:space="preserve">, </w:t>
      </w:r>
      <w:r w:rsidRPr="002571EF">
        <w:rPr>
          <w:rFonts w:ascii="Times New Roman" w:hAnsi="Times New Roman" w:cs="Times New Roman"/>
          <w:color w:val="000000"/>
          <w:sz w:val="22"/>
          <w:szCs w:val="22"/>
          <w:lang w:val="fr-CH"/>
        </w:rPr>
        <w:t>„Le privé n’existe pas“. Quelques remarques sur la construction du privé par l’Altertumswissenschaft au XIXe siècle</w:t>
      </w:r>
      <w:r w:rsidRPr="00E32FD5">
        <w:rPr>
          <w:rFonts w:ascii="Times New Roman" w:hAnsi="Times New Roman" w:cs="Times New Roman"/>
          <w:color w:val="000000"/>
          <w:sz w:val="22"/>
          <w:szCs w:val="22"/>
          <w:lang w:val="fr-FR"/>
        </w:rPr>
        <w:t>, in: Ktema 23 (1998), 35</w:t>
      </w:r>
      <w:r w:rsidR="00754F64">
        <w:rPr>
          <w:rFonts w:ascii="Times New Roman" w:hAnsi="Times New Roman" w:cs="Times New Roman"/>
          <w:color w:val="000000"/>
          <w:sz w:val="22"/>
          <w:szCs w:val="22"/>
          <w:lang w:val="fr-FR"/>
        </w:rPr>
        <w:t>–</w:t>
      </w:r>
      <w:r w:rsidRPr="00E32FD5">
        <w:rPr>
          <w:rFonts w:ascii="Times New Roman" w:hAnsi="Times New Roman" w:cs="Times New Roman"/>
          <w:color w:val="000000"/>
          <w:sz w:val="22"/>
          <w:szCs w:val="22"/>
          <w:lang w:val="fr-FR"/>
        </w:rPr>
        <w:t>25.</w:t>
      </w:r>
    </w:p>
    <w:p w:rsidR="009119A4" w:rsidRPr="00D709BD" w:rsidRDefault="009119A4" w:rsidP="006D533F">
      <w:pPr>
        <w:pStyle w:val="NurText"/>
        <w:spacing w:after="60"/>
        <w:ind w:left="567" w:hanging="567"/>
        <w:jc w:val="both"/>
        <w:rPr>
          <w:rFonts w:ascii="Times New Roman" w:hAnsi="Times New Roman" w:cs="Times New Roman"/>
          <w:noProof/>
          <w:color w:val="000000"/>
          <w:sz w:val="22"/>
          <w:szCs w:val="22"/>
          <w:lang w:val="en-US"/>
        </w:rPr>
      </w:pPr>
      <w:r w:rsidRPr="00D709BD">
        <w:rPr>
          <w:rFonts w:ascii="Times New Roman" w:hAnsi="Times New Roman" w:cs="Times New Roman"/>
          <w:color w:val="000000"/>
          <w:sz w:val="22"/>
          <w:szCs w:val="22"/>
          <w:lang w:val="en-US"/>
        </w:rPr>
        <w:t xml:space="preserve">Wallace-Hadrill 1998a =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Wallace-Hadrill</w:t>
      </w:r>
      <w:r w:rsidRPr="00D709BD">
        <w:rPr>
          <w:rFonts w:ascii="Times New Roman" w:hAnsi="Times New Roman" w:cs="Times New Roman"/>
          <w:color w:val="000000"/>
          <w:sz w:val="22"/>
          <w:szCs w:val="22"/>
          <w:lang w:val="en-US"/>
        </w:rPr>
        <w:t>,</w:t>
      </w:r>
      <w:r w:rsidRPr="00D709BD">
        <w:rPr>
          <w:rFonts w:ascii="Times New Roman" w:hAnsi="Times New Roman" w:cs="Times New Roman"/>
          <w:i/>
          <w:iCs/>
          <w:color w:val="000000"/>
          <w:sz w:val="22"/>
          <w:szCs w:val="22"/>
          <w:lang w:val="en-US"/>
        </w:rPr>
        <w:t xml:space="preserve"> </w:t>
      </w:r>
      <w:r w:rsidRPr="002571EF">
        <w:rPr>
          <w:rFonts w:ascii="Times New Roman" w:hAnsi="Times New Roman" w:cs="Times New Roman"/>
          <w:i/>
          <w:iCs/>
          <w:color w:val="000000"/>
          <w:sz w:val="22"/>
          <w:szCs w:val="22"/>
          <w:lang w:val="la-Latn"/>
        </w:rPr>
        <w:t>Horti</w:t>
      </w:r>
      <w:r w:rsidRPr="002571EF">
        <w:rPr>
          <w:rFonts w:ascii="Times New Roman" w:hAnsi="Times New Roman" w:cs="Times New Roman"/>
          <w:color w:val="000000"/>
          <w:sz w:val="22"/>
          <w:szCs w:val="22"/>
          <w:lang w:val="en-GB"/>
        </w:rPr>
        <w:t xml:space="preserve"> and Hellenization</w:t>
      </w:r>
      <w:r w:rsidRPr="00D709BD">
        <w:rPr>
          <w:rFonts w:ascii="Times New Roman" w:hAnsi="Times New Roman" w:cs="Times New Roman"/>
          <w:color w:val="000000"/>
          <w:sz w:val="22"/>
          <w:szCs w:val="22"/>
          <w:lang w:val="en-US"/>
        </w:rPr>
        <w:t xml:space="preserve">, in: </w:t>
      </w:r>
      <w:r w:rsidRPr="00D709BD">
        <w:rPr>
          <w:rFonts w:ascii="Times New Roman" w:hAnsi="Times New Roman" w:cs="Times New Roman"/>
          <w:noProof/>
          <w:color w:val="000000"/>
          <w:sz w:val="22"/>
          <w:szCs w:val="22"/>
          <w:lang w:val="en-US"/>
        </w:rPr>
        <w:t>Cima u.</w:t>
      </w:r>
      <w:r w:rsidRPr="00D709BD">
        <w:rPr>
          <w:rFonts w:ascii="Times New Roman" w:hAnsi="Times New Roman" w:cs="Times New Roman"/>
          <w:smallCaps/>
          <w:noProof/>
          <w:color w:val="000000"/>
          <w:sz w:val="22"/>
          <w:szCs w:val="22"/>
          <w:lang w:val="en-US"/>
        </w:rPr>
        <w:t xml:space="preserve"> </w:t>
      </w:r>
      <w:r w:rsidRPr="00D709BD">
        <w:rPr>
          <w:rFonts w:ascii="Times New Roman" w:hAnsi="Times New Roman" w:cs="Times New Roman"/>
          <w:noProof/>
          <w:color w:val="000000"/>
          <w:sz w:val="22"/>
          <w:szCs w:val="22"/>
          <w:lang w:val="en-US"/>
        </w:rPr>
        <w:t>La Rocca (Hgg.)</w:t>
      </w:r>
      <w:r w:rsidR="00E47087" w:rsidRPr="00D709BD">
        <w:rPr>
          <w:rFonts w:ascii="Times New Roman" w:hAnsi="Times New Roman" w:cs="Times New Roman"/>
          <w:noProof/>
          <w:color w:val="000000"/>
          <w:sz w:val="22"/>
          <w:szCs w:val="22"/>
          <w:lang w:val="en-US"/>
        </w:rPr>
        <w:t xml:space="preserve"> </w:t>
      </w:r>
      <w:r w:rsidRPr="00D709BD">
        <w:rPr>
          <w:rFonts w:ascii="Times New Roman" w:hAnsi="Times New Roman" w:cs="Times New Roman"/>
          <w:noProof/>
          <w:color w:val="000000"/>
          <w:sz w:val="22"/>
          <w:szCs w:val="22"/>
          <w:lang w:val="en-US"/>
        </w:rPr>
        <w:t>1998, 1</w:t>
      </w:r>
      <w:r w:rsidR="00754F64">
        <w:rPr>
          <w:rFonts w:ascii="Times New Roman" w:hAnsi="Times New Roman" w:cs="Times New Roman"/>
          <w:noProof/>
          <w:color w:val="000000"/>
          <w:sz w:val="22"/>
          <w:szCs w:val="22"/>
          <w:lang w:val="en-US"/>
        </w:rPr>
        <w:t>–</w:t>
      </w:r>
      <w:r w:rsidRPr="00D709BD">
        <w:rPr>
          <w:rFonts w:ascii="Times New Roman" w:hAnsi="Times New Roman" w:cs="Times New Roman"/>
          <w:noProof/>
          <w:color w:val="000000"/>
          <w:sz w:val="22"/>
          <w:szCs w:val="22"/>
          <w:lang w:val="en-US"/>
        </w:rPr>
        <w:t>12.</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Wallace-Hadrill 1998b =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Wallace-Hadrill</w:t>
      </w:r>
      <w:r w:rsidRPr="00D709BD">
        <w:rPr>
          <w:rFonts w:ascii="Times New Roman" w:hAnsi="Times New Roman" w:cs="Times New Roman"/>
          <w:color w:val="000000"/>
          <w:sz w:val="22"/>
          <w:szCs w:val="22"/>
          <w:lang w:val="en-US"/>
        </w:rPr>
        <w:t xml:space="preserve">, </w:t>
      </w:r>
      <w:proofErr w:type="gramStart"/>
      <w:r w:rsidRPr="00D709BD">
        <w:rPr>
          <w:rFonts w:ascii="Times New Roman" w:hAnsi="Times New Roman" w:cs="Times New Roman"/>
          <w:color w:val="000000"/>
          <w:sz w:val="22"/>
          <w:szCs w:val="22"/>
          <w:lang w:val="en-GB"/>
        </w:rPr>
        <w:t>The</w:t>
      </w:r>
      <w:proofErr w:type="gramEnd"/>
      <w:r w:rsidRPr="00D709BD">
        <w:rPr>
          <w:rFonts w:ascii="Times New Roman" w:hAnsi="Times New Roman" w:cs="Times New Roman"/>
          <w:color w:val="000000"/>
          <w:sz w:val="22"/>
          <w:szCs w:val="22"/>
          <w:lang w:val="en-GB"/>
        </w:rPr>
        <w:t xml:space="preserve"> Villa as Cultural Symbol</w:t>
      </w:r>
      <w:r w:rsidRPr="00D709BD">
        <w:rPr>
          <w:rFonts w:ascii="Times New Roman" w:hAnsi="Times New Roman" w:cs="Times New Roman"/>
          <w:color w:val="000000"/>
          <w:sz w:val="22"/>
          <w:szCs w:val="22"/>
          <w:lang w:val="en-US"/>
        </w:rPr>
        <w:t>, in: Frazer (Hg.)</w:t>
      </w:r>
      <w:r w:rsidR="00E47087" w:rsidRPr="00D709BD">
        <w:rPr>
          <w:rFonts w:ascii="Times New Roman" w:hAnsi="Times New Roman" w:cs="Times New Roman"/>
          <w:color w:val="000000"/>
          <w:sz w:val="22"/>
          <w:szCs w:val="22"/>
          <w:lang w:val="en-US"/>
        </w:rPr>
        <w:t xml:space="preserve"> </w:t>
      </w:r>
      <w:r w:rsidRPr="00D709BD">
        <w:rPr>
          <w:rFonts w:ascii="Times New Roman" w:hAnsi="Times New Roman" w:cs="Times New Roman"/>
          <w:color w:val="000000"/>
          <w:sz w:val="22"/>
          <w:szCs w:val="22"/>
          <w:lang w:val="en-US"/>
        </w:rPr>
        <w:t>1998, 43</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53.</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Wallace-Hadrill 1997 =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Wallace-Hadrill</w:t>
      </w:r>
      <w:r w:rsidRPr="00D709BD">
        <w:rPr>
          <w:rFonts w:ascii="Times New Roman" w:hAnsi="Times New Roman" w:cs="Times New Roman"/>
          <w:color w:val="000000"/>
          <w:sz w:val="22"/>
          <w:szCs w:val="22"/>
          <w:lang w:val="en-US"/>
        </w:rPr>
        <w:t xml:space="preserve">, </w:t>
      </w:r>
      <w:r w:rsidRPr="002571EF">
        <w:rPr>
          <w:rFonts w:ascii="Times New Roman" w:hAnsi="Times New Roman" w:cs="Times New Roman"/>
          <w:color w:val="000000"/>
          <w:sz w:val="22"/>
          <w:szCs w:val="22"/>
          <w:lang w:val="en-GB"/>
        </w:rPr>
        <w:t xml:space="preserve">Rethinking the Roman </w:t>
      </w:r>
      <w:r w:rsidRPr="002571EF">
        <w:rPr>
          <w:rFonts w:ascii="Times New Roman" w:hAnsi="Times New Roman" w:cs="Times New Roman"/>
          <w:i/>
          <w:iCs/>
          <w:color w:val="000000"/>
          <w:sz w:val="22"/>
          <w:szCs w:val="22"/>
          <w:lang w:val="la-Latn"/>
        </w:rPr>
        <w:t>atrium</w:t>
      </w:r>
      <w:r w:rsidRPr="002571EF">
        <w:rPr>
          <w:rFonts w:ascii="Times New Roman" w:hAnsi="Times New Roman" w:cs="Times New Roman"/>
          <w:color w:val="000000"/>
          <w:sz w:val="22"/>
          <w:szCs w:val="22"/>
          <w:lang w:val="en-GB"/>
        </w:rPr>
        <w:t xml:space="preserve"> House</w:t>
      </w:r>
      <w:r w:rsidRPr="00D709BD">
        <w:rPr>
          <w:rFonts w:ascii="Times New Roman" w:hAnsi="Times New Roman" w:cs="Times New Roman"/>
          <w:color w:val="000000"/>
          <w:sz w:val="22"/>
          <w:szCs w:val="22"/>
          <w:lang w:val="en-US"/>
        </w:rPr>
        <w:t>, in: Laurence u. Wallace-Hadrill</w:t>
      </w:r>
      <w:r w:rsidR="00E47087" w:rsidRPr="00D709BD">
        <w:rPr>
          <w:rFonts w:ascii="Times New Roman" w:hAnsi="Times New Roman" w:cs="Times New Roman"/>
          <w:color w:val="000000"/>
          <w:sz w:val="22"/>
          <w:szCs w:val="22"/>
          <w:lang w:val="en-US"/>
        </w:rPr>
        <w:t xml:space="preserve"> (Hgg.) </w:t>
      </w:r>
      <w:r w:rsidRPr="00D709BD">
        <w:rPr>
          <w:rFonts w:ascii="Times New Roman" w:hAnsi="Times New Roman" w:cs="Times New Roman"/>
          <w:color w:val="000000"/>
          <w:sz w:val="22"/>
          <w:szCs w:val="22"/>
          <w:lang w:val="en-US"/>
        </w:rPr>
        <w:t>1997, 219</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240.</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lastRenderedPageBreak/>
        <w:t xml:space="preserve">Wallace-Hadrill (Hg.) 1994 =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Wallace-Hadrill</w:t>
      </w:r>
      <w:r w:rsidRPr="00D709BD">
        <w:rPr>
          <w:rFonts w:ascii="Times New Roman" w:hAnsi="Times New Roman" w:cs="Times New Roman"/>
          <w:color w:val="000000"/>
          <w:sz w:val="22"/>
          <w:szCs w:val="22"/>
          <w:lang w:val="en-US"/>
        </w:rPr>
        <w:t xml:space="preserve"> (Hg.), </w:t>
      </w:r>
      <w:r w:rsidRPr="002571EF">
        <w:rPr>
          <w:rFonts w:ascii="Times New Roman" w:hAnsi="Times New Roman" w:cs="Times New Roman"/>
          <w:color w:val="000000"/>
          <w:sz w:val="22"/>
          <w:szCs w:val="22"/>
          <w:lang w:val="en-GB"/>
        </w:rPr>
        <w:t>Houses and Society in Pompeii and Herculaneum</w:t>
      </w:r>
      <w:r w:rsidRPr="00D709BD">
        <w:rPr>
          <w:rFonts w:ascii="Times New Roman" w:hAnsi="Times New Roman" w:cs="Times New Roman"/>
          <w:color w:val="000000"/>
          <w:sz w:val="22"/>
          <w:szCs w:val="22"/>
          <w:lang w:val="en-US"/>
        </w:rPr>
        <w:t>, Princeton 1994.</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Wallace-Hadrill 1994 =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Wallace-Hadrill</w:t>
      </w:r>
      <w:r w:rsidRPr="00D709BD">
        <w:rPr>
          <w:rFonts w:ascii="Times New Roman" w:hAnsi="Times New Roman" w:cs="Times New Roman"/>
          <w:color w:val="000000"/>
          <w:sz w:val="22"/>
          <w:szCs w:val="22"/>
          <w:lang w:val="en-US"/>
        </w:rPr>
        <w:t xml:space="preserve">, </w:t>
      </w:r>
      <w:r w:rsidRPr="002571EF">
        <w:rPr>
          <w:rFonts w:ascii="Times New Roman" w:hAnsi="Times New Roman" w:cs="Times New Roman"/>
          <w:color w:val="000000"/>
          <w:sz w:val="22"/>
          <w:szCs w:val="22"/>
          <w:lang w:val="la-Latn"/>
        </w:rPr>
        <w:t>The Social Structure of the Roman House</w:t>
      </w:r>
      <w:r w:rsidRPr="00D709BD">
        <w:rPr>
          <w:rFonts w:ascii="Times New Roman" w:hAnsi="Times New Roman" w:cs="Times New Roman"/>
          <w:color w:val="000000"/>
          <w:sz w:val="22"/>
          <w:szCs w:val="22"/>
          <w:lang w:val="en-US"/>
        </w:rPr>
        <w:t xml:space="preserve">, in: </w:t>
      </w:r>
      <w:r w:rsidR="00E47087" w:rsidRPr="00D709BD">
        <w:rPr>
          <w:rFonts w:ascii="Times New Roman" w:hAnsi="Times New Roman" w:cs="Times New Roman"/>
          <w:color w:val="000000"/>
          <w:sz w:val="22"/>
          <w:szCs w:val="22"/>
          <w:lang w:val="en-US"/>
        </w:rPr>
        <w:t>Wallace-Hadrill (Hg.) 1994</w:t>
      </w:r>
      <w:r w:rsidRPr="00D709BD">
        <w:rPr>
          <w:rFonts w:ascii="Times New Roman" w:hAnsi="Times New Roman" w:cs="Times New Roman"/>
          <w:color w:val="000000"/>
          <w:sz w:val="22"/>
          <w:szCs w:val="22"/>
          <w:lang w:val="en-US"/>
        </w:rPr>
        <w:t>, 1</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61</w:t>
      </w:r>
      <w:r w:rsidR="0025610A" w:rsidRPr="00D709BD">
        <w:rPr>
          <w:rFonts w:ascii="Times New Roman" w:hAnsi="Times New Roman" w:cs="Times New Roman"/>
          <w:color w:val="000000"/>
          <w:sz w:val="22"/>
          <w:szCs w:val="22"/>
          <w:lang w:val="en-US"/>
        </w:rPr>
        <w:t xml:space="preserve"> (</w:t>
      </w:r>
      <w:r w:rsidR="0025610A" w:rsidRPr="00D709BD">
        <w:rPr>
          <w:rFonts w:ascii="Times New Roman" w:hAnsi="Times New Roman" w:cs="Times New Roman"/>
          <w:sz w:val="22"/>
          <w:szCs w:val="22"/>
          <w:lang w:val="en-US"/>
        </w:rPr>
        <w:t>zuerst in: PBSR 56 [1988], 43</w:t>
      </w:r>
      <w:r w:rsidR="00754F64">
        <w:rPr>
          <w:rFonts w:ascii="Times New Roman" w:hAnsi="Times New Roman" w:cs="Times New Roman"/>
          <w:sz w:val="22"/>
          <w:szCs w:val="22"/>
          <w:lang w:val="en-US"/>
        </w:rPr>
        <w:t>–</w:t>
      </w:r>
      <w:r w:rsidR="0025610A" w:rsidRPr="00D709BD">
        <w:rPr>
          <w:rFonts w:ascii="Times New Roman" w:hAnsi="Times New Roman" w:cs="Times New Roman"/>
          <w:sz w:val="22"/>
          <w:szCs w:val="22"/>
          <w:lang w:val="en-US"/>
        </w:rPr>
        <w:t>97)</w:t>
      </w:r>
      <w:r w:rsidRPr="00D709BD">
        <w:rPr>
          <w:rFonts w:ascii="Times New Roman" w:hAnsi="Times New Roman" w:cs="Times New Roman"/>
          <w:color w:val="000000"/>
          <w:sz w:val="22"/>
          <w:szCs w:val="22"/>
          <w:lang w:val="en-US"/>
        </w:rPr>
        <w:t>.</w:t>
      </w:r>
    </w:p>
    <w:p w:rsidR="00B954D8" w:rsidRPr="00D709BD" w:rsidRDefault="00B954D8"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Wallace-Hadrill 1982 =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Wallace-Hadrill</w:t>
      </w:r>
      <w:r w:rsidRPr="00D709BD">
        <w:rPr>
          <w:rFonts w:ascii="Times New Roman" w:hAnsi="Times New Roman" w:cs="Times New Roman"/>
          <w:color w:val="000000"/>
          <w:sz w:val="22"/>
          <w:szCs w:val="22"/>
          <w:lang w:val="en-US"/>
        </w:rPr>
        <w:t xml:space="preserve">, </w:t>
      </w:r>
      <w:r w:rsidRPr="00D709BD">
        <w:rPr>
          <w:rFonts w:ascii="Times New Roman" w:hAnsi="Times New Roman" w:cs="Times New Roman"/>
          <w:i/>
          <w:color w:val="000000"/>
          <w:sz w:val="22"/>
          <w:szCs w:val="22"/>
          <w:lang w:val="la-Latn"/>
        </w:rPr>
        <w:t>Civilis princeps</w:t>
      </w:r>
      <w:r w:rsidRPr="00D709BD">
        <w:rPr>
          <w:rFonts w:ascii="Times New Roman" w:hAnsi="Times New Roman" w:cs="Times New Roman"/>
          <w:color w:val="000000"/>
          <w:sz w:val="22"/>
          <w:szCs w:val="22"/>
          <w:lang w:val="en-US"/>
        </w:rPr>
        <w:t xml:space="preserve">. </w:t>
      </w:r>
      <w:r w:rsidRPr="00D709BD">
        <w:rPr>
          <w:rFonts w:ascii="Times New Roman" w:hAnsi="Times New Roman" w:cs="Times New Roman"/>
          <w:color w:val="000000"/>
          <w:sz w:val="22"/>
          <w:szCs w:val="22"/>
          <w:lang w:val="en-GB"/>
        </w:rPr>
        <w:t>Between Citizen and King, in:</w:t>
      </w:r>
      <w:r w:rsidRPr="00D709BD">
        <w:rPr>
          <w:rFonts w:ascii="Times New Roman" w:hAnsi="Times New Roman" w:cs="Times New Roman"/>
          <w:color w:val="000000"/>
          <w:sz w:val="22"/>
          <w:szCs w:val="22"/>
          <w:lang w:val="en-US"/>
        </w:rPr>
        <w:t xml:space="preserve"> JRS 72 (1982), 32</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48.</w:t>
      </w:r>
    </w:p>
    <w:p w:rsidR="005779C0" w:rsidRPr="000A0452" w:rsidRDefault="009119A4" w:rsidP="005779C0">
      <w:pPr>
        <w:pStyle w:val="Listenabsatz"/>
        <w:ind w:left="567" w:hanging="567"/>
        <w:jc w:val="both"/>
        <w:rPr>
          <w:smallCaps/>
          <w:color w:val="000000"/>
          <w:sz w:val="22"/>
          <w:szCs w:val="22"/>
        </w:rPr>
      </w:pPr>
      <w:r w:rsidRPr="000A0452">
        <w:rPr>
          <w:color w:val="000000"/>
          <w:sz w:val="22"/>
          <w:szCs w:val="22"/>
        </w:rPr>
        <w:t xml:space="preserve">Walter 2004 = </w:t>
      </w:r>
      <w:r w:rsidR="00471A1B">
        <w:rPr>
          <w:smallCaps/>
          <w:color w:val="000000"/>
          <w:sz w:val="22"/>
          <w:szCs w:val="22"/>
        </w:rPr>
        <w:t>U. </w:t>
      </w:r>
      <w:r w:rsidRPr="000A0452">
        <w:rPr>
          <w:smallCaps/>
          <w:color w:val="000000"/>
          <w:sz w:val="22"/>
          <w:szCs w:val="22"/>
        </w:rPr>
        <w:t>Walter</w:t>
      </w:r>
      <w:r w:rsidRPr="000A0452">
        <w:rPr>
          <w:color w:val="000000"/>
          <w:sz w:val="22"/>
          <w:szCs w:val="22"/>
        </w:rPr>
        <w:t xml:space="preserve">, </w:t>
      </w:r>
      <w:r w:rsidRPr="002571EF">
        <w:rPr>
          <w:i/>
          <w:iCs/>
          <w:color w:val="000000"/>
          <w:sz w:val="22"/>
          <w:szCs w:val="22"/>
          <w:lang w:val="la-Latn"/>
        </w:rPr>
        <w:t>Memoria</w:t>
      </w:r>
      <w:r w:rsidRPr="000A0452">
        <w:rPr>
          <w:color w:val="000000"/>
          <w:sz w:val="22"/>
          <w:szCs w:val="22"/>
        </w:rPr>
        <w:t xml:space="preserve"> und </w:t>
      </w:r>
      <w:r w:rsidRPr="002571EF">
        <w:rPr>
          <w:i/>
          <w:iCs/>
          <w:color w:val="000000"/>
          <w:sz w:val="22"/>
          <w:szCs w:val="22"/>
          <w:lang w:val="la-Latn"/>
        </w:rPr>
        <w:t>res publica</w:t>
      </w:r>
      <w:r w:rsidRPr="000A0452">
        <w:rPr>
          <w:color w:val="000000"/>
          <w:sz w:val="22"/>
          <w:szCs w:val="22"/>
        </w:rPr>
        <w:t xml:space="preserve">. Zur Geschichtskultur im republikanischen Rom, Frankfurt </w:t>
      </w:r>
      <w:r w:rsidR="00186B91">
        <w:rPr>
          <w:color w:val="000000"/>
          <w:sz w:val="22"/>
          <w:szCs w:val="22"/>
        </w:rPr>
        <w:t>a. </w:t>
      </w:r>
      <w:r w:rsidR="00471A1B">
        <w:rPr>
          <w:color w:val="000000"/>
          <w:sz w:val="22"/>
          <w:szCs w:val="22"/>
        </w:rPr>
        <w:t>M. </w:t>
      </w:r>
      <w:r w:rsidRPr="000A0452">
        <w:rPr>
          <w:color w:val="000000"/>
          <w:sz w:val="22"/>
          <w:szCs w:val="22"/>
        </w:rPr>
        <w:t>2004.</w:t>
      </w:r>
      <w:r w:rsidR="005779C0" w:rsidRPr="000A0452">
        <w:rPr>
          <w:smallCaps/>
          <w:color w:val="000000"/>
          <w:sz w:val="22"/>
          <w:szCs w:val="22"/>
        </w:rPr>
        <w:t xml:space="preserve"> </w:t>
      </w:r>
    </w:p>
    <w:p w:rsidR="005779C0" w:rsidRPr="000A0452" w:rsidRDefault="005779C0" w:rsidP="005779C0">
      <w:pPr>
        <w:pStyle w:val="Listenabsatz"/>
        <w:ind w:left="567" w:hanging="567"/>
        <w:jc w:val="both"/>
        <w:rPr>
          <w:smallCaps/>
          <w:color w:val="000000"/>
          <w:sz w:val="22"/>
          <w:szCs w:val="22"/>
        </w:rPr>
      </w:pPr>
      <w:r w:rsidRPr="000A0452">
        <w:rPr>
          <w:color w:val="000000"/>
          <w:sz w:val="22"/>
          <w:szCs w:val="22"/>
        </w:rPr>
        <w:t xml:space="preserve">Walter 2003 = </w:t>
      </w:r>
      <w:r w:rsidR="00471A1B">
        <w:rPr>
          <w:smallCaps/>
          <w:color w:val="000000"/>
          <w:sz w:val="22"/>
          <w:szCs w:val="22"/>
        </w:rPr>
        <w:t>U. </w:t>
      </w:r>
      <w:r w:rsidRPr="000A0452">
        <w:rPr>
          <w:smallCaps/>
          <w:color w:val="000000"/>
          <w:sz w:val="22"/>
          <w:szCs w:val="22"/>
        </w:rPr>
        <w:t>Walter</w:t>
      </w:r>
      <w:r w:rsidRPr="000A0452">
        <w:rPr>
          <w:color w:val="000000"/>
          <w:sz w:val="22"/>
          <w:szCs w:val="22"/>
        </w:rPr>
        <w:t xml:space="preserve">, </w:t>
      </w:r>
      <w:r w:rsidRPr="000A0452">
        <w:rPr>
          <w:sz w:val="22"/>
          <w:szCs w:val="22"/>
        </w:rPr>
        <w:t xml:space="preserve">Ahn Macht Sinn. Familientradition und Familienprofil im republikanischen Rom, in: Hölkeskamp </w:t>
      </w:r>
      <w:r w:rsidR="00290047">
        <w:rPr>
          <w:sz w:val="22"/>
          <w:szCs w:val="22"/>
        </w:rPr>
        <w:t>u. a.</w:t>
      </w:r>
      <w:r w:rsidRPr="000A0452">
        <w:rPr>
          <w:sz w:val="22"/>
          <w:szCs w:val="22"/>
        </w:rPr>
        <w:t xml:space="preserve"> (Hgg.) 2003, 255</w:t>
      </w:r>
      <w:r w:rsidR="00754F64">
        <w:rPr>
          <w:sz w:val="22"/>
          <w:szCs w:val="22"/>
        </w:rPr>
        <w:t>–</w:t>
      </w:r>
      <w:r w:rsidRPr="000A0452">
        <w:rPr>
          <w:sz w:val="22"/>
          <w:szCs w:val="22"/>
        </w:rPr>
        <w:t>278.</w:t>
      </w:r>
    </w:p>
    <w:p w:rsidR="009119A4" w:rsidRPr="000A0452" w:rsidRDefault="005779C0" w:rsidP="005779C0">
      <w:pPr>
        <w:pStyle w:val="Listenabsatz"/>
        <w:ind w:left="567" w:hanging="567"/>
        <w:jc w:val="both"/>
        <w:rPr>
          <w:color w:val="000000"/>
          <w:sz w:val="22"/>
          <w:szCs w:val="22"/>
        </w:rPr>
      </w:pPr>
      <w:r w:rsidRPr="000A0452">
        <w:rPr>
          <w:color w:val="000000"/>
          <w:sz w:val="22"/>
          <w:szCs w:val="22"/>
        </w:rPr>
        <w:t xml:space="preserve">Walter 2002 = </w:t>
      </w:r>
      <w:r w:rsidR="00471A1B">
        <w:rPr>
          <w:smallCaps/>
          <w:color w:val="000000"/>
          <w:sz w:val="22"/>
          <w:szCs w:val="22"/>
        </w:rPr>
        <w:t>U. </w:t>
      </w:r>
      <w:r w:rsidRPr="000A0452">
        <w:rPr>
          <w:smallCaps/>
          <w:color w:val="000000"/>
          <w:sz w:val="22"/>
          <w:szCs w:val="22"/>
        </w:rPr>
        <w:t>Walter</w:t>
      </w:r>
      <w:r w:rsidRPr="000A0452">
        <w:rPr>
          <w:color w:val="000000"/>
          <w:sz w:val="22"/>
          <w:szCs w:val="22"/>
        </w:rPr>
        <w:t xml:space="preserve">, </w:t>
      </w:r>
      <w:r w:rsidRPr="000A0452">
        <w:rPr>
          <w:sz w:val="22"/>
          <w:szCs w:val="22"/>
        </w:rPr>
        <w:t>Geschichte als Lebensmacht im republikanischen Rom, in: GWU 5/6 (2002), 326</w:t>
      </w:r>
      <w:r w:rsidR="00754F64">
        <w:rPr>
          <w:sz w:val="22"/>
          <w:szCs w:val="22"/>
        </w:rPr>
        <w:t>–</w:t>
      </w:r>
      <w:r w:rsidRPr="000A0452">
        <w:rPr>
          <w:sz w:val="22"/>
          <w:szCs w:val="22"/>
        </w:rPr>
        <w:t>339.</w:t>
      </w:r>
    </w:p>
    <w:p w:rsidR="005779C0" w:rsidRPr="000A0452" w:rsidRDefault="005779C0"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Walter 2001 = </w:t>
      </w:r>
      <w:r w:rsidR="00471A1B">
        <w:rPr>
          <w:rFonts w:ascii="Times New Roman" w:hAnsi="Times New Roman" w:cs="Times New Roman"/>
          <w:smallCaps/>
          <w:color w:val="000000"/>
          <w:sz w:val="22"/>
          <w:szCs w:val="22"/>
        </w:rPr>
        <w:t>U. </w:t>
      </w:r>
      <w:r w:rsidRPr="000A0452">
        <w:rPr>
          <w:rFonts w:ascii="Times New Roman" w:hAnsi="Times New Roman" w:cs="Times New Roman"/>
          <w:smallCaps/>
          <w:color w:val="000000"/>
          <w:sz w:val="22"/>
          <w:szCs w:val="22"/>
        </w:rPr>
        <w:t>Walter</w:t>
      </w:r>
      <w:r w:rsidRPr="000A0452">
        <w:rPr>
          <w:rFonts w:ascii="Times New Roman" w:hAnsi="Times New Roman" w:cs="Times New Roman"/>
          <w:color w:val="000000"/>
          <w:sz w:val="22"/>
          <w:szCs w:val="22"/>
        </w:rPr>
        <w:t>, Die Botschaft des Mediums. Überlegungen zum Sinnpotential von Historiographie im Kontext der römischen Geschichtskultur zur Zeit der Republik, in: Melville (Hg.) 2001, 241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279.</w:t>
      </w:r>
    </w:p>
    <w:p w:rsidR="00476409" w:rsidRPr="000A0452" w:rsidRDefault="00476409"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Walter 1998 = </w:t>
      </w:r>
      <w:r w:rsidR="00471A1B">
        <w:rPr>
          <w:rFonts w:ascii="Times New Roman" w:hAnsi="Times New Roman" w:cs="Times New Roman"/>
          <w:smallCaps/>
          <w:sz w:val="22"/>
          <w:szCs w:val="22"/>
        </w:rPr>
        <w:t>U. </w:t>
      </w:r>
      <w:r w:rsidRPr="000A0452">
        <w:rPr>
          <w:rFonts w:ascii="Times New Roman" w:hAnsi="Times New Roman" w:cs="Times New Roman"/>
          <w:smallCaps/>
          <w:sz w:val="22"/>
          <w:szCs w:val="22"/>
        </w:rPr>
        <w:t>Walter</w:t>
      </w:r>
      <w:r w:rsidRPr="000A0452">
        <w:rPr>
          <w:rFonts w:ascii="Times New Roman" w:hAnsi="Times New Roman" w:cs="Times New Roman"/>
          <w:sz w:val="22"/>
          <w:szCs w:val="22"/>
        </w:rPr>
        <w:t>, Der Begriff des Staates in der griechischen und römischen Geschichte, in: Hantos u. Lehmann (Hgg.) 1998, 9</w:t>
      </w:r>
      <w:r w:rsidR="00754F64">
        <w:rPr>
          <w:rFonts w:ascii="Times New Roman" w:hAnsi="Times New Roman" w:cs="Times New Roman"/>
          <w:sz w:val="22"/>
          <w:szCs w:val="22"/>
        </w:rPr>
        <w:t>–</w:t>
      </w:r>
      <w:r w:rsidRPr="000A0452">
        <w:rPr>
          <w:rFonts w:ascii="Times New Roman" w:hAnsi="Times New Roman" w:cs="Times New Roman"/>
          <w:sz w:val="22"/>
          <w:szCs w:val="22"/>
        </w:rPr>
        <w:t>27.</w:t>
      </w:r>
    </w:p>
    <w:p w:rsidR="003602D5" w:rsidRPr="000A0452" w:rsidRDefault="003602D5"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sz w:val="22"/>
          <w:szCs w:val="22"/>
        </w:rPr>
        <w:t>Wassmann 1996 =</w:t>
      </w:r>
      <w:r w:rsidRPr="00D709BD">
        <w:rPr>
          <w:rFonts w:ascii="Times New Roman" w:hAnsi="Times New Roman" w:cs="Times New Roman"/>
          <w:smallCaps/>
          <w:sz w:val="22"/>
          <w:szCs w:val="22"/>
        </w:rPr>
        <w:t xml:space="preserve"> </w:t>
      </w:r>
      <w:r w:rsidR="00471A1B">
        <w:rPr>
          <w:rFonts w:ascii="Times New Roman" w:hAnsi="Times New Roman" w:cs="Times New Roman"/>
          <w:smallCaps/>
          <w:sz w:val="22"/>
          <w:szCs w:val="22"/>
        </w:rPr>
        <w:t>H. </w:t>
      </w:r>
      <w:r w:rsidRPr="00D709BD">
        <w:rPr>
          <w:rFonts w:ascii="Times New Roman" w:hAnsi="Times New Roman" w:cs="Times New Roman"/>
          <w:smallCaps/>
          <w:sz w:val="22"/>
          <w:szCs w:val="22"/>
        </w:rPr>
        <w:t>Wassmann</w:t>
      </w:r>
      <w:r w:rsidRPr="00D709BD">
        <w:rPr>
          <w:rFonts w:ascii="Times New Roman" w:hAnsi="Times New Roman" w:cs="Times New Roman"/>
          <w:sz w:val="22"/>
          <w:szCs w:val="22"/>
        </w:rPr>
        <w:t>, Ciceros Widerstand gegen Caesars Tyrannis. Untersuchung zur politischen Bedeutung der philosophischen Spätschriften, Bonn 1996.</w:t>
      </w:r>
    </w:p>
    <w:p w:rsidR="009119A4" w:rsidRPr="000A0452" w:rsidRDefault="004E1941" w:rsidP="006D533F">
      <w:pPr>
        <w:pStyle w:val="NurText"/>
        <w:spacing w:after="60"/>
        <w:ind w:left="567" w:hanging="567"/>
        <w:jc w:val="both"/>
        <w:rPr>
          <w:rFonts w:ascii="Times New Roman" w:hAnsi="Times New Roman" w:cs="Times New Roman"/>
          <w:color w:val="000000"/>
          <w:sz w:val="22"/>
          <w:szCs w:val="22"/>
        </w:rPr>
      </w:pPr>
      <w:r>
        <w:rPr>
          <w:rFonts w:ascii="Times New Roman" w:hAnsi="Times New Roman" w:cs="Times New Roman"/>
          <w:color w:val="000000"/>
          <w:sz w:val="22"/>
          <w:szCs w:val="22"/>
        </w:rPr>
        <w:t>Weber 2002 (1921/1922)</w:t>
      </w:r>
      <w:r w:rsidR="009119A4" w:rsidRPr="000A0452">
        <w:rPr>
          <w:rFonts w:ascii="Times New Roman" w:hAnsi="Times New Roman" w:cs="Times New Roman"/>
          <w:color w:val="000000"/>
          <w:sz w:val="22"/>
          <w:szCs w:val="22"/>
        </w:rPr>
        <w:t xml:space="preserve"> = </w:t>
      </w:r>
      <w:r w:rsidR="009119A4" w:rsidRPr="000A0452">
        <w:rPr>
          <w:rFonts w:ascii="Times New Roman" w:hAnsi="Times New Roman" w:cs="Times New Roman"/>
          <w:smallCaps/>
          <w:color w:val="000000"/>
          <w:sz w:val="22"/>
          <w:szCs w:val="22"/>
        </w:rPr>
        <w:t>Weber</w:t>
      </w:r>
      <w:r w:rsidR="009119A4" w:rsidRPr="000A0452">
        <w:rPr>
          <w:rFonts w:ascii="Times New Roman" w:hAnsi="Times New Roman" w:cs="Times New Roman"/>
          <w:color w:val="000000"/>
          <w:sz w:val="22"/>
          <w:szCs w:val="22"/>
        </w:rPr>
        <w:t xml:space="preserve">, Wirtschaft und Gesellschaft. Grundriss der verstehenden Soziologie, hg. v. </w:t>
      </w:r>
      <w:r w:rsidR="00471A1B">
        <w:rPr>
          <w:rFonts w:ascii="Times New Roman" w:hAnsi="Times New Roman" w:cs="Times New Roman"/>
          <w:smallCaps/>
          <w:color w:val="000000"/>
          <w:sz w:val="22"/>
          <w:szCs w:val="22"/>
        </w:rPr>
        <w:t>J. </w:t>
      </w:r>
      <w:r w:rsidR="009119A4" w:rsidRPr="000A0452">
        <w:rPr>
          <w:rFonts w:ascii="Times New Roman" w:hAnsi="Times New Roman" w:cs="Times New Roman"/>
          <w:smallCaps/>
          <w:color w:val="000000"/>
          <w:sz w:val="22"/>
          <w:szCs w:val="22"/>
        </w:rPr>
        <w:t>Winckelmann</w:t>
      </w:r>
      <w:r w:rsidR="009119A4" w:rsidRPr="000A0452">
        <w:rPr>
          <w:rFonts w:ascii="Times New Roman" w:hAnsi="Times New Roman" w:cs="Times New Roman"/>
          <w:color w:val="000000"/>
          <w:sz w:val="22"/>
          <w:szCs w:val="22"/>
        </w:rPr>
        <w:t>, 5. überarb. Aufl., Tübingen 1972 (ND 2002).</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Weber 1999 [1921/1922] = </w:t>
      </w:r>
      <w:r w:rsidR="00471A1B">
        <w:rPr>
          <w:rFonts w:ascii="Times New Roman" w:hAnsi="Times New Roman" w:cs="Times New Roman"/>
          <w:smallCaps/>
          <w:color w:val="000000"/>
          <w:sz w:val="22"/>
          <w:szCs w:val="22"/>
        </w:rPr>
        <w:t>M. </w:t>
      </w:r>
      <w:r w:rsidRPr="000A0452">
        <w:rPr>
          <w:rFonts w:ascii="Times New Roman" w:hAnsi="Times New Roman" w:cs="Times New Roman"/>
          <w:smallCaps/>
          <w:color w:val="000000"/>
          <w:sz w:val="22"/>
          <w:szCs w:val="22"/>
        </w:rPr>
        <w:t>Weber</w:t>
      </w:r>
      <w:r w:rsidRPr="000A0452">
        <w:rPr>
          <w:rFonts w:ascii="Times New Roman" w:hAnsi="Times New Roman" w:cs="Times New Roman"/>
          <w:color w:val="000000"/>
          <w:sz w:val="22"/>
          <w:szCs w:val="22"/>
        </w:rPr>
        <w:t xml:space="preserve">, Die Stadt, hg. v. </w:t>
      </w:r>
      <w:r w:rsidR="00471A1B">
        <w:rPr>
          <w:rFonts w:ascii="Times New Roman" w:hAnsi="Times New Roman" w:cs="Times New Roman"/>
          <w:smallCaps/>
          <w:color w:val="000000"/>
          <w:sz w:val="22"/>
          <w:szCs w:val="22"/>
        </w:rPr>
        <w:t>W. </w:t>
      </w:r>
      <w:r w:rsidRPr="000A0452">
        <w:rPr>
          <w:rFonts w:ascii="Times New Roman" w:hAnsi="Times New Roman" w:cs="Times New Roman"/>
          <w:smallCaps/>
          <w:color w:val="000000"/>
          <w:sz w:val="22"/>
          <w:szCs w:val="22"/>
        </w:rPr>
        <w:t>Nippel</w:t>
      </w:r>
      <w:r w:rsidRPr="000A0452">
        <w:rPr>
          <w:rFonts w:ascii="Times New Roman" w:hAnsi="Times New Roman" w:cs="Times New Roman"/>
          <w:color w:val="000000"/>
          <w:sz w:val="22"/>
          <w:szCs w:val="22"/>
        </w:rPr>
        <w:t>, Tübingen 1999 (MWG 1/22</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5: Wirtschaft und Gesellschaft. Die Wirtschaft und die gesellschaftlichen Mächte; Nachlass).</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0A0452">
        <w:rPr>
          <w:rFonts w:ascii="Times New Roman" w:hAnsi="Times New Roman" w:cs="Times New Roman"/>
          <w:color w:val="000000"/>
          <w:sz w:val="22"/>
          <w:szCs w:val="22"/>
        </w:rPr>
        <w:t>Weber u. Zimmermann (Hgg.) 2003</w:t>
      </w:r>
      <w:r w:rsidRPr="000A0452">
        <w:rPr>
          <w:rFonts w:ascii="Times New Roman" w:hAnsi="Times New Roman" w:cs="Times New Roman"/>
          <w:smallCaps/>
          <w:color w:val="000000"/>
          <w:sz w:val="22"/>
          <w:szCs w:val="22"/>
        </w:rPr>
        <w:t xml:space="preserve"> =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Weber</w:t>
      </w:r>
      <w:r w:rsidRPr="000A0452">
        <w:rPr>
          <w:rFonts w:ascii="Times New Roman" w:hAnsi="Times New Roman" w:cs="Times New Roman"/>
          <w:color w:val="000000"/>
          <w:sz w:val="22"/>
          <w:szCs w:val="22"/>
        </w:rPr>
        <w:t xml:space="preserve"> u. </w:t>
      </w:r>
      <w:r w:rsidR="00471A1B">
        <w:rPr>
          <w:rFonts w:ascii="Times New Roman" w:hAnsi="Times New Roman" w:cs="Times New Roman"/>
          <w:smallCaps/>
          <w:color w:val="000000"/>
          <w:sz w:val="22"/>
          <w:szCs w:val="22"/>
        </w:rPr>
        <w:t>M. </w:t>
      </w:r>
      <w:r w:rsidRPr="000A0452">
        <w:rPr>
          <w:rFonts w:ascii="Times New Roman" w:hAnsi="Times New Roman" w:cs="Times New Roman"/>
          <w:smallCaps/>
          <w:color w:val="000000"/>
          <w:sz w:val="22"/>
          <w:szCs w:val="22"/>
        </w:rPr>
        <w:t>Zimmermann</w:t>
      </w:r>
      <w:r w:rsidRPr="000A0452">
        <w:rPr>
          <w:rFonts w:ascii="Times New Roman" w:hAnsi="Times New Roman" w:cs="Times New Roman"/>
          <w:color w:val="000000"/>
          <w:sz w:val="22"/>
          <w:szCs w:val="22"/>
        </w:rPr>
        <w:t xml:space="preserve"> (Hgg.), Propaganda – Selbstdarstellung – Repräsentation im römischen Kaiserreich des 1. </w:t>
      </w:r>
      <w:r w:rsidRPr="00D709BD">
        <w:rPr>
          <w:rFonts w:ascii="Times New Roman" w:hAnsi="Times New Roman" w:cs="Times New Roman"/>
          <w:color w:val="000000"/>
          <w:sz w:val="22"/>
          <w:szCs w:val="22"/>
          <w:lang w:val="en-US"/>
        </w:rPr>
        <w:t>Jhs. n.</w:t>
      </w:r>
      <w:r w:rsidR="00CA6968" w:rsidRPr="00CA6968">
        <w:rPr>
          <w:lang w:val="en-GB"/>
        </w:rPr>
        <w:t> </w:t>
      </w:r>
      <w:r w:rsidRPr="00D709BD">
        <w:rPr>
          <w:rFonts w:ascii="Times New Roman" w:hAnsi="Times New Roman" w:cs="Times New Roman"/>
          <w:color w:val="000000"/>
          <w:sz w:val="22"/>
          <w:szCs w:val="22"/>
          <w:lang w:val="en-US"/>
        </w:rPr>
        <w:t>Chr., Stuttgart 2003.</w:t>
      </w:r>
    </w:p>
    <w:p w:rsidR="00113C90" w:rsidRPr="00D709BD" w:rsidRDefault="00113C90"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Webster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(Hgg.) 1997 = </w:t>
      </w:r>
      <w:r w:rsidR="00471A1B">
        <w:rPr>
          <w:rFonts w:ascii="Times New Roman" w:hAnsi="Times New Roman" w:cs="Times New Roman"/>
          <w:smallCaps/>
          <w:color w:val="000000"/>
          <w:sz w:val="22"/>
          <w:szCs w:val="22"/>
          <w:lang w:val="en-US"/>
        </w:rPr>
        <w:t>L. </w:t>
      </w:r>
      <w:r w:rsidRPr="00D709BD">
        <w:rPr>
          <w:rFonts w:ascii="Times New Roman" w:hAnsi="Times New Roman" w:cs="Times New Roman"/>
          <w:smallCaps/>
          <w:color w:val="000000"/>
          <w:sz w:val="22"/>
          <w:szCs w:val="22"/>
          <w:lang w:val="en-US"/>
        </w:rPr>
        <w:t>Webster</w:t>
      </w:r>
      <w:r w:rsidRPr="00D709BD">
        <w:rPr>
          <w:rFonts w:ascii="Times New Roman" w:hAnsi="Times New Roman" w:cs="Times New Roman"/>
          <w:color w:val="000000"/>
          <w:sz w:val="22"/>
          <w:szCs w:val="22"/>
          <w:lang w:val="en-US"/>
        </w:rPr>
        <w:t xml:space="preserve"> </w:t>
      </w:r>
      <w:r w:rsidR="00290047">
        <w:rPr>
          <w:rFonts w:ascii="Times New Roman" w:hAnsi="Times New Roman" w:cs="Times New Roman"/>
          <w:color w:val="000000"/>
          <w:sz w:val="22"/>
          <w:szCs w:val="22"/>
          <w:lang w:val="en-US"/>
        </w:rPr>
        <w:t>u. a.</w:t>
      </w:r>
      <w:r w:rsidRPr="00D709BD">
        <w:rPr>
          <w:rFonts w:ascii="Times New Roman" w:hAnsi="Times New Roman" w:cs="Times New Roman"/>
          <w:color w:val="000000"/>
          <w:sz w:val="22"/>
          <w:szCs w:val="22"/>
          <w:lang w:val="en-US"/>
        </w:rPr>
        <w:t xml:space="preserve"> (Hgg.), </w:t>
      </w:r>
      <w:r w:rsidRPr="00D709BD">
        <w:rPr>
          <w:rFonts w:ascii="Times New Roman" w:hAnsi="Times New Roman" w:cs="Times New Roman"/>
          <w:sz w:val="22"/>
          <w:szCs w:val="22"/>
          <w:lang w:val="en-US"/>
        </w:rPr>
        <w:t>The Transformation of the Roman World AD 400</w:t>
      </w:r>
      <w:r w:rsidR="00754F64">
        <w:rPr>
          <w:rFonts w:ascii="Times New Roman" w:hAnsi="Times New Roman" w:cs="Times New Roman"/>
          <w:sz w:val="22"/>
          <w:szCs w:val="22"/>
          <w:lang w:val="en-US"/>
        </w:rPr>
        <w:t>–</w:t>
      </w:r>
      <w:r w:rsidRPr="00D709BD">
        <w:rPr>
          <w:rFonts w:ascii="Times New Roman" w:hAnsi="Times New Roman" w:cs="Times New Roman"/>
          <w:sz w:val="22"/>
          <w:szCs w:val="22"/>
          <w:lang w:val="en-US"/>
        </w:rPr>
        <w:t>900, Berkeley 1997.</w:t>
      </w:r>
    </w:p>
    <w:p w:rsidR="00C96EF5" w:rsidRPr="00F570ED" w:rsidRDefault="00C96EF5"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lang w:val="en-US"/>
        </w:rPr>
        <w:t xml:space="preserve">Wellesley 2000 = </w:t>
      </w:r>
      <w:r w:rsidR="00471A1B">
        <w:rPr>
          <w:rFonts w:ascii="Times New Roman" w:hAnsi="Times New Roman" w:cs="Times New Roman"/>
          <w:smallCaps/>
          <w:color w:val="000000"/>
          <w:sz w:val="22"/>
          <w:szCs w:val="22"/>
          <w:lang w:val="en-US"/>
        </w:rPr>
        <w:t>K. </w:t>
      </w:r>
      <w:r w:rsidRPr="00D709BD">
        <w:rPr>
          <w:rFonts w:ascii="Times New Roman" w:hAnsi="Times New Roman" w:cs="Times New Roman"/>
          <w:smallCaps/>
          <w:color w:val="000000"/>
          <w:sz w:val="22"/>
          <w:szCs w:val="22"/>
          <w:lang w:val="en-US"/>
        </w:rPr>
        <w:t>Wellesley</w:t>
      </w:r>
      <w:r w:rsidRPr="00D709BD">
        <w:rPr>
          <w:rFonts w:ascii="Times New Roman" w:hAnsi="Times New Roman" w:cs="Times New Roman"/>
          <w:color w:val="000000"/>
          <w:sz w:val="22"/>
          <w:szCs w:val="22"/>
          <w:lang w:val="en-US"/>
        </w:rPr>
        <w:t xml:space="preserve">, </w:t>
      </w:r>
      <w:proofErr w:type="gramStart"/>
      <w:r w:rsidRPr="002571EF">
        <w:rPr>
          <w:rFonts w:ascii="Times New Roman" w:hAnsi="Times New Roman" w:cs="Times New Roman"/>
          <w:color w:val="000000"/>
          <w:sz w:val="22"/>
          <w:szCs w:val="22"/>
          <w:lang w:val="en-GB"/>
        </w:rPr>
        <w:t>The</w:t>
      </w:r>
      <w:proofErr w:type="gramEnd"/>
      <w:r w:rsidRPr="002571EF">
        <w:rPr>
          <w:rFonts w:ascii="Times New Roman" w:hAnsi="Times New Roman" w:cs="Times New Roman"/>
          <w:color w:val="000000"/>
          <w:sz w:val="22"/>
          <w:szCs w:val="22"/>
          <w:lang w:val="en-GB"/>
        </w:rPr>
        <w:t xml:space="preserve"> Year of the Four Emperors</w:t>
      </w:r>
      <w:r w:rsidRPr="00D709BD">
        <w:rPr>
          <w:rFonts w:ascii="Times New Roman" w:hAnsi="Times New Roman" w:cs="Times New Roman"/>
          <w:color w:val="000000"/>
          <w:sz w:val="22"/>
          <w:szCs w:val="22"/>
          <w:lang w:val="en-US"/>
        </w:rPr>
        <w:t xml:space="preserve">, </w:t>
      </w:r>
      <w:r w:rsidR="007B5B78">
        <w:rPr>
          <w:rFonts w:ascii="Times New Roman" w:hAnsi="Times New Roman" w:cs="Times New Roman"/>
          <w:color w:val="000000"/>
          <w:sz w:val="22"/>
          <w:szCs w:val="22"/>
          <w:lang w:val="en-US"/>
        </w:rPr>
        <w:t>3. </w:t>
      </w:r>
      <w:r w:rsidR="007B5B78" w:rsidRPr="00F570ED">
        <w:rPr>
          <w:rFonts w:ascii="Times New Roman" w:hAnsi="Times New Roman" w:cs="Times New Roman"/>
          <w:color w:val="000000"/>
          <w:sz w:val="22"/>
          <w:szCs w:val="22"/>
        </w:rPr>
        <w:t>Aufl.</w:t>
      </w:r>
      <w:r w:rsidRPr="00F570ED">
        <w:rPr>
          <w:rFonts w:ascii="Times New Roman" w:hAnsi="Times New Roman" w:cs="Times New Roman"/>
          <w:color w:val="000000"/>
          <w:sz w:val="22"/>
          <w:szCs w:val="22"/>
        </w:rPr>
        <w:t>, London 2000 (zuerst: The Long Year A.</w:t>
      </w:r>
      <w:r w:rsidR="00032850" w:rsidRPr="00F570ED">
        <w:rPr>
          <w:rFonts w:ascii="Times New Roman" w:hAnsi="Times New Roman" w:cs="Times New Roman"/>
          <w:color w:val="000000"/>
          <w:sz w:val="22"/>
          <w:szCs w:val="22"/>
        </w:rPr>
        <w:t> </w:t>
      </w:r>
      <w:r w:rsidR="00471A1B" w:rsidRPr="00F570ED">
        <w:rPr>
          <w:rFonts w:ascii="Times New Roman" w:hAnsi="Times New Roman" w:cs="Times New Roman"/>
          <w:color w:val="000000"/>
          <w:sz w:val="22"/>
          <w:szCs w:val="22"/>
        </w:rPr>
        <w:t>D. </w:t>
      </w:r>
      <w:r w:rsidRPr="00F570ED">
        <w:rPr>
          <w:rFonts w:ascii="Times New Roman" w:hAnsi="Times New Roman" w:cs="Times New Roman"/>
          <w:color w:val="000000"/>
          <w:sz w:val="22"/>
          <w:szCs w:val="22"/>
        </w:rPr>
        <w:t xml:space="preserve">69, London 1975). </w:t>
      </w:r>
    </w:p>
    <w:p w:rsidR="009119A4" w:rsidRPr="000A0452" w:rsidRDefault="009119A4"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Welwei 1998 = </w:t>
      </w:r>
      <w:r w:rsidRPr="000A0452">
        <w:rPr>
          <w:rFonts w:ascii="Times New Roman" w:hAnsi="Times New Roman" w:cs="Times New Roman"/>
          <w:smallCaps/>
          <w:sz w:val="22"/>
          <w:szCs w:val="22"/>
        </w:rPr>
        <w:t>K.-</w:t>
      </w:r>
      <w:r w:rsidR="00471A1B">
        <w:rPr>
          <w:rFonts w:ascii="Times New Roman" w:hAnsi="Times New Roman" w:cs="Times New Roman"/>
          <w:smallCaps/>
          <w:sz w:val="22"/>
          <w:szCs w:val="22"/>
        </w:rPr>
        <w:t>W. </w:t>
      </w:r>
      <w:r w:rsidRPr="000A0452">
        <w:rPr>
          <w:rFonts w:ascii="Times New Roman" w:hAnsi="Times New Roman" w:cs="Times New Roman"/>
          <w:smallCaps/>
          <w:sz w:val="22"/>
          <w:szCs w:val="22"/>
        </w:rPr>
        <w:t>Welwei</w:t>
      </w:r>
      <w:r w:rsidRPr="000A0452">
        <w:rPr>
          <w:rFonts w:ascii="Times New Roman" w:hAnsi="Times New Roman" w:cs="Times New Roman"/>
          <w:sz w:val="22"/>
          <w:szCs w:val="22"/>
        </w:rPr>
        <w:t xml:space="preserve">, Die griechische </w:t>
      </w:r>
      <w:r w:rsidRPr="000A0452">
        <w:rPr>
          <w:rFonts w:ascii="Times New Roman" w:hAnsi="Times New Roman" w:cs="Times New Roman"/>
          <w:i/>
          <w:iCs/>
          <w:sz w:val="22"/>
          <w:szCs w:val="22"/>
        </w:rPr>
        <w:t>polis</w:t>
      </w:r>
      <w:r w:rsidRPr="000A0452">
        <w:rPr>
          <w:rFonts w:ascii="Times New Roman" w:hAnsi="Times New Roman" w:cs="Times New Roman"/>
          <w:sz w:val="22"/>
          <w:szCs w:val="22"/>
        </w:rPr>
        <w:t>, 2. überarb. Aufl., Stuttgart 1998.</w:t>
      </w:r>
    </w:p>
    <w:p w:rsidR="00814D6F" w:rsidRPr="000A0452" w:rsidRDefault="00814D6F" w:rsidP="006D533F">
      <w:pPr>
        <w:pStyle w:val="NurText"/>
        <w:spacing w:after="60"/>
        <w:ind w:left="567" w:hanging="567"/>
        <w:jc w:val="both"/>
        <w:rPr>
          <w:rFonts w:ascii="Times New Roman" w:hAnsi="Times New Roman" w:cs="Times New Roman"/>
          <w:sz w:val="22"/>
          <w:szCs w:val="22"/>
        </w:rPr>
      </w:pPr>
      <w:r w:rsidRPr="000A0452">
        <w:rPr>
          <w:rFonts w:ascii="Times New Roman" w:hAnsi="Times New Roman" w:cs="Times New Roman"/>
          <w:sz w:val="22"/>
          <w:szCs w:val="22"/>
        </w:rPr>
        <w:t xml:space="preserve">Welwei 1989 = </w:t>
      </w:r>
      <w:r w:rsidRPr="000A0452">
        <w:rPr>
          <w:rFonts w:ascii="Times New Roman" w:hAnsi="Times New Roman" w:cs="Times New Roman"/>
          <w:smallCaps/>
          <w:sz w:val="22"/>
          <w:szCs w:val="22"/>
        </w:rPr>
        <w:t>K.-</w:t>
      </w:r>
      <w:r w:rsidR="00471A1B">
        <w:rPr>
          <w:rFonts w:ascii="Times New Roman" w:hAnsi="Times New Roman" w:cs="Times New Roman"/>
          <w:smallCaps/>
          <w:sz w:val="22"/>
          <w:szCs w:val="22"/>
        </w:rPr>
        <w:t>W. </w:t>
      </w:r>
      <w:r w:rsidRPr="000A0452">
        <w:rPr>
          <w:rFonts w:ascii="Times New Roman" w:hAnsi="Times New Roman" w:cs="Times New Roman"/>
          <w:smallCaps/>
          <w:sz w:val="22"/>
          <w:szCs w:val="22"/>
        </w:rPr>
        <w:t>Welwei</w:t>
      </w:r>
      <w:r w:rsidRPr="000A0452">
        <w:rPr>
          <w:rFonts w:ascii="Times New Roman" w:hAnsi="Times New Roman" w:cs="Times New Roman"/>
          <w:sz w:val="22"/>
          <w:szCs w:val="22"/>
        </w:rPr>
        <w:t xml:space="preserve">, Zum </w:t>
      </w:r>
      <w:r w:rsidRPr="002571EF">
        <w:rPr>
          <w:rFonts w:ascii="Times New Roman" w:hAnsi="Times New Roman" w:cs="Times New Roman"/>
          <w:i/>
          <w:sz w:val="22"/>
          <w:szCs w:val="22"/>
          <w:lang w:val="la-Latn"/>
        </w:rPr>
        <w:t>metus</w:t>
      </w:r>
      <w:r w:rsidRPr="002571EF">
        <w:rPr>
          <w:rFonts w:ascii="Times New Roman" w:hAnsi="Times New Roman" w:cs="Times New Roman"/>
          <w:sz w:val="22"/>
          <w:szCs w:val="22"/>
          <w:lang w:val="la-Latn"/>
        </w:rPr>
        <w:t xml:space="preserve"> </w:t>
      </w:r>
      <w:r w:rsidRPr="002571EF">
        <w:rPr>
          <w:rFonts w:ascii="Times New Roman" w:hAnsi="Times New Roman" w:cs="Times New Roman"/>
          <w:i/>
          <w:sz w:val="22"/>
          <w:szCs w:val="22"/>
          <w:lang w:val="la-Latn"/>
        </w:rPr>
        <w:t>Punicus</w:t>
      </w:r>
      <w:r w:rsidRPr="002571EF">
        <w:rPr>
          <w:rFonts w:ascii="Times New Roman" w:hAnsi="Times New Roman" w:cs="Times New Roman"/>
          <w:sz w:val="22"/>
          <w:szCs w:val="22"/>
          <w:lang w:val="la-Latn"/>
        </w:rPr>
        <w:t xml:space="preserve"> </w:t>
      </w:r>
      <w:r w:rsidR="00D36072">
        <w:rPr>
          <w:rFonts w:ascii="Times New Roman" w:hAnsi="Times New Roman" w:cs="Times New Roman"/>
          <w:sz w:val="22"/>
          <w:szCs w:val="22"/>
        </w:rPr>
        <w:t>in Rom um 150 v. </w:t>
      </w:r>
      <w:r w:rsidRPr="000A0452">
        <w:rPr>
          <w:rFonts w:ascii="Times New Roman" w:hAnsi="Times New Roman" w:cs="Times New Roman"/>
          <w:sz w:val="22"/>
          <w:szCs w:val="22"/>
        </w:rPr>
        <w:t>Chr., in: Hermes 117 (1989), 314</w:t>
      </w:r>
      <w:r w:rsidR="00754F64">
        <w:rPr>
          <w:rFonts w:ascii="Times New Roman" w:hAnsi="Times New Roman" w:cs="Times New Roman"/>
          <w:sz w:val="22"/>
          <w:szCs w:val="22"/>
        </w:rPr>
        <w:t>–</w:t>
      </w:r>
      <w:r w:rsidRPr="000A0452">
        <w:rPr>
          <w:rFonts w:ascii="Times New Roman" w:hAnsi="Times New Roman" w:cs="Times New Roman"/>
          <w:sz w:val="22"/>
          <w:szCs w:val="22"/>
        </w:rPr>
        <w:t>320.</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sz w:val="22"/>
          <w:szCs w:val="22"/>
          <w:lang w:val="en-US"/>
        </w:rPr>
        <w:t xml:space="preserve">Whitmarsh 2001a = </w:t>
      </w:r>
      <w:r w:rsidR="00471A1B">
        <w:rPr>
          <w:rFonts w:ascii="Times New Roman" w:hAnsi="Times New Roman" w:cs="Times New Roman"/>
          <w:smallCaps/>
          <w:sz w:val="22"/>
          <w:szCs w:val="22"/>
          <w:lang w:val="en-US"/>
        </w:rPr>
        <w:t>T. </w:t>
      </w:r>
      <w:r w:rsidRPr="00D709BD">
        <w:rPr>
          <w:rFonts w:ascii="Times New Roman" w:hAnsi="Times New Roman" w:cs="Times New Roman"/>
          <w:smallCaps/>
          <w:sz w:val="22"/>
          <w:szCs w:val="22"/>
          <w:lang w:val="en-US"/>
        </w:rPr>
        <w:t>Whitmarsh</w:t>
      </w:r>
      <w:r w:rsidRPr="00D709BD">
        <w:rPr>
          <w:rFonts w:ascii="Times New Roman" w:hAnsi="Times New Roman" w:cs="Times New Roman"/>
          <w:sz w:val="22"/>
          <w:szCs w:val="22"/>
          <w:lang w:val="en-US"/>
        </w:rPr>
        <w:t>,</w:t>
      </w:r>
      <w:r w:rsidRPr="00D709BD">
        <w:rPr>
          <w:rFonts w:ascii="Times New Roman" w:hAnsi="Times New Roman" w:cs="Times New Roman"/>
          <w:color w:val="0033FF"/>
          <w:sz w:val="22"/>
          <w:szCs w:val="22"/>
          <w:lang w:val="en-US"/>
        </w:rPr>
        <w:t xml:space="preserve"> </w:t>
      </w:r>
      <w:r w:rsidRPr="002571EF">
        <w:rPr>
          <w:rFonts w:ascii="Times New Roman" w:hAnsi="Times New Roman" w:cs="Times New Roman"/>
          <w:color w:val="000000"/>
          <w:sz w:val="22"/>
          <w:szCs w:val="22"/>
          <w:lang w:val="en-GB"/>
        </w:rPr>
        <w:t xml:space="preserve">Greek Literature and the Roman Empire. </w:t>
      </w:r>
      <w:proofErr w:type="gramStart"/>
      <w:r w:rsidRPr="002571EF">
        <w:rPr>
          <w:rFonts w:ascii="Times New Roman" w:hAnsi="Times New Roman" w:cs="Times New Roman"/>
          <w:color w:val="000000"/>
          <w:sz w:val="22"/>
          <w:szCs w:val="22"/>
          <w:lang w:val="en-GB"/>
        </w:rPr>
        <w:t>The Politics of Imitation</w:t>
      </w:r>
      <w:r w:rsidRPr="00D709BD">
        <w:rPr>
          <w:rFonts w:ascii="Times New Roman" w:hAnsi="Times New Roman" w:cs="Times New Roman"/>
          <w:color w:val="000000"/>
          <w:sz w:val="22"/>
          <w:szCs w:val="22"/>
          <w:lang w:val="en-US"/>
        </w:rPr>
        <w:t>, Oxford 2001.</w:t>
      </w:r>
      <w:proofErr w:type="gramEnd"/>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sz w:val="22"/>
          <w:szCs w:val="22"/>
          <w:lang w:val="en-US"/>
        </w:rPr>
        <w:t xml:space="preserve">Whitmarsh 2001b = </w:t>
      </w:r>
      <w:r w:rsidR="00471A1B">
        <w:rPr>
          <w:rFonts w:ascii="Times New Roman" w:hAnsi="Times New Roman" w:cs="Times New Roman"/>
          <w:smallCaps/>
          <w:sz w:val="22"/>
          <w:szCs w:val="22"/>
          <w:lang w:val="en-US"/>
        </w:rPr>
        <w:t>T. </w:t>
      </w:r>
      <w:r w:rsidRPr="00D709BD">
        <w:rPr>
          <w:rFonts w:ascii="Times New Roman" w:hAnsi="Times New Roman" w:cs="Times New Roman"/>
          <w:smallCaps/>
          <w:sz w:val="22"/>
          <w:szCs w:val="22"/>
          <w:lang w:val="en-US"/>
        </w:rPr>
        <w:t>Whitmarsh</w:t>
      </w:r>
      <w:r w:rsidRPr="00D709BD">
        <w:rPr>
          <w:rFonts w:ascii="Times New Roman" w:hAnsi="Times New Roman" w:cs="Times New Roman"/>
          <w:sz w:val="22"/>
          <w:szCs w:val="22"/>
          <w:lang w:val="en-US"/>
        </w:rPr>
        <w:t>,</w:t>
      </w:r>
      <w:r w:rsidRPr="00D709BD">
        <w:rPr>
          <w:rFonts w:ascii="Times New Roman" w:hAnsi="Times New Roman" w:cs="Times New Roman"/>
          <w:color w:val="000000"/>
          <w:sz w:val="22"/>
          <w:szCs w:val="22"/>
          <w:lang w:val="en-US"/>
        </w:rPr>
        <w:t xml:space="preserve"> </w:t>
      </w:r>
      <w:r w:rsidRPr="002571EF">
        <w:rPr>
          <w:rFonts w:ascii="Times New Roman" w:hAnsi="Times New Roman" w:cs="Times New Roman"/>
          <w:color w:val="000000"/>
          <w:sz w:val="22"/>
          <w:szCs w:val="22"/>
          <w:lang w:val="en-GB"/>
        </w:rPr>
        <w:t>‚Greece in the World‘. Exile and Identity in the Second Sophistic</w:t>
      </w:r>
      <w:r w:rsidRPr="00D709BD">
        <w:rPr>
          <w:rFonts w:ascii="Times New Roman" w:hAnsi="Times New Roman" w:cs="Times New Roman"/>
          <w:color w:val="000000"/>
          <w:sz w:val="22"/>
          <w:szCs w:val="22"/>
          <w:lang w:val="en-US"/>
        </w:rPr>
        <w:t xml:space="preserve">, in: </w:t>
      </w:r>
      <w:r w:rsidRPr="00D709BD">
        <w:rPr>
          <w:rFonts w:ascii="Times New Roman" w:hAnsi="Times New Roman" w:cs="Times New Roman"/>
          <w:sz w:val="22"/>
          <w:szCs w:val="22"/>
          <w:lang w:val="en-US"/>
        </w:rPr>
        <w:t>Goodhill</w:t>
      </w:r>
      <w:r w:rsidRPr="00D709BD">
        <w:rPr>
          <w:rFonts w:ascii="Times New Roman" w:hAnsi="Times New Roman" w:cs="Times New Roman"/>
          <w:color w:val="000000"/>
          <w:sz w:val="22"/>
          <w:szCs w:val="22"/>
          <w:lang w:val="en-US"/>
        </w:rPr>
        <w:t xml:space="preserve"> </w:t>
      </w:r>
      <w:r w:rsidR="00CA6968">
        <w:rPr>
          <w:rFonts w:ascii="Times New Roman" w:hAnsi="Times New Roman" w:cs="Times New Roman"/>
          <w:color w:val="000000"/>
          <w:sz w:val="22"/>
          <w:szCs w:val="22"/>
          <w:lang w:val="en-US"/>
        </w:rPr>
        <w:t xml:space="preserve">(Hg.) </w:t>
      </w:r>
      <w:r w:rsidRPr="00D709BD">
        <w:rPr>
          <w:rFonts w:ascii="Times New Roman" w:hAnsi="Times New Roman" w:cs="Times New Roman"/>
          <w:color w:val="000000"/>
          <w:sz w:val="22"/>
          <w:szCs w:val="22"/>
          <w:lang w:val="en-US"/>
        </w:rPr>
        <w:t>2001, 269</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305.</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Wilcox 2005 = </w:t>
      </w:r>
      <w:r w:rsidRPr="00D709BD">
        <w:rPr>
          <w:rFonts w:ascii="Times New Roman" w:hAnsi="Times New Roman" w:cs="Times New Roman"/>
          <w:smallCaps/>
          <w:color w:val="000000"/>
          <w:sz w:val="22"/>
          <w:szCs w:val="22"/>
          <w:lang w:val="en-US"/>
        </w:rPr>
        <w:t>A.</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R. </w:t>
      </w:r>
      <w:r w:rsidRPr="00D709BD">
        <w:rPr>
          <w:rFonts w:ascii="Times New Roman" w:hAnsi="Times New Roman" w:cs="Times New Roman"/>
          <w:smallCaps/>
          <w:color w:val="000000"/>
          <w:sz w:val="22"/>
          <w:szCs w:val="22"/>
          <w:lang w:val="en-US"/>
        </w:rPr>
        <w:t>Wilcox</w:t>
      </w:r>
      <w:r w:rsidRPr="00D709BD">
        <w:rPr>
          <w:rFonts w:ascii="Times New Roman" w:hAnsi="Times New Roman" w:cs="Times New Roman"/>
          <w:color w:val="000000"/>
          <w:sz w:val="22"/>
          <w:szCs w:val="22"/>
          <w:lang w:val="en-US"/>
        </w:rPr>
        <w:t xml:space="preserve">, </w:t>
      </w:r>
      <w:r w:rsidRPr="002571EF">
        <w:rPr>
          <w:rFonts w:ascii="Times New Roman" w:hAnsi="Times New Roman" w:cs="Times New Roman"/>
          <w:color w:val="000000"/>
          <w:sz w:val="22"/>
          <w:szCs w:val="22"/>
          <w:lang w:val="en-GB"/>
        </w:rPr>
        <w:t>Sympathetic Rivals. Consolation in Cicero’s Letters</w:t>
      </w:r>
      <w:r w:rsidRPr="00D709BD">
        <w:rPr>
          <w:rFonts w:ascii="Times New Roman" w:hAnsi="Times New Roman" w:cs="Times New Roman"/>
          <w:color w:val="000000"/>
          <w:sz w:val="22"/>
          <w:szCs w:val="22"/>
          <w:lang w:val="en-US"/>
        </w:rPr>
        <w:t>, in: AJPh 126 (2005), 237</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255.</w:t>
      </w:r>
    </w:p>
    <w:p w:rsidR="00F64653" w:rsidRPr="000A0452" w:rsidRDefault="00F64653"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Wieacker 2006 = </w:t>
      </w:r>
      <w:r w:rsidR="00471A1B">
        <w:rPr>
          <w:rFonts w:ascii="Times New Roman" w:hAnsi="Times New Roman" w:cs="Times New Roman"/>
          <w:smallCaps/>
          <w:color w:val="000000"/>
          <w:sz w:val="22"/>
          <w:szCs w:val="22"/>
        </w:rPr>
        <w:t>F. </w:t>
      </w:r>
      <w:r w:rsidRPr="000A0452">
        <w:rPr>
          <w:rFonts w:ascii="Times New Roman" w:hAnsi="Times New Roman" w:cs="Times New Roman"/>
          <w:smallCaps/>
          <w:color w:val="000000"/>
          <w:sz w:val="22"/>
          <w:szCs w:val="22"/>
        </w:rPr>
        <w:t>Wieacker</w:t>
      </w:r>
      <w:r w:rsidRPr="000A0452">
        <w:rPr>
          <w:rFonts w:ascii="Times New Roman" w:hAnsi="Times New Roman" w:cs="Times New Roman"/>
          <w:color w:val="000000"/>
          <w:sz w:val="22"/>
          <w:szCs w:val="22"/>
        </w:rPr>
        <w:t xml:space="preserve">, Römische Rechtsgeschichte, 2: Die Jurisprudenz vom Frühen Prinzipat bis zum Ausgang der Antike im weströmischen Reich und die oströmische Rechtswissenschaft bis zur Justinianischen Gesetzgebung. Ein Fragment, hg. v. </w:t>
      </w:r>
      <w:r w:rsidRPr="000A0452">
        <w:rPr>
          <w:rFonts w:ascii="Times New Roman" w:hAnsi="Times New Roman" w:cs="Times New Roman"/>
          <w:smallCaps/>
          <w:color w:val="000000"/>
          <w:sz w:val="22"/>
          <w:szCs w:val="22"/>
        </w:rPr>
        <w:t>J.</w:t>
      </w:r>
      <w:r w:rsidR="00032850">
        <w:rPr>
          <w:rFonts w:ascii="Times New Roman" w:hAnsi="Times New Roman" w:cs="Times New Roman"/>
          <w:smallCaps/>
          <w:color w:val="000000"/>
          <w:sz w:val="22"/>
          <w:szCs w:val="22"/>
        </w:rPr>
        <w:t> </w:t>
      </w:r>
      <w:r w:rsidR="007C63D3">
        <w:rPr>
          <w:rFonts w:ascii="Times New Roman" w:hAnsi="Times New Roman" w:cs="Times New Roman"/>
          <w:smallCaps/>
          <w:color w:val="000000"/>
          <w:sz w:val="22"/>
          <w:szCs w:val="22"/>
        </w:rPr>
        <w:t>G. </w:t>
      </w:r>
      <w:r w:rsidRPr="000A0452">
        <w:rPr>
          <w:rFonts w:ascii="Times New Roman" w:hAnsi="Times New Roman" w:cs="Times New Roman"/>
          <w:smallCaps/>
          <w:color w:val="000000"/>
          <w:sz w:val="22"/>
          <w:szCs w:val="22"/>
        </w:rPr>
        <w:t>Wolf</w:t>
      </w:r>
      <w:r w:rsidRPr="000A0452">
        <w:rPr>
          <w:rFonts w:ascii="Times New Roman" w:hAnsi="Times New Roman" w:cs="Times New Roman"/>
          <w:color w:val="000000"/>
          <w:sz w:val="22"/>
          <w:szCs w:val="22"/>
        </w:rPr>
        <w:t>, München 2006</w:t>
      </w:r>
      <w:r w:rsidR="00DD3B6C" w:rsidRPr="000A0452">
        <w:rPr>
          <w:rFonts w:ascii="Times New Roman" w:hAnsi="Times New Roman" w:cs="Times New Roman"/>
          <w:color w:val="000000"/>
          <w:sz w:val="22"/>
          <w:szCs w:val="22"/>
        </w:rPr>
        <w:t xml:space="preserve"> (HdA 10</w:t>
      </w:r>
      <w:r w:rsidRPr="000A0452">
        <w:rPr>
          <w:rFonts w:ascii="Times New Roman" w:hAnsi="Times New Roman" w:cs="Times New Roman"/>
          <w:color w:val="000000"/>
          <w:sz w:val="22"/>
          <w:szCs w:val="22"/>
        </w:rPr>
        <w:t>.</w:t>
      </w:r>
      <w:r w:rsidR="00DD3B6C" w:rsidRPr="000A0452">
        <w:rPr>
          <w:rFonts w:ascii="Times New Roman" w:hAnsi="Times New Roman" w:cs="Times New Roman"/>
          <w:color w:val="000000"/>
          <w:sz w:val="22"/>
          <w:szCs w:val="22"/>
        </w:rPr>
        <w:t>3.2).</w:t>
      </w:r>
    </w:p>
    <w:p w:rsidR="00DD3B6C" w:rsidRPr="000A0452" w:rsidRDefault="00DD3B6C"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Wieacker 1988 = </w:t>
      </w:r>
      <w:r w:rsidR="00471A1B">
        <w:rPr>
          <w:rFonts w:ascii="Times New Roman" w:hAnsi="Times New Roman" w:cs="Times New Roman"/>
          <w:smallCaps/>
          <w:color w:val="000000"/>
          <w:sz w:val="22"/>
          <w:szCs w:val="22"/>
        </w:rPr>
        <w:t>F. </w:t>
      </w:r>
      <w:r w:rsidRPr="000A0452">
        <w:rPr>
          <w:rFonts w:ascii="Times New Roman" w:hAnsi="Times New Roman" w:cs="Times New Roman"/>
          <w:smallCaps/>
          <w:color w:val="000000"/>
          <w:sz w:val="22"/>
          <w:szCs w:val="22"/>
        </w:rPr>
        <w:t>Wieacker</w:t>
      </w:r>
      <w:r w:rsidRPr="000A0452">
        <w:rPr>
          <w:rFonts w:ascii="Times New Roman" w:hAnsi="Times New Roman" w:cs="Times New Roman"/>
          <w:color w:val="000000"/>
          <w:sz w:val="22"/>
          <w:szCs w:val="22"/>
        </w:rPr>
        <w:t>, Römische Rechtsgeschichte. Quellenkunde, Rechtsbildung, Jurisprudenz und Rechtsliteratur, 1: Einleitung. Quellenkunde. Frühzeit und Republik, München 1988 (HdA 10.3.1).</w:t>
      </w:r>
    </w:p>
    <w:p w:rsidR="0021571E" w:rsidRPr="000A0452" w:rsidRDefault="0021571E" w:rsidP="006D533F">
      <w:pPr>
        <w:pStyle w:val="NurText"/>
        <w:spacing w:after="60"/>
        <w:ind w:left="567" w:hanging="567"/>
        <w:jc w:val="both"/>
        <w:rPr>
          <w:rFonts w:ascii="Times New Roman" w:hAnsi="Times New Roman" w:cs="Times New Roman"/>
          <w:color w:val="000000"/>
          <w:sz w:val="22"/>
          <w:szCs w:val="22"/>
        </w:rPr>
      </w:pPr>
      <w:r w:rsidRPr="00B723B0">
        <w:rPr>
          <w:rFonts w:ascii="Times New Roman" w:hAnsi="Times New Roman" w:cs="Times New Roman"/>
          <w:color w:val="000000"/>
          <w:sz w:val="22"/>
          <w:szCs w:val="22"/>
        </w:rPr>
        <w:t xml:space="preserve">Wieacker 1954 = </w:t>
      </w:r>
      <w:r w:rsidR="00471A1B">
        <w:rPr>
          <w:rFonts w:ascii="Times New Roman" w:hAnsi="Times New Roman" w:cs="Times New Roman"/>
          <w:smallCaps/>
          <w:color w:val="000000"/>
          <w:sz w:val="22"/>
          <w:szCs w:val="22"/>
        </w:rPr>
        <w:t>F. </w:t>
      </w:r>
      <w:r w:rsidRPr="00B723B0">
        <w:rPr>
          <w:rFonts w:ascii="Times New Roman" w:hAnsi="Times New Roman" w:cs="Times New Roman"/>
          <w:smallCaps/>
          <w:color w:val="000000"/>
          <w:sz w:val="22"/>
          <w:szCs w:val="22"/>
        </w:rPr>
        <w:t>Wieacker</w:t>
      </w:r>
      <w:r w:rsidRPr="00B723B0">
        <w:rPr>
          <w:rFonts w:ascii="Times New Roman" w:hAnsi="Times New Roman" w:cs="Times New Roman"/>
          <w:color w:val="000000"/>
          <w:sz w:val="22"/>
          <w:szCs w:val="22"/>
        </w:rPr>
        <w:t xml:space="preserve">, Art. </w:t>
      </w:r>
      <w:r w:rsidRPr="002571EF">
        <w:rPr>
          <w:rFonts w:ascii="Times New Roman" w:hAnsi="Times New Roman" w:cs="Times New Roman"/>
          <w:i/>
          <w:color w:val="000000"/>
          <w:sz w:val="22"/>
          <w:szCs w:val="22"/>
          <w:lang w:val="la-Latn"/>
        </w:rPr>
        <w:t>princeps</w:t>
      </w:r>
      <w:r w:rsidRPr="00B723B0">
        <w:rPr>
          <w:rFonts w:ascii="Times New Roman" w:hAnsi="Times New Roman" w:cs="Times New Roman"/>
          <w:color w:val="000000"/>
          <w:sz w:val="22"/>
          <w:szCs w:val="22"/>
        </w:rPr>
        <w:t>, in: RE 22.2 (1954), 1998</w:t>
      </w:r>
      <w:r w:rsidR="00754F64">
        <w:rPr>
          <w:rFonts w:ascii="Times New Roman" w:hAnsi="Times New Roman" w:cs="Times New Roman"/>
          <w:color w:val="000000"/>
          <w:sz w:val="22"/>
          <w:szCs w:val="22"/>
        </w:rPr>
        <w:t>–</w:t>
      </w:r>
      <w:r w:rsidRPr="00B723B0">
        <w:rPr>
          <w:rFonts w:ascii="Times New Roman" w:hAnsi="Times New Roman" w:cs="Times New Roman"/>
          <w:color w:val="000000"/>
          <w:sz w:val="22"/>
          <w:szCs w:val="22"/>
        </w:rPr>
        <w:t>2296.</w:t>
      </w:r>
    </w:p>
    <w:p w:rsidR="009411A0" w:rsidRPr="000A0452" w:rsidRDefault="009411A0" w:rsidP="006D533F">
      <w:pPr>
        <w:pStyle w:val="NurText"/>
        <w:spacing w:after="60"/>
        <w:ind w:left="567" w:hanging="567"/>
        <w:jc w:val="both"/>
        <w:rPr>
          <w:rFonts w:ascii="Times New Roman" w:hAnsi="Times New Roman" w:cs="Times New Roman"/>
          <w:color w:val="000000"/>
          <w:sz w:val="22"/>
          <w:szCs w:val="22"/>
        </w:rPr>
      </w:pPr>
      <w:r w:rsidRPr="00B723B0">
        <w:rPr>
          <w:rFonts w:ascii="Times New Roman" w:hAnsi="Times New Roman" w:cs="Times New Roman"/>
          <w:color w:val="000000"/>
          <w:sz w:val="22"/>
          <w:szCs w:val="22"/>
        </w:rPr>
        <w:lastRenderedPageBreak/>
        <w:t xml:space="preserve">Wiemer 2002 = </w:t>
      </w:r>
      <w:r w:rsidRPr="00B723B0">
        <w:rPr>
          <w:rFonts w:ascii="Times New Roman" w:hAnsi="Times New Roman" w:cs="Times New Roman"/>
          <w:smallCaps/>
          <w:color w:val="000000"/>
          <w:sz w:val="22"/>
          <w:szCs w:val="22"/>
        </w:rPr>
        <w:t>H.-</w:t>
      </w:r>
      <w:r w:rsidR="00471A1B">
        <w:rPr>
          <w:rFonts w:ascii="Times New Roman" w:hAnsi="Times New Roman" w:cs="Times New Roman"/>
          <w:smallCaps/>
          <w:color w:val="000000"/>
          <w:sz w:val="22"/>
          <w:szCs w:val="22"/>
        </w:rPr>
        <w:t>U. </w:t>
      </w:r>
      <w:r w:rsidRPr="00B723B0">
        <w:rPr>
          <w:rFonts w:ascii="Times New Roman" w:hAnsi="Times New Roman" w:cs="Times New Roman"/>
          <w:smallCaps/>
          <w:color w:val="000000"/>
          <w:sz w:val="22"/>
          <w:szCs w:val="22"/>
        </w:rPr>
        <w:t>Wiemer</w:t>
      </w:r>
      <w:r w:rsidRPr="00B723B0">
        <w:rPr>
          <w:rFonts w:ascii="Times New Roman" w:hAnsi="Times New Roman" w:cs="Times New Roman"/>
          <w:color w:val="000000"/>
          <w:sz w:val="22"/>
          <w:szCs w:val="22"/>
        </w:rPr>
        <w:t>, Krieg, Handel und Piraterie. Untersuchungen zur Geschichte des hellenistischen Rhodos, Berlin 2002.</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Wilkes 1993 = </w:t>
      </w:r>
      <w:r w:rsidRPr="00D709BD">
        <w:rPr>
          <w:rFonts w:ascii="Times New Roman" w:hAnsi="Times New Roman" w:cs="Times New Roman"/>
          <w:smallCaps/>
          <w:color w:val="000000"/>
          <w:sz w:val="22"/>
          <w:szCs w:val="22"/>
          <w:lang w:val="en-US"/>
        </w:rPr>
        <w:t>J.</w:t>
      </w:r>
      <w:r w:rsidR="00032850">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J. </w:t>
      </w:r>
      <w:r w:rsidRPr="00D709BD">
        <w:rPr>
          <w:rFonts w:ascii="Times New Roman" w:hAnsi="Times New Roman" w:cs="Times New Roman"/>
          <w:smallCaps/>
          <w:color w:val="000000"/>
          <w:sz w:val="22"/>
          <w:szCs w:val="22"/>
          <w:lang w:val="en-US"/>
        </w:rPr>
        <w:t>Wilkes</w:t>
      </w:r>
      <w:r w:rsidRPr="00D709BD">
        <w:rPr>
          <w:rFonts w:ascii="Times New Roman" w:hAnsi="Times New Roman" w:cs="Times New Roman"/>
          <w:color w:val="000000"/>
          <w:sz w:val="22"/>
          <w:szCs w:val="22"/>
          <w:lang w:val="en-US"/>
        </w:rPr>
        <w:t xml:space="preserve">, </w:t>
      </w:r>
      <w:r w:rsidRPr="00095830">
        <w:rPr>
          <w:rFonts w:ascii="Times New Roman" w:hAnsi="Times New Roman" w:cs="Times New Roman"/>
          <w:color w:val="000000"/>
          <w:sz w:val="22"/>
          <w:szCs w:val="22"/>
          <w:lang w:val="en-GB"/>
        </w:rPr>
        <w:t xml:space="preserve">Diocletian’s Palace, Split. </w:t>
      </w:r>
      <w:proofErr w:type="gramStart"/>
      <w:r w:rsidRPr="00095830">
        <w:rPr>
          <w:rFonts w:ascii="Times New Roman" w:hAnsi="Times New Roman" w:cs="Times New Roman"/>
          <w:color w:val="000000"/>
          <w:sz w:val="22"/>
          <w:szCs w:val="22"/>
          <w:lang w:val="en-GB"/>
        </w:rPr>
        <w:t>Residence of a Retired Roman Emperor,</w:t>
      </w:r>
      <w:r w:rsidRPr="00D709BD">
        <w:rPr>
          <w:rFonts w:ascii="Times New Roman" w:hAnsi="Times New Roman" w:cs="Times New Roman"/>
          <w:color w:val="000000"/>
          <w:sz w:val="22"/>
          <w:szCs w:val="22"/>
          <w:lang w:val="en-US"/>
        </w:rPr>
        <w:t xml:space="preserve"> </w:t>
      </w:r>
      <w:r w:rsidR="007B5B78">
        <w:rPr>
          <w:rFonts w:ascii="Times New Roman" w:hAnsi="Times New Roman" w:cs="Times New Roman"/>
          <w:color w:val="000000"/>
          <w:sz w:val="22"/>
          <w:szCs w:val="22"/>
          <w:lang w:val="en-US"/>
        </w:rPr>
        <w:t>2.</w:t>
      </w:r>
      <w:proofErr w:type="gramEnd"/>
      <w:r w:rsidR="007B5B78">
        <w:rPr>
          <w:rFonts w:ascii="Times New Roman" w:hAnsi="Times New Roman" w:cs="Times New Roman"/>
          <w:color w:val="000000"/>
          <w:sz w:val="22"/>
          <w:szCs w:val="22"/>
          <w:lang w:val="en-US"/>
        </w:rPr>
        <w:t> </w:t>
      </w:r>
      <w:proofErr w:type="gramStart"/>
      <w:r w:rsidR="007B5B78">
        <w:rPr>
          <w:rFonts w:ascii="Times New Roman" w:hAnsi="Times New Roman" w:cs="Times New Roman"/>
          <w:color w:val="000000"/>
          <w:sz w:val="22"/>
          <w:szCs w:val="22"/>
          <w:lang w:val="en-US"/>
        </w:rPr>
        <w:t>Aufl.</w:t>
      </w:r>
      <w:r w:rsidR="00CA6968">
        <w:rPr>
          <w:rFonts w:ascii="Times New Roman" w:hAnsi="Times New Roman" w:cs="Times New Roman"/>
          <w:color w:val="000000"/>
          <w:sz w:val="22"/>
          <w:szCs w:val="22"/>
          <w:lang w:val="en-US"/>
        </w:rPr>
        <w:t>,</w:t>
      </w:r>
      <w:proofErr w:type="gramEnd"/>
      <w:r w:rsidRPr="00D709BD">
        <w:rPr>
          <w:rFonts w:ascii="Times New Roman" w:hAnsi="Times New Roman" w:cs="Times New Roman"/>
          <w:color w:val="000000"/>
          <w:sz w:val="22"/>
          <w:szCs w:val="22"/>
          <w:lang w:val="en-US"/>
        </w:rPr>
        <w:t xml:space="preserve"> Sheffield 1993.</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Williams 2006 = </w:t>
      </w:r>
      <w:r w:rsidRPr="00D709BD">
        <w:rPr>
          <w:rFonts w:ascii="Times New Roman" w:hAnsi="Times New Roman" w:cs="Times New Roman"/>
          <w:smallCaps/>
          <w:color w:val="000000"/>
          <w:sz w:val="22"/>
          <w:szCs w:val="22"/>
          <w:lang w:val="en-US"/>
        </w:rPr>
        <w:t>G.</w:t>
      </w:r>
      <w:r w:rsidR="00032850">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D. </w:t>
      </w:r>
      <w:r w:rsidRPr="00D709BD">
        <w:rPr>
          <w:rFonts w:ascii="Times New Roman" w:hAnsi="Times New Roman" w:cs="Times New Roman"/>
          <w:smallCaps/>
          <w:color w:val="000000"/>
          <w:sz w:val="22"/>
          <w:szCs w:val="22"/>
          <w:lang w:val="en-US"/>
        </w:rPr>
        <w:t>Williams</w:t>
      </w:r>
      <w:r w:rsidRPr="00D709BD">
        <w:rPr>
          <w:rFonts w:ascii="Times New Roman" w:hAnsi="Times New Roman" w:cs="Times New Roman"/>
          <w:color w:val="000000"/>
          <w:sz w:val="22"/>
          <w:szCs w:val="22"/>
          <w:lang w:val="en-US"/>
        </w:rPr>
        <w:t xml:space="preserve">, </w:t>
      </w:r>
      <w:r w:rsidRPr="00095830">
        <w:rPr>
          <w:rFonts w:ascii="Times New Roman" w:hAnsi="Times New Roman" w:cs="Times New Roman"/>
          <w:color w:val="000000"/>
          <w:sz w:val="22"/>
          <w:szCs w:val="22"/>
          <w:lang w:val="en-GB"/>
        </w:rPr>
        <w:t>States of Exile, States of Mind. Paradox and Reversal in Seneca’s</w:t>
      </w:r>
      <w:r w:rsidRPr="00D709BD">
        <w:rPr>
          <w:rFonts w:ascii="Times New Roman" w:hAnsi="Times New Roman" w:cs="Times New Roman"/>
          <w:color w:val="000000"/>
          <w:sz w:val="22"/>
          <w:szCs w:val="22"/>
          <w:lang w:val="en-US"/>
        </w:rPr>
        <w:t xml:space="preserve"> </w:t>
      </w:r>
      <w:r w:rsidRPr="00095830">
        <w:rPr>
          <w:rFonts w:ascii="Times New Roman" w:hAnsi="Times New Roman" w:cs="Times New Roman"/>
          <w:i/>
          <w:iCs/>
          <w:color w:val="000000"/>
          <w:sz w:val="22"/>
          <w:szCs w:val="22"/>
          <w:lang w:val="la-Latn"/>
        </w:rPr>
        <w:t>Consolatio ad Helviam Matrem</w:t>
      </w:r>
      <w:r w:rsidRPr="00D709BD">
        <w:rPr>
          <w:rFonts w:ascii="Times New Roman" w:hAnsi="Times New Roman" w:cs="Times New Roman"/>
          <w:color w:val="000000"/>
          <w:sz w:val="22"/>
          <w:szCs w:val="22"/>
          <w:lang w:val="en-US"/>
        </w:rPr>
        <w:t xml:space="preserve">, in: </w:t>
      </w:r>
      <w:r w:rsidRPr="00D709BD">
        <w:rPr>
          <w:rFonts w:ascii="Times New Roman" w:hAnsi="Times New Roman" w:cs="Times New Roman"/>
          <w:sz w:val="22"/>
          <w:szCs w:val="22"/>
          <w:lang w:val="en-US"/>
        </w:rPr>
        <w:t>Volk</w:t>
      </w:r>
      <w:r w:rsidRPr="00D709BD">
        <w:rPr>
          <w:rFonts w:ascii="Times New Roman" w:hAnsi="Times New Roman" w:cs="Times New Roman"/>
          <w:color w:val="000000"/>
          <w:sz w:val="22"/>
          <w:szCs w:val="22"/>
          <w:lang w:val="en-US"/>
        </w:rPr>
        <w:t xml:space="preserve"> u. </w:t>
      </w:r>
      <w:r w:rsidRPr="00D709BD">
        <w:rPr>
          <w:rFonts w:ascii="Times New Roman" w:hAnsi="Times New Roman" w:cs="Times New Roman"/>
          <w:sz w:val="22"/>
          <w:szCs w:val="22"/>
          <w:lang w:val="en-US"/>
        </w:rPr>
        <w:t>Williams</w:t>
      </w:r>
      <w:r w:rsidRPr="00D709BD">
        <w:rPr>
          <w:rFonts w:ascii="Times New Roman" w:hAnsi="Times New Roman" w:cs="Times New Roman"/>
          <w:smallCaps/>
          <w:color w:val="000000"/>
          <w:sz w:val="22"/>
          <w:szCs w:val="22"/>
          <w:lang w:val="en-US"/>
        </w:rPr>
        <w:t xml:space="preserve"> </w:t>
      </w:r>
      <w:r w:rsidRPr="00D709BD">
        <w:rPr>
          <w:rFonts w:ascii="Times New Roman" w:hAnsi="Times New Roman" w:cs="Times New Roman"/>
          <w:color w:val="000000"/>
          <w:sz w:val="22"/>
          <w:szCs w:val="22"/>
          <w:lang w:val="en-US"/>
        </w:rPr>
        <w:t>(Hgg</w:t>
      </w:r>
      <w:r w:rsidR="00D72167" w:rsidRPr="00D709BD">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 xml:space="preserve"> 2006, 147</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182.</w:t>
      </w:r>
    </w:p>
    <w:p w:rsidR="009119A4" w:rsidRPr="00D709BD" w:rsidRDefault="009119A4" w:rsidP="006D533F">
      <w:pPr>
        <w:pStyle w:val="NurText"/>
        <w:spacing w:after="60"/>
        <w:ind w:left="567" w:hanging="567"/>
        <w:jc w:val="both"/>
        <w:rPr>
          <w:rFonts w:ascii="Times New Roman" w:hAnsi="Times New Roman" w:cs="Times New Roman"/>
          <w:noProof/>
          <w:sz w:val="22"/>
          <w:szCs w:val="22"/>
          <w:lang w:val="en-US"/>
        </w:rPr>
      </w:pPr>
      <w:r w:rsidRPr="000A0452">
        <w:rPr>
          <w:rFonts w:ascii="Times New Roman" w:hAnsi="Times New Roman" w:cs="Times New Roman"/>
          <w:color w:val="000000"/>
          <w:sz w:val="22"/>
          <w:szCs w:val="22"/>
        </w:rPr>
        <w:t xml:space="preserve">Wilson 1973 [1970] = </w:t>
      </w:r>
      <w:r w:rsidRPr="000A0452">
        <w:rPr>
          <w:rFonts w:ascii="Times New Roman" w:hAnsi="Times New Roman" w:cs="Times New Roman"/>
          <w:smallCaps/>
          <w:color w:val="000000"/>
          <w:sz w:val="22"/>
          <w:szCs w:val="22"/>
        </w:rPr>
        <w:t>Th.</w:t>
      </w:r>
      <w:r w:rsidR="007367C4">
        <w:rPr>
          <w:rFonts w:ascii="Times New Roman" w:hAnsi="Times New Roman" w:cs="Times New Roman"/>
          <w:smallCaps/>
          <w:color w:val="000000"/>
          <w:sz w:val="22"/>
          <w:szCs w:val="22"/>
        </w:rPr>
        <w:t> </w:t>
      </w:r>
      <w:r w:rsidR="00471A1B">
        <w:rPr>
          <w:rFonts w:ascii="Times New Roman" w:hAnsi="Times New Roman" w:cs="Times New Roman"/>
          <w:smallCaps/>
          <w:color w:val="000000"/>
          <w:sz w:val="22"/>
          <w:szCs w:val="22"/>
        </w:rPr>
        <w:t>P. </w:t>
      </w:r>
      <w:r w:rsidRPr="000A0452">
        <w:rPr>
          <w:rFonts w:ascii="Times New Roman" w:hAnsi="Times New Roman" w:cs="Times New Roman"/>
          <w:smallCaps/>
          <w:color w:val="000000"/>
          <w:sz w:val="22"/>
          <w:szCs w:val="22"/>
        </w:rPr>
        <w:t>Wilson</w:t>
      </w:r>
      <w:r w:rsidRPr="000A0452">
        <w:rPr>
          <w:rFonts w:ascii="Times New Roman" w:hAnsi="Times New Roman" w:cs="Times New Roman"/>
          <w:color w:val="000000"/>
          <w:sz w:val="22"/>
          <w:szCs w:val="22"/>
        </w:rPr>
        <w:t xml:space="preserve">, Theorien der Interaktion und Modelle soziologischer Erklärung, in: </w:t>
      </w:r>
      <w:r w:rsidRPr="000A0452">
        <w:rPr>
          <w:rFonts w:ascii="Times New Roman" w:hAnsi="Times New Roman" w:cs="Times New Roman"/>
          <w:smallCaps/>
          <w:color w:val="000000"/>
          <w:sz w:val="22"/>
          <w:szCs w:val="22"/>
        </w:rPr>
        <w:t>Arbeitsgruppe Bielefelder Soziologen</w:t>
      </w:r>
      <w:r w:rsidR="006062A4" w:rsidRPr="000A0452">
        <w:rPr>
          <w:rFonts w:ascii="Times New Roman" w:hAnsi="Times New Roman" w:cs="Times New Roman"/>
          <w:color w:val="000000"/>
          <w:sz w:val="22"/>
          <w:szCs w:val="22"/>
        </w:rPr>
        <w:t xml:space="preserve"> (Hg.) </w:t>
      </w:r>
      <w:r w:rsidRPr="000A0452">
        <w:rPr>
          <w:rFonts w:ascii="Times New Roman" w:hAnsi="Times New Roman" w:cs="Times New Roman"/>
          <w:color w:val="000000"/>
          <w:sz w:val="22"/>
          <w:szCs w:val="22"/>
        </w:rPr>
        <w:t>1973, 54</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 xml:space="preserve">79 (dt. </w:t>
      </w:r>
      <w:r w:rsidRPr="00D709BD">
        <w:rPr>
          <w:rFonts w:ascii="Times New Roman" w:hAnsi="Times New Roman" w:cs="Times New Roman"/>
          <w:color w:val="000000"/>
          <w:sz w:val="22"/>
          <w:szCs w:val="22"/>
          <w:lang w:val="en-US"/>
        </w:rPr>
        <w:t>Überarbeitung von: Conceptions of Interaction and Forms of Sociological Expla</w:t>
      </w:r>
      <w:r w:rsidR="006062A4" w:rsidRPr="00D709BD">
        <w:rPr>
          <w:rFonts w:ascii="Times New Roman" w:hAnsi="Times New Roman" w:cs="Times New Roman"/>
          <w:color w:val="000000"/>
          <w:sz w:val="22"/>
          <w:szCs w:val="22"/>
          <w:lang w:val="en-US"/>
        </w:rPr>
        <w:t>nation, in: American</w:t>
      </w:r>
      <w:r w:rsidR="00C724CC" w:rsidRPr="00D709BD">
        <w:rPr>
          <w:rFonts w:ascii="Times New Roman" w:hAnsi="Times New Roman" w:cs="Times New Roman"/>
          <w:color w:val="000000"/>
          <w:sz w:val="22"/>
          <w:szCs w:val="22"/>
          <w:lang w:val="en-US"/>
        </w:rPr>
        <w:t xml:space="preserve"> </w:t>
      </w:r>
      <w:r w:rsidRPr="00D709BD">
        <w:rPr>
          <w:rFonts w:ascii="Times New Roman" w:hAnsi="Times New Roman" w:cs="Times New Roman"/>
          <w:color w:val="000000"/>
          <w:sz w:val="22"/>
          <w:szCs w:val="22"/>
          <w:lang w:val="en-US"/>
        </w:rPr>
        <w:t>Sociological Review 35 [1970], 697</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710).</w:t>
      </w:r>
    </w:p>
    <w:p w:rsidR="003C3843" w:rsidRPr="002979A0" w:rsidRDefault="003C3843" w:rsidP="002979A0">
      <w:pPr>
        <w:spacing w:after="60"/>
        <w:ind w:left="709" w:hanging="709"/>
        <w:jc w:val="both"/>
        <w:rPr>
          <w:color w:val="000000"/>
          <w:sz w:val="22"/>
          <w:szCs w:val="22"/>
        </w:rPr>
      </w:pPr>
      <w:r w:rsidRPr="002979A0">
        <w:rPr>
          <w:color w:val="000000"/>
          <w:sz w:val="22"/>
          <w:szCs w:val="22"/>
        </w:rPr>
        <w:t xml:space="preserve">Winterling 2004 = </w:t>
      </w:r>
      <w:r w:rsidR="00471A1B">
        <w:rPr>
          <w:smallCaps/>
          <w:color w:val="000000"/>
          <w:sz w:val="22"/>
          <w:szCs w:val="22"/>
        </w:rPr>
        <w:t>A. </w:t>
      </w:r>
      <w:r w:rsidR="002979A0" w:rsidRPr="002979A0">
        <w:rPr>
          <w:smallCaps/>
          <w:color w:val="000000"/>
          <w:sz w:val="22"/>
          <w:szCs w:val="22"/>
        </w:rPr>
        <w:t>Winterling</w:t>
      </w:r>
      <w:r w:rsidR="002979A0" w:rsidRPr="002979A0">
        <w:rPr>
          <w:sz w:val="22"/>
          <w:szCs w:val="22"/>
        </w:rPr>
        <w:t>, Die antiken Menschen in ihren Gemeinschaften. Rom, in: Wirbelauer (Hg.) 2004, 194</w:t>
      </w:r>
      <w:r w:rsidR="00754F64">
        <w:rPr>
          <w:sz w:val="22"/>
          <w:szCs w:val="22"/>
        </w:rPr>
        <w:t>–</w:t>
      </w:r>
      <w:r w:rsidR="002979A0" w:rsidRPr="002979A0">
        <w:rPr>
          <w:sz w:val="22"/>
          <w:szCs w:val="22"/>
        </w:rPr>
        <w:t>211.</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Winterling 2003 =</w:t>
      </w:r>
      <w:r w:rsidRPr="000A0452">
        <w:rPr>
          <w:rFonts w:ascii="Times New Roman" w:hAnsi="Times New Roman" w:cs="Times New Roman"/>
          <w:smallCaps/>
          <w:color w:val="000000"/>
          <w:sz w:val="22"/>
          <w:szCs w:val="22"/>
        </w:rPr>
        <w:t xml:space="preserve"> </w:t>
      </w:r>
      <w:r w:rsidR="00471A1B">
        <w:rPr>
          <w:rFonts w:ascii="Times New Roman" w:hAnsi="Times New Roman" w:cs="Times New Roman"/>
          <w:smallCaps/>
          <w:color w:val="000000"/>
          <w:sz w:val="22"/>
          <w:szCs w:val="22"/>
        </w:rPr>
        <w:t>A. </w:t>
      </w:r>
      <w:r w:rsidRPr="000A0452">
        <w:rPr>
          <w:rFonts w:ascii="Times New Roman" w:hAnsi="Times New Roman" w:cs="Times New Roman"/>
          <w:smallCaps/>
          <w:color w:val="000000"/>
          <w:sz w:val="22"/>
          <w:szCs w:val="22"/>
        </w:rPr>
        <w:t>Winterling,</w:t>
      </w:r>
      <w:r w:rsidRPr="000A0452">
        <w:rPr>
          <w:rFonts w:ascii="Times New Roman" w:hAnsi="Times New Roman" w:cs="Times New Roman"/>
          <w:color w:val="000000"/>
          <w:sz w:val="22"/>
          <w:szCs w:val="22"/>
        </w:rPr>
        <w:t xml:space="preserve"> Caligula. Eine Biographie, München 2003.</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Winterling 2001 = </w:t>
      </w:r>
      <w:r w:rsidR="00471A1B">
        <w:rPr>
          <w:rFonts w:ascii="Times New Roman" w:hAnsi="Times New Roman" w:cs="Times New Roman"/>
          <w:smallCaps/>
          <w:color w:val="000000"/>
          <w:sz w:val="22"/>
          <w:szCs w:val="22"/>
        </w:rPr>
        <w:t>A. </w:t>
      </w:r>
      <w:r w:rsidRPr="000A0452">
        <w:rPr>
          <w:rFonts w:ascii="Times New Roman" w:hAnsi="Times New Roman" w:cs="Times New Roman"/>
          <w:smallCaps/>
          <w:color w:val="000000"/>
          <w:sz w:val="22"/>
          <w:szCs w:val="22"/>
        </w:rPr>
        <w:t xml:space="preserve">Winterling, </w:t>
      </w:r>
      <w:r w:rsidRPr="000A0452">
        <w:rPr>
          <w:rFonts w:ascii="Times New Roman" w:hAnsi="Times New Roman" w:cs="Times New Roman"/>
          <w:color w:val="000000"/>
          <w:sz w:val="22"/>
          <w:szCs w:val="22"/>
        </w:rPr>
        <w:t>,Staat‘, ,Gesellschaft‘ und politische Integration in der römischen Kaiserzeit, in: Klio 83 (2001), 93</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112.</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709BD">
        <w:rPr>
          <w:rFonts w:ascii="Times New Roman" w:hAnsi="Times New Roman" w:cs="Times New Roman"/>
          <w:color w:val="000000"/>
          <w:sz w:val="22"/>
          <w:szCs w:val="22"/>
          <w:lang w:val="en-US"/>
        </w:rPr>
        <w:t xml:space="preserve">Winterling 1999 = </w:t>
      </w:r>
      <w:r w:rsidR="00471A1B">
        <w:rPr>
          <w:rFonts w:ascii="Times New Roman" w:hAnsi="Times New Roman" w:cs="Times New Roman"/>
          <w:smallCaps/>
          <w:color w:val="000000"/>
          <w:sz w:val="22"/>
          <w:szCs w:val="22"/>
          <w:lang w:val="en-US"/>
        </w:rPr>
        <w:t>A. </w:t>
      </w:r>
      <w:r w:rsidRPr="00D709BD">
        <w:rPr>
          <w:rFonts w:ascii="Times New Roman" w:hAnsi="Times New Roman" w:cs="Times New Roman"/>
          <w:smallCaps/>
          <w:color w:val="000000"/>
          <w:sz w:val="22"/>
          <w:szCs w:val="22"/>
          <w:lang w:val="en-US"/>
        </w:rPr>
        <w:t>Winterling,</w:t>
      </w:r>
      <w:r w:rsidRPr="00D709BD">
        <w:rPr>
          <w:rFonts w:ascii="Times New Roman" w:hAnsi="Times New Roman" w:cs="Times New Roman"/>
          <w:color w:val="000000"/>
          <w:sz w:val="22"/>
          <w:szCs w:val="22"/>
          <w:lang w:val="en-US"/>
        </w:rPr>
        <w:t xml:space="preserve"> </w:t>
      </w:r>
      <w:r w:rsidRPr="00095830">
        <w:rPr>
          <w:rFonts w:ascii="Times New Roman" w:hAnsi="Times New Roman" w:cs="Times New Roman"/>
          <w:i/>
          <w:iCs/>
          <w:color w:val="000000"/>
          <w:sz w:val="22"/>
          <w:szCs w:val="22"/>
          <w:lang w:val="la-Latn"/>
        </w:rPr>
        <w:t>Aula</w:t>
      </w:r>
      <w:r w:rsidRPr="00095830">
        <w:rPr>
          <w:rFonts w:ascii="Times New Roman" w:hAnsi="Times New Roman" w:cs="Times New Roman"/>
          <w:color w:val="000000"/>
          <w:sz w:val="22"/>
          <w:szCs w:val="22"/>
          <w:lang w:val="la-Latn"/>
        </w:rPr>
        <w:t xml:space="preserve"> </w:t>
      </w:r>
      <w:r w:rsidRPr="00095830">
        <w:rPr>
          <w:rFonts w:ascii="Times New Roman" w:hAnsi="Times New Roman" w:cs="Times New Roman"/>
          <w:i/>
          <w:iCs/>
          <w:color w:val="000000"/>
          <w:sz w:val="22"/>
          <w:szCs w:val="22"/>
          <w:lang w:val="la-Latn"/>
        </w:rPr>
        <w:t>Caesaris</w:t>
      </w:r>
      <w:r w:rsidRPr="00D709BD">
        <w:rPr>
          <w:rFonts w:ascii="Times New Roman" w:hAnsi="Times New Roman" w:cs="Times New Roman"/>
          <w:color w:val="000000"/>
          <w:sz w:val="22"/>
          <w:szCs w:val="22"/>
          <w:lang w:val="en-US"/>
        </w:rPr>
        <w:t xml:space="preserve">. </w:t>
      </w:r>
      <w:r w:rsidRPr="000A0452">
        <w:rPr>
          <w:rFonts w:ascii="Times New Roman" w:hAnsi="Times New Roman" w:cs="Times New Roman"/>
          <w:color w:val="000000"/>
          <w:sz w:val="22"/>
          <w:szCs w:val="22"/>
        </w:rPr>
        <w:t>Studien zur Institutionalisierung des römischen Kaiserhofes in der Zeit von Augustus bi</w:t>
      </w:r>
      <w:r w:rsidR="006C4A58">
        <w:rPr>
          <w:rFonts w:ascii="Times New Roman" w:hAnsi="Times New Roman" w:cs="Times New Roman"/>
          <w:color w:val="000000"/>
          <w:sz w:val="22"/>
          <w:szCs w:val="22"/>
        </w:rPr>
        <w:t>s Commodus (31 v. Chr. – 192 n. </w:t>
      </w:r>
      <w:r w:rsidRPr="000A0452">
        <w:rPr>
          <w:rFonts w:ascii="Times New Roman" w:hAnsi="Times New Roman" w:cs="Times New Roman"/>
          <w:color w:val="000000"/>
          <w:sz w:val="22"/>
          <w:szCs w:val="22"/>
        </w:rPr>
        <w:t>Chr.), München 1999.</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Winterling (Hg.) 1997 = </w:t>
      </w:r>
      <w:r w:rsidR="00471A1B">
        <w:rPr>
          <w:rFonts w:ascii="Times New Roman" w:hAnsi="Times New Roman" w:cs="Times New Roman"/>
          <w:smallCaps/>
          <w:color w:val="000000"/>
          <w:sz w:val="22"/>
          <w:szCs w:val="22"/>
        </w:rPr>
        <w:t>A. </w:t>
      </w:r>
      <w:r w:rsidRPr="000A0452">
        <w:rPr>
          <w:rFonts w:ascii="Times New Roman" w:hAnsi="Times New Roman" w:cs="Times New Roman"/>
          <w:smallCaps/>
          <w:color w:val="000000"/>
          <w:sz w:val="22"/>
          <w:szCs w:val="22"/>
        </w:rPr>
        <w:t>Winterling</w:t>
      </w:r>
      <w:r w:rsidRPr="000A0452">
        <w:rPr>
          <w:rFonts w:ascii="Times New Roman" w:hAnsi="Times New Roman" w:cs="Times New Roman"/>
          <w:color w:val="000000"/>
          <w:sz w:val="22"/>
          <w:szCs w:val="22"/>
        </w:rPr>
        <w:t xml:space="preserve"> (Hg.), Zwischen ,Haus‘ und ,Staat‘. Antike Höfe im Vergleich, München 1997.</w:t>
      </w:r>
    </w:p>
    <w:p w:rsidR="009119A4"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Winterling 1997 = </w:t>
      </w:r>
      <w:r w:rsidR="00471A1B">
        <w:rPr>
          <w:rFonts w:ascii="Times New Roman" w:hAnsi="Times New Roman" w:cs="Times New Roman"/>
          <w:smallCaps/>
          <w:color w:val="000000"/>
          <w:sz w:val="22"/>
          <w:szCs w:val="22"/>
        </w:rPr>
        <w:t>A. </w:t>
      </w:r>
      <w:r w:rsidRPr="000A0452">
        <w:rPr>
          <w:rFonts w:ascii="Times New Roman" w:hAnsi="Times New Roman" w:cs="Times New Roman"/>
          <w:smallCaps/>
          <w:color w:val="000000"/>
          <w:sz w:val="22"/>
          <w:szCs w:val="22"/>
        </w:rPr>
        <w:t>Winterling,</w:t>
      </w:r>
      <w:r w:rsidRPr="000A0452">
        <w:rPr>
          <w:rFonts w:ascii="Times New Roman" w:hAnsi="Times New Roman" w:cs="Times New Roman"/>
          <w:color w:val="000000"/>
          <w:sz w:val="22"/>
          <w:szCs w:val="22"/>
        </w:rPr>
        <w:t xml:space="preserve"> Hof ohne ,Staat‘. Die </w:t>
      </w:r>
      <w:r w:rsidRPr="00095830">
        <w:rPr>
          <w:rFonts w:ascii="Times New Roman" w:hAnsi="Times New Roman" w:cs="Times New Roman"/>
          <w:i/>
          <w:iCs/>
          <w:color w:val="000000"/>
          <w:sz w:val="22"/>
          <w:szCs w:val="22"/>
          <w:lang w:val="la-Latn"/>
        </w:rPr>
        <w:t>aula</w:t>
      </w:r>
      <w:r w:rsidRPr="00095830">
        <w:rPr>
          <w:rFonts w:ascii="Times New Roman" w:hAnsi="Times New Roman" w:cs="Times New Roman"/>
          <w:color w:val="000000"/>
          <w:sz w:val="22"/>
          <w:szCs w:val="22"/>
          <w:lang w:val="la-Latn"/>
        </w:rPr>
        <w:t xml:space="preserve"> </w:t>
      </w:r>
      <w:r w:rsidRPr="00095830">
        <w:rPr>
          <w:rFonts w:ascii="Times New Roman" w:hAnsi="Times New Roman" w:cs="Times New Roman"/>
          <w:i/>
          <w:iCs/>
          <w:color w:val="000000"/>
          <w:sz w:val="22"/>
          <w:szCs w:val="22"/>
          <w:lang w:val="la-Latn"/>
        </w:rPr>
        <w:t>Caesaris</w:t>
      </w:r>
      <w:r w:rsidR="006C4A58">
        <w:rPr>
          <w:rFonts w:ascii="Times New Roman" w:hAnsi="Times New Roman" w:cs="Times New Roman"/>
          <w:color w:val="000000"/>
          <w:sz w:val="22"/>
          <w:szCs w:val="22"/>
        </w:rPr>
        <w:t xml:space="preserve"> im 1. und 2. Jahrhundert n. </w:t>
      </w:r>
      <w:r w:rsidRPr="000A0452">
        <w:rPr>
          <w:rFonts w:ascii="Times New Roman" w:hAnsi="Times New Roman" w:cs="Times New Roman"/>
          <w:color w:val="000000"/>
          <w:sz w:val="22"/>
          <w:szCs w:val="22"/>
        </w:rPr>
        <w:t xml:space="preserve">Chr., in: </w:t>
      </w:r>
      <w:r w:rsidRPr="000A0452">
        <w:rPr>
          <w:rFonts w:ascii="Times New Roman" w:hAnsi="Times New Roman" w:cs="Times New Roman"/>
          <w:sz w:val="22"/>
          <w:szCs w:val="22"/>
        </w:rPr>
        <w:t>Winterling</w:t>
      </w:r>
      <w:r w:rsidR="00D72167" w:rsidRPr="000A0452">
        <w:rPr>
          <w:rFonts w:ascii="Times New Roman" w:hAnsi="Times New Roman" w:cs="Times New Roman"/>
          <w:color w:val="000000"/>
          <w:sz w:val="22"/>
          <w:szCs w:val="22"/>
        </w:rPr>
        <w:t xml:space="preserve"> (Hg.) </w:t>
      </w:r>
      <w:r w:rsidRPr="000A0452">
        <w:rPr>
          <w:rFonts w:ascii="Times New Roman" w:hAnsi="Times New Roman" w:cs="Times New Roman"/>
          <w:color w:val="000000"/>
          <w:sz w:val="22"/>
          <w:szCs w:val="22"/>
        </w:rPr>
        <w:t>1997, 91</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112.</w:t>
      </w:r>
    </w:p>
    <w:p w:rsidR="002979A0" w:rsidRPr="00D347E9" w:rsidRDefault="002979A0" w:rsidP="006D533F">
      <w:pPr>
        <w:pStyle w:val="NurText"/>
        <w:spacing w:after="60"/>
        <w:ind w:left="567" w:hanging="567"/>
        <w:jc w:val="both"/>
        <w:rPr>
          <w:rFonts w:ascii="Times New Roman" w:hAnsi="Times New Roman" w:cs="Times New Roman"/>
          <w:color w:val="000000"/>
          <w:sz w:val="22"/>
          <w:szCs w:val="22"/>
          <w:lang w:val="en-US"/>
        </w:rPr>
      </w:pPr>
      <w:r>
        <w:rPr>
          <w:rFonts w:ascii="Times New Roman" w:hAnsi="Times New Roman" w:cs="Times New Roman"/>
          <w:sz w:val="22"/>
          <w:szCs w:val="22"/>
        </w:rPr>
        <w:t xml:space="preserve">Wirbelauer (Hg.) 2004 = </w:t>
      </w:r>
      <w:r w:rsidR="00471A1B">
        <w:rPr>
          <w:rFonts w:ascii="Times New Roman" w:hAnsi="Times New Roman" w:cs="Times New Roman"/>
          <w:sz w:val="22"/>
          <w:szCs w:val="22"/>
        </w:rPr>
        <w:t>E. </w:t>
      </w:r>
      <w:r w:rsidRPr="002979A0">
        <w:rPr>
          <w:rFonts w:ascii="Times New Roman" w:hAnsi="Times New Roman" w:cs="Times New Roman"/>
          <w:smallCaps/>
          <w:sz w:val="22"/>
          <w:szCs w:val="22"/>
        </w:rPr>
        <w:t>Wirbelauer</w:t>
      </w:r>
      <w:r w:rsidRPr="002979A0">
        <w:rPr>
          <w:rFonts w:ascii="Times New Roman" w:hAnsi="Times New Roman" w:cs="Times New Roman"/>
          <w:sz w:val="22"/>
          <w:szCs w:val="22"/>
        </w:rPr>
        <w:t xml:space="preserve"> (Hg.), Oldenbourg Geschichte Lehrbuch. </w:t>
      </w:r>
      <w:proofErr w:type="gramStart"/>
      <w:r w:rsidRPr="00D347E9">
        <w:rPr>
          <w:rFonts w:ascii="Times New Roman" w:hAnsi="Times New Roman" w:cs="Times New Roman"/>
          <w:sz w:val="22"/>
          <w:szCs w:val="22"/>
          <w:lang w:val="en-US"/>
        </w:rPr>
        <w:t>Antike, München 2004.</w:t>
      </w:r>
      <w:proofErr w:type="gramEnd"/>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347E9">
        <w:rPr>
          <w:rFonts w:ascii="Times New Roman" w:hAnsi="Times New Roman" w:cs="Times New Roman"/>
          <w:color w:val="000000"/>
          <w:sz w:val="22"/>
          <w:szCs w:val="22"/>
          <w:lang w:val="en-US"/>
        </w:rPr>
        <w:t xml:space="preserve">Wiseman 2003 = </w:t>
      </w:r>
      <w:r w:rsidRPr="00D347E9">
        <w:rPr>
          <w:rFonts w:ascii="Times New Roman" w:hAnsi="Times New Roman" w:cs="Times New Roman"/>
          <w:smallCaps/>
          <w:color w:val="000000"/>
          <w:sz w:val="22"/>
          <w:szCs w:val="22"/>
          <w:lang w:val="en-US"/>
        </w:rPr>
        <w:t>T.</w:t>
      </w:r>
      <w:r w:rsidR="00032850" w:rsidRPr="00D347E9">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P. </w:t>
      </w:r>
      <w:r w:rsidRPr="00D347E9">
        <w:rPr>
          <w:rFonts w:ascii="Times New Roman" w:hAnsi="Times New Roman" w:cs="Times New Roman"/>
          <w:smallCaps/>
          <w:color w:val="000000"/>
          <w:sz w:val="22"/>
          <w:szCs w:val="22"/>
          <w:lang w:val="en-US"/>
        </w:rPr>
        <w:t>Wiseman</w:t>
      </w:r>
      <w:r w:rsidRPr="00D709BD">
        <w:rPr>
          <w:rFonts w:ascii="Times New Roman" w:hAnsi="Times New Roman" w:cs="Times New Roman"/>
          <w:color w:val="000000"/>
          <w:sz w:val="22"/>
          <w:szCs w:val="22"/>
          <w:lang w:val="en-US"/>
        </w:rPr>
        <w:t xml:space="preserve">, </w:t>
      </w:r>
      <w:proofErr w:type="gramStart"/>
      <w:r w:rsidRPr="00095830">
        <w:rPr>
          <w:rFonts w:ascii="Times New Roman" w:hAnsi="Times New Roman" w:cs="Times New Roman"/>
          <w:color w:val="000000"/>
          <w:sz w:val="22"/>
          <w:szCs w:val="22"/>
          <w:lang w:val="en-GB"/>
        </w:rPr>
        <w:t>The</w:t>
      </w:r>
      <w:proofErr w:type="gramEnd"/>
      <w:r w:rsidRPr="00095830">
        <w:rPr>
          <w:rFonts w:ascii="Times New Roman" w:hAnsi="Times New Roman" w:cs="Times New Roman"/>
          <w:color w:val="000000"/>
          <w:sz w:val="22"/>
          <w:szCs w:val="22"/>
          <w:lang w:val="en-GB"/>
        </w:rPr>
        <w:t xml:space="preserve"> Legend of Lucius Brutus</w:t>
      </w:r>
      <w:r w:rsidRPr="00D709BD">
        <w:rPr>
          <w:rFonts w:ascii="Times New Roman" w:hAnsi="Times New Roman" w:cs="Times New Roman"/>
          <w:color w:val="000000"/>
          <w:sz w:val="22"/>
          <w:szCs w:val="22"/>
          <w:lang w:val="en-US"/>
        </w:rPr>
        <w:t xml:space="preserve">, in: </w:t>
      </w:r>
      <w:r w:rsidRPr="00D709BD">
        <w:rPr>
          <w:rFonts w:ascii="Times New Roman" w:hAnsi="Times New Roman" w:cs="Times New Roman"/>
          <w:noProof/>
          <w:color w:val="000000"/>
          <w:sz w:val="22"/>
          <w:szCs w:val="22"/>
          <w:lang w:val="en-US"/>
        </w:rPr>
        <w:t>Citroni (Hg.) 2003, 21</w:t>
      </w:r>
      <w:r w:rsidR="00754F64">
        <w:rPr>
          <w:rFonts w:ascii="Times New Roman" w:hAnsi="Times New Roman" w:cs="Times New Roman"/>
          <w:noProof/>
          <w:color w:val="000000"/>
          <w:sz w:val="22"/>
          <w:szCs w:val="22"/>
          <w:lang w:val="en-US"/>
        </w:rPr>
        <w:t>–</w:t>
      </w:r>
      <w:r w:rsidRPr="00D709BD">
        <w:rPr>
          <w:rFonts w:ascii="Times New Roman" w:hAnsi="Times New Roman" w:cs="Times New Roman"/>
          <w:noProof/>
          <w:color w:val="000000"/>
          <w:sz w:val="22"/>
          <w:szCs w:val="22"/>
          <w:lang w:val="en-US"/>
        </w:rPr>
        <w:t>38.</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F570ED">
        <w:rPr>
          <w:rFonts w:ascii="Times New Roman" w:hAnsi="Times New Roman" w:cs="Times New Roman"/>
          <w:color w:val="000000"/>
          <w:sz w:val="22"/>
          <w:szCs w:val="22"/>
          <w:lang w:val="en-US"/>
        </w:rPr>
        <w:t xml:space="preserve">Wiseman 1994 = </w:t>
      </w:r>
      <w:r w:rsidRPr="00F570ED">
        <w:rPr>
          <w:rFonts w:ascii="Times New Roman" w:hAnsi="Times New Roman" w:cs="Times New Roman"/>
          <w:smallCaps/>
          <w:color w:val="000000"/>
          <w:sz w:val="22"/>
          <w:szCs w:val="22"/>
          <w:lang w:val="en-US"/>
        </w:rPr>
        <w:t>T.</w:t>
      </w:r>
      <w:r w:rsidR="007367C4" w:rsidRPr="00F570ED">
        <w:rPr>
          <w:rFonts w:ascii="Times New Roman" w:hAnsi="Times New Roman" w:cs="Times New Roman"/>
          <w:smallCaps/>
          <w:color w:val="000000"/>
          <w:sz w:val="22"/>
          <w:szCs w:val="22"/>
          <w:lang w:val="en-US"/>
        </w:rPr>
        <w:t> </w:t>
      </w:r>
      <w:r w:rsidR="00471A1B" w:rsidRPr="00F570ED">
        <w:rPr>
          <w:rFonts w:ascii="Times New Roman" w:hAnsi="Times New Roman" w:cs="Times New Roman"/>
          <w:smallCaps/>
          <w:color w:val="000000"/>
          <w:sz w:val="22"/>
          <w:szCs w:val="22"/>
          <w:lang w:val="en-US"/>
        </w:rPr>
        <w:t>P. </w:t>
      </w:r>
      <w:r w:rsidRPr="00F570ED">
        <w:rPr>
          <w:rFonts w:ascii="Times New Roman" w:hAnsi="Times New Roman" w:cs="Times New Roman"/>
          <w:smallCaps/>
          <w:color w:val="000000"/>
          <w:sz w:val="22"/>
          <w:szCs w:val="22"/>
          <w:lang w:val="en-US"/>
        </w:rPr>
        <w:t>Wiseman</w:t>
      </w:r>
      <w:r w:rsidRPr="00F570ED">
        <w:rPr>
          <w:rFonts w:ascii="Times New Roman" w:hAnsi="Times New Roman" w:cs="Times New Roman"/>
          <w:color w:val="000000"/>
          <w:sz w:val="22"/>
          <w:szCs w:val="22"/>
          <w:lang w:val="en-US"/>
        </w:rPr>
        <w:t xml:space="preserve">, </w:t>
      </w:r>
      <w:r w:rsidRPr="00095830">
        <w:rPr>
          <w:rFonts w:ascii="Times New Roman" w:hAnsi="Times New Roman" w:cs="Times New Roman"/>
          <w:i/>
          <w:iCs/>
          <w:color w:val="000000"/>
          <w:sz w:val="22"/>
          <w:szCs w:val="22"/>
          <w:lang w:val="la-Latn"/>
        </w:rPr>
        <w:t>Conspicui postes tectaque digna deo</w:t>
      </w:r>
      <w:r w:rsidRPr="00095830">
        <w:rPr>
          <w:rFonts w:ascii="Times New Roman" w:hAnsi="Times New Roman" w:cs="Times New Roman"/>
          <w:color w:val="000000"/>
          <w:sz w:val="22"/>
          <w:szCs w:val="22"/>
          <w:lang w:val="la-Latn"/>
        </w:rPr>
        <w:t>.</w:t>
      </w:r>
      <w:r w:rsidRPr="00F570ED">
        <w:rPr>
          <w:rFonts w:ascii="Times New Roman" w:hAnsi="Times New Roman" w:cs="Times New Roman"/>
          <w:color w:val="000000"/>
          <w:sz w:val="22"/>
          <w:szCs w:val="22"/>
          <w:lang w:val="en-US"/>
        </w:rPr>
        <w:t xml:space="preserve"> </w:t>
      </w:r>
      <w:proofErr w:type="gramStart"/>
      <w:r w:rsidRPr="00FC1C40">
        <w:rPr>
          <w:rFonts w:ascii="Times New Roman" w:hAnsi="Times New Roman" w:cs="Times New Roman"/>
          <w:color w:val="000000"/>
          <w:sz w:val="22"/>
          <w:szCs w:val="22"/>
          <w:lang w:val="en-GB"/>
        </w:rPr>
        <w:t>The Public Image of Aristocratic and Imperial Houses in the Late Republic and Early Empire,</w:t>
      </w:r>
      <w:r w:rsidRPr="00D709BD">
        <w:rPr>
          <w:rFonts w:ascii="Times New Roman" w:hAnsi="Times New Roman" w:cs="Times New Roman"/>
          <w:color w:val="000000"/>
          <w:sz w:val="22"/>
          <w:szCs w:val="22"/>
          <w:lang w:val="en-US"/>
        </w:rPr>
        <w:t xml:space="preserve"> in: </w:t>
      </w:r>
      <w:r w:rsidR="00D72167" w:rsidRPr="00D709BD">
        <w:rPr>
          <w:rFonts w:ascii="Times New Roman" w:hAnsi="Times New Roman" w:cs="Times New Roman"/>
          <w:color w:val="000000"/>
          <w:sz w:val="22"/>
          <w:szCs w:val="22"/>
          <w:lang w:val="en-US"/>
        </w:rPr>
        <w:t xml:space="preserve">Wiseman (Hg.) </w:t>
      </w:r>
      <w:r w:rsidRPr="00D709BD">
        <w:rPr>
          <w:rFonts w:ascii="Times New Roman" w:hAnsi="Times New Roman" w:cs="Times New Roman"/>
          <w:color w:val="000000"/>
          <w:sz w:val="22"/>
          <w:szCs w:val="22"/>
          <w:lang w:val="en-US"/>
        </w:rPr>
        <w:t>1994, 98</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115; 154</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161.</w:t>
      </w:r>
      <w:proofErr w:type="gramEnd"/>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Wiseman 1985 = </w:t>
      </w:r>
      <w:r w:rsidRPr="00D709BD">
        <w:rPr>
          <w:rFonts w:ascii="Times New Roman" w:hAnsi="Times New Roman" w:cs="Times New Roman"/>
          <w:smallCaps/>
          <w:color w:val="000000"/>
          <w:sz w:val="22"/>
          <w:szCs w:val="22"/>
          <w:lang w:val="en-US"/>
        </w:rPr>
        <w:t>T.</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P. </w:t>
      </w:r>
      <w:r w:rsidRPr="00D709BD">
        <w:rPr>
          <w:rFonts w:ascii="Times New Roman" w:hAnsi="Times New Roman" w:cs="Times New Roman"/>
          <w:smallCaps/>
          <w:color w:val="000000"/>
          <w:sz w:val="22"/>
          <w:szCs w:val="22"/>
          <w:lang w:val="en-US"/>
        </w:rPr>
        <w:t>Wiseman</w:t>
      </w:r>
      <w:r w:rsidRPr="00D709BD">
        <w:rPr>
          <w:rFonts w:ascii="Times New Roman" w:hAnsi="Times New Roman" w:cs="Times New Roman"/>
          <w:color w:val="000000"/>
          <w:sz w:val="22"/>
          <w:szCs w:val="22"/>
          <w:lang w:val="en-US"/>
        </w:rPr>
        <w:t xml:space="preserve">, </w:t>
      </w:r>
      <w:r w:rsidRPr="00095830">
        <w:rPr>
          <w:rFonts w:ascii="Times New Roman" w:hAnsi="Times New Roman" w:cs="Times New Roman"/>
          <w:color w:val="000000"/>
          <w:sz w:val="22"/>
          <w:szCs w:val="22"/>
          <w:lang w:val="en-GB"/>
        </w:rPr>
        <w:t>Competition and Co-operation</w:t>
      </w:r>
      <w:r w:rsidRPr="00D709BD">
        <w:rPr>
          <w:rFonts w:ascii="Times New Roman" w:hAnsi="Times New Roman" w:cs="Times New Roman"/>
          <w:color w:val="000000"/>
          <w:sz w:val="22"/>
          <w:szCs w:val="22"/>
          <w:lang w:val="en-US"/>
        </w:rPr>
        <w:t>, in:</w:t>
      </w:r>
      <w:r w:rsidR="00D72167" w:rsidRPr="00D709BD">
        <w:rPr>
          <w:rFonts w:ascii="Times New Roman" w:hAnsi="Times New Roman" w:cs="Times New Roman"/>
          <w:color w:val="000000"/>
          <w:sz w:val="22"/>
          <w:szCs w:val="22"/>
          <w:lang w:val="en-US"/>
        </w:rPr>
        <w:t xml:space="preserve"> Wiseman (Hg.) </w:t>
      </w:r>
      <w:r w:rsidRPr="00D709BD">
        <w:rPr>
          <w:rFonts w:ascii="Times New Roman" w:hAnsi="Times New Roman" w:cs="Times New Roman"/>
          <w:color w:val="000000"/>
          <w:sz w:val="22"/>
          <w:szCs w:val="22"/>
          <w:lang w:val="en-US"/>
        </w:rPr>
        <w:t>1985, 3</w:t>
      </w:r>
      <w:r w:rsidR="00754F64">
        <w:rPr>
          <w:rFonts w:ascii="Times New Roman" w:hAnsi="Times New Roman" w:cs="Times New Roman"/>
          <w:color w:val="000000"/>
          <w:sz w:val="22"/>
          <w:szCs w:val="22"/>
          <w:lang w:val="en-US"/>
        </w:rPr>
        <w:t>–</w:t>
      </w:r>
      <w:r w:rsidRPr="00D709BD">
        <w:rPr>
          <w:rFonts w:ascii="Times New Roman" w:hAnsi="Times New Roman" w:cs="Times New Roman"/>
          <w:color w:val="000000"/>
          <w:sz w:val="22"/>
          <w:szCs w:val="22"/>
          <w:lang w:val="en-US"/>
        </w:rPr>
        <w:t>19.</w:t>
      </w:r>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Wiseman (Hg.) 1994 = </w:t>
      </w:r>
      <w:r w:rsidRPr="00D709BD">
        <w:rPr>
          <w:rFonts w:ascii="Times New Roman" w:hAnsi="Times New Roman" w:cs="Times New Roman"/>
          <w:smallCaps/>
          <w:color w:val="000000"/>
          <w:sz w:val="22"/>
          <w:szCs w:val="22"/>
          <w:lang w:val="en-US"/>
        </w:rPr>
        <w:t>T.</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P. </w:t>
      </w:r>
      <w:r w:rsidRPr="00D709BD">
        <w:rPr>
          <w:rFonts w:ascii="Times New Roman" w:hAnsi="Times New Roman" w:cs="Times New Roman"/>
          <w:smallCaps/>
          <w:color w:val="000000"/>
          <w:sz w:val="22"/>
          <w:szCs w:val="22"/>
          <w:lang w:val="en-US"/>
        </w:rPr>
        <w:t>Wiseman</w:t>
      </w:r>
      <w:r w:rsidRPr="00D709BD">
        <w:rPr>
          <w:rFonts w:ascii="Times New Roman" w:hAnsi="Times New Roman" w:cs="Times New Roman"/>
          <w:color w:val="000000"/>
          <w:sz w:val="22"/>
          <w:szCs w:val="22"/>
          <w:lang w:val="en-US"/>
        </w:rPr>
        <w:t xml:space="preserve"> (Hg.), Historiography and Imagination. </w:t>
      </w:r>
      <w:proofErr w:type="gramStart"/>
      <w:r w:rsidRPr="00D709BD">
        <w:rPr>
          <w:rFonts w:ascii="Times New Roman" w:hAnsi="Times New Roman" w:cs="Times New Roman"/>
          <w:color w:val="000000"/>
          <w:sz w:val="22"/>
          <w:szCs w:val="22"/>
          <w:lang w:val="en-US"/>
        </w:rPr>
        <w:t>Eight Essays on Roman Culture, Exeter 1994.</w:t>
      </w:r>
      <w:proofErr w:type="gramEnd"/>
    </w:p>
    <w:p w:rsidR="009119A4" w:rsidRPr="00D709BD" w:rsidRDefault="009119A4" w:rsidP="006D533F">
      <w:pPr>
        <w:pStyle w:val="NurText"/>
        <w:spacing w:after="60"/>
        <w:ind w:left="567" w:hanging="567"/>
        <w:jc w:val="both"/>
        <w:rPr>
          <w:rFonts w:ascii="Times New Roman" w:hAnsi="Times New Roman" w:cs="Times New Roman"/>
          <w:color w:val="000000"/>
          <w:sz w:val="22"/>
          <w:szCs w:val="22"/>
          <w:lang w:val="en-US"/>
        </w:rPr>
      </w:pPr>
      <w:r w:rsidRPr="00D709BD">
        <w:rPr>
          <w:rFonts w:ascii="Times New Roman" w:hAnsi="Times New Roman" w:cs="Times New Roman"/>
          <w:color w:val="000000"/>
          <w:sz w:val="22"/>
          <w:szCs w:val="22"/>
          <w:lang w:val="en-US"/>
        </w:rPr>
        <w:t xml:space="preserve">Wiseman (Hg.) 1985 = </w:t>
      </w:r>
      <w:r w:rsidRPr="00D709BD">
        <w:rPr>
          <w:rFonts w:ascii="Times New Roman" w:hAnsi="Times New Roman" w:cs="Times New Roman"/>
          <w:smallCaps/>
          <w:color w:val="000000"/>
          <w:sz w:val="22"/>
          <w:szCs w:val="22"/>
          <w:lang w:val="en-US"/>
        </w:rPr>
        <w:t>T.</w:t>
      </w:r>
      <w:r w:rsidR="007367C4">
        <w:rPr>
          <w:rFonts w:ascii="Times New Roman" w:hAnsi="Times New Roman" w:cs="Times New Roman"/>
          <w:smallCaps/>
          <w:color w:val="000000"/>
          <w:sz w:val="22"/>
          <w:szCs w:val="22"/>
          <w:lang w:val="en-US"/>
        </w:rPr>
        <w:t> </w:t>
      </w:r>
      <w:r w:rsidR="00471A1B">
        <w:rPr>
          <w:rFonts w:ascii="Times New Roman" w:hAnsi="Times New Roman" w:cs="Times New Roman"/>
          <w:smallCaps/>
          <w:color w:val="000000"/>
          <w:sz w:val="22"/>
          <w:szCs w:val="22"/>
          <w:lang w:val="en-US"/>
        </w:rPr>
        <w:t>P. </w:t>
      </w:r>
      <w:r w:rsidRPr="00D709BD">
        <w:rPr>
          <w:rFonts w:ascii="Times New Roman" w:hAnsi="Times New Roman" w:cs="Times New Roman"/>
          <w:smallCaps/>
          <w:color w:val="000000"/>
          <w:sz w:val="22"/>
          <w:szCs w:val="22"/>
          <w:lang w:val="en-US"/>
        </w:rPr>
        <w:t>Wiseman</w:t>
      </w:r>
      <w:r w:rsidRPr="00D709BD">
        <w:rPr>
          <w:rFonts w:ascii="Times New Roman" w:hAnsi="Times New Roman" w:cs="Times New Roman"/>
          <w:color w:val="000000"/>
          <w:sz w:val="22"/>
          <w:szCs w:val="22"/>
          <w:lang w:val="en-US"/>
        </w:rPr>
        <w:t xml:space="preserve"> (Hg.), </w:t>
      </w:r>
      <w:r w:rsidRPr="00095830">
        <w:rPr>
          <w:rFonts w:ascii="Times New Roman" w:hAnsi="Times New Roman" w:cs="Times New Roman"/>
          <w:color w:val="000000"/>
          <w:sz w:val="22"/>
          <w:szCs w:val="22"/>
          <w:lang w:val="en-GB"/>
        </w:rPr>
        <w:t>Roman Political Life 90 BC</w:t>
      </w:r>
      <w:r w:rsidR="00754F64">
        <w:rPr>
          <w:rFonts w:ascii="Times New Roman" w:hAnsi="Times New Roman" w:cs="Times New Roman"/>
          <w:color w:val="000000"/>
          <w:sz w:val="22"/>
          <w:szCs w:val="22"/>
          <w:lang w:val="en-GB"/>
        </w:rPr>
        <w:t>–</w:t>
      </w:r>
      <w:r w:rsidRPr="00095830">
        <w:rPr>
          <w:rFonts w:ascii="Times New Roman" w:hAnsi="Times New Roman" w:cs="Times New Roman"/>
          <w:color w:val="000000"/>
          <w:sz w:val="22"/>
          <w:szCs w:val="22"/>
          <w:lang w:val="en-GB"/>
        </w:rPr>
        <w:t>AD 69,</w:t>
      </w:r>
      <w:r w:rsidRPr="00D709BD">
        <w:rPr>
          <w:rFonts w:ascii="Times New Roman" w:hAnsi="Times New Roman" w:cs="Times New Roman"/>
          <w:color w:val="000000"/>
          <w:sz w:val="22"/>
          <w:szCs w:val="22"/>
          <w:lang w:val="en-US"/>
        </w:rPr>
        <w:t xml:space="preserve"> Exeter 1985.</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D347E9">
        <w:rPr>
          <w:rFonts w:ascii="Times New Roman" w:hAnsi="Times New Roman" w:cs="Times New Roman"/>
          <w:color w:val="000000"/>
          <w:sz w:val="22"/>
          <w:szCs w:val="22"/>
        </w:rPr>
        <w:t xml:space="preserve">Wittmann 1984 = </w:t>
      </w:r>
      <w:r w:rsidR="00471A1B">
        <w:rPr>
          <w:rFonts w:ascii="Times New Roman" w:hAnsi="Times New Roman" w:cs="Times New Roman"/>
          <w:smallCaps/>
          <w:color w:val="000000"/>
          <w:sz w:val="22"/>
          <w:szCs w:val="22"/>
        </w:rPr>
        <w:t>R. </w:t>
      </w:r>
      <w:r w:rsidRPr="00D347E9">
        <w:rPr>
          <w:rFonts w:ascii="Times New Roman" w:hAnsi="Times New Roman" w:cs="Times New Roman"/>
          <w:smallCaps/>
          <w:color w:val="000000"/>
          <w:sz w:val="22"/>
          <w:szCs w:val="22"/>
        </w:rPr>
        <w:t>Wittmann</w:t>
      </w:r>
      <w:r w:rsidRPr="00D347E9">
        <w:rPr>
          <w:rFonts w:ascii="Times New Roman" w:hAnsi="Times New Roman" w:cs="Times New Roman"/>
          <w:color w:val="000000"/>
          <w:sz w:val="22"/>
          <w:szCs w:val="22"/>
        </w:rPr>
        <w:t xml:space="preserve">, </w:t>
      </w:r>
      <w:r w:rsidRPr="00095830">
        <w:rPr>
          <w:rFonts w:ascii="Times New Roman" w:hAnsi="Times New Roman" w:cs="Times New Roman"/>
          <w:i/>
          <w:iCs/>
          <w:color w:val="000000"/>
          <w:sz w:val="22"/>
          <w:szCs w:val="22"/>
          <w:lang w:val="la-Latn"/>
        </w:rPr>
        <w:t>Res publica recuperate</w:t>
      </w:r>
      <w:r w:rsidRPr="00D347E9">
        <w:rPr>
          <w:rFonts w:ascii="Times New Roman" w:hAnsi="Times New Roman" w:cs="Times New Roman"/>
          <w:color w:val="000000"/>
          <w:sz w:val="22"/>
          <w:szCs w:val="22"/>
        </w:rPr>
        <w:t xml:space="preserve">. </w:t>
      </w:r>
      <w:r w:rsidRPr="000A0452">
        <w:rPr>
          <w:rFonts w:ascii="Times New Roman" w:hAnsi="Times New Roman" w:cs="Times New Roman"/>
          <w:color w:val="000000"/>
          <w:sz w:val="22"/>
          <w:szCs w:val="22"/>
        </w:rPr>
        <w:t xml:space="preserve">Grundlagen und Zielsetzung der Alleinherrschaft des </w:t>
      </w:r>
      <w:r w:rsidR="00471A1B">
        <w:rPr>
          <w:rFonts w:ascii="Times New Roman" w:hAnsi="Times New Roman" w:cs="Times New Roman"/>
          <w:color w:val="000000"/>
          <w:sz w:val="22"/>
          <w:szCs w:val="22"/>
        </w:rPr>
        <w:t>L. </w:t>
      </w:r>
      <w:r w:rsidRPr="000A0452">
        <w:rPr>
          <w:rFonts w:ascii="Times New Roman" w:hAnsi="Times New Roman" w:cs="Times New Roman"/>
          <w:color w:val="000000"/>
          <w:sz w:val="22"/>
          <w:szCs w:val="22"/>
        </w:rPr>
        <w:t xml:space="preserve">Cornelius Sulla, in: Nörr u. Simon </w:t>
      </w:r>
      <w:r w:rsidR="00D72167" w:rsidRPr="000A0452">
        <w:rPr>
          <w:rFonts w:ascii="Times New Roman" w:hAnsi="Times New Roman" w:cs="Times New Roman"/>
          <w:color w:val="000000"/>
          <w:sz w:val="22"/>
          <w:szCs w:val="22"/>
        </w:rPr>
        <w:t xml:space="preserve">(Hgg.) </w:t>
      </w:r>
      <w:r w:rsidRPr="000A0452">
        <w:rPr>
          <w:rFonts w:ascii="Times New Roman" w:hAnsi="Times New Roman" w:cs="Times New Roman"/>
          <w:color w:val="000000"/>
          <w:sz w:val="22"/>
          <w:szCs w:val="22"/>
        </w:rPr>
        <w:t>1984, 563</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582.</w:t>
      </w:r>
    </w:p>
    <w:p w:rsidR="00107C38" w:rsidRPr="00E32FD5" w:rsidRDefault="00107C38" w:rsidP="006D533F">
      <w:pPr>
        <w:pStyle w:val="NurText"/>
        <w:spacing w:after="60"/>
        <w:ind w:left="567" w:hanging="567"/>
        <w:jc w:val="both"/>
        <w:rPr>
          <w:rFonts w:ascii="Times New Roman" w:hAnsi="Times New Roman" w:cs="Times New Roman"/>
          <w:color w:val="000000"/>
          <w:sz w:val="22"/>
          <w:szCs w:val="22"/>
          <w:lang w:val="fr-CH"/>
        </w:rPr>
      </w:pPr>
      <w:r w:rsidRPr="00E32FD5">
        <w:rPr>
          <w:rFonts w:ascii="Times New Roman" w:hAnsi="Times New Roman" w:cs="Times New Roman"/>
          <w:color w:val="000000"/>
          <w:sz w:val="22"/>
          <w:szCs w:val="22"/>
          <w:lang w:val="fr-FR"/>
        </w:rPr>
        <w:t xml:space="preserve">Wolff 2008 = </w:t>
      </w:r>
      <w:r w:rsidR="00471A1B">
        <w:rPr>
          <w:rFonts w:ascii="Times New Roman" w:hAnsi="Times New Roman" w:cs="Times New Roman"/>
          <w:smallCaps/>
          <w:color w:val="000000"/>
          <w:sz w:val="22"/>
          <w:szCs w:val="22"/>
          <w:lang w:val="fr-FR"/>
        </w:rPr>
        <w:t>E. </w:t>
      </w:r>
      <w:r w:rsidRPr="006C160E">
        <w:rPr>
          <w:rFonts w:ascii="Times New Roman" w:hAnsi="Times New Roman" w:cs="Times New Roman"/>
          <w:smallCaps/>
          <w:color w:val="000000"/>
          <w:sz w:val="22"/>
          <w:szCs w:val="22"/>
          <w:lang w:val="fr-FR"/>
        </w:rPr>
        <w:t>Wolff</w:t>
      </w:r>
      <w:r w:rsidRPr="00E32FD5">
        <w:rPr>
          <w:rFonts w:ascii="Times New Roman" w:hAnsi="Times New Roman" w:cs="Times New Roman"/>
          <w:color w:val="000000"/>
          <w:sz w:val="22"/>
          <w:szCs w:val="22"/>
          <w:lang w:val="fr-FR"/>
        </w:rPr>
        <w:t xml:space="preserve">, </w:t>
      </w:r>
      <w:r w:rsidRPr="00095830">
        <w:rPr>
          <w:rFonts w:ascii="Times New Roman" w:hAnsi="Times New Roman" w:cs="Times New Roman"/>
          <w:color w:val="000000"/>
          <w:sz w:val="22"/>
          <w:szCs w:val="22"/>
          <w:lang w:val="fr-CH"/>
        </w:rPr>
        <w:t>Ambivalence des îles dans la culture romaine. L’exemple de la vie de Tibère</w:t>
      </w:r>
      <w:r w:rsidRPr="00E32FD5">
        <w:rPr>
          <w:rFonts w:ascii="Times New Roman" w:hAnsi="Times New Roman" w:cs="Times New Roman"/>
          <w:color w:val="000000"/>
          <w:sz w:val="22"/>
          <w:szCs w:val="22"/>
          <w:lang w:val="fr-CH"/>
        </w:rPr>
        <w:t xml:space="preserve">, in: BAGB </w:t>
      </w:r>
      <w:r w:rsidR="00CA6968">
        <w:rPr>
          <w:rFonts w:ascii="Times New Roman" w:hAnsi="Times New Roman" w:cs="Times New Roman"/>
          <w:color w:val="000000"/>
          <w:sz w:val="22"/>
          <w:szCs w:val="22"/>
          <w:lang w:val="fr-CH"/>
        </w:rPr>
        <w:t>(</w:t>
      </w:r>
      <w:r w:rsidRPr="00E32FD5">
        <w:rPr>
          <w:rFonts w:ascii="Times New Roman" w:hAnsi="Times New Roman" w:cs="Times New Roman"/>
          <w:color w:val="000000"/>
          <w:sz w:val="22"/>
          <w:szCs w:val="22"/>
          <w:lang w:val="fr-CH"/>
        </w:rPr>
        <w:t>2008</w:t>
      </w:r>
      <w:r w:rsidR="00CA6968">
        <w:rPr>
          <w:rFonts w:ascii="Times New Roman" w:hAnsi="Times New Roman" w:cs="Times New Roman"/>
          <w:color w:val="000000"/>
          <w:sz w:val="22"/>
          <w:szCs w:val="22"/>
          <w:lang w:val="fr-CH"/>
        </w:rPr>
        <w:t>)</w:t>
      </w:r>
      <w:r w:rsidRPr="00E32FD5">
        <w:rPr>
          <w:rFonts w:ascii="Times New Roman" w:hAnsi="Times New Roman" w:cs="Times New Roman"/>
          <w:color w:val="000000"/>
          <w:sz w:val="22"/>
          <w:szCs w:val="22"/>
          <w:lang w:val="fr-CH"/>
        </w:rPr>
        <w:t>, 139</w:t>
      </w:r>
      <w:r w:rsidR="00754F64">
        <w:rPr>
          <w:rFonts w:ascii="Times New Roman" w:hAnsi="Times New Roman" w:cs="Times New Roman"/>
          <w:color w:val="000000"/>
          <w:sz w:val="22"/>
          <w:szCs w:val="22"/>
          <w:lang w:val="fr-CH"/>
        </w:rPr>
        <w:t>–</w:t>
      </w:r>
      <w:r w:rsidRPr="00E32FD5">
        <w:rPr>
          <w:rFonts w:ascii="Times New Roman" w:hAnsi="Times New Roman" w:cs="Times New Roman"/>
          <w:color w:val="000000"/>
          <w:sz w:val="22"/>
          <w:szCs w:val="22"/>
          <w:lang w:val="fr-CH"/>
        </w:rPr>
        <w:t>145.</w:t>
      </w:r>
    </w:p>
    <w:p w:rsidR="009119A4" w:rsidRPr="00F570ED" w:rsidRDefault="009119A4" w:rsidP="006D533F">
      <w:pPr>
        <w:pStyle w:val="NurText"/>
        <w:spacing w:after="60"/>
        <w:ind w:left="567" w:hanging="567"/>
        <w:jc w:val="both"/>
        <w:rPr>
          <w:rFonts w:ascii="Times New Roman" w:hAnsi="Times New Roman" w:cs="Times New Roman"/>
          <w:color w:val="000000"/>
          <w:sz w:val="22"/>
          <w:szCs w:val="22"/>
          <w:lang w:val="fr-CH"/>
        </w:rPr>
      </w:pPr>
      <w:r w:rsidRPr="00F570ED">
        <w:rPr>
          <w:rFonts w:ascii="Times New Roman" w:hAnsi="Times New Roman" w:cs="Times New Roman"/>
          <w:color w:val="000000"/>
          <w:sz w:val="22"/>
          <w:szCs w:val="22"/>
          <w:lang w:val="fr-CH"/>
        </w:rPr>
        <w:t xml:space="preserve">Worthington 1992 = </w:t>
      </w:r>
      <w:r w:rsidR="00471A1B" w:rsidRPr="00F570ED">
        <w:rPr>
          <w:rFonts w:ascii="Times New Roman" w:hAnsi="Times New Roman" w:cs="Times New Roman"/>
          <w:smallCaps/>
          <w:color w:val="000000"/>
          <w:sz w:val="22"/>
          <w:szCs w:val="22"/>
          <w:lang w:val="fr-CH"/>
        </w:rPr>
        <w:t>I. </w:t>
      </w:r>
      <w:r w:rsidRPr="00F570ED">
        <w:rPr>
          <w:rFonts w:ascii="Times New Roman" w:hAnsi="Times New Roman" w:cs="Times New Roman"/>
          <w:smallCaps/>
          <w:color w:val="000000"/>
          <w:sz w:val="22"/>
          <w:szCs w:val="22"/>
          <w:lang w:val="fr-CH"/>
        </w:rPr>
        <w:t>Worthington</w:t>
      </w:r>
      <w:r w:rsidRPr="00F570ED">
        <w:rPr>
          <w:rFonts w:ascii="Times New Roman" w:hAnsi="Times New Roman" w:cs="Times New Roman"/>
          <w:color w:val="000000"/>
          <w:sz w:val="22"/>
          <w:szCs w:val="22"/>
          <w:lang w:val="fr-CH"/>
        </w:rPr>
        <w:t>, Coinage and Sulla’s Retirement, in: RhM 135 (1992), 188</w:t>
      </w:r>
      <w:r w:rsidR="00754F64" w:rsidRPr="00F570ED">
        <w:rPr>
          <w:rFonts w:ascii="Times New Roman" w:hAnsi="Times New Roman" w:cs="Times New Roman"/>
          <w:color w:val="000000"/>
          <w:sz w:val="22"/>
          <w:szCs w:val="22"/>
          <w:lang w:val="fr-CH"/>
        </w:rPr>
        <w:t>–</w:t>
      </w:r>
      <w:r w:rsidRPr="00F570ED">
        <w:rPr>
          <w:rFonts w:ascii="Times New Roman" w:hAnsi="Times New Roman" w:cs="Times New Roman"/>
          <w:color w:val="000000"/>
          <w:sz w:val="22"/>
          <w:szCs w:val="22"/>
          <w:lang w:val="fr-CH"/>
        </w:rPr>
        <w:t>191</w:t>
      </w:r>
    </w:p>
    <w:p w:rsidR="009119A4" w:rsidRPr="00F570ED" w:rsidRDefault="009119A4" w:rsidP="006D533F">
      <w:pPr>
        <w:pStyle w:val="NurText"/>
        <w:spacing w:after="60"/>
        <w:ind w:left="567" w:hanging="567"/>
        <w:jc w:val="both"/>
        <w:rPr>
          <w:rFonts w:ascii="Times New Roman" w:hAnsi="Times New Roman" w:cs="Times New Roman"/>
          <w:noProof/>
          <w:sz w:val="22"/>
          <w:szCs w:val="22"/>
          <w:lang w:val="fr-CH"/>
        </w:rPr>
      </w:pPr>
    </w:p>
    <w:p w:rsidR="00C646D6" w:rsidRPr="000A0452" w:rsidRDefault="00C646D6" w:rsidP="006D533F">
      <w:pPr>
        <w:pStyle w:val="NurText"/>
        <w:spacing w:after="60"/>
        <w:ind w:left="567" w:hanging="567"/>
        <w:jc w:val="both"/>
        <w:rPr>
          <w:rFonts w:ascii="Times New Roman" w:hAnsi="Times New Roman" w:cs="Times New Roman"/>
          <w:noProof/>
          <w:sz w:val="22"/>
          <w:szCs w:val="22"/>
        </w:rPr>
      </w:pPr>
      <w:r w:rsidRPr="00F570ED">
        <w:rPr>
          <w:rFonts w:ascii="Times New Roman" w:hAnsi="Times New Roman" w:cs="Times New Roman"/>
          <w:noProof/>
          <w:sz w:val="22"/>
          <w:szCs w:val="22"/>
          <w:lang w:val="fr-CH"/>
        </w:rPr>
        <w:t xml:space="preserve">Yavetz 1999 = </w:t>
      </w:r>
      <w:r w:rsidR="00471A1B" w:rsidRPr="00F570ED">
        <w:rPr>
          <w:rFonts w:ascii="Times New Roman" w:hAnsi="Times New Roman" w:cs="Times New Roman"/>
          <w:smallCaps/>
          <w:noProof/>
          <w:sz w:val="22"/>
          <w:szCs w:val="22"/>
          <w:lang w:val="fr-CH"/>
        </w:rPr>
        <w:t>Z. </w:t>
      </w:r>
      <w:r w:rsidRPr="00F570ED">
        <w:rPr>
          <w:rFonts w:ascii="Times New Roman" w:hAnsi="Times New Roman" w:cs="Times New Roman"/>
          <w:smallCaps/>
          <w:noProof/>
          <w:sz w:val="22"/>
          <w:szCs w:val="22"/>
          <w:lang w:val="fr-CH"/>
        </w:rPr>
        <w:t>Yavetz</w:t>
      </w:r>
      <w:r w:rsidRPr="00F570ED">
        <w:rPr>
          <w:rFonts w:ascii="Times New Roman" w:hAnsi="Times New Roman" w:cs="Times New Roman"/>
          <w:noProof/>
          <w:sz w:val="22"/>
          <w:szCs w:val="22"/>
          <w:lang w:val="fr-CH"/>
        </w:rPr>
        <w:t xml:space="preserve">, Tiberius, der traurige Kaiser. </w:t>
      </w:r>
      <w:r w:rsidRPr="000A0452">
        <w:rPr>
          <w:rFonts w:ascii="Times New Roman" w:hAnsi="Times New Roman" w:cs="Times New Roman"/>
          <w:noProof/>
          <w:sz w:val="22"/>
          <w:szCs w:val="22"/>
        </w:rPr>
        <w:t xml:space="preserve">Biographie, München 1999. </w:t>
      </w:r>
    </w:p>
    <w:p w:rsidR="00C646D6" w:rsidRPr="000A0452" w:rsidRDefault="00C646D6" w:rsidP="006D533F">
      <w:pPr>
        <w:pStyle w:val="NurText"/>
        <w:spacing w:after="60"/>
        <w:ind w:left="567" w:hanging="567"/>
        <w:jc w:val="both"/>
        <w:rPr>
          <w:rFonts w:ascii="Times New Roman" w:hAnsi="Times New Roman" w:cs="Times New Roman"/>
          <w:noProof/>
          <w:sz w:val="22"/>
          <w:szCs w:val="22"/>
        </w:rPr>
      </w:pP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 xml:space="preserve">Zanker 1995a = </w:t>
      </w:r>
      <w:r w:rsidR="00471A1B">
        <w:rPr>
          <w:rFonts w:ascii="Times New Roman" w:hAnsi="Times New Roman" w:cs="Times New Roman"/>
          <w:smallCaps/>
          <w:color w:val="000000"/>
          <w:sz w:val="22"/>
          <w:szCs w:val="22"/>
        </w:rPr>
        <w:t>P. </w:t>
      </w:r>
      <w:r w:rsidRPr="000A0452">
        <w:rPr>
          <w:rFonts w:ascii="Times New Roman" w:hAnsi="Times New Roman" w:cs="Times New Roman"/>
          <w:smallCaps/>
          <w:color w:val="000000"/>
          <w:sz w:val="22"/>
          <w:szCs w:val="22"/>
        </w:rPr>
        <w:t>Zanker</w:t>
      </w:r>
      <w:r w:rsidRPr="000A0452">
        <w:rPr>
          <w:rFonts w:ascii="Times New Roman" w:hAnsi="Times New Roman" w:cs="Times New Roman"/>
          <w:color w:val="000000"/>
          <w:sz w:val="22"/>
          <w:szCs w:val="22"/>
        </w:rPr>
        <w:t xml:space="preserve">, Augustus und die Macht der Bilder, </w:t>
      </w:r>
      <w:r w:rsidR="007B5B78">
        <w:rPr>
          <w:rFonts w:ascii="Times New Roman" w:hAnsi="Times New Roman" w:cs="Times New Roman"/>
          <w:color w:val="000000"/>
          <w:sz w:val="22"/>
          <w:szCs w:val="22"/>
        </w:rPr>
        <w:t>2. Aufl.</w:t>
      </w:r>
      <w:r w:rsidRPr="000A0452">
        <w:rPr>
          <w:rFonts w:ascii="Times New Roman" w:hAnsi="Times New Roman" w:cs="Times New Roman"/>
          <w:color w:val="000000"/>
          <w:sz w:val="22"/>
          <w:szCs w:val="22"/>
        </w:rPr>
        <w:t>, München 1995.</w:t>
      </w:r>
    </w:p>
    <w:p w:rsidR="009119A4" w:rsidRP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t>Zanker 1990</w:t>
      </w:r>
      <w:r w:rsidR="00E00344" w:rsidRPr="000A0452">
        <w:rPr>
          <w:rFonts w:ascii="Times New Roman" w:hAnsi="Times New Roman" w:cs="Times New Roman"/>
          <w:color w:val="000000"/>
          <w:sz w:val="22"/>
          <w:szCs w:val="22"/>
        </w:rPr>
        <w:t xml:space="preserve"> [1979]</w:t>
      </w:r>
      <w:r w:rsidRPr="000A0452">
        <w:rPr>
          <w:rFonts w:ascii="Times New Roman" w:hAnsi="Times New Roman" w:cs="Times New Roman"/>
          <w:color w:val="000000"/>
          <w:sz w:val="22"/>
          <w:szCs w:val="22"/>
        </w:rPr>
        <w:t xml:space="preserve"> = </w:t>
      </w:r>
      <w:r w:rsidR="00471A1B">
        <w:rPr>
          <w:rFonts w:ascii="Times New Roman" w:hAnsi="Times New Roman" w:cs="Times New Roman"/>
          <w:smallCaps/>
          <w:color w:val="000000"/>
          <w:sz w:val="22"/>
          <w:szCs w:val="22"/>
        </w:rPr>
        <w:t>P. </w:t>
      </w:r>
      <w:r w:rsidRPr="000A0452">
        <w:rPr>
          <w:rFonts w:ascii="Times New Roman" w:hAnsi="Times New Roman" w:cs="Times New Roman"/>
          <w:smallCaps/>
          <w:color w:val="000000"/>
          <w:sz w:val="22"/>
          <w:szCs w:val="22"/>
        </w:rPr>
        <w:t>Zanker</w:t>
      </w:r>
      <w:r w:rsidRPr="000A0452">
        <w:rPr>
          <w:rFonts w:ascii="Times New Roman" w:hAnsi="Times New Roman" w:cs="Times New Roman"/>
          <w:color w:val="000000"/>
          <w:sz w:val="22"/>
          <w:szCs w:val="22"/>
        </w:rPr>
        <w:t xml:space="preserve">, Die Villa als Vorbild des späten pompejanischen Wohngeschmacks, in: </w:t>
      </w:r>
      <w:r w:rsidR="00D72167" w:rsidRPr="000A0452">
        <w:rPr>
          <w:rFonts w:ascii="Times New Roman" w:hAnsi="Times New Roman" w:cs="Times New Roman"/>
          <w:color w:val="000000"/>
          <w:sz w:val="22"/>
          <w:szCs w:val="22"/>
        </w:rPr>
        <w:t xml:space="preserve">Reutti </w:t>
      </w:r>
      <w:r w:rsidR="00D72167" w:rsidRPr="000A0452">
        <w:rPr>
          <w:rFonts w:ascii="Times New Roman" w:hAnsi="Times New Roman" w:cs="Times New Roman"/>
          <w:noProof/>
          <w:color w:val="000000"/>
          <w:sz w:val="22"/>
          <w:szCs w:val="22"/>
        </w:rPr>
        <w:t xml:space="preserve">(Hg.) </w:t>
      </w:r>
      <w:r w:rsidRPr="000A0452">
        <w:rPr>
          <w:rFonts w:ascii="Times New Roman" w:hAnsi="Times New Roman" w:cs="Times New Roman"/>
          <w:noProof/>
          <w:color w:val="000000"/>
          <w:sz w:val="22"/>
          <w:szCs w:val="22"/>
        </w:rPr>
        <w:t xml:space="preserve">1990, </w:t>
      </w:r>
      <w:r w:rsidRPr="000A0452">
        <w:rPr>
          <w:rFonts w:ascii="Times New Roman" w:hAnsi="Times New Roman" w:cs="Times New Roman"/>
          <w:color w:val="000000"/>
          <w:sz w:val="22"/>
          <w:szCs w:val="22"/>
        </w:rPr>
        <w:t>150</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171 (zuerst in: JDAI 94 [1979], 460</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466; 513</w:t>
      </w:r>
      <w:r w:rsidR="00754F64">
        <w:rPr>
          <w:rFonts w:ascii="Times New Roman" w:hAnsi="Times New Roman" w:cs="Times New Roman"/>
          <w:color w:val="000000"/>
          <w:sz w:val="22"/>
          <w:szCs w:val="22"/>
        </w:rPr>
        <w:t>–</w:t>
      </w:r>
      <w:r w:rsidRPr="000A0452">
        <w:rPr>
          <w:rFonts w:ascii="Times New Roman" w:hAnsi="Times New Roman" w:cs="Times New Roman"/>
          <w:color w:val="000000"/>
          <w:sz w:val="22"/>
          <w:szCs w:val="22"/>
        </w:rPr>
        <w:t>523).</w:t>
      </w:r>
    </w:p>
    <w:p w:rsidR="000A0452" w:rsidRDefault="009119A4" w:rsidP="006D533F">
      <w:pPr>
        <w:pStyle w:val="NurText"/>
        <w:spacing w:after="60"/>
        <w:ind w:left="567" w:hanging="567"/>
        <w:jc w:val="both"/>
        <w:rPr>
          <w:rFonts w:ascii="Times New Roman" w:hAnsi="Times New Roman" w:cs="Times New Roman"/>
          <w:color w:val="000000"/>
          <w:sz w:val="22"/>
          <w:szCs w:val="22"/>
        </w:rPr>
      </w:pPr>
      <w:r w:rsidRPr="000A0452">
        <w:rPr>
          <w:rFonts w:ascii="Times New Roman" w:hAnsi="Times New Roman" w:cs="Times New Roman"/>
          <w:color w:val="000000"/>
          <w:sz w:val="22"/>
          <w:szCs w:val="22"/>
        </w:rPr>
        <w:lastRenderedPageBreak/>
        <w:t xml:space="preserve">Zanker 1974 = </w:t>
      </w:r>
      <w:r w:rsidR="00471A1B">
        <w:rPr>
          <w:rFonts w:ascii="Times New Roman" w:hAnsi="Times New Roman" w:cs="Times New Roman"/>
          <w:smallCaps/>
          <w:color w:val="000000"/>
          <w:sz w:val="22"/>
          <w:szCs w:val="22"/>
        </w:rPr>
        <w:t>P. </w:t>
      </w:r>
      <w:r w:rsidRPr="000A0452">
        <w:rPr>
          <w:rFonts w:ascii="Times New Roman" w:hAnsi="Times New Roman" w:cs="Times New Roman"/>
          <w:smallCaps/>
          <w:color w:val="000000"/>
          <w:sz w:val="22"/>
          <w:szCs w:val="22"/>
        </w:rPr>
        <w:t>Zanker</w:t>
      </w:r>
      <w:r w:rsidRPr="000A0452">
        <w:rPr>
          <w:rFonts w:ascii="Times New Roman" w:hAnsi="Times New Roman" w:cs="Times New Roman"/>
          <w:color w:val="000000"/>
          <w:sz w:val="22"/>
          <w:szCs w:val="22"/>
        </w:rPr>
        <w:t xml:space="preserve"> (Hg.), Hellenismus in Mittelitalien. Kolloquium in Göttingen vom 5. bis 9. Juni 1974, </w:t>
      </w:r>
      <w:r w:rsidR="007B5B78">
        <w:rPr>
          <w:rFonts w:ascii="Times New Roman" w:hAnsi="Times New Roman" w:cs="Times New Roman"/>
          <w:color w:val="000000"/>
          <w:sz w:val="22"/>
          <w:szCs w:val="22"/>
        </w:rPr>
        <w:t>2 Bde</w:t>
      </w:r>
      <w:r w:rsidRPr="000A0452">
        <w:rPr>
          <w:rFonts w:ascii="Times New Roman" w:hAnsi="Times New Roman" w:cs="Times New Roman"/>
          <w:color w:val="000000"/>
          <w:sz w:val="22"/>
          <w:szCs w:val="22"/>
        </w:rPr>
        <w:t>., Göttingen 1976.</w:t>
      </w:r>
    </w:p>
    <w:p w:rsidR="007C710C" w:rsidRPr="007C710C" w:rsidRDefault="007C710C" w:rsidP="006D533F">
      <w:pPr>
        <w:pStyle w:val="NurText"/>
        <w:spacing w:after="60"/>
        <w:ind w:left="567" w:hanging="567"/>
        <w:jc w:val="both"/>
        <w:rPr>
          <w:rFonts w:ascii="Times New Roman" w:hAnsi="Times New Roman" w:cs="Times New Roman"/>
          <w:color w:val="000000"/>
          <w:sz w:val="22"/>
          <w:szCs w:val="22"/>
        </w:rPr>
      </w:pPr>
      <w:r w:rsidRPr="00471A1B">
        <w:rPr>
          <w:rFonts w:ascii="Times New Roman" w:hAnsi="Times New Roman" w:cs="Times New Roman"/>
          <w:color w:val="000000"/>
          <w:sz w:val="22"/>
          <w:szCs w:val="22"/>
        </w:rPr>
        <w:t xml:space="preserve">Zerbini 2006 = </w:t>
      </w:r>
      <w:r w:rsidR="00471A1B" w:rsidRPr="00471A1B">
        <w:rPr>
          <w:rFonts w:ascii="Times New Roman" w:hAnsi="Times New Roman" w:cs="Times New Roman"/>
          <w:smallCaps/>
          <w:color w:val="000000"/>
          <w:sz w:val="22"/>
          <w:szCs w:val="22"/>
        </w:rPr>
        <w:t>L. </w:t>
      </w:r>
      <w:r w:rsidRPr="00471A1B">
        <w:rPr>
          <w:rFonts w:ascii="Times New Roman" w:hAnsi="Times New Roman" w:cs="Times New Roman"/>
          <w:smallCaps/>
          <w:sz w:val="22"/>
          <w:szCs w:val="22"/>
        </w:rPr>
        <w:t>Zerbini</w:t>
      </w:r>
      <w:r w:rsidRPr="00471A1B">
        <w:rPr>
          <w:rFonts w:ascii="Times New Roman" w:hAnsi="Times New Roman" w:cs="Times New Roman"/>
          <w:sz w:val="22"/>
          <w:szCs w:val="22"/>
        </w:rPr>
        <w:t xml:space="preserve">, Il piacere di vivere in villa. </w:t>
      </w:r>
      <w:r w:rsidRPr="007C710C">
        <w:rPr>
          <w:rFonts w:ascii="Times New Roman" w:hAnsi="Times New Roman" w:cs="Times New Roman"/>
          <w:sz w:val="22"/>
          <w:szCs w:val="22"/>
        </w:rPr>
        <w:t>Testimonianze letterarie</w:t>
      </w:r>
      <w:r>
        <w:rPr>
          <w:rFonts w:ascii="Times New Roman" w:hAnsi="Times New Roman" w:cs="Times New Roman"/>
          <w:sz w:val="22"/>
          <w:szCs w:val="22"/>
        </w:rPr>
        <w:t>, in: Ortalli (Hg.) 2006</w:t>
      </w:r>
      <w:r w:rsidRPr="007C710C">
        <w:rPr>
          <w:rFonts w:ascii="Times New Roman" w:hAnsi="Times New Roman" w:cs="Times New Roman"/>
          <w:sz w:val="22"/>
          <w:szCs w:val="22"/>
        </w:rPr>
        <w:t>, 11</w:t>
      </w:r>
      <w:r w:rsidR="00754F64">
        <w:rPr>
          <w:rFonts w:ascii="Times New Roman" w:hAnsi="Times New Roman" w:cs="Times New Roman"/>
          <w:sz w:val="22"/>
          <w:szCs w:val="22"/>
        </w:rPr>
        <w:t>–</w:t>
      </w:r>
      <w:r w:rsidRPr="007C710C">
        <w:rPr>
          <w:rFonts w:ascii="Times New Roman" w:hAnsi="Times New Roman" w:cs="Times New Roman"/>
          <w:sz w:val="22"/>
          <w:szCs w:val="22"/>
        </w:rPr>
        <w:t>18.</w:t>
      </w:r>
    </w:p>
    <w:p w:rsidR="009119A4" w:rsidRPr="000A0452" w:rsidRDefault="00D3214F" w:rsidP="006D533F">
      <w:pPr>
        <w:pStyle w:val="NurText"/>
        <w:spacing w:after="60"/>
        <w:ind w:left="567" w:hanging="567"/>
        <w:jc w:val="both"/>
        <w:rPr>
          <w:rFonts w:ascii="Times New Roman" w:hAnsi="Times New Roman" w:cs="Times New Roman"/>
          <w:noProof/>
          <w:sz w:val="22"/>
          <w:szCs w:val="22"/>
        </w:rPr>
      </w:pPr>
      <w:r w:rsidRPr="00E32FD3">
        <w:rPr>
          <w:rFonts w:ascii="Times New Roman" w:hAnsi="Times New Roman" w:cs="Times New Roman"/>
          <w:sz w:val="22"/>
          <w:szCs w:val="22"/>
        </w:rPr>
        <w:t xml:space="preserve">Ziemssen 2008 = </w:t>
      </w:r>
      <w:r w:rsidR="00471A1B">
        <w:rPr>
          <w:rFonts w:ascii="Times New Roman" w:hAnsi="Times New Roman" w:cs="Times New Roman"/>
          <w:smallCaps/>
          <w:sz w:val="22"/>
          <w:szCs w:val="22"/>
        </w:rPr>
        <w:t>H. </w:t>
      </w:r>
      <w:r w:rsidRPr="006C160E">
        <w:rPr>
          <w:rFonts w:ascii="Times New Roman" w:hAnsi="Times New Roman" w:cs="Times New Roman"/>
          <w:smallCaps/>
          <w:sz w:val="22"/>
          <w:szCs w:val="22"/>
        </w:rPr>
        <w:t>Ziemssen</w:t>
      </w:r>
      <w:r w:rsidRPr="00E32FD3">
        <w:rPr>
          <w:rFonts w:ascii="Times New Roman" w:hAnsi="Times New Roman" w:cs="Times New Roman"/>
          <w:sz w:val="22"/>
          <w:szCs w:val="22"/>
        </w:rPr>
        <w:t>, Palast und städtischer Raum. Wandel und Kontinuität des römischen Stadtzentrums (1.</w:t>
      </w:r>
      <w:r w:rsidR="00754F64">
        <w:rPr>
          <w:rFonts w:ascii="Times New Roman" w:hAnsi="Times New Roman" w:cs="Times New Roman"/>
          <w:sz w:val="22"/>
          <w:szCs w:val="22"/>
        </w:rPr>
        <w:t>–</w:t>
      </w:r>
      <w:r w:rsidRPr="00E32FD3">
        <w:rPr>
          <w:rFonts w:ascii="Times New Roman" w:hAnsi="Times New Roman" w:cs="Times New Roman"/>
          <w:sz w:val="22"/>
          <w:szCs w:val="22"/>
        </w:rPr>
        <w:t>4. Jh. n.</w:t>
      </w:r>
      <w:r w:rsidR="00CA6968">
        <w:rPr>
          <w:rFonts w:ascii="Times New Roman" w:hAnsi="Times New Roman" w:cs="Times New Roman"/>
          <w:sz w:val="22"/>
          <w:szCs w:val="22"/>
        </w:rPr>
        <w:t> </w:t>
      </w:r>
      <w:r w:rsidRPr="00E32FD3">
        <w:rPr>
          <w:rFonts w:ascii="Times New Roman" w:hAnsi="Times New Roman" w:cs="Times New Roman"/>
          <w:sz w:val="22"/>
          <w:szCs w:val="22"/>
        </w:rPr>
        <w:t>Chr.), in: Hephaistos 26 (2008), 189</w:t>
      </w:r>
      <w:r w:rsidR="00754F64">
        <w:rPr>
          <w:rFonts w:ascii="Times New Roman" w:hAnsi="Times New Roman" w:cs="Times New Roman"/>
          <w:sz w:val="22"/>
          <w:szCs w:val="22"/>
        </w:rPr>
        <w:t>–</w:t>
      </w:r>
      <w:r w:rsidRPr="00E32FD3">
        <w:rPr>
          <w:rFonts w:ascii="Times New Roman" w:hAnsi="Times New Roman" w:cs="Times New Roman"/>
          <w:sz w:val="22"/>
          <w:szCs w:val="22"/>
        </w:rPr>
        <w:t>204.</w:t>
      </w:r>
    </w:p>
    <w:sectPr w:rsidR="009119A4" w:rsidRPr="000A0452" w:rsidSect="00AA3F59">
      <w:headerReference w:type="default" r:id="rId11"/>
      <w:footerReference w:type="default" r:id="rId12"/>
      <w:pgSz w:w="11906" w:h="16838"/>
      <w:pgMar w:top="1418" w:right="1701" w:bottom="1418" w:left="1985" w:header="720" w:footer="720" w:gutter="0"/>
      <w:pgNumType w:start="277"/>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C75" w:rsidRDefault="00340C75">
      <w:r>
        <w:separator/>
      </w:r>
    </w:p>
  </w:endnote>
  <w:endnote w:type="continuationSeparator" w:id="0">
    <w:p w:rsidR="00340C75" w:rsidRDefault="0034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C75" w:rsidRDefault="00340C75">
    <w:pPr>
      <w:pStyle w:val="Fuzeile"/>
      <w:framePr w:wrap="auto" w:vAnchor="text" w:hAnchor="margin" w:xAlign="right" w:y="1"/>
      <w:rPr>
        <w:rStyle w:val="Seitenzahl"/>
      </w:rPr>
    </w:pPr>
  </w:p>
  <w:p w:rsidR="00340C75" w:rsidRDefault="00340C75">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C75" w:rsidRDefault="00340C75">
      <w:r>
        <w:separator/>
      </w:r>
    </w:p>
  </w:footnote>
  <w:footnote w:type="continuationSeparator" w:id="0">
    <w:p w:rsidR="00340C75" w:rsidRDefault="00340C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C75" w:rsidRDefault="00340C75" w:rsidP="003F5814">
    <w:pPr>
      <w:pStyle w:val="Kopfzeile"/>
      <w:tabs>
        <w:tab w:val="clear" w:pos="9072"/>
        <w:tab w:val="left" w:pos="284"/>
        <w:tab w:val="left" w:pos="8222"/>
        <w:tab w:val="right" w:pos="8505"/>
      </w:tabs>
    </w:pPr>
    <w:r>
      <w:rPr>
        <w:u w:val="single"/>
      </w:rPr>
      <w:t>6</w:t>
    </w:r>
    <w:r>
      <w:rPr>
        <w:u w:val="single"/>
      </w:rPr>
      <w:tab/>
      <w:t xml:space="preserve">Quellen- und Literaturverzeichnis </w:t>
    </w:r>
    <w:r>
      <w:rPr>
        <w:u w:val="single"/>
      </w:rPr>
      <w:tab/>
    </w:r>
    <w:r>
      <w:rPr>
        <w:u w:val="single"/>
      </w:rPr>
      <w:tab/>
    </w:r>
    <w:r>
      <w:rPr>
        <w:rStyle w:val="Seitenzahl"/>
      </w:rPr>
      <w:fldChar w:fldCharType="begin"/>
    </w:r>
    <w:r>
      <w:rPr>
        <w:rStyle w:val="Seitenzahl"/>
      </w:rPr>
      <w:instrText xml:space="preserve">PAGE  </w:instrText>
    </w:r>
    <w:r>
      <w:rPr>
        <w:rStyle w:val="Seitenzahl"/>
      </w:rPr>
      <w:fldChar w:fldCharType="separate"/>
    </w:r>
    <w:r w:rsidR="007C63D3">
      <w:rPr>
        <w:rStyle w:val="Seitenzahl"/>
        <w:noProof/>
      </w:rPr>
      <w:t>282</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F46"/>
    <w:multiLevelType w:val="hybridMultilevel"/>
    <w:tmpl w:val="4DB47F40"/>
    <w:lvl w:ilvl="0" w:tplc="209A20F2">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
    <w:nsid w:val="062C6597"/>
    <w:multiLevelType w:val="hybridMultilevel"/>
    <w:tmpl w:val="F84E8FB0"/>
    <w:lvl w:ilvl="0" w:tplc="26C26C80">
      <w:start w:val="1"/>
      <w:numFmt w:val="upperLetter"/>
      <w:lvlText w:val="%1."/>
      <w:lvlJc w:val="left"/>
      <w:pPr>
        <w:ind w:left="720" w:hanging="360"/>
      </w:pPr>
      <w:rPr>
        <w:rFonts w:ascii="Arial" w:hAnsi="Arial" w:cs="Arial"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
    <w:nsid w:val="0EBF75B9"/>
    <w:multiLevelType w:val="multilevel"/>
    <w:tmpl w:val="33D2672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3BC3DC0"/>
    <w:multiLevelType w:val="hybridMultilevel"/>
    <w:tmpl w:val="E34A434E"/>
    <w:lvl w:ilvl="0" w:tplc="A78C4AB8">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nsid w:val="13C77DE4"/>
    <w:multiLevelType w:val="hybridMultilevel"/>
    <w:tmpl w:val="65FE3F06"/>
    <w:lvl w:ilvl="0" w:tplc="1A70BB3C">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5">
    <w:nsid w:val="1647686C"/>
    <w:multiLevelType w:val="hybridMultilevel"/>
    <w:tmpl w:val="77AEF2B2"/>
    <w:lvl w:ilvl="0" w:tplc="0D20C97E">
      <w:start w:val="1"/>
      <w:numFmt w:val="upperRoman"/>
      <w:lvlText w:val="%1."/>
      <w:lvlJc w:val="left"/>
      <w:pPr>
        <w:ind w:left="1080" w:hanging="720"/>
      </w:pPr>
      <w:rPr>
        <w:rFonts w:ascii="Arial" w:hAnsi="Arial" w:cs="Arial"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6">
    <w:nsid w:val="1B4B53B5"/>
    <w:multiLevelType w:val="hybridMultilevel"/>
    <w:tmpl w:val="FB00C192"/>
    <w:lvl w:ilvl="0" w:tplc="E49CE09A">
      <w:start w:val="1"/>
      <w:numFmt w:val="upperLetter"/>
      <w:lvlText w:val="%1."/>
      <w:lvlJc w:val="left"/>
      <w:pPr>
        <w:ind w:left="720" w:hanging="360"/>
      </w:pPr>
      <w:rPr>
        <w:rFonts w:ascii="Arial" w:hAnsi="Arial" w:cs="Arial"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7">
    <w:nsid w:val="1E9E5673"/>
    <w:multiLevelType w:val="multilevel"/>
    <w:tmpl w:val="8342D9BE"/>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7CA1FBA"/>
    <w:multiLevelType w:val="hybridMultilevel"/>
    <w:tmpl w:val="9D5EBD6E"/>
    <w:lvl w:ilvl="0" w:tplc="E580016A">
      <w:start w:val="1"/>
      <w:numFmt w:val="upperRoman"/>
      <w:lvlText w:val="%1."/>
      <w:lvlJc w:val="left"/>
      <w:pPr>
        <w:ind w:left="1080" w:hanging="720"/>
      </w:pPr>
      <w:rPr>
        <w:rFonts w:ascii="Arial" w:hAnsi="Arial" w:cs="Arial" w:hint="default"/>
        <w:color w:val="000000"/>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9">
    <w:nsid w:val="2F452B3E"/>
    <w:multiLevelType w:val="hybridMultilevel"/>
    <w:tmpl w:val="F85C649A"/>
    <w:lvl w:ilvl="0" w:tplc="87203E72">
      <w:start w:val="2"/>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0">
    <w:nsid w:val="35B80924"/>
    <w:multiLevelType w:val="hybridMultilevel"/>
    <w:tmpl w:val="D714AC28"/>
    <w:lvl w:ilvl="0" w:tplc="2F72A6D6">
      <w:start w:val="3"/>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1">
    <w:nsid w:val="3BFF78A2"/>
    <w:multiLevelType w:val="singleLevel"/>
    <w:tmpl w:val="6B86908E"/>
    <w:lvl w:ilvl="0">
      <w:start w:val="1"/>
      <w:numFmt w:val="decimal"/>
      <w:lvlText w:val="%1.)"/>
      <w:lvlJc w:val="left"/>
      <w:pPr>
        <w:tabs>
          <w:tab w:val="num" w:pos="360"/>
        </w:tabs>
        <w:ind w:left="360" w:hanging="360"/>
      </w:pPr>
      <w:rPr>
        <w:rFonts w:hint="default"/>
      </w:rPr>
    </w:lvl>
  </w:abstractNum>
  <w:abstractNum w:abstractNumId="12">
    <w:nsid w:val="3CA84608"/>
    <w:multiLevelType w:val="hybridMultilevel"/>
    <w:tmpl w:val="702495F0"/>
    <w:lvl w:ilvl="0" w:tplc="64CC6014">
      <w:start w:val="1"/>
      <w:numFmt w:val="upperLetter"/>
      <w:lvlText w:val="%1."/>
      <w:lvlJc w:val="left"/>
      <w:pPr>
        <w:ind w:left="720" w:hanging="360"/>
      </w:pPr>
      <w:rPr>
        <w:rFonts w:ascii="Arial" w:hAnsi="Arial" w:cs="Arial"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3">
    <w:nsid w:val="436B1573"/>
    <w:multiLevelType w:val="singleLevel"/>
    <w:tmpl w:val="04070011"/>
    <w:lvl w:ilvl="0">
      <w:start w:val="1"/>
      <w:numFmt w:val="decimal"/>
      <w:lvlText w:val="%1)"/>
      <w:lvlJc w:val="left"/>
      <w:pPr>
        <w:tabs>
          <w:tab w:val="num" w:pos="360"/>
        </w:tabs>
        <w:ind w:left="360" w:hanging="360"/>
      </w:pPr>
      <w:rPr>
        <w:rFonts w:hint="default"/>
      </w:rPr>
    </w:lvl>
  </w:abstractNum>
  <w:abstractNum w:abstractNumId="14">
    <w:nsid w:val="451C01E5"/>
    <w:multiLevelType w:val="hybridMultilevel"/>
    <w:tmpl w:val="4306B4A0"/>
    <w:lvl w:ilvl="0" w:tplc="E73EFD62">
      <w:start w:val="1"/>
      <w:numFmt w:val="upperLetter"/>
      <w:lvlText w:val="%1."/>
      <w:lvlJc w:val="left"/>
      <w:pPr>
        <w:ind w:left="720" w:hanging="360"/>
      </w:pPr>
      <w:rPr>
        <w:rFonts w:ascii="Arial" w:hAnsi="Arial" w:cs="Arial"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5">
    <w:nsid w:val="4B4963DE"/>
    <w:multiLevelType w:val="hybridMultilevel"/>
    <w:tmpl w:val="4A3A1DEE"/>
    <w:lvl w:ilvl="0" w:tplc="926A7D10">
      <w:start w:val="1"/>
      <w:numFmt w:val="upperLetter"/>
      <w:lvlText w:val="%1."/>
      <w:lvlJc w:val="left"/>
      <w:pPr>
        <w:ind w:left="720" w:hanging="360"/>
      </w:pPr>
      <w:rPr>
        <w:rFonts w:ascii="Arial" w:hAnsi="Arial" w:cs="Arial"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6">
    <w:nsid w:val="4B8041EF"/>
    <w:multiLevelType w:val="hybridMultilevel"/>
    <w:tmpl w:val="7C80CD46"/>
    <w:lvl w:ilvl="0" w:tplc="D45A19D6">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7">
    <w:nsid w:val="57797AA1"/>
    <w:multiLevelType w:val="multilevel"/>
    <w:tmpl w:val="73B44306"/>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AA42086"/>
    <w:multiLevelType w:val="hybridMultilevel"/>
    <w:tmpl w:val="F5149E70"/>
    <w:lvl w:ilvl="0" w:tplc="5A4A5060">
      <w:start w:val="1"/>
      <w:numFmt w:val="upperLetter"/>
      <w:lvlText w:val="%1."/>
      <w:lvlJc w:val="left"/>
      <w:pPr>
        <w:ind w:left="720" w:hanging="360"/>
      </w:pPr>
      <w:rPr>
        <w:rFonts w:ascii="Arial" w:hAnsi="Arial" w:cs="Arial"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9">
    <w:nsid w:val="67F4507F"/>
    <w:multiLevelType w:val="singleLevel"/>
    <w:tmpl w:val="B52A80A0"/>
    <w:lvl w:ilvl="0">
      <w:start w:val="6"/>
      <w:numFmt w:val="decimal"/>
      <w:lvlText w:val="%1"/>
      <w:lvlJc w:val="left"/>
      <w:pPr>
        <w:tabs>
          <w:tab w:val="num" w:pos="360"/>
        </w:tabs>
        <w:ind w:left="360" w:hanging="360"/>
      </w:pPr>
      <w:rPr>
        <w:rFonts w:hint="default"/>
        <w:sz w:val="28"/>
        <w:szCs w:val="28"/>
      </w:rPr>
    </w:lvl>
  </w:abstractNum>
  <w:abstractNum w:abstractNumId="20">
    <w:nsid w:val="6B585E0F"/>
    <w:multiLevelType w:val="hybridMultilevel"/>
    <w:tmpl w:val="4FB67108"/>
    <w:lvl w:ilvl="0" w:tplc="52807AEC">
      <w:start w:val="1"/>
      <w:numFmt w:val="upperLetter"/>
      <w:lvlText w:val="%1."/>
      <w:lvlJc w:val="left"/>
      <w:pPr>
        <w:ind w:left="720" w:hanging="360"/>
      </w:pPr>
      <w:rPr>
        <w:rFonts w:ascii="Arial" w:hAnsi="Arial" w:cs="Arial"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1">
    <w:nsid w:val="78245FDF"/>
    <w:multiLevelType w:val="hybridMultilevel"/>
    <w:tmpl w:val="8D5C6B72"/>
    <w:lvl w:ilvl="0" w:tplc="AC9422FC">
      <w:start w:val="1"/>
      <w:numFmt w:val="upperLetter"/>
      <w:lvlText w:val="%1."/>
      <w:lvlJc w:val="left"/>
      <w:pPr>
        <w:ind w:left="720" w:hanging="360"/>
      </w:pPr>
      <w:rPr>
        <w:rFonts w:ascii="Arial" w:hAnsi="Arial" w:cs="Arial"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2">
    <w:nsid w:val="794C38F5"/>
    <w:multiLevelType w:val="multilevel"/>
    <w:tmpl w:val="857ED9B0"/>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798528F4"/>
    <w:multiLevelType w:val="multilevel"/>
    <w:tmpl w:val="8B6EA43A"/>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7BE544AD"/>
    <w:multiLevelType w:val="multilevel"/>
    <w:tmpl w:val="E24C06F2"/>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1"/>
  </w:num>
  <w:num w:numId="2">
    <w:abstractNumId w:val="13"/>
  </w:num>
  <w:num w:numId="3">
    <w:abstractNumId w:val="19"/>
  </w:num>
  <w:num w:numId="4">
    <w:abstractNumId w:val="2"/>
  </w:num>
  <w:num w:numId="5">
    <w:abstractNumId w:val="7"/>
  </w:num>
  <w:num w:numId="6">
    <w:abstractNumId w:val="24"/>
  </w:num>
  <w:num w:numId="7">
    <w:abstractNumId w:val="22"/>
  </w:num>
  <w:num w:numId="8">
    <w:abstractNumId w:val="10"/>
  </w:num>
  <w:num w:numId="9">
    <w:abstractNumId w:val="9"/>
  </w:num>
  <w:num w:numId="10">
    <w:abstractNumId w:val="18"/>
  </w:num>
  <w:num w:numId="11">
    <w:abstractNumId w:val="12"/>
  </w:num>
  <w:num w:numId="12">
    <w:abstractNumId w:val="23"/>
  </w:num>
  <w:num w:numId="13">
    <w:abstractNumId w:val="1"/>
  </w:num>
  <w:num w:numId="14">
    <w:abstractNumId w:val="16"/>
  </w:num>
  <w:num w:numId="15">
    <w:abstractNumId w:val="0"/>
  </w:num>
  <w:num w:numId="16">
    <w:abstractNumId w:val="20"/>
  </w:num>
  <w:num w:numId="17">
    <w:abstractNumId w:val="15"/>
  </w:num>
  <w:num w:numId="18">
    <w:abstractNumId w:val="14"/>
  </w:num>
  <w:num w:numId="19">
    <w:abstractNumId w:val="3"/>
  </w:num>
  <w:num w:numId="20">
    <w:abstractNumId w:val="21"/>
  </w:num>
  <w:num w:numId="21">
    <w:abstractNumId w:val="5"/>
  </w:num>
  <w:num w:numId="22">
    <w:abstractNumId w:val="6"/>
  </w:num>
  <w:num w:numId="23">
    <w:abstractNumId w:val="8"/>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proofState w:grammar="clean"/>
  <w:doNotTrackMoves/>
  <w:defaultTabStop w:val="708"/>
  <w:hyphenationZone w:val="284"/>
  <w:drawingGridHorizontalSpacing w:val="10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1481F"/>
    <w:rsid w:val="00003EF4"/>
    <w:rsid w:val="0001304C"/>
    <w:rsid w:val="00013069"/>
    <w:rsid w:val="00013907"/>
    <w:rsid w:val="000152EF"/>
    <w:rsid w:val="00017F1A"/>
    <w:rsid w:val="000223C4"/>
    <w:rsid w:val="0002480E"/>
    <w:rsid w:val="000275C0"/>
    <w:rsid w:val="00027826"/>
    <w:rsid w:val="00030B60"/>
    <w:rsid w:val="00031AEF"/>
    <w:rsid w:val="00032729"/>
    <w:rsid w:val="00032850"/>
    <w:rsid w:val="00035D55"/>
    <w:rsid w:val="000421FA"/>
    <w:rsid w:val="00042FC0"/>
    <w:rsid w:val="00043018"/>
    <w:rsid w:val="00047C0C"/>
    <w:rsid w:val="00047DCF"/>
    <w:rsid w:val="0005106F"/>
    <w:rsid w:val="00053A48"/>
    <w:rsid w:val="00053CD8"/>
    <w:rsid w:val="00062803"/>
    <w:rsid w:val="00063C13"/>
    <w:rsid w:val="00066384"/>
    <w:rsid w:val="00066A3A"/>
    <w:rsid w:val="00074345"/>
    <w:rsid w:val="000745DA"/>
    <w:rsid w:val="00075BA8"/>
    <w:rsid w:val="00076511"/>
    <w:rsid w:val="00081B64"/>
    <w:rsid w:val="00082146"/>
    <w:rsid w:val="000823A1"/>
    <w:rsid w:val="00087D19"/>
    <w:rsid w:val="00092CF9"/>
    <w:rsid w:val="00093648"/>
    <w:rsid w:val="00093700"/>
    <w:rsid w:val="0009495D"/>
    <w:rsid w:val="00095830"/>
    <w:rsid w:val="000A0452"/>
    <w:rsid w:val="000A29A5"/>
    <w:rsid w:val="000A2A0B"/>
    <w:rsid w:val="000A4711"/>
    <w:rsid w:val="000A64C0"/>
    <w:rsid w:val="000B1D0D"/>
    <w:rsid w:val="000B4A10"/>
    <w:rsid w:val="000B7047"/>
    <w:rsid w:val="000B7ECB"/>
    <w:rsid w:val="000C0325"/>
    <w:rsid w:val="000C3297"/>
    <w:rsid w:val="000C34BF"/>
    <w:rsid w:val="000C73EB"/>
    <w:rsid w:val="000D1FFE"/>
    <w:rsid w:val="000D6B96"/>
    <w:rsid w:val="000E0082"/>
    <w:rsid w:val="000E2526"/>
    <w:rsid w:val="000E4557"/>
    <w:rsid w:val="000E57AA"/>
    <w:rsid w:val="000E78AF"/>
    <w:rsid w:val="000E7923"/>
    <w:rsid w:val="000F097F"/>
    <w:rsid w:val="000F2457"/>
    <w:rsid w:val="000F7388"/>
    <w:rsid w:val="000F75A7"/>
    <w:rsid w:val="000F7CB4"/>
    <w:rsid w:val="00103D5F"/>
    <w:rsid w:val="001041BF"/>
    <w:rsid w:val="001048AE"/>
    <w:rsid w:val="00107C38"/>
    <w:rsid w:val="00110D04"/>
    <w:rsid w:val="00111C53"/>
    <w:rsid w:val="0011306F"/>
    <w:rsid w:val="001131BF"/>
    <w:rsid w:val="00113C90"/>
    <w:rsid w:val="001171FE"/>
    <w:rsid w:val="001178D6"/>
    <w:rsid w:val="001275A7"/>
    <w:rsid w:val="001311AC"/>
    <w:rsid w:val="00134784"/>
    <w:rsid w:val="00135B91"/>
    <w:rsid w:val="001363D3"/>
    <w:rsid w:val="00136B52"/>
    <w:rsid w:val="00137E7A"/>
    <w:rsid w:val="001403D3"/>
    <w:rsid w:val="0014113D"/>
    <w:rsid w:val="00141C81"/>
    <w:rsid w:val="00141EFB"/>
    <w:rsid w:val="00146205"/>
    <w:rsid w:val="00150110"/>
    <w:rsid w:val="00151B86"/>
    <w:rsid w:val="00153E9C"/>
    <w:rsid w:val="00155CF1"/>
    <w:rsid w:val="0015799D"/>
    <w:rsid w:val="00160073"/>
    <w:rsid w:val="001616DB"/>
    <w:rsid w:val="0016268A"/>
    <w:rsid w:val="00171BB1"/>
    <w:rsid w:val="0017436E"/>
    <w:rsid w:val="00177A13"/>
    <w:rsid w:val="00177A33"/>
    <w:rsid w:val="00180BAA"/>
    <w:rsid w:val="00182669"/>
    <w:rsid w:val="00185BBD"/>
    <w:rsid w:val="00186B91"/>
    <w:rsid w:val="00190A60"/>
    <w:rsid w:val="00192650"/>
    <w:rsid w:val="001928DC"/>
    <w:rsid w:val="00193027"/>
    <w:rsid w:val="00193C3D"/>
    <w:rsid w:val="00194EEE"/>
    <w:rsid w:val="00195081"/>
    <w:rsid w:val="001951C0"/>
    <w:rsid w:val="0019795B"/>
    <w:rsid w:val="001A4065"/>
    <w:rsid w:val="001B03AB"/>
    <w:rsid w:val="001B06EC"/>
    <w:rsid w:val="001B251B"/>
    <w:rsid w:val="001C06F5"/>
    <w:rsid w:val="001C23FB"/>
    <w:rsid w:val="001C3966"/>
    <w:rsid w:val="001D02D2"/>
    <w:rsid w:val="001D1236"/>
    <w:rsid w:val="001E0521"/>
    <w:rsid w:val="001E1719"/>
    <w:rsid w:val="001E1CF6"/>
    <w:rsid w:val="001E21EB"/>
    <w:rsid w:val="001E2405"/>
    <w:rsid w:val="001E4C27"/>
    <w:rsid w:val="001E61A4"/>
    <w:rsid w:val="001E64CB"/>
    <w:rsid w:val="001F0A49"/>
    <w:rsid w:val="001F292B"/>
    <w:rsid w:val="001F37AC"/>
    <w:rsid w:val="001F5416"/>
    <w:rsid w:val="001F785B"/>
    <w:rsid w:val="002005EE"/>
    <w:rsid w:val="00204855"/>
    <w:rsid w:val="002048FD"/>
    <w:rsid w:val="00204CB6"/>
    <w:rsid w:val="0020643D"/>
    <w:rsid w:val="00206836"/>
    <w:rsid w:val="0021481F"/>
    <w:rsid w:val="0021538F"/>
    <w:rsid w:val="002154BC"/>
    <w:rsid w:val="0021571E"/>
    <w:rsid w:val="00215AD9"/>
    <w:rsid w:val="002166F2"/>
    <w:rsid w:val="00216712"/>
    <w:rsid w:val="00216B03"/>
    <w:rsid w:val="0022035F"/>
    <w:rsid w:val="002217F6"/>
    <w:rsid w:val="00222090"/>
    <w:rsid w:val="00224A65"/>
    <w:rsid w:val="002251EA"/>
    <w:rsid w:val="002255DF"/>
    <w:rsid w:val="00225959"/>
    <w:rsid w:val="00226A9A"/>
    <w:rsid w:val="00237104"/>
    <w:rsid w:val="00246F46"/>
    <w:rsid w:val="00247F6C"/>
    <w:rsid w:val="002527CA"/>
    <w:rsid w:val="00254A5D"/>
    <w:rsid w:val="00254AAB"/>
    <w:rsid w:val="0025610A"/>
    <w:rsid w:val="00256D95"/>
    <w:rsid w:val="002571EF"/>
    <w:rsid w:val="00257982"/>
    <w:rsid w:val="00257A86"/>
    <w:rsid w:val="00262460"/>
    <w:rsid w:val="002630AC"/>
    <w:rsid w:val="002637C4"/>
    <w:rsid w:val="00265E61"/>
    <w:rsid w:val="002678B3"/>
    <w:rsid w:val="00273EB6"/>
    <w:rsid w:val="00274D35"/>
    <w:rsid w:val="002806ED"/>
    <w:rsid w:val="00280ABD"/>
    <w:rsid w:val="0028351A"/>
    <w:rsid w:val="00285B1D"/>
    <w:rsid w:val="00286A32"/>
    <w:rsid w:val="002873F8"/>
    <w:rsid w:val="00290047"/>
    <w:rsid w:val="00292234"/>
    <w:rsid w:val="0029372A"/>
    <w:rsid w:val="00294700"/>
    <w:rsid w:val="0029495A"/>
    <w:rsid w:val="00296A5F"/>
    <w:rsid w:val="002979A0"/>
    <w:rsid w:val="002A1550"/>
    <w:rsid w:val="002B2273"/>
    <w:rsid w:val="002B2CAF"/>
    <w:rsid w:val="002B4B8F"/>
    <w:rsid w:val="002C0AFF"/>
    <w:rsid w:val="002C0DDF"/>
    <w:rsid w:val="002C1407"/>
    <w:rsid w:val="002C5449"/>
    <w:rsid w:val="002C581D"/>
    <w:rsid w:val="002D187D"/>
    <w:rsid w:val="002D20B5"/>
    <w:rsid w:val="002D68F8"/>
    <w:rsid w:val="002D6D97"/>
    <w:rsid w:val="002D7731"/>
    <w:rsid w:val="002D7C6B"/>
    <w:rsid w:val="002E2B26"/>
    <w:rsid w:val="002E343F"/>
    <w:rsid w:val="002E5053"/>
    <w:rsid w:val="002E5721"/>
    <w:rsid w:val="002E7434"/>
    <w:rsid w:val="002E763F"/>
    <w:rsid w:val="002F20D5"/>
    <w:rsid w:val="002F6A84"/>
    <w:rsid w:val="003061FE"/>
    <w:rsid w:val="00306BF3"/>
    <w:rsid w:val="00310DA1"/>
    <w:rsid w:val="00313FC4"/>
    <w:rsid w:val="003142B2"/>
    <w:rsid w:val="0031447F"/>
    <w:rsid w:val="00314643"/>
    <w:rsid w:val="00316316"/>
    <w:rsid w:val="0031715F"/>
    <w:rsid w:val="0032012C"/>
    <w:rsid w:val="00322F4E"/>
    <w:rsid w:val="003239BF"/>
    <w:rsid w:val="00325240"/>
    <w:rsid w:val="003265D9"/>
    <w:rsid w:val="0032730C"/>
    <w:rsid w:val="00330A57"/>
    <w:rsid w:val="00332267"/>
    <w:rsid w:val="00340C75"/>
    <w:rsid w:val="00342A7D"/>
    <w:rsid w:val="00344244"/>
    <w:rsid w:val="00351294"/>
    <w:rsid w:val="00352558"/>
    <w:rsid w:val="00353021"/>
    <w:rsid w:val="003543A9"/>
    <w:rsid w:val="00354844"/>
    <w:rsid w:val="003565F0"/>
    <w:rsid w:val="0035784A"/>
    <w:rsid w:val="003602D5"/>
    <w:rsid w:val="003602F0"/>
    <w:rsid w:val="0036190D"/>
    <w:rsid w:val="00361A9F"/>
    <w:rsid w:val="00370DEA"/>
    <w:rsid w:val="00371062"/>
    <w:rsid w:val="00375557"/>
    <w:rsid w:val="00376DD8"/>
    <w:rsid w:val="00377CD8"/>
    <w:rsid w:val="003823DB"/>
    <w:rsid w:val="00382B5F"/>
    <w:rsid w:val="00384B79"/>
    <w:rsid w:val="0038622A"/>
    <w:rsid w:val="00386BEE"/>
    <w:rsid w:val="00386E4C"/>
    <w:rsid w:val="003909ED"/>
    <w:rsid w:val="003928A9"/>
    <w:rsid w:val="00395446"/>
    <w:rsid w:val="003973A5"/>
    <w:rsid w:val="003A306A"/>
    <w:rsid w:val="003A3D42"/>
    <w:rsid w:val="003A433C"/>
    <w:rsid w:val="003A64A0"/>
    <w:rsid w:val="003A7119"/>
    <w:rsid w:val="003B0B40"/>
    <w:rsid w:val="003B2A64"/>
    <w:rsid w:val="003B46F0"/>
    <w:rsid w:val="003B55C0"/>
    <w:rsid w:val="003B5BE8"/>
    <w:rsid w:val="003B76AC"/>
    <w:rsid w:val="003C0B85"/>
    <w:rsid w:val="003C0E25"/>
    <w:rsid w:val="003C3843"/>
    <w:rsid w:val="003C3915"/>
    <w:rsid w:val="003C4C7A"/>
    <w:rsid w:val="003C7341"/>
    <w:rsid w:val="003C7E22"/>
    <w:rsid w:val="003D01DB"/>
    <w:rsid w:val="003D0B8C"/>
    <w:rsid w:val="003D3298"/>
    <w:rsid w:val="003D3D26"/>
    <w:rsid w:val="003D7289"/>
    <w:rsid w:val="003E0828"/>
    <w:rsid w:val="003E5D01"/>
    <w:rsid w:val="003E6361"/>
    <w:rsid w:val="003F1170"/>
    <w:rsid w:val="003F161F"/>
    <w:rsid w:val="003F5814"/>
    <w:rsid w:val="003F643E"/>
    <w:rsid w:val="003F6B73"/>
    <w:rsid w:val="0040000A"/>
    <w:rsid w:val="00400C6A"/>
    <w:rsid w:val="0040114E"/>
    <w:rsid w:val="00401FC4"/>
    <w:rsid w:val="004038E7"/>
    <w:rsid w:val="00405FF9"/>
    <w:rsid w:val="00410557"/>
    <w:rsid w:val="004136D6"/>
    <w:rsid w:val="00413EF7"/>
    <w:rsid w:val="00416FC2"/>
    <w:rsid w:val="00422E1E"/>
    <w:rsid w:val="004230EA"/>
    <w:rsid w:val="00425FCB"/>
    <w:rsid w:val="00431263"/>
    <w:rsid w:val="00434201"/>
    <w:rsid w:val="0043515F"/>
    <w:rsid w:val="00436876"/>
    <w:rsid w:val="004371ED"/>
    <w:rsid w:val="00437BD0"/>
    <w:rsid w:val="00440723"/>
    <w:rsid w:val="00444A69"/>
    <w:rsid w:val="00445073"/>
    <w:rsid w:val="00445937"/>
    <w:rsid w:val="00446147"/>
    <w:rsid w:val="00447149"/>
    <w:rsid w:val="00450BD7"/>
    <w:rsid w:val="00450ED1"/>
    <w:rsid w:val="00452469"/>
    <w:rsid w:val="00452BCA"/>
    <w:rsid w:val="00454B71"/>
    <w:rsid w:val="00454C4E"/>
    <w:rsid w:val="00454F95"/>
    <w:rsid w:val="004553EE"/>
    <w:rsid w:val="00457D3C"/>
    <w:rsid w:val="00471A1B"/>
    <w:rsid w:val="00471A9E"/>
    <w:rsid w:val="00473058"/>
    <w:rsid w:val="00475A19"/>
    <w:rsid w:val="00475C6E"/>
    <w:rsid w:val="00476409"/>
    <w:rsid w:val="00477038"/>
    <w:rsid w:val="004772A8"/>
    <w:rsid w:val="004824CD"/>
    <w:rsid w:val="00483D33"/>
    <w:rsid w:val="00484A8D"/>
    <w:rsid w:val="004861D0"/>
    <w:rsid w:val="0049269A"/>
    <w:rsid w:val="004926DF"/>
    <w:rsid w:val="00493DA7"/>
    <w:rsid w:val="004940E2"/>
    <w:rsid w:val="004A0260"/>
    <w:rsid w:val="004A070E"/>
    <w:rsid w:val="004A161B"/>
    <w:rsid w:val="004A22B8"/>
    <w:rsid w:val="004A3B68"/>
    <w:rsid w:val="004A3D41"/>
    <w:rsid w:val="004A6FF3"/>
    <w:rsid w:val="004B204B"/>
    <w:rsid w:val="004C372C"/>
    <w:rsid w:val="004C55D1"/>
    <w:rsid w:val="004C58F4"/>
    <w:rsid w:val="004C739A"/>
    <w:rsid w:val="004D0D0C"/>
    <w:rsid w:val="004D2D63"/>
    <w:rsid w:val="004D407F"/>
    <w:rsid w:val="004D447E"/>
    <w:rsid w:val="004D47D2"/>
    <w:rsid w:val="004D5074"/>
    <w:rsid w:val="004D507D"/>
    <w:rsid w:val="004D632A"/>
    <w:rsid w:val="004E0355"/>
    <w:rsid w:val="004E0B68"/>
    <w:rsid w:val="004E1941"/>
    <w:rsid w:val="004E3819"/>
    <w:rsid w:val="004E428A"/>
    <w:rsid w:val="004F1D8A"/>
    <w:rsid w:val="004F2601"/>
    <w:rsid w:val="004F3E6A"/>
    <w:rsid w:val="004F42CC"/>
    <w:rsid w:val="004F454B"/>
    <w:rsid w:val="004F4992"/>
    <w:rsid w:val="004F4A34"/>
    <w:rsid w:val="004F558D"/>
    <w:rsid w:val="00503DE0"/>
    <w:rsid w:val="00503FBB"/>
    <w:rsid w:val="0050421B"/>
    <w:rsid w:val="005055A5"/>
    <w:rsid w:val="00506439"/>
    <w:rsid w:val="00507C52"/>
    <w:rsid w:val="0051359C"/>
    <w:rsid w:val="00513DA6"/>
    <w:rsid w:val="00517E6B"/>
    <w:rsid w:val="00520631"/>
    <w:rsid w:val="00523A69"/>
    <w:rsid w:val="00524128"/>
    <w:rsid w:val="005246F3"/>
    <w:rsid w:val="00526C92"/>
    <w:rsid w:val="00526D1B"/>
    <w:rsid w:val="00527CA4"/>
    <w:rsid w:val="00531C1E"/>
    <w:rsid w:val="005322CE"/>
    <w:rsid w:val="0053324A"/>
    <w:rsid w:val="0053444D"/>
    <w:rsid w:val="00534B00"/>
    <w:rsid w:val="00534EBB"/>
    <w:rsid w:val="00536E88"/>
    <w:rsid w:val="00543C6E"/>
    <w:rsid w:val="005446A5"/>
    <w:rsid w:val="0054544A"/>
    <w:rsid w:val="0054699D"/>
    <w:rsid w:val="0054713B"/>
    <w:rsid w:val="00547DCF"/>
    <w:rsid w:val="00547EBA"/>
    <w:rsid w:val="005505A6"/>
    <w:rsid w:val="00553419"/>
    <w:rsid w:val="00565426"/>
    <w:rsid w:val="005661A5"/>
    <w:rsid w:val="00566FE7"/>
    <w:rsid w:val="0057098C"/>
    <w:rsid w:val="0057114B"/>
    <w:rsid w:val="00571F72"/>
    <w:rsid w:val="00573449"/>
    <w:rsid w:val="00576754"/>
    <w:rsid w:val="0057739C"/>
    <w:rsid w:val="005779C0"/>
    <w:rsid w:val="005805AF"/>
    <w:rsid w:val="005835F9"/>
    <w:rsid w:val="00584C45"/>
    <w:rsid w:val="0059123B"/>
    <w:rsid w:val="00592173"/>
    <w:rsid w:val="00593F8B"/>
    <w:rsid w:val="00594E52"/>
    <w:rsid w:val="005A22C9"/>
    <w:rsid w:val="005A3C92"/>
    <w:rsid w:val="005A4616"/>
    <w:rsid w:val="005A6598"/>
    <w:rsid w:val="005A69E1"/>
    <w:rsid w:val="005B00DD"/>
    <w:rsid w:val="005B1500"/>
    <w:rsid w:val="005B351D"/>
    <w:rsid w:val="005B3FF0"/>
    <w:rsid w:val="005B487F"/>
    <w:rsid w:val="005B5720"/>
    <w:rsid w:val="005B591C"/>
    <w:rsid w:val="005B7D2E"/>
    <w:rsid w:val="005C2588"/>
    <w:rsid w:val="005C34D9"/>
    <w:rsid w:val="005C418E"/>
    <w:rsid w:val="005C4B6B"/>
    <w:rsid w:val="005D0C63"/>
    <w:rsid w:val="005D1156"/>
    <w:rsid w:val="005D2B24"/>
    <w:rsid w:val="005D5867"/>
    <w:rsid w:val="005D7258"/>
    <w:rsid w:val="005E1CE4"/>
    <w:rsid w:val="005E28E5"/>
    <w:rsid w:val="005E3B42"/>
    <w:rsid w:val="005E7017"/>
    <w:rsid w:val="005E7AE7"/>
    <w:rsid w:val="005F22AF"/>
    <w:rsid w:val="005F2D23"/>
    <w:rsid w:val="005F617D"/>
    <w:rsid w:val="005F7946"/>
    <w:rsid w:val="006003D9"/>
    <w:rsid w:val="00600AA1"/>
    <w:rsid w:val="00603EFD"/>
    <w:rsid w:val="006062A4"/>
    <w:rsid w:val="00611625"/>
    <w:rsid w:val="00611C7A"/>
    <w:rsid w:val="00611F9D"/>
    <w:rsid w:val="006132A8"/>
    <w:rsid w:val="00613E5F"/>
    <w:rsid w:val="0061533C"/>
    <w:rsid w:val="0061551E"/>
    <w:rsid w:val="006156A0"/>
    <w:rsid w:val="00622260"/>
    <w:rsid w:val="00623C2B"/>
    <w:rsid w:val="00624966"/>
    <w:rsid w:val="0062611A"/>
    <w:rsid w:val="006264A7"/>
    <w:rsid w:val="00630807"/>
    <w:rsid w:val="006350A7"/>
    <w:rsid w:val="0063744D"/>
    <w:rsid w:val="00637A96"/>
    <w:rsid w:val="00643FB1"/>
    <w:rsid w:val="00646BDF"/>
    <w:rsid w:val="00646D21"/>
    <w:rsid w:val="00655813"/>
    <w:rsid w:val="00656012"/>
    <w:rsid w:val="00657B81"/>
    <w:rsid w:val="0066283F"/>
    <w:rsid w:val="0066634C"/>
    <w:rsid w:val="0066672B"/>
    <w:rsid w:val="0066720F"/>
    <w:rsid w:val="00671563"/>
    <w:rsid w:val="00672A49"/>
    <w:rsid w:val="00672DD3"/>
    <w:rsid w:val="00672FEA"/>
    <w:rsid w:val="0067433C"/>
    <w:rsid w:val="00674A8C"/>
    <w:rsid w:val="00675DB6"/>
    <w:rsid w:val="006774A1"/>
    <w:rsid w:val="0068048F"/>
    <w:rsid w:val="00684A1D"/>
    <w:rsid w:val="00684E11"/>
    <w:rsid w:val="00685770"/>
    <w:rsid w:val="00694F96"/>
    <w:rsid w:val="00696F68"/>
    <w:rsid w:val="006A17B0"/>
    <w:rsid w:val="006A1937"/>
    <w:rsid w:val="006A307B"/>
    <w:rsid w:val="006A3799"/>
    <w:rsid w:val="006A3C91"/>
    <w:rsid w:val="006A45B6"/>
    <w:rsid w:val="006B00E0"/>
    <w:rsid w:val="006B0CAD"/>
    <w:rsid w:val="006B53FA"/>
    <w:rsid w:val="006C0ECA"/>
    <w:rsid w:val="006C15D2"/>
    <w:rsid w:val="006C160E"/>
    <w:rsid w:val="006C1E08"/>
    <w:rsid w:val="006C4776"/>
    <w:rsid w:val="006C4A58"/>
    <w:rsid w:val="006C509D"/>
    <w:rsid w:val="006C57E5"/>
    <w:rsid w:val="006C5C99"/>
    <w:rsid w:val="006C60A3"/>
    <w:rsid w:val="006D360C"/>
    <w:rsid w:val="006D533F"/>
    <w:rsid w:val="006E0CAD"/>
    <w:rsid w:val="006E173E"/>
    <w:rsid w:val="006E3793"/>
    <w:rsid w:val="006E583A"/>
    <w:rsid w:val="006F48E4"/>
    <w:rsid w:val="006F7AD8"/>
    <w:rsid w:val="006F7BBC"/>
    <w:rsid w:val="007022D9"/>
    <w:rsid w:val="00702A76"/>
    <w:rsid w:val="0070422D"/>
    <w:rsid w:val="00710C6E"/>
    <w:rsid w:val="00711E8A"/>
    <w:rsid w:val="00712056"/>
    <w:rsid w:val="00716ED8"/>
    <w:rsid w:val="00721C8F"/>
    <w:rsid w:val="007230D8"/>
    <w:rsid w:val="007234E6"/>
    <w:rsid w:val="00723530"/>
    <w:rsid w:val="00724D16"/>
    <w:rsid w:val="00726633"/>
    <w:rsid w:val="00727B5D"/>
    <w:rsid w:val="007308E6"/>
    <w:rsid w:val="00730F04"/>
    <w:rsid w:val="007311F2"/>
    <w:rsid w:val="007314EC"/>
    <w:rsid w:val="00734B36"/>
    <w:rsid w:val="00735691"/>
    <w:rsid w:val="00735E67"/>
    <w:rsid w:val="007367C4"/>
    <w:rsid w:val="00740D1A"/>
    <w:rsid w:val="0074179B"/>
    <w:rsid w:val="00742BE8"/>
    <w:rsid w:val="00745D9B"/>
    <w:rsid w:val="00746C1D"/>
    <w:rsid w:val="00750B2A"/>
    <w:rsid w:val="00750CA1"/>
    <w:rsid w:val="00754F64"/>
    <w:rsid w:val="00756540"/>
    <w:rsid w:val="00756C6C"/>
    <w:rsid w:val="007572AF"/>
    <w:rsid w:val="00757D5B"/>
    <w:rsid w:val="007603DF"/>
    <w:rsid w:val="007621D3"/>
    <w:rsid w:val="0077165C"/>
    <w:rsid w:val="0077183B"/>
    <w:rsid w:val="00773258"/>
    <w:rsid w:val="007779F6"/>
    <w:rsid w:val="007817BA"/>
    <w:rsid w:val="00784425"/>
    <w:rsid w:val="0078588D"/>
    <w:rsid w:val="00795894"/>
    <w:rsid w:val="007A0BA9"/>
    <w:rsid w:val="007A36E3"/>
    <w:rsid w:val="007A5BE3"/>
    <w:rsid w:val="007A7CD4"/>
    <w:rsid w:val="007B0648"/>
    <w:rsid w:val="007B102F"/>
    <w:rsid w:val="007B2C3E"/>
    <w:rsid w:val="007B50CC"/>
    <w:rsid w:val="007B5B78"/>
    <w:rsid w:val="007C1C01"/>
    <w:rsid w:val="007C62ED"/>
    <w:rsid w:val="007C63D3"/>
    <w:rsid w:val="007C6A47"/>
    <w:rsid w:val="007C710C"/>
    <w:rsid w:val="007C75A6"/>
    <w:rsid w:val="007D02B1"/>
    <w:rsid w:val="007D146A"/>
    <w:rsid w:val="007D2E64"/>
    <w:rsid w:val="007D5866"/>
    <w:rsid w:val="007D6A39"/>
    <w:rsid w:val="007E3499"/>
    <w:rsid w:val="007E4D2D"/>
    <w:rsid w:val="007E55E6"/>
    <w:rsid w:val="007E56B8"/>
    <w:rsid w:val="007E6153"/>
    <w:rsid w:val="007E6D78"/>
    <w:rsid w:val="007E7A9A"/>
    <w:rsid w:val="007F0431"/>
    <w:rsid w:val="007F0C1F"/>
    <w:rsid w:val="007F300C"/>
    <w:rsid w:val="007F7C51"/>
    <w:rsid w:val="00800877"/>
    <w:rsid w:val="008010CE"/>
    <w:rsid w:val="008043D4"/>
    <w:rsid w:val="00804B2A"/>
    <w:rsid w:val="00805257"/>
    <w:rsid w:val="00810751"/>
    <w:rsid w:val="00811758"/>
    <w:rsid w:val="008122A3"/>
    <w:rsid w:val="008128F4"/>
    <w:rsid w:val="00813C75"/>
    <w:rsid w:val="00814D6F"/>
    <w:rsid w:val="0081585E"/>
    <w:rsid w:val="00821047"/>
    <w:rsid w:val="00821767"/>
    <w:rsid w:val="008254E0"/>
    <w:rsid w:val="008259AF"/>
    <w:rsid w:val="00827364"/>
    <w:rsid w:val="0083102D"/>
    <w:rsid w:val="008338F7"/>
    <w:rsid w:val="00833CED"/>
    <w:rsid w:val="00835064"/>
    <w:rsid w:val="00836A69"/>
    <w:rsid w:val="00840BF0"/>
    <w:rsid w:val="00840F44"/>
    <w:rsid w:val="00841C8A"/>
    <w:rsid w:val="008440F2"/>
    <w:rsid w:val="008444C3"/>
    <w:rsid w:val="0084553A"/>
    <w:rsid w:val="00845A39"/>
    <w:rsid w:val="008463E4"/>
    <w:rsid w:val="00846570"/>
    <w:rsid w:val="00847C34"/>
    <w:rsid w:val="00851C4E"/>
    <w:rsid w:val="00851D49"/>
    <w:rsid w:val="00851E04"/>
    <w:rsid w:val="008552AF"/>
    <w:rsid w:val="00856E68"/>
    <w:rsid w:val="00857521"/>
    <w:rsid w:val="00860A96"/>
    <w:rsid w:val="00861188"/>
    <w:rsid w:val="00862C96"/>
    <w:rsid w:val="00864A85"/>
    <w:rsid w:val="00866327"/>
    <w:rsid w:val="008716AC"/>
    <w:rsid w:val="00875475"/>
    <w:rsid w:val="00880307"/>
    <w:rsid w:val="00881707"/>
    <w:rsid w:val="00881849"/>
    <w:rsid w:val="00882DF1"/>
    <w:rsid w:val="00885E83"/>
    <w:rsid w:val="00887039"/>
    <w:rsid w:val="00892AC9"/>
    <w:rsid w:val="00893C79"/>
    <w:rsid w:val="00894E93"/>
    <w:rsid w:val="00896249"/>
    <w:rsid w:val="00896A6E"/>
    <w:rsid w:val="00896E4F"/>
    <w:rsid w:val="00897CE2"/>
    <w:rsid w:val="008A191F"/>
    <w:rsid w:val="008A3146"/>
    <w:rsid w:val="008B16C6"/>
    <w:rsid w:val="008B46E2"/>
    <w:rsid w:val="008B6F68"/>
    <w:rsid w:val="008C27FE"/>
    <w:rsid w:val="008C5C88"/>
    <w:rsid w:val="008C6322"/>
    <w:rsid w:val="008C6D19"/>
    <w:rsid w:val="008C7658"/>
    <w:rsid w:val="008D1F6D"/>
    <w:rsid w:val="008D39AC"/>
    <w:rsid w:val="008D4047"/>
    <w:rsid w:val="008D4F65"/>
    <w:rsid w:val="008D63BF"/>
    <w:rsid w:val="008D6DAC"/>
    <w:rsid w:val="008D7372"/>
    <w:rsid w:val="008E0524"/>
    <w:rsid w:val="008E26A9"/>
    <w:rsid w:val="008E558D"/>
    <w:rsid w:val="008F0479"/>
    <w:rsid w:val="008F7DB1"/>
    <w:rsid w:val="00900B39"/>
    <w:rsid w:val="00905378"/>
    <w:rsid w:val="009060F9"/>
    <w:rsid w:val="00907C2D"/>
    <w:rsid w:val="00911678"/>
    <w:rsid w:val="009119A4"/>
    <w:rsid w:val="0091279E"/>
    <w:rsid w:val="00924779"/>
    <w:rsid w:val="00927092"/>
    <w:rsid w:val="009302C3"/>
    <w:rsid w:val="00930646"/>
    <w:rsid w:val="00934100"/>
    <w:rsid w:val="0093752A"/>
    <w:rsid w:val="009411A0"/>
    <w:rsid w:val="00943A57"/>
    <w:rsid w:val="00945B14"/>
    <w:rsid w:val="00946AC1"/>
    <w:rsid w:val="00950B98"/>
    <w:rsid w:val="00950C2D"/>
    <w:rsid w:val="009539F1"/>
    <w:rsid w:val="009553F9"/>
    <w:rsid w:val="009559F1"/>
    <w:rsid w:val="00955AFC"/>
    <w:rsid w:val="009565C6"/>
    <w:rsid w:val="0096149B"/>
    <w:rsid w:val="009658B0"/>
    <w:rsid w:val="009668A4"/>
    <w:rsid w:val="00967DDC"/>
    <w:rsid w:val="00971846"/>
    <w:rsid w:val="009730EC"/>
    <w:rsid w:val="00974EAE"/>
    <w:rsid w:val="00976744"/>
    <w:rsid w:val="0097709C"/>
    <w:rsid w:val="009770A1"/>
    <w:rsid w:val="00982B27"/>
    <w:rsid w:val="00984F42"/>
    <w:rsid w:val="0098509E"/>
    <w:rsid w:val="009852FA"/>
    <w:rsid w:val="00985541"/>
    <w:rsid w:val="009913C0"/>
    <w:rsid w:val="009928A1"/>
    <w:rsid w:val="00996748"/>
    <w:rsid w:val="0099759C"/>
    <w:rsid w:val="009A008C"/>
    <w:rsid w:val="009A2C87"/>
    <w:rsid w:val="009A65C8"/>
    <w:rsid w:val="009B0444"/>
    <w:rsid w:val="009B5769"/>
    <w:rsid w:val="009C23FF"/>
    <w:rsid w:val="009C30FA"/>
    <w:rsid w:val="009C41E1"/>
    <w:rsid w:val="009D1948"/>
    <w:rsid w:val="009D20E9"/>
    <w:rsid w:val="009D6725"/>
    <w:rsid w:val="009D6FAD"/>
    <w:rsid w:val="009D7133"/>
    <w:rsid w:val="009D7711"/>
    <w:rsid w:val="009E300A"/>
    <w:rsid w:val="009E4D7C"/>
    <w:rsid w:val="009E63F0"/>
    <w:rsid w:val="009E7A0E"/>
    <w:rsid w:val="009E7F6B"/>
    <w:rsid w:val="009F32FD"/>
    <w:rsid w:val="009F3BE7"/>
    <w:rsid w:val="009F47E3"/>
    <w:rsid w:val="009F6331"/>
    <w:rsid w:val="009F6498"/>
    <w:rsid w:val="009F663C"/>
    <w:rsid w:val="009F6FAC"/>
    <w:rsid w:val="00A01E84"/>
    <w:rsid w:val="00A0321E"/>
    <w:rsid w:val="00A04FC1"/>
    <w:rsid w:val="00A0557F"/>
    <w:rsid w:val="00A05756"/>
    <w:rsid w:val="00A06C4A"/>
    <w:rsid w:val="00A07562"/>
    <w:rsid w:val="00A07B37"/>
    <w:rsid w:val="00A1120A"/>
    <w:rsid w:val="00A1293B"/>
    <w:rsid w:val="00A21520"/>
    <w:rsid w:val="00A22311"/>
    <w:rsid w:val="00A23684"/>
    <w:rsid w:val="00A25103"/>
    <w:rsid w:val="00A26E9A"/>
    <w:rsid w:val="00A315D1"/>
    <w:rsid w:val="00A34B90"/>
    <w:rsid w:val="00A35E4E"/>
    <w:rsid w:val="00A36351"/>
    <w:rsid w:val="00A40E31"/>
    <w:rsid w:val="00A43F44"/>
    <w:rsid w:val="00A45BCA"/>
    <w:rsid w:val="00A55809"/>
    <w:rsid w:val="00A55EAB"/>
    <w:rsid w:val="00A56251"/>
    <w:rsid w:val="00A56848"/>
    <w:rsid w:val="00A62C90"/>
    <w:rsid w:val="00A632C2"/>
    <w:rsid w:val="00A65865"/>
    <w:rsid w:val="00A663E7"/>
    <w:rsid w:val="00A70579"/>
    <w:rsid w:val="00A709D9"/>
    <w:rsid w:val="00A752C4"/>
    <w:rsid w:val="00A75EE7"/>
    <w:rsid w:val="00A76EEF"/>
    <w:rsid w:val="00A77640"/>
    <w:rsid w:val="00A8127B"/>
    <w:rsid w:val="00A825C3"/>
    <w:rsid w:val="00A912D1"/>
    <w:rsid w:val="00A9427D"/>
    <w:rsid w:val="00A94F3F"/>
    <w:rsid w:val="00A9584C"/>
    <w:rsid w:val="00A95899"/>
    <w:rsid w:val="00AA12FE"/>
    <w:rsid w:val="00AA21FE"/>
    <w:rsid w:val="00AA25B4"/>
    <w:rsid w:val="00AA26E9"/>
    <w:rsid w:val="00AA3B1D"/>
    <w:rsid w:val="00AA3F59"/>
    <w:rsid w:val="00AA570E"/>
    <w:rsid w:val="00AB3F31"/>
    <w:rsid w:val="00AB63CC"/>
    <w:rsid w:val="00AB7186"/>
    <w:rsid w:val="00AC17EC"/>
    <w:rsid w:val="00AC1C60"/>
    <w:rsid w:val="00AC2C1E"/>
    <w:rsid w:val="00AC3CD4"/>
    <w:rsid w:val="00AC4BB2"/>
    <w:rsid w:val="00AC586B"/>
    <w:rsid w:val="00AC6164"/>
    <w:rsid w:val="00AC61F5"/>
    <w:rsid w:val="00AC7659"/>
    <w:rsid w:val="00AD13FA"/>
    <w:rsid w:val="00AD257D"/>
    <w:rsid w:val="00AE21B5"/>
    <w:rsid w:val="00AE26C8"/>
    <w:rsid w:val="00AE2A50"/>
    <w:rsid w:val="00AE5491"/>
    <w:rsid w:val="00AE54FE"/>
    <w:rsid w:val="00AF3A3A"/>
    <w:rsid w:val="00AF5BB7"/>
    <w:rsid w:val="00AF7C7D"/>
    <w:rsid w:val="00AF7F06"/>
    <w:rsid w:val="00B03763"/>
    <w:rsid w:val="00B04D75"/>
    <w:rsid w:val="00B04DD4"/>
    <w:rsid w:val="00B05863"/>
    <w:rsid w:val="00B05A81"/>
    <w:rsid w:val="00B1086F"/>
    <w:rsid w:val="00B13A07"/>
    <w:rsid w:val="00B17A4E"/>
    <w:rsid w:val="00B223D1"/>
    <w:rsid w:val="00B268DA"/>
    <w:rsid w:val="00B2721E"/>
    <w:rsid w:val="00B30081"/>
    <w:rsid w:val="00B30422"/>
    <w:rsid w:val="00B30E95"/>
    <w:rsid w:val="00B31A21"/>
    <w:rsid w:val="00B31E7A"/>
    <w:rsid w:val="00B37F3D"/>
    <w:rsid w:val="00B40E14"/>
    <w:rsid w:val="00B4335F"/>
    <w:rsid w:val="00B43515"/>
    <w:rsid w:val="00B45FCA"/>
    <w:rsid w:val="00B460F7"/>
    <w:rsid w:val="00B47747"/>
    <w:rsid w:val="00B60F29"/>
    <w:rsid w:val="00B62055"/>
    <w:rsid w:val="00B625FA"/>
    <w:rsid w:val="00B63EBB"/>
    <w:rsid w:val="00B65DDD"/>
    <w:rsid w:val="00B712BA"/>
    <w:rsid w:val="00B723B0"/>
    <w:rsid w:val="00B72583"/>
    <w:rsid w:val="00B7530A"/>
    <w:rsid w:val="00B8122E"/>
    <w:rsid w:val="00B825A4"/>
    <w:rsid w:val="00B83421"/>
    <w:rsid w:val="00B86BA8"/>
    <w:rsid w:val="00B91E19"/>
    <w:rsid w:val="00B954D8"/>
    <w:rsid w:val="00B96E7B"/>
    <w:rsid w:val="00BA0954"/>
    <w:rsid w:val="00BA6807"/>
    <w:rsid w:val="00BA6C8F"/>
    <w:rsid w:val="00BB6F88"/>
    <w:rsid w:val="00BB737A"/>
    <w:rsid w:val="00BC0356"/>
    <w:rsid w:val="00BC1E11"/>
    <w:rsid w:val="00BC3B22"/>
    <w:rsid w:val="00BC4C8E"/>
    <w:rsid w:val="00BC6B1A"/>
    <w:rsid w:val="00BD6019"/>
    <w:rsid w:val="00BD675E"/>
    <w:rsid w:val="00BE0536"/>
    <w:rsid w:val="00BE0E89"/>
    <w:rsid w:val="00BE3059"/>
    <w:rsid w:val="00BE3D6C"/>
    <w:rsid w:val="00BE4EF3"/>
    <w:rsid w:val="00BE61DF"/>
    <w:rsid w:val="00BF0B2E"/>
    <w:rsid w:val="00BF0DF5"/>
    <w:rsid w:val="00BF2351"/>
    <w:rsid w:val="00BF2A28"/>
    <w:rsid w:val="00BF4B4B"/>
    <w:rsid w:val="00BF6EBD"/>
    <w:rsid w:val="00C0129F"/>
    <w:rsid w:val="00C07E95"/>
    <w:rsid w:val="00C2043D"/>
    <w:rsid w:val="00C230A0"/>
    <w:rsid w:val="00C2465B"/>
    <w:rsid w:val="00C2544B"/>
    <w:rsid w:val="00C25FC0"/>
    <w:rsid w:val="00C27870"/>
    <w:rsid w:val="00C30E3F"/>
    <w:rsid w:val="00C34E3C"/>
    <w:rsid w:val="00C356E0"/>
    <w:rsid w:val="00C370A2"/>
    <w:rsid w:val="00C3732E"/>
    <w:rsid w:val="00C40B40"/>
    <w:rsid w:val="00C42574"/>
    <w:rsid w:val="00C455BA"/>
    <w:rsid w:val="00C45DBE"/>
    <w:rsid w:val="00C45EFA"/>
    <w:rsid w:val="00C45F84"/>
    <w:rsid w:val="00C474D3"/>
    <w:rsid w:val="00C513D9"/>
    <w:rsid w:val="00C535FE"/>
    <w:rsid w:val="00C56A2F"/>
    <w:rsid w:val="00C61BE8"/>
    <w:rsid w:val="00C646D6"/>
    <w:rsid w:val="00C64884"/>
    <w:rsid w:val="00C67CC3"/>
    <w:rsid w:val="00C724CC"/>
    <w:rsid w:val="00C73352"/>
    <w:rsid w:val="00C739B2"/>
    <w:rsid w:val="00C815BA"/>
    <w:rsid w:val="00C90803"/>
    <w:rsid w:val="00C92412"/>
    <w:rsid w:val="00C93074"/>
    <w:rsid w:val="00C96E69"/>
    <w:rsid w:val="00C96EF5"/>
    <w:rsid w:val="00CA085B"/>
    <w:rsid w:val="00CA376E"/>
    <w:rsid w:val="00CA5350"/>
    <w:rsid w:val="00CA65F7"/>
    <w:rsid w:val="00CA6968"/>
    <w:rsid w:val="00CA6F8D"/>
    <w:rsid w:val="00CB17D5"/>
    <w:rsid w:val="00CB2332"/>
    <w:rsid w:val="00CB34D0"/>
    <w:rsid w:val="00CB6571"/>
    <w:rsid w:val="00CB7BD5"/>
    <w:rsid w:val="00CC1328"/>
    <w:rsid w:val="00CC13BB"/>
    <w:rsid w:val="00CD078C"/>
    <w:rsid w:val="00CD152A"/>
    <w:rsid w:val="00CD442A"/>
    <w:rsid w:val="00CD54F1"/>
    <w:rsid w:val="00CD766D"/>
    <w:rsid w:val="00CE090D"/>
    <w:rsid w:val="00CE2901"/>
    <w:rsid w:val="00CE30F6"/>
    <w:rsid w:val="00CE3963"/>
    <w:rsid w:val="00CF418D"/>
    <w:rsid w:val="00CF68C2"/>
    <w:rsid w:val="00CF75AC"/>
    <w:rsid w:val="00CF7D2A"/>
    <w:rsid w:val="00CF7EC5"/>
    <w:rsid w:val="00D01A83"/>
    <w:rsid w:val="00D02221"/>
    <w:rsid w:val="00D029FF"/>
    <w:rsid w:val="00D03295"/>
    <w:rsid w:val="00D079BA"/>
    <w:rsid w:val="00D07BF1"/>
    <w:rsid w:val="00D1070F"/>
    <w:rsid w:val="00D1230D"/>
    <w:rsid w:val="00D12871"/>
    <w:rsid w:val="00D130FA"/>
    <w:rsid w:val="00D22D4F"/>
    <w:rsid w:val="00D24E6E"/>
    <w:rsid w:val="00D3214F"/>
    <w:rsid w:val="00D32BDF"/>
    <w:rsid w:val="00D347E9"/>
    <w:rsid w:val="00D35217"/>
    <w:rsid w:val="00D36072"/>
    <w:rsid w:val="00D41477"/>
    <w:rsid w:val="00D438A0"/>
    <w:rsid w:val="00D45614"/>
    <w:rsid w:val="00D46BFD"/>
    <w:rsid w:val="00D52468"/>
    <w:rsid w:val="00D52561"/>
    <w:rsid w:val="00D5577B"/>
    <w:rsid w:val="00D56874"/>
    <w:rsid w:val="00D57505"/>
    <w:rsid w:val="00D60170"/>
    <w:rsid w:val="00D61174"/>
    <w:rsid w:val="00D616A1"/>
    <w:rsid w:val="00D709BD"/>
    <w:rsid w:val="00D72167"/>
    <w:rsid w:val="00D72D86"/>
    <w:rsid w:val="00D74B11"/>
    <w:rsid w:val="00D76D71"/>
    <w:rsid w:val="00D8060D"/>
    <w:rsid w:val="00D82508"/>
    <w:rsid w:val="00D8533F"/>
    <w:rsid w:val="00D86355"/>
    <w:rsid w:val="00D9070A"/>
    <w:rsid w:val="00D9200C"/>
    <w:rsid w:val="00D92C45"/>
    <w:rsid w:val="00D95E9C"/>
    <w:rsid w:val="00DA346A"/>
    <w:rsid w:val="00DA42CB"/>
    <w:rsid w:val="00DB22AE"/>
    <w:rsid w:val="00DB3F8A"/>
    <w:rsid w:val="00DB4599"/>
    <w:rsid w:val="00DB6C76"/>
    <w:rsid w:val="00DC0679"/>
    <w:rsid w:val="00DC1CAA"/>
    <w:rsid w:val="00DC2831"/>
    <w:rsid w:val="00DC2C57"/>
    <w:rsid w:val="00DC40DB"/>
    <w:rsid w:val="00DC53CA"/>
    <w:rsid w:val="00DC6B2A"/>
    <w:rsid w:val="00DC73E6"/>
    <w:rsid w:val="00DC7A19"/>
    <w:rsid w:val="00DD0066"/>
    <w:rsid w:val="00DD1CA5"/>
    <w:rsid w:val="00DD3B6C"/>
    <w:rsid w:val="00DD3E39"/>
    <w:rsid w:val="00DD4703"/>
    <w:rsid w:val="00DD7FBD"/>
    <w:rsid w:val="00DE153D"/>
    <w:rsid w:val="00DE3492"/>
    <w:rsid w:val="00DE4B1A"/>
    <w:rsid w:val="00DE62E5"/>
    <w:rsid w:val="00DF0E89"/>
    <w:rsid w:val="00DF6D66"/>
    <w:rsid w:val="00E00344"/>
    <w:rsid w:val="00E00EDA"/>
    <w:rsid w:val="00E01328"/>
    <w:rsid w:val="00E04416"/>
    <w:rsid w:val="00E07331"/>
    <w:rsid w:val="00E10533"/>
    <w:rsid w:val="00E10D8E"/>
    <w:rsid w:val="00E112A5"/>
    <w:rsid w:val="00E139D1"/>
    <w:rsid w:val="00E14806"/>
    <w:rsid w:val="00E1504B"/>
    <w:rsid w:val="00E2668B"/>
    <w:rsid w:val="00E26C57"/>
    <w:rsid w:val="00E3041A"/>
    <w:rsid w:val="00E32BF5"/>
    <w:rsid w:val="00E32FD3"/>
    <w:rsid w:val="00E32FD5"/>
    <w:rsid w:val="00E35D48"/>
    <w:rsid w:val="00E36554"/>
    <w:rsid w:val="00E41B34"/>
    <w:rsid w:val="00E41C97"/>
    <w:rsid w:val="00E44CFB"/>
    <w:rsid w:val="00E45622"/>
    <w:rsid w:val="00E47087"/>
    <w:rsid w:val="00E55D77"/>
    <w:rsid w:val="00E57A73"/>
    <w:rsid w:val="00E62389"/>
    <w:rsid w:val="00E642E2"/>
    <w:rsid w:val="00E6710D"/>
    <w:rsid w:val="00E71F5F"/>
    <w:rsid w:val="00E74515"/>
    <w:rsid w:val="00E74AB0"/>
    <w:rsid w:val="00E74E6C"/>
    <w:rsid w:val="00E8139C"/>
    <w:rsid w:val="00E86A1D"/>
    <w:rsid w:val="00E95563"/>
    <w:rsid w:val="00E96B9F"/>
    <w:rsid w:val="00EA13F4"/>
    <w:rsid w:val="00EA1431"/>
    <w:rsid w:val="00EA3C5E"/>
    <w:rsid w:val="00EA3EBF"/>
    <w:rsid w:val="00EA4138"/>
    <w:rsid w:val="00EB1CF2"/>
    <w:rsid w:val="00EB51D1"/>
    <w:rsid w:val="00EB5593"/>
    <w:rsid w:val="00EB5A5C"/>
    <w:rsid w:val="00EB5DB4"/>
    <w:rsid w:val="00EB6AFB"/>
    <w:rsid w:val="00EC650D"/>
    <w:rsid w:val="00EC6A7A"/>
    <w:rsid w:val="00EC6E2E"/>
    <w:rsid w:val="00EC7B97"/>
    <w:rsid w:val="00EC7DA7"/>
    <w:rsid w:val="00ED0D45"/>
    <w:rsid w:val="00ED0F46"/>
    <w:rsid w:val="00ED2E5C"/>
    <w:rsid w:val="00ED30F4"/>
    <w:rsid w:val="00ED558F"/>
    <w:rsid w:val="00ED6C42"/>
    <w:rsid w:val="00ED79FD"/>
    <w:rsid w:val="00ED7B89"/>
    <w:rsid w:val="00EE17CB"/>
    <w:rsid w:val="00EE445F"/>
    <w:rsid w:val="00EE6258"/>
    <w:rsid w:val="00EF3417"/>
    <w:rsid w:val="00EF521D"/>
    <w:rsid w:val="00EF5558"/>
    <w:rsid w:val="00EF6665"/>
    <w:rsid w:val="00EF7141"/>
    <w:rsid w:val="00F015D0"/>
    <w:rsid w:val="00F02750"/>
    <w:rsid w:val="00F03423"/>
    <w:rsid w:val="00F05F61"/>
    <w:rsid w:val="00F15516"/>
    <w:rsid w:val="00F16458"/>
    <w:rsid w:val="00F206DC"/>
    <w:rsid w:val="00F21534"/>
    <w:rsid w:val="00F2261C"/>
    <w:rsid w:val="00F23C7B"/>
    <w:rsid w:val="00F23DB4"/>
    <w:rsid w:val="00F24D07"/>
    <w:rsid w:val="00F30630"/>
    <w:rsid w:val="00F3281A"/>
    <w:rsid w:val="00F34932"/>
    <w:rsid w:val="00F37234"/>
    <w:rsid w:val="00F375A0"/>
    <w:rsid w:val="00F40634"/>
    <w:rsid w:val="00F425FD"/>
    <w:rsid w:val="00F42959"/>
    <w:rsid w:val="00F46D19"/>
    <w:rsid w:val="00F51954"/>
    <w:rsid w:val="00F52D75"/>
    <w:rsid w:val="00F5369C"/>
    <w:rsid w:val="00F570ED"/>
    <w:rsid w:val="00F61E05"/>
    <w:rsid w:val="00F62B01"/>
    <w:rsid w:val="00F64653"/>
    <w:rsid w:val="00F66A1D"/>
    <w:rsid w:val="00F7037B"/>
    <w:rsid w:val="00F70D72"/>
    <w:rsid w:val="00F70F72"/>
    <w:rsid w:val="00F72389"/>
    <w:rsid w:val="00F7273A"/>
    <w:rsid w:val="00F73361"/>
    <w:rsid w:val="00F74AA3"/>
    <w:rsid w:val="00F76498"/>
    <w:rsid w:val="00F858EC"/>
    <w:rsid w:val="00F873F0"/>
    <w:rsid w:val="00F87456"/>
    <w:rsid w:val="00F90DF8"/>
    <w:rsid w:val="00F93437"/>
    <w:rsid w:val="00FA05D1"/>
    <w:rsid w:val="00FA330A"/>
    <w:rsid w:val="00FA452E"/>
    <w:rsid w:val="00FA4850"/>
    <w:rsid w:val="00FB255C"/>
    <w:rsid w:val="00FB3C38"/>
    <w:rsid w:val="00FB5B42"/>
    <w:rsid w:val="00FC0B7F"/>
    <w:rsid w:val="00FC1C40"/>
    <w:rsid w:val="00FC2A33"/>
    <w:rsid w:val="00FC2B8C"/>
    <w:rsid w:val="00FC33FB"/>
    <w:rsid w:val="00FC50E2"/>
    <w:rsid w:val="00FC630B"/>
    <w:rsid w:val="00FC769B"/>
    <w:rsid w:val="00FD036C"/>
    <w:rsid w:val="00FD2E4B"/>
    <w:rsid w:val="00FD33C3"/>
    <w:rsid w:val="00FD3EB6"/>
    <w:rsid w:val="00FD5943"/>
    <w:rsid w:val="00FD5B88"/>
    <w:rsid w:val="00FD7E3B"/>
    <w:rsid w:val="00FE1DAC"/>
    <w:rsid w:val="00FE1EB8"/>
    <w:rsid w:val="00FE37B0"/>
    <w:rsid w:val="00FF01A4"/>
    <w:rsid w:val="00FF233C"/>
    <w:rsid w:val="00FF2875"/>
    <w:rsid w:val="00FF3119"/>
    <w:rsid w:val="00FF35B7"/>
  </w:rsids>
  <m:mathPr>
    <m:mathFont m:val="Cambria Math"/>
    <m:brkBin m:val="before"/>
    <m:brkBinSub m:val="--"/>
    <m:smallFrac/>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Plain Tex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6A1D"/>
    <w:rPr>
      <w:lang w:val="de-DE"/>
    </w:rPr>
  </w:style>
  <w:style w:type="paragraph" w:styleId="berschrift1">
    <w:name w:val="heading 1"/>
    <w:basedOn w:val="Standard"/>
    <w:next w:val="Standard"/>
    <w:link w:val="berschrift1Zchn"/>
    <w:uiPriority w:val="9"/>
    <w:qFormat/>
    <w:rsid w:val="002C1407"/>
    <w:pPr>
      <w:keepNext/>
      <w:keepLines/>
      <w:spacing w:before="48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2C1407"/>
    <w:pPr>
      <w:keepNext/>
      <w:keepLines/>
      <w:spacing w:before="200" w:after="120"/>
      <w:outlineLvl w:val="1"/>
    </w:pPr>
    <w:rPr>
      <w:rFonts w:eastAsiaTheme="majorEastAsia" w:cstheme="majorBidi"/>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473058"/>
    <w:rPr>
      <w:rFonts w:ascii="Tahoma" w:hAnsi="Tahoma" w:cs="Tahoma"/>
      <w:sz w:val="16"/>
      <w:szCs w:val="16"/>
    </w:rPr>
  </w:style>
  <w:style w:type="character" w:customStyle="1" w:styleId="SprechblasentextZeichen">
    <w:name w:val="Sprechblasentext Zeichen"/>
    <w:basedOn w:val="Absatz-Standardschriftart"/>
    <w:uiPriority w:val="99"/>
    <w:semiHidden/>
    <w:rsid w:val="00FA7336"/>
    <w:rPr>
      <w:rFonts w:ascii="Lucida Grande" w:hAnsi="Lucida Grande"/>
      <w:sz w:val="18"/>
      <w:szCs w:val="18"/>
    </w:rPr>
  </w:style>
  <w:style w:type="paragraph" w:styleId="NurText">
    <w:name w:val="Plain Text"/>
    <w:basedOn w:val="Standard"/>
    <w:link w:val="NurTextZchn"/>
    <w:uiPriority w:val="99"/>
    <w:semiHidden/>
    <w:rsid w:val="00F66A1D"/>
    <w:rPr>
      <w:rFonts w:ascii="Courier New" w:hAnsi="Courier New" w:cs="Courier New"/>
    </w:rPr>
  </w:style>
  <w:style w:type="character" w:customStyle="1" w:styleId="NurTextZchn">
    <w:name w:val="Nur Text Zchn"/>
    <w:basedOn w:val="Absatz-Standardschriftart"/>
    <w:link w:val="NurText"/>
    <w:uiPriority w:val="99"/>
    <w:semiHidden/>
    <w:rsid w:val="004D0D0C"/>
    <w:rPr>
      <w:rFonts w:ascii="Courier New" w:hAnsi="Courier New" w:cs="Courier New"/>
      <w:sz w:val="20"/>
      <w:szCs w:val="20"/>
      <w:lang w:val="de-DE"/>
    </w:rPr>
  </w:style>
  <w:style w:type="paragraph" w:styleId="Fuzeile">
    <w:name w:val="footer"/>
    <w:basedOn w:val="Standard"/>
    <w:link w:val="FuzeileZchn"/>
    <w:uiPriority w:val="99"/>
    <w:semiHidden/>
    <w:rsid w:val="00F66A1D"/>
    <w:pPr>
      <w:tabs>
        <w:tab w:val="center" w:pos="4536"/>
        <w:tab w:val="right" w:pos="9072"/>
      </w:tabs>
    </w:pPr>
  </w:style>
  <w:style w:type="character" w:customStyle="1" w:styleId="FuzeileZchn">
    <w:name w:val="Fußzeile Zchn"/>
    <w:basedOn w:val="Absatz-Standardschriftart"/>
    <w:link w:val="Fuzeile"/>
    <w:uiPriority w:val="99"/>
    <w:semiHidden/>
    <w:rsid w:val="004D0D0C"/>
    <w:rPr>
      <w:sz w:val="20"/>
      <w:szCs w:val="20"/>
      <w:lang w:val="de-DE"/>
    </w:rPr>
  </w:style>
  <w:style w:type="character" w:styleId="Seitenzahl">
    <w:name w:val="page number"/>
    <w:basedOn w:val="Absatz-Standardschriftart"/>
    <w:uiPriority w:val="99"/>
    <w:semiHidden/>
    <w:rsid w:val="00F66A1D"/>
  </w:style>
  <w:style w:type="paragraph" w:styleId="Kopfzeile">
    <w:name w:val="header"/>
    <w:basedOn w:val="Standard"/>
    <w:link w:val="KopfzeileZchn"/>
    <w:uiPriority w:val="99"/>
    <w:semiHidden/>
    <w:rsid w:val="00F66A1D"/>
    <w:pPr>
      <w:tabs>
        <w:tab w:val="center" w:pos="4536"/>
        <w:tab w:val="right" w:pos="9072"/>
      </w:tabs>
    </w:pPr>
  </w:style>
  <w:style w:type="character" w:customStyle="1" w:styleId="KopfzeileZchn">
    <w:name w:val="Kopfzeile Zchn"/>
    <w:basedOn w:val="Absatz-Standardschriftart"/>
    <w:link w:val="Kopfzeile"/>
    <w:uiPriority w:val="99"/>
    <w:semiHidden/>
    <w:rsid w:val="004D0D0C"/>
    <w:rPr>
      <w:sz w:val="20"/>
      <w:szCs w:val="20"/>
      <w:lang w:val="de-DE"/>
    </w:rPr>
  </w:style>
  <w:style w:type="character" w:customStyle="1" w:styleId="textmarked">
    <w:name w:val="text_marked"/>
    <w:basedOn w:val="Absatz-Standardschriftart"/>
    <w:rsid w:val="00473058"/>
  </w:style>
  <w:style w:type="character" w:customStyle="1" w:styleId="SprechblasentextZchn">
    <w:name w:val="Sprechblasentext Zchn"/>
    <w:basedOn w:val="Absatz-Standardschriftart"/>
    <w:link w:val="Sprechblasentext"/>
    <w:uiPriority w:val="99"/>
    <w:semiHidden/>
    <w:rsid w:val="00473058"/>
    <w:rPr>
      <w:rFonts w:ascii="Tahoma" w:hAnsi="Tahoma" w:cs="Tahoma"/>
      <w:sz w:val="16"/>
      <w:szCs w:val="16"/>
      <w:lang w:val="de-DE"/>
    </w:rPr>
  </w:style>
  <w:style w:type="character" w:styleId="Hyperlink">
    <w:name w:val="Hyperlink"/>
    <w:basedOn w:val="Absatz-Standardschriftart"/>
    <w:uiPriority w:val="99"/>
    <w:rsid w:val="00D52468"/>
    <w:rPr>
      <w:color w:val="0000FF"/>
      <w:u w:val="single"/>
    </w:rPr>
  </w:style>
  <w:style w:type="character" w:customStyle="1" w:styleId="text13ptverweis">
    <w:name w:val="text13ptverweis"/>
    <w:basedOn w:val="Absatz-Standardschriftart"/>
    <w:uiPriority w:val="99"/>
    <w:rsid w:val="00694F96"/>
  </w:style>
  <w:style w:type="character" w:styleId="Fett">
    <w:name w:val="Strong"/>
    <w:basedOn w:val="Absatz-Standardschriftart"/>
    <w:uiPriority w:val="22"/>
    <w:qFormat/>
    <w:rsid w:val="00F46D19"/>
    <w:rPr>
      <w:b/>
      <w:bCs/>
    </w:rPr>
  </w:style>
  <w:style w:type="paragraph" w:styleId="Listenabsatz">
    <w:name w:val="List Paragraph"/>
    <w:basedOn w:val="Standard"/>
    <w:uiPriority w:val="34"/>
    <w:qFormat/>
    <w:rsid w:val="005779C0"/>
    <w:pPr>
      <w:ind w:left="708"/>
    </w:pPr>
    <w:rPr>
      <w:lang w:eastAsia="de-DE"/>
    </w:rPr>
  </w:style>
  <w:style w:type="character" w:customStyle="1" w:styleId="berschrift2Zchn">
    <w:name w:val="Überschrift 2 Zchn"/>
    <w:basedOn w:val="Absatz-Standardschriftart"/>
    <w:link w:val="berschrift2"/>
    <w:uiPriority w:val="9"/>
    <w:rsid w:val="002C1407"/>
    <w:rPr>
      <w:rFonts w:eastAsiaTheme="majorEastAsia" w:cstheme="majorBidi"/>
      <w:b/>
      <w:bCs/>
      <w:sz w:val="28"/>
      <w:szCs w:val="26"/>
      <w:lang w:val="de-DE"/>
    </w:rPr>
  </w:style>
  <w:style w:type="character" w:customStyle="1" w:styleId="berschrift1Zchn">
    <w:name w:val="Überschrift 1 Zchn"/>
    <w:basedOn w:val="Absatz-Standardschriftart"/>
    <w:link w:val="berschrift1"/>
    <w:uiPriority w:val="9"/>
    <w:rsid w:val="002C1407"/>
    <w:rPr>
      <w:rFonts w:eastAsiaTheme="majorEastAsia" w:cstheme="majorBidi"/>
      <w:b/>
      <w:bCs/>
      <w:sz w:val="32"/>
      <w:szCs w:val="28"/>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158715">
      <w:bodyDiv w:val="1"/>
      <w:marLeft w:val="0"/>
      <w:marRight w:val="0"/>
      <w:marTop w:val="0"/>
      <w:marBottom w:val="0"/>
      <w:divBdr>
        <w:top w:val="none" w:sz="0" w:space="0" w:color="auto"/>
        <w:left w:val="none" w:sz="0" w:space="0" w:color="auto"/>
        <w:bottom w:val="none" w:sz="0" w:space="0" w:color="auto"/>
        <w:right w:val="none" w:sz="0" w:space="0" w:color="auto"/>
      </w:divBdr>
    </w:div>
    <w:div w:id="127907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5C0C9-DDA2-491B-81E9-ECB098AE3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16556</Words>
  <Characters>94373</Characters>
  <Application>Microsoft Office Word</Application>
  <DocSecurity>0</DocSecurity>
  <Lines>786</Lines>
  <Paragraphs>221</Paragraphs>
  <ScaleCrop>false</ScaleCrop>
  <HeadingPairs>
    <vt:vector size="2" baseType="variant">
      <vt:variant>
        <vt:lpstr>Titel</vt:lpstr>
      </vt:variant>
      <vt:variant>
        <vt:i4>1</vt:i4>
      </vt:variant>
    </vt:vector>
  </HeadingPairs>
  <TitlesOfParts>
    <vt:vector size="1" baseType="lpstr">
      <vt:lpstr>6</vt:lpstr>
    </vt:vector>
  </TitlesOfParts>
  <Company>HP</Company>
  <LinksUpToDate>false</LinksUpToDate>
  <CharactersWithSpaces>110708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creator>Astrid Habenstein</dc:creator>
  <cp:lastModifiedBy>Anja Konopka</cp:lastModifiedBy>
  <cp:revision>5</cp:revision>
  <dcterms:created xsi:type="dcterms:W3CDTF">2015-07-20T10:42:00Z</dcterms:created>
  <dcterms:modified xsi:type="dcterms:W3CDTF">2015-07-20T11:11:00Z</dcterms:modified>
</cp:coreProperties>
</file>