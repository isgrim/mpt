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38C5" w:rsidRPr="00470E99" w:rsidRDefault="00DA4E0C" w:rsidP="00824427">
      <w:pPr>
        <w:pStyle w:val="berschrift1"/>
      </w:pPr>
      <w:r>
        <w:t xml:space="preserve">1 </w:t>
      </w:r>
      <w:r w:rsidR="009B38C5" w:rsidRPr="00470E99">
        <w:t>Einleitung</w:t>
      </w:r>
    </w:p>
    <w:p w:rsidR="00ED043A" w:rsidRPr="00CA1AB8" w:rsidRDefault="00DA4E0C" w:rsidP="00CA1AB8">
      <w:pPr>
        <w:pStyle w:val="berschrift2"/>
        <w:rPr>
          <w:u w:val="single"/>
        </w:rPr>
      </w:pPr>
      <w:r>
        <w:t xml:space="preserve">1.1 </w:t>
      </w:r>
      <w:r w:rsidR="00316497" w:rsidRPr="00CA1AB8">
        <w:t xml:space="preserve">Einführung, </w:t>
      </w:r>
      <w:r w:rsidR="00ED043A" w:rsidRPr="00CA1AB8">
        <w:t>Fragestellung</w:t>
      </w:r>
      <w:r w:rsidR="00316497" w:rsidRPr="00CA1AB8">
        <w:t xml:space="preserve">, </w:t>
      </w:r>
      <w:r w:rsidR="00ED043A" w:rsidRPr="00CA1AB8">
        <w:t>Gliederung</w:t>
      </w:r>
    </w:p>
    <w:p w:rsidR="009B38C5" w:rsidRPr="00350809" w:rsidRDefault="009B38C5" w:rsidP="00CA19ED">
      <w:pPr>
        <w:pStyle w:val="Textkrper"/>
        <w:spacing w:line="360" w:lineRule="auto"/>
        <w:ind w:right="0"/>
      </w:pPr>
      <w:r w:rsidRPr="00350809">
        <w:t>Der gewaltige und prächtig ausgestattete Te</w:t>
      </w:r>
      <w:r w:rsidR="002665D7">
        <w:t>mpel der kapitolinischen Trias Iuppiter, I</w:t>
      </w:r>
      <w:r w:rsidRPr="00350809">
        <w:t xml:space="preserve">uno und Minerva auf dem </w:t>
      </w:r>
      <w:r w:rsidRPr="00DB4D73">
        <w:rPr>
          <w:i/>
          <w:iCs/>
          <w:lang w:val="la-Latn"/>
        </w:rPr>
        <w:t>Capitolium</w:t>
      </w:r>
      <w:r w:rsidRPr="00350809">
        <w:t xml:space="preserve">, der südlichen Kuppe des </w:t>
      </w:r>
      <w:r w:rsidRPr="00DB4D73">
        <w:rPr>
          <w:i/>
          <w:iCs/>
          <w:lang w:val="la-Latn"/>
        </w:rPr>
        <w:t>mons Capitolinus</w:t>
      </w:r>
      <w:r w:rsidRPr="00350809">
        <w:t>, war in der Antike eines der bekanntesten, in politisch-sakraler Hinsicht auch eines der bedeutsamsten Wahrzeichen der Stadt Rom.</w:t>
      </w:r>
      <w:r w:rsidRPr="00350809">
        <w:rPr>
          <w:rStyle w:val="Funotenzeichen"/>
        </w:rPr>
        <w:footnoteReference w:id="1"/>
      </w:r>
      <w:r w:rsidRPr="00350809">
        <w:t xml:space="preserve"> Geweiht wurde das Heiligtum der römischen Überlieferung zufolge 509</w:t>
      </w:r>
      <w:r w:rsidR="0036329B">
        <w:t> </w:t>
      </w:r>
      <w:r w:rsidRPr="00350809">
        <w:t>v.</w:t>
      </w:r>
      <w:r w:rsidR="007403E9">
        <w:t> </w:t>
      </w:r>
      <w:r w:rsidRPr="00350809">
        <w:t>Chr., im angeblichen Gründungsjahr der Republik.</w:t>
      </w:r>
      <w:r w:rsidRPr="00350809">
        <w:rPr>
          <w:rStyle w:val="Funotenzeichen"/>
        </w:rPr>
        <w:footnoteReference w:id="2"/>
      </w:r>
      <w:r w:rsidRPr="00350809">
        <w:t xml:space="preserve"> Die Erbauung der Anlage verbanden antike Autoren, wie etwa der kaiserzeitliche Historiker Titus Livius, jedoch mit den etruskischen Königen, insbesondere mit dem letzten König Roms, Tarquinius Superbus.</w:t>
      </w:r>
      <w:r w:rsidRPr="00350809">
        <w:rPr>
          <w:rStyle w:val="Funotenzeichen"/>
        </w:rPr>
        <w:footnoteReference w:id="3"/>
      </w:r>
      <w:r w:rsidRPr="00350809">
        <w:t xml:space="preserve"> Jener habe mit dem Ziel, seiner Herrschaft und seinem Namen ein dauerhaftes Denkmal zu setzen, den Bau </w:t>
      </w:r>
      <w:r w:rsidR="00316497">
        <w:t>eines monumentalen I</w:t>
      </w:r>
      <w:r w:rsidRPr="00350809">
        <w:t>uppiter-Tempels betrieben. Livius sieht das Vorhaben des Königs durchaus kritisch</w:t>
      </w:r>
      <w:r>
        <w:t xml:space="preserve">, doch </w:t>
      </w:r>
      <w:r w:rsidRPr="00350809">
        <w:t xml:space="preserve">berichtet </w:t>
      </w:r>
      <w:r w:rsidR="00BD0974" w:rsidRPr="00350809">
        <w:t xml:space="preserve">er </w:t>
      </w:r>
      <w:r w:rsidRPr="00350809">
        <w:t>auch von Vorzeichen, welche dem künftige</w:t>
      </w:r>
      <w:r>
        <w:t>n</w:t>
      </w:r>
      <w:r w:rsidRPr="00350809">
        <w:t xml:space="preserve"> </w:t>
      </w:r>
      <w:r w:rsidRPr="00DB4D73">
        <w:rPr>
          <w:i/>
          <w:iCs/>
          <w:lang w:val="la-Latn"/>
        </w:rPr>
        <w:t>Imperium Romanum</w:t>
      </w:r>
      <w:r w:rsidRPr="00350809">
        <w:t xml:space="preserve"> Größe, Macht und ewige Beständigkeit verheißen hätten. Spätere Generationen, die diese Legenden rezipierten, scheint besonders die Auffindung eines unversehrten menschlichen Kopfes beeindruckt zu haben, auf den die Arbeiter gestoßen sein sollen, als die Tempelfundamente ausgehoben wurden</w:t>
      </w:r>
      <w:r>
        <w:t xml:space="preserve">; </w:t>
      </w:r>
      <w:r w:rsidRPr="00350809">
        <w:t xml:space="preserve">antiken Etymologien zufolge </w:t>
      </w:r>
      <w:r>
        <w:t xml:space="preserve">soll die Episode gar </w:t>
      </w:r>
      <w:r w:rsidRPr="00350809">
        <w:t>namengebend für den Hügel wie auch fü</w:t>
      </w:r>
      <w:r>
        <w:t xml:space="preserve">r </w:t>
      </w:r>
      <w:r>
        <w:lastRenderedPageBreak/>
        <w:t>das Kapitol selbst gewesen sein</w:t>
      </w:r>
      <w:r w:rsidRPr="00350809">
        <w:t>.</w:t>
      </w:r>
      <w:r w:rsidRPr="00350809">
        <w:rPr>
          <w:rStyle w:val="Funotenzeichen"/>
        </w:rPr>
        <w:footnoteReference w:id="4"/>
      </w:r>
      <w:r>
        <w:t xml:space="preserve"> D</w:t>
      </w:r>
      <w:r w:rsidRPr="00350809">
        <w:t>e</w:t>
      </w:r>
      <w:r>
        <w:t>r</w:t>
      </w:r>
      <w:r w:rsidRPr="00350809">
        <w:t xml:space="preserve"> </w:t>
      </w:r>
      <w:r>
        <w:t>Kopf</w:t>
      </w:r>
      <w:r w:rsidRPr="00350809">
        <w:t xml:space="preserve">, so schlussfolgert jedenfalls Livius, sei ein direkter Hinweis darauf gewesen, dass an diesem Ort das Bollwerk der Herrschaft </w:t>
      </w:r>
      <w:r w:rsidR="0072253B" w:rsidRPr="00BD05D7">
        <w:rPr>
          <w:i/>
        </w:rPr>
        <w:t>(</w:t>
      </w:r>
      <w:r w:rsidR="0072253B">
        <w:rPr>
          <w:i/>
          <w:iCs/>
          <w:lang w:val="la-Latn"/>
        </w:rPr>
        <w:t>arx imperii</w:t>
      </w:r>
      <w:r w:rsidR="0072253B" w:rsidRPr="00BD05D7">
        <w:rPr>
          <w:i/>
          <w:iCs/>
          <w:lang w:val="la-Latn"/>
        </w:rPr>
        <w:t>)</w:t>
      </w:r>
      <w:r w:rsidR="0072253B">
        <w:rPr>
          <w:iCs/>
          <w:lang w:val="la-Latn"/>
        </w:rPr>
        <w:t xml:space="preserve"> </w:t>
      </w:r>
      <w:r w:rsidRPr="00350809">
        <w:t>und das Haupt aller Dinge</w:t>
      </w:r>
      <w:r w:rsidRPr="00767D6B">
        <w:rPr>
          <w:i/>
          <w:iCs/>
        </w:rPr>
        <w:t xml:space="preserve"> </w:t>
      </w:r>
      <w:r w:rsidR="0072253B">
        <w:rPr>
          <w:i/>
          <w:iCs/>
        </w:rPr>
        <w:t>(</w:t>
      </w:r>
      <w:r w:rsidR="0072253B">
        <w:rPr>
          <w:i/>
          <w:iCs/>
          <w:lang w:val="la-Latn"/>
        </w:rPr>
        <w:t>caput</w:t>
      </w:r>
      <w:r w:rsidRPr="00DB4D73">
        <w:rPr>
          <w:i/>
          <w:iCs/>
          <w:lang w:val="la-Latn"/>
        </w:rPr>
        <w:t xml:space="preserve"> rerum</w:t>
      </w:r>
      <w:r w:rsidR="0072253B" w:rsidRPr="00FF0ACD">
        <w:rPr>
          <w:i/>
          <w:iCs/>
          <w:lang w:val="la-Latn"/>
        </w:rPr>
        <w:t>)</w:t>
      </w:r>
      <w:r w:rsidR="0072253B">
        <w:rPr>
          <w:iCs/>
          <w:lang w:val="la-Latn"/>
        </w:rPr>
        <w:t xml:space="preserve"> </w:t>
      </w:r>
      <w:r w:rsidRPr="00350809">
        <w:t>sein würden.</w:t>
      </w:r>
      <w:r w:rsidRPr="00350809">
        <w:rPr>
          <w:rStyle w:val="Funotenzeichen"/>
        </w:rPr>
        <w:footnoteReference w:id="5"/>
      </w:r>
    </w:p>
    <w:p w:rsidR="009B38C5" w:rsidRPr="00350809" w:rsidRDefault="009B38C5" w:rsidP="000F6574">
      <w:pPr>
        <w:pStyle w:val="Textkrper"/>
        <w:spacing w:line="360" w:lineRule="auto"/>
        <w:ind w:right="0" w:firstLine="567"/>
      </w:pPr>
      <w:r w:rsidRPr="00350809">
        <w:t xml:space="preserve">Diese Geschichte </w:t>
      </w:r>
      <w:r>
        <w:t xml:space="preserve">ist </w:t>
      </w:r>
      <w:r w:rsidRPr="00350809">
        <w:t xml:space="preserve">letztlich nur eine von vielen </w:t>
      </w:r>
      <w:r>
        <w:t xml:space="preserve">literarischen </w:t>
      </w:r>
      <w:r w:rsidRPr="00350809">
        <w:t xml:space="preserve">Manifestationen der </w:t>
      </w:r>
      <w:r>
        <w:t>so</w:t>
      </w:r>
      <w:r w:rsidR="00316497">
        <w:t>g.</w:t>
      </w:r>
      <w:r>
        <w:t xml:space="preserve"> </w:t>
      </w:r>
      <w:r w:rsidR="00292593">
        <w:t>Romidee</w:t>
      </w:r>
      <w:r w:rsidRPr="00350809">
        <w:t xml:space="preserve">, in deren Zentrum der Gedanke steht, dass </w:t>
      </w:r>
      <w:r>
        <w:t xml:space="preserve">die Götter Rom </w:t>
      </w:r>
      <w:r w:rsidRPr="00350809">
        <w:t xml:space="preserve">zur Weltherrschaft berufen </w:t>
      </w:r>
      <w:r>
        <w:t xml:space="preserve">hätten und </w:t>
      </w:r>
      <w:r w:rsidRPr="00350809">
        <w:t>sich für Sicherheit und dauerhafte Existenz der Stadt verbürgten.</w:t>
      </w:r>
      <w:r w:rsidRPr="00350809">
        <w:rPr>
          <w:rStyle w:val="Funotenzeichen"/>
        </w:rPr>
        <w:footnoteReference w:id="6"/>
      </w:r>
      <w:r w:rsidRPr="00350809">
        <w:t xml:space="preserve"> „</w:t>
      </w:r>
      <w:r w:rsidRPr="00040D78">
        <w:t xml:space="preserve">Den Bestand des Reiches als solchen von einer bestimmten Örtlichkeit, von dem Boden der </w:t>
      </w:r>
      <w:r w:rsidRPr="00830F02">
        <w:rPr>
          <w:i/>
          <w:iCs/>
          <w:lang w:val="la-Latn"/>
        </w:rPr>
        <w:t>urbs Roma</w:t>
      </w:r>
      <w:r w:rsidRPr="00040D78">
        <w:t xml:space="preserve"> und seinem Göttersegen abhängig sein zu lassen</w:t>
      </w:r>
      <w:r w:rsidRPr="00EE08DC">
        <w:t>“</w:t>
      </w:r>
      <w:r w:rsidR="00316497" w:rsidRPr="007C6DC8">
        <w:t>,</w:t>
      </w:r>
      <w:r w:rsidRPr="007C6DC8">
        <w:t xml:space="preserve"> </w:t>
      </w:r>
      <w:r w:rsidRPr="00350809">
        <w:t xml:space="preserve">ist dabei nach Ansicht </w:t>
      </w:r>
      <w:r w:rsidRPr="004F6FCA">
        <w:rPr>
          <w:smallCaps/>
        </w:rPr>
        <w:t>Carl Koch</w:t>
      </w:r>
      <w:r w:rsidR="00316497">
        <w:t xml:space="preserve">s </w:t>
      </w:r>
      <w:r w:rsidRPr="007C6DC8">
        <w:t>„</w:t>
      </w:r>
      <w:r w:rsidRPr="00040D78">
        <w:t>eine alte Vorstellung</w:t>
      </w:r>
      <w:r w:rsidRPr="007C6DC8">
        <w:t>.“</w:t>
      </w:r>
      <w:r w:rsidRPr="007C6DC8">
        <w:rPr>
          <w:rStyle w:val="Funotenzeichen"/>
        </w:rPr>
        <w:footnoteReference w:id="7"/>
      </w:r>
      <w:r w:rsidRPr="00350809">
        <w:t xml:space="preserve"> Mindestens scheinen </w:t>
      </w:r>
      <w:r>
        <w:t xml:space="preserve">ihre </w:t>
      </w:r>
      <w:r w:rsidRPr="00350809">
        <w:t>Wurzeln jedoch bis in die späte römische Republik zu reichen.</w:t>
      </w:r>
      <w:r w:rsidRPr="00350809">
        <w:rPr>
          <w:rStyle w:val="Funotenzeichen"/>
        </w:rPr>
        <w:footnoteReference w:id="8"/>
      </w:r>
      <w:r w:rsidRPr="00350809">
        <w:t xml:space="preserve"> In augusteischer Zeit erf</w:t>
      </w:r>
      <w:r>
        <w:t>uhr</w:t>
      </w:r>
      <w:r w:rsidRPr="00350809">
        <w:t xml:space="preserve"> die </w:t>
      </w:r>
      <w:r w:rsidRPr="00350809">
        <w:lastRenderedPageBreak/>
        <w:t xml:space="preserve">Rezeption der Romidee ihren ersten Höhepunkt und weitere Ausgestaltung: Erst jetzt wurde der Gedanke der </w:t>
      </w:r>
      <w:r w:rsidRPr="00DB4D73">
        <w:rPr>
          <w:i/>
          <w:iCs/>
          <w:lang w:val="la-Latn"/>
        </w:rPr>
        <w:t>aeternitas</w:t>
      </w:r>
      <w:r w:rsidRPr="00350809">
        <w:t xml:space="preserve"> hinzugefügt;</w:t>
      </w:r>
      <w:r w:rsidRPr="00350809">
        <w:rPr>
          <w:rStyle w:val="Funotenzeichen"/>
        </w:rPr>
        <w:footnoteReference w:id="9"/>
      </w:r>
      <w:r w:rsidRPr="00350809">
        <w:t xml:space="preserve"> ferner rückt</w:t>
      </w:r>
      <w:r>
        <w:t>e</w:t>
      </w:r>
      <w:r w:rsidRPr="00350809">
        <w:t xml:space="preserve"> die Stadt Rom ideell noch stärker in das Zentrum eines durch Überlegenheit der Waffen errungenen Imperiums, was nun auch mit Hinweisen auf die Vorteile, die den Besiegten aus ihrer Unterwerfung erwachsen seien – namentlich Frieden, Sicherheit und Wohlfahrt sowie die Gerechtigkeit der römischen Gesetze –</w:t>
      </w:r>
      <w:r>
        <w:t>,</w:t>
      </w:r>
      <w:r w:rsidRPr="00350809">
        <w:t xml:space="preserve"> gerechtfertigt wurde. Im Mittelpunkt standen weiterhin die </w:t>
      </w:r>
      <w:r w:rsidRPr="00DB4D73">
        <w:rPr>
          <w:i/>
          <w:iCs/>
          <w:lang w:val="la-Latn"/>
        </w:rPr>
        <w:t>urbs</w:t>
      </w:r>
      <w:r w:rsidRPr="00350809">
        <w:rPr>
          <w:i/>
          <w:iCs/>
        </w:rPr>
        <w:t xml:space="preserve"> Roma</w:t>
      </w:r>
      <w:r w:rsidRPr="00350809">
        <w:t xml:space="preserve"> und der Prozess, in dessen Verlauf diese zur Herrin des </w:t>
      </w:r>
      <w:r w:rsidRPr="00DB4D73">
        <w:rPr>
          <w:i/>
          <w:iCs/>
          <w:lang w:val="la-Latn"/>
        </w:rPr>
        <w:t>orbis terrarum</w:t>
      </w:r>
      <w:r w:rsidRPr="00350809">
        <w:rPr>
          <w:i/>
          <w:iCs/>
        </w:rPr>
        <w:t xml:space="preserve"> </w:t>
      </w:r>
      <w:r w:rsidRPr="00350809">
        <w:t xml:space="preserve">geworden war. Hinzu trat zunehmend der </w:t>
      </w:r>
      <w:r w:rsidRPr="00DB4D73">
        <w:rPr>
          <w:i/>
          <w:iCs/>
          <w:lang w:val="la-Latn"/>
        </w:rPr>
        <w:t>princeps</w:t>
      </w:r>
      <w:r w:rsidRPr="00350809">
        <w:t xml:space="preserve">, der sich zum Repräsentanten von Stadt und Reich stilisierte und </w:t>
      </w:r>
      <w:r>
        <w:t xml:space="preserve">in dieser Funktion </w:t>
      </w:r>
      <w:r w:rsidRPr="00350809">
        <w:t xml:space="preserve">nach und nach Senat und </w:t>
      </w:r>
      <w:r w:rsidRPr="00DB4D73">
        <w:rPr>
          <w:i/>
          <w:iCs/>
          <w:lang w:val="la-Latn"/>
        </w:rPr>
        <w:t>populus Romanus</w:t>
      </w:r>
      <w:r w:rsidRPr="00350809">
        <w:t xml:space="preserve"> verdrängte.</w:t>
      </w:r>
      <w:r w:rsidRPr="00350809">
        <w:rPr>
          <w:rStyle w:val="Funotenzeichen"/>
        </w:rPr>
        <w:footnoteReference w:id="10"/>
      </w:r>
      <w:r>
        <w:t xml:space="preserve"> Charakteristisch blieb jedoch die</w:t>
      </w:r>
      <w:r w:rsidRPr="00350809">
        <w:t xml:space="preserve"> Vorstellung</w:t>
      </w:r>
      <w:r>
        <w:t>, dass Rom den</w:t>
      </w:r>
      <w:r w:rsidRPr="00350809">
        <w:t xml:space="preserve"> Inbegriff</w:t>
      </w:r>
      <w:r>
        <w:t xml:space="preserve"> </w:t>
      </w:r>
      <w:r w:rsidRPr="00350809">
        <w:t xml:space="preserve">des gesamten </w:t>
      </w:r>
      <w:r w:rsidRPr="00DB4D73">
        <w:rPr>
          <w:i/>
          <w:iCs/>
          <w:lang w:val="la-Latn"/>
        </w:rPr>
        <w:t>Imperium Romanum</w:t>
      </w:r>
      <w:r>
        <w:t xml:space="preserve"> darstelle und dass die Stadt nur folgerichtig politisches und soziales Zentrum des Reiches sei.</w:t>
      </w:r>
    </w:p>
    <w:p w:rsidR="009B38C5" w:rsidRDefault="009B38C5" w:rsidP="000F6574">
      <w:pPr>
        <w:pStyle w:val="Textkrper"/>
        <w:spacing w:line="360" w:lineRule="auto"/>
        <w:ind w:right="0" w:firstLine="567"/>
      </w:pPr>
      <w:r>
        <w:t xml:space="preserve">Die Romidee als solche lebte bis weit in die Spätantike und darüber hinaus fort, jedoch nicht ohne Veränderungen, die insbesondere das Verhältnis der Stadt Rom zum Reich betrafen. So wurde die Romidee </w:t>
      </w:r>
      <w:r w:rsidR="00171378">
        <w:t xml:space="preserve">einerseits </w:t>
      </w:r>
      <w:r>
        <w:t>m</w:t>
      </w:r>
      <w:r w:rsidRPr="00350809">
        <w:t xml:space="preserve">it der </w:t>
      </w:r>
      <w:r>
        <w:t>zunehmenden Verbreitung</w:t>
      </w:r>
      <w:r w:rsidRPr="00350809">
        <w:t xml:space="preserve"> des Christentum weiter</w:t>
      </w:r>
      <w:r>
        <w:t xml:space="preserve"> ergänzt: Christliche Autoren, die s</w:t>
      </w:r>
      <w:r w:rsidRPr="00350809">
        <w:t xml:space="preserve">ich </w:t>
      </w:r>
      <w:r>
        <w:t xml:space="preserve">sukzessive </w:t>
      </w:r>
      <w:r w:rsidRPr="00350809">
        <w:t>um eine positive</w:t>
      </w:r>
      <w:r>
        <w:t>re</w:t>
      </w:r>
      <w:r w:rsidRPr="00350809">
        <w:t xml:space="preserve"> Bewertung des </w:t>
      </w:r>
      <w:bookmarkStart w:id="10" w:name="_GoBack"/>
      <w:r w:rsidRPr="00DB4D73">
        <w:rPr>
          <w:i/>
          <w:iCs/>
          <w:lang w:val="la-Latn"/>
        </w:rPr>
        <w:t>Imperium</w:t>
      </w:r>
      <w:bookmarkEnd w:id="10"/>
      <w:r w:rsidRPr="00DB4D73">
        <w:rPr>
          <w:i/>
          <w:iCs/>
          <w:lang w:val="la-Latn"/>
        </w:rPr>
        <w:t xml:space="preserve"> Romanum</w:t>
      </w:r>
      <w:r w:rsidRPr="00350809">
        <w:t xml:space="preserve"> und seines Ursprungs, der Stadt Rom</w:t>
      </w:r>
      <w:r>
        <w:t xml:space="preserve">, bemühten, integrierten beide </w:t>
      </w:r>
      <w:r w:rsidRPr="00350809">
        <w:t>in den christlichen Heilsplan</w:t>
      </w:r>
      <w:r>
        <w:t xml:space="preserve">; </w:t>
      </w:r>
      <w:r w:rsidRPr="00350809">
        <w:t>zudem w</w:t>
      </w:r>
      <w:r>
        <w:t>u</w:t>
      </w:r>
      <w:r w:rsidRPr="00350809">
        <w:t>rden verstärkt Reich und Kirche miteinander verknüpf</w:t>
      </w:r>
      <w:r w:rsidR="00D10624">
        <w:t>t</w:t>
      </w:r>
      <w:r w:rsidRPr="00350809">
        <w:t xml:space="preserve">. </w:t>
      </w:r>
      <w:r>
        <w:t xml:space="preserve">Andererseits ging jedoch ein </w:t>
      </w:r>
      <w:r w:rsidRPr="00350809">
        <w:t xml:space="preserve">zentrales Element der Romidee </w:t>
      </w:r>
      <w:r>
        <w:t xml:space="preserve">allmählich verloren, nämlich die enge Verknüpfung von Stadt und Reich, ein Prozess, dessen Anfänge spätestens seit </w:t>
      </w:r>
      <w:r w:rsidR="00292593">
        <w:t xml:space="preserve">Mitte des </w:t>
      </w:r>
      <w:r w:rsidR="007736F3">
        <w:t>2. </w:t>
      </w:r>
      <w:r>
        <w:t>Jahrhunderts n</w:t>
      </w:r>
      <w:r w:rsidR="007736F3">
        <w:t>.</w:t>
      </w:r>
      <w:r w:rsidR="007403E9">
        <w:t> </w:t>
      </w:r>
      <w:r>
        <w:t>Chr</w:t>
      </w:r>
      <w:r w:rsidR="007736F3">
        <w:t>.</w:t>
      </w:r>
      <w:r>
        <w:t xml:space="preserve"> greifbar sind.</w:t>
      </w:r>
      <w:r>
        <w:rPr>
          <w:rStyle w:val="Funotenzeichen"/>
        </w:rPr>
        <w:footnoteReference w:id="11"/>
      </w:r>
      <w:r>
        <w:t xml:space="preserve"> Zwar bewunderten </w:t>
      </w:r>
      <w:r w:rsidR="00292593">
        <w:t xml:space="preserve">noch im </w:t>
      </w:r>
      <w:r w:rsidR="000F1576">
        <w:t xml:space="preserve">4. </w:t>
      </w:r>
      <w:r w:rsidRPr="00350809">
        <w:lastRenderedPageBreak/>
        <w:t xml:space="preserve">und </w:t>
      </w:r>
      <w:r w:rsidR="000F1576">
        <w:t xml:space="preserve">5. </w:t>
      </w:r>
      <w:r w:rsidRPr="00350809">
        <w:t>J</w:t>
      </w:r>
      <w:r w:rsidR="00292593">
        <w:t>a</w:t>
      </w:r>
      <w:r w:rsidRPr="00350809">
        <w:t>h</w:t>
      </w:r>
      <w:r w:rsidR="00292593">
        <w:t>rhundert</w:t>
      </w:r>
      <w:r w:rsidRPr="00350809">
        <w:t xml:space="preserve"> </w:t>
      </w:r>
      <w:r>
        <w:t xml:space="preserve">Christen wie ‚Heiden‘ </w:t>
      </w:r>
      <w:r w:rsidRPr="00350809">
        <w:t xml:space="preserve">die Pracht der Stadt Rom, </w:t>
      </w:r>
      <w:r w:rsidRPr="007C6DC8">
        <w:t>„</w:t>
      </w:r>
      <w:r w:rsidRPr="00040D78">
        <w:t>zumal ihre[r] Kultstätten, die in das mystische Licht einer glorreichen Vergangenheit getaucht sind</w:t>
      </w:r>
      <w:r w:rsidRPr="007C6DC8">
        <w:t>“</w:t>
      </w:r>
      <w:r w:rsidRPr="00350809">
        <w:t xml:space="preserve">, wie </w:t>
      </w:r>
      <w:r w:rsidRPr="004F6FCA">
        <w:rPr>
          <w:smallCaps/>
        </w:rPr>
        <w:t>Manfred Fuhrmann</w:t>
      </w:r>
      <w:r w:rsidRPr="00350809">
        <w:t xml:space="preserve"> in seinem grundlegend</w:t>
      </w:r>
      <w:r w:rsidR="00D10624">
        <w:t>en</w:t>
      </w:r>
      <w:r w:rsidRPr="00350809">
        <w:t xml:space="preserve"> Beitrag zur Romidee der Spätantike erläutert. Doch </w:t>
      </w:r>
      <w:r w:rsidRPr="007C6DC8">
        <w:t>„</w:t>
      </w:r>
      <w:r w:rsidRPr="00040D78">
        <w:t>die konkrete Stadt beginnt sich von ihrer Funktion als Inbegriff des Reiches zu lösen</w:t>
      </w:r>
      <w:r w:rsidRPr="007C6DC8">
        <w:t>.</w:t>
      </w:r>
      <w:r w:rsidRPr="00350809">
        <w:t>“</w:t>
      </w:r>
      <w:r w:rsidRPr="00350809">
        <w:rPr>
          <w:rStyle w:val="Funotenzeichen"/>
        </w:rPr>
        <w:footnoteReference w:id="12"/>
      </w:r>
      <w:r w:rsidRPr="00350809">
        <w:t xml:space="preserve"> Diese Trennung des symbolischen Roms von der konkreten Stadt ist charakteristisch für die Spätantike. So ist der Debatte, die Symmachus mit dem Bischof Ambrosius von Mailand anlässlich des Streites um den Altar der Viktoria führte, und den Äußerungen des christlichen Dichters Prudentius, der paganen Dichter Claudian und Rutilius Namatianus sowie des Historikers Ammianus Marcellinus eines gemeinsam: Für sie alle ist Rom schon lange nicht mehr der unangefochtene Mittelpunkt des Reiches und Sitz der Macht, sondern allenfalls noch sakrales Zentrum und mehr oder weniger musealer ‚Erinnerungsort‘.</w:t>
      </w:r>
      <w:r w:rsidRPr="00350809">
        <w:rPr>
          <w:rStyle w:val="Funotenzeichen"/>
        </w:rPr>
        <w:footnoteReference w:id="13"/>
      </w:r>
      <w:r>
        <w:t xml:space="preserve"> In dieser Funktion war die Stadt auch </w:t>
      </w:r>
      <w:r>
        <w:lastRenderedPageBreak/>
        <w:t>weiterhin wichtig, stellte sie doch den Ursprung des Reiches dar; in den Mittelpunkt der Romidee rückten jedoch zunehmend das Reich selbst und seine zivilisatorischen Errungenschaften.</w:t>
      </w:r>
    </w:p>
    <w:p w:rsidR="003E3D95" w:rsidRDefault="00292593" w:rsidP="000F6574">
      <w:pPr>
        <w:spacing w:after="1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Doch zumindest bis </w:t>
      </w:r>
      <w:r w:rsidR="00171378">
        <w:rPr>
          <w:rFonts w:ascii="Times New Roman" w:hAnsi="Times New Roman" w:cs="Times New Roman"/>
          <w:sz w:val="24"/>
          <w:szCs w:val="24"/>
        </w:rPr>
        <w:t xml:space="preserve">in die </w:t>
      </w:r>
      <w:r>
        <w:rPr>
          <w:rFonts w:ascii="Times New Roman" w:hAnsi="Times New Roman" w:cs="Times New Roman"/>
          <w:sz w:val="24"/>
          <w:szCs w:val="24"/>
        </w:rPr>
        <w:t xml:space="preserve">Mitte des </w:t>
      </w:r>
      <w:r w:rsidR="000F1576">
        <w:rPr>
          <w:rFonts w:ascii="Times New Roman" w:hAnsi="Times New Roman" w:cs="Times New Roman"/>
          <w:sz w:val="24"/>
          <w:szCs w:val="24"/>
        </w:rPr>
        <w:t>2.</w:t>
      </w:r>
      <w:r w:rsidR="00A00E9F">
        <w:t> </w:t>
      </w:r>
      <w:r w:rsidR="009B38C5" w:rsidRPr="004F6FCA">
        <w:rPr>
          <w:rFonts w:ascii="Times New Roman" w:hAnsi="Times New Roman" w:cs="Times New Roman"/>
          <w:sz w:val="24"/>
          <w:szCs w:val="24"/>
        </w:rPr>
        <w:t xml:space="preserve">Jahrhunderts </w:t>
      </w:r>
      <w:r w:rsidR="00171378">
        <w:rPr>
          <w:rFonts w:ascii="Times New Roman" w:hAnsi="Times New Roman" w:cs="Times New Roman"/>
          <w:sz w:val="24"/>
          <w:szCs w:val="24"/>
        </w:rPr>
        <w:t xml:space="preserve">war </w:t>
      </w:r>
      <w:r w:rsidR="009B38C5" w:rsidRPr="004F6FCA">
        <w:rPr>
          <w:rFonts w:ascii="Times New Roman" w:hAnsi="Times New Roman" w:cs="Times New Roman"/>
          <w:sz w:val="24"/>
          <w:szCs w:val="24"/>
        </w:rPr>
        <w:t xml:space="preserve">die Romidee nicht nur </w:t>
      </w:r>
      <w:r w:rsidR="009B38C5">
        <w:rPr>
          <w:rFonts w:ascii="Times New Roman" w:hAnsi="Times New Roman" w:cs="Times New Roman"/>
          <w:sz w:val="24"/>
          <w:szCs w:val="24"/>
        </w:rPr>
        <w:t xml:space="preserve">eine </w:t>
      </w:r>
      <w:r w:rsidR="009B38C5" w:rsidRPr="004F6FCA">
        <w:rPr>
          <w:rFonts w:ascii="Times New Roman" w:hAnsi="Times New Roman" w:cs="Times New Roman"/>
          <w:sz w:val="24"/>
          <w:szCs w:val="24"/>
        </w:rPr>
        <w:t>‚Ideologie‘</w:t>
      </w:r>
      <w:r w:rsidR="00171378">
        <w:rPr>
          <w:rFonts w:ascii="Times New Roman" w:hAnsi="Times New Roman" w:cs="Times New Roman"/>
          <w:sz w:val="24"/>
          <w:szCs w:val="24"/>
        </w:rPr>
        <w:t>:</w:t>
      </w:r>
      <w:r w:rsidR="009B38C5" w:rsidRPr="004F6FCA">
        <w:rPr>
          <w:rFonts w:ascii="Times New Roman" w:hAnsi="Times New Roman" w:cs="Times New Roman"/>
          <w:sz w:val="24"/>
          <w:szCs w:val="24"/>
        </w:rPr>
        <w:t xml:space="preserve"> </w:t>
      </w:r>
      <w:r w:rsidR="009B38C5">
        <w:rPr>
          <w:rFonts w:ascii="Times New Roman" w:hAnsi="Times New Roman" w:cs="Times New Roman"/>
          <w:sz w:val="24"/>
          <w:szCs w:val="24"/>
        </w:rPr>
        <w:t xml:space="preserve">Die Stadt </w:t>
      </w:r>
      <w:r w:rsidR="009B38C5" w:rsidRPr="004F6FCA">
        <w:rPr>
          <w:rFonts w:ascii="Times New Roman" w:hAnsi="Times New Roman" w:cs="Times New Roman"/>
          <w:sz w:val="24"/>
          <w:szCs w:val="24"/>
        </w:rPr>
        <w:t xml:space="preserve">Rom und Italien </w:t>
      </w:r>
      <w:r w:rsidR="009B38C5">
        <w:rPr>
          <w:rFonts w:ascii="Times New Roman" w:hAnsi="Times New Roman" w:cs="Times New Roman"/>
          <w:sz w:val="24"/>
          <w:szCs w:val="24"/>
        </w:rPr>
        <w:t>nahmen eine überragende Vorrang- und Vormach</w:t>
      </w:r>
      <w:r w:rsidR="0072253B">
        <w:rPr>
          <w:rFonts w:ascii="Times New Roman" w:hAnsi="Times New Roman" w:cs="Times New Roman"/>
          <w:sz w:val="24"/>
          <w:szCs w:val="24"/>
        </w:rPr>
        <w:t>t</w:t>
      </w:r>
      <w:r w:rsidR="009B38C5">
        <w:rPr>
          <w:rFonts w:ascii="Times New Roman" w:hAnsi="Times New Roman" w:cs="Times New Roman"/>
          <w:sz w:val="24"/>
          <w:szCs w:val="24"/>
        </w:rPr>
        <w:t xml:space="preserve">stellung im </w:t>
      </w:r>
      <w:r w:rsidR="009B38C5" w:rsidRPr="00DB4D73">
        <w:rPr>
          <w:rFonts w:ascii="Times New Roman" w:hAnsi="Times New Roman" w:cs="Times New Roman"/>
          <w:i/>
          <w:iCs/>
          <w:sz w:val="24"/>
          <w:szCs w:val="24"/>
          <w:lang w:val="la-Latn"/>
        </w:rPr>
        <w:t>Imperium Romanum</w:t>
      </w:r>
      <w:r w:rsidR="009B38C5" w:rsidRPr="004F6FCA">
        <w:rPr>
          <w:rFonts w:ascii="Times New Roman" w:hAnsi="Times New Roman" w:cs="Times New Roman"/>
          <w:sz w:val="24"/>
          <w:szCs w:val="24"/>
        </w:rPr>
        <w:t xml:space="preserve"> </w:t>
      </w:r>
      <w:r w:rsidR="009B38C5">
        <w:rPr>
          <w:rFonts w:ascii="Times New Roman" w:hAnsi="Times New Roman" w:cs="Times New Roman"/>
          <w:sz w:val="24"/>
          <w:szCs w:val="24"/>
        </w:rPr>
        <w:t>ein.</w:t>
      </w:r>
      <w:r w:rsidR="009B38C5" w:rsidRPr="004F6FCA">
        <w:rPr>
          <w:rFonts w:ascii="Times New Roman" w:hAnsi="Times New Roman" w:cs="Times New Roman"/>
          <w:sz w:val="24"/>
          <w:szCs w:val="24"/>
        </w:rPr>
        <w:t xml:space="preserve"> Rom </w:t>
      </w:r>
      <w:r w:rsidR="009B38C5" w:rsidRPr="004F6FCA">
        <w:rPr>
          <w:rFonts w:ascii="Times New Roman" w:hAnsi="Times New Roman" w:cs="Times New Roman"/>
          <w:i/>
          <w:iCs/>
          <w:sz w:val="24"/>
          <w:szCs w:val="24"/>
        </w:rPr>
        <w:t>war</w:t>
      </w:r>
      <w:r w:rsidR="009B38C5" w:rsidRPr="004F6FCA">
        <w:rPr>
          <w:rFonts w:ascii="Times New Roman" w:hAnsi="Times New Roman" w:cs="Times New Roman"/>
          <w:sz w:val="24"/>
          <w:szCs w:val="24"/>
        </w:rPr>
        <w:t xml:space="preserve"> der soziale und politische Mittelpunkt des</w:t>
      </w:r>
      <w:r w:rsidR="009B38C5">
        <w:rPr>
          <w:rFonts w:ascii="Times New Roman" w:hAnsi="Times New Roman" w:cs="Times New Roman"/>
          <w:sz w:val="24"/>
          <w:szCs w:val="24"/>
        </w:rPr>
        <w:t xml:space="preserve"> Reiches </w:t>
      </w:r>
      <w:r w:rsidR="009B38C5" w:rsidRPr="004F6FCA">
        <w:rPr>
          <w:rFonts w:ascii="Times New Roman" w:hAnsi="Times New Roman" w:cs="Times New Roman"/>
          <w:sz w:val="24"/>
          <w:szCs w:val="24"/>
        </w:rPr>
        <w:t>und zunehmend auch ein kulturelle</w:t>
      </w:r>
      <w:r w:rsidR="009B38C5">
        <w:rPr>
          <w:rFonts w:ascii="Times New Roman" w:hAnsi="Times New Roman" w:cs="Times New Roman"/>
          <w:sz w:val="24"/>
          <w:szCs w:val="24"/>
        </w:rPr>
        <w:t>s</w:t>
      </w:r>
      <w:r w:rsidR="009B38C5" w:rsidRPr="004F6FCA">
        <w:rPr>
          <w:rFonts w:ascii="Times New Roman" w:hAnsi="Times New Roman" w:cs="Times New Roman"/>
          <w:sz w:val="24"/>
          <w:szCs w:val="24"/>
        </w:rPr>
        <w:t xml:space="preserve"> Zentrum.</w:t>
      </w:r>
      <w:r w:rsidR="009B38C5">
        <w:rPr>
          <w:rStyle w:val="Funotenzeichen"/>
          <w:rFonts w:ascii="Times New Roman" w:hAnsi="Times New Roman" w:cs="Times New Roman"/>
          <w:sz w:val="24"/>
          <w:szCs w:val="24"/>
        </w:rPr>
        <w:footnoteReference w:id="14"/>
      </w:r>
      <w:r w:rsidR="009B38C5" w:rsidRPr="004F6FCA">
        <w:rPr>
          <w:rFonts w:ascii="Times New Roman" w:hAnsi="Times New Roman" w:cs="Times New Roman"/>
          <w:sz w:val="24"/>
          <w:szCs w:val="24"/>
        </w:rPr>
        <w:t xml:space="preserve"> </w:t>
      </w:r>
      <w:r w:rsidR="009B38C5" w:rsidRPr="00292593">
        <w:rPr>
          <w:rFonts w:ascii="Times New Roman" w:hAnsi="Times New Roman" w:cs="Times New Roman"/>
          <w:sz w:val="24"/>
          <w:szCs w:val="24"/>
        </w:rPr>
        <w:t>Erst seit trajanischer Zeit scheint dies allmählich zur Disposition gestellt worden zu sein</w:t>
      </w:r>
      <w:r w:rsidR="009B38C5" w:rsidRPr="004F6FCA">
        <w:rPr>
          <w:rFonts w:ascii="Times New Roman" w:hAnsi="Times New Roman" w:cs="Times New Roman"/>
          <w:sz w:val="24"/>
          <w:szCs w:val="24"/>
        </w:rPr>
        <w:t xml:space="preserve"> –</w:t>
      </w:r>
      <w:r w:rsidR="009B38C5">
        <w:rPr>
          <w:rFonts w:ascii="Times New Roman" w:hAnsi="Times New Roman" w:cs="Times New Roman"/>
          <w:sz w:val="24"/>
          <w:szCs w:val="24"/>
        </w:rPr>
        <w:t xml:space="preserve"> offenbar parallel zur eingangs beschriebenen </w:t>
      </w:r>
      <w:r w:rsidR="009B38C5" w:rsidRPr="004F6FCA">
        <w:rPr>
          <w:rFonts w:ascii="Times New Roman" w:hAnsi="Times New Roman" w:cs="Times New Roman"/>
          <w:sz w:val="24"/>
          <w:szCs w:val="24"/>
        </w:rPr>
        <w:t>Entwicklung der Romidee</w:t>
      </w:r>
      <w:r w:rsidR="009B38C5">
        <w:rPr>
          <w:rFonts w:ascii="Times New Roman" w:hAnsi="Times New Roman" w:cs="Times New Roman"/>
          <w:sz w:val="24"/>
          <w:szCs w:val="24"/>
        </w:rPr>
        <w:t xml:space="preserve">. </w:t>
      </w:r>
      <w:r w:rsidR="009B38C5" w:rsidRPr="005659BC">
        <w:rPr>
          <w:rFonts w:ascii="Times New Roman" w:hAnsi="Times New Roman" w:cs="Times New Roman"/>
          <w:sz w:val="24"/>
          <w:szCs w:val="24"/>
        </w:rPr>
        <w:t>Doch warum ist die</w:t>
      </w:r>
      <w:r w:rsidR="009B38C5">
        <w:rPr>
          <w:rFonts w:ascii="Times New Roman" w:hAnsi="Times New Roman" w:cs="Times New Roman"/>
          <w:sz w:val="24"/>
          <w:szCs w:val="24"/>
        </w:rPr>
        <w:t>se</w:t>
      </w:r>
      <w:r w:rsidR="009B38C5" w:rsidRPr="005659BC">
        <w:rPr>
          <w:rFonts w:ascii="Times New Roman" w:hAnsi="Times New Roman" w:cs="Times New Roman"/>
          <w:sz w:val="24"/>
          <w:szCs w:val="24"/>
        </w:rPr>
        <w:t xml:space="preserve"> </w:t>
      </w:r>
      <w:r w:rsidR="009B38C5">
        <w:rPr>
          <w:rFonts w:ascii="Times New Roman" w:hAnsi="Times New Roman" w:cs="Times New Roman"/>
          <w:sz w:val="24"/>
          <w:szCs w:val="24"/>
        </w:rPr>
        <w:t xml:space="preserve">Stadt </w:t>
      </w:r>
      <w:r w:rsidR="009B38C5" w:rsidRPr="005659BC">
        <w:rPr>
          <w:rFonts w:ascii="Times New Roman" w:hAnsi="Times New Roman" w:cs="Times New Roman"/>
          <w:sz w:val="24"/>
          <w:szCs w:val="24"/>
        </w:rPr>
        <w:t>ideell so wichtig?</w:t>
      </w:r>
      <w:r w:rsidR="009B38C5">
        <w:rPr>
          <w:rFonts w:ascii="Times New Roman" w:hAnsi="Times New Roman" w:cs="Times New Roman"/>
          <w:sz w:val="24"/>
          <w:szCs w:val="24"/>
        </w:rPr>
        <w:t xml:space="preserve"> Die große Bedeutung Roms, die sich lange Zeit auch in herrschaftspraktischer und administrativer Hinsicht niederschlug, erklärt sich dadurch, dass Rom das geographische Zentrum der politisch-sozialen Interaktion war, dass also Rom der Ort war, an dem die für die römische Politik und Gesellschaft besonders relevanten Interaktionen stattfanden.</w:t>
      </w:r>
      <w:r w:rsidR="00171378">
        <w:rPr>
          <w:rFonts w:ascii="Times New Roman" w:hAnsi="Times New Roman" w:cs="Times New Roman"/>
          <w:sz w:val="24"/>
          <w:szCs w:val="24"/>
        </w:rPr>
        <w:t xml:space="preserve"> In diesem Zusammenhang ist zunächst </w:t>
      </w:r>
      <w:r w:rsidR="009B38C5">
        <w:rPr>
          <w:rFonts w:ascii="Times New Roman" w:hAnsi="Times New Roman" w:cs="Times New Roman"/>
          <w:sz w:val="24"/>
          <w:szCs w:val="24"/>
        </w:rPr>
        <w:t>auszuführen, was unter ‚Interaktion‘ zu verstehen ist</w:t>
      </w:r>
      <w:r w:rsidR="009B38C5" w:rsidRPr="003E3D95">
        <w:rPr>
          <w:rFonts w:ascii="Times New Roman" w:hAnsi="Times New Roman" w:cs="Times New Roman"/>
          <w:sz w:val="24"/>
          <w:szCs w:val="24"/>
        </w:rPr>
        <w:t xml:space="preserve">. </w:t>
      </w:r>
      <w:r w:rsidR="003C52FB" w:rsidRPr="003E3D95">
        <w:rPr>
          <w:rFonts w:ascii="Times New Roman" w:hAnsi="Times New Roman" w:cs="Times New Roman"/>
          <w:sz w:val="24"/>
          <w:szCs w:val="24"/>
        </w:rPr>
        <w:t>Dabei kann und soll an dies</w:t>
      </w:r>
      <w:r w:rsidR="003E3D95" w:rsidRPr="003E3D95">
        <w:rPr>
          <w:rFonts w:ascii="Times New Roman" w:hAnsi="Times New Roman" w:cs="Times New Roman"/>
          <w:sz w:val="24"/>
          <w:szCs w:val="24"/>
        </w:rPr>
        <w:t xml:space="preserve">er Stelle </w:t>
      </w:r>
      <w:r w:rsidR="003E3D95">
        <w:rPr>
          <w:rFonts w:ascii="Times New Roman" w:hAnsi="Times New Roman" w:cs="Times New Roman"/>
          <w:sz w:val="24"/>
          <w:szCs w:val="24"/>
        </w:rPr>
        <w:t xml:space="preserve">kein vollständiger Überblick über die zahlreichen </w:t>
      </w:r>
      <w:r w:rsidR="00EE0213">
        <w:rPr>
          <w:rFonts w:ascii="Times New Roman" w:hAnsi="Times New Roman" w:cs="Times New Roman"/>
          <w:sz w:val="24"/>
          <w:szCs w:val="24"/>
        </w:rPr>
        <w:t xml:space="preserve">Modelle von </w:t>
      </w:r>
      <w:r w:rsidR="003E3D95">
        <w:rPr>
          <w:rFonts w:ascii="Times New Roman" w:hAnsi="Times New Roman" w:cs="Times New Roman"/>
          <w:sz w:val="24"/>
          <w:szCs w:val="24"/>
        </w:rPr>
        <w:t xml:space="preserve">Interaktion verschiedenster disziplinärer Provenienz </w:t>
      </w:r>
      <w:r w:rsidR="006E589B">
        <w:rPr>
          <w:rFonts w:ascii="Times New Roman" w:hAnsi="Times New Roman" w:cs="Times New Roman"/>
          <w:sz w:val="24"/>
          <w:szCs w:val="24"/>
        </w:rPr>
        <w:t xml:space="preserve">bzw. die – zum Teil sehr umfangreichen – Diskussionen jener Modelle in den verschiedenen Sozial- und </w:t>
      </w:r>
      <w:r w:rsidR="006E589B">
        <w:rPr>
          <w:rFonts w:ascii="Times New Roman" w:hAnsi="Times New Roman" w:cs="Times New Roman"/>
          <w:sz w:val="24"/>
          <w:szCs w:val="24"/>
        </w:rPr>
        <w:lastRenderedPageBreak/>
        <w:t xml:space="preserve">Geisteswissenschaften </w:t>
      </w:r>
      <w:r w:rsidR="003E3D95">
        <w:rPr>
          <w:rFonts w:ascii="Times New Roman" w:hAnsi="Times New Roman" w:cs="Times New Roman"/>
          <w:sz w:val="24"/>
          <w:szCs w:val="24"/>
        </w:rPr>
        <w:t xml:space="preserve">geboten werden. Vielmehr ist es das Ziel der folgenden Ausführungen, aus den unterschiedlichen Theorieangeboten, in deren Mittelpunkt häufig neuzeitliche, moderne oder gar ‚postmoderne‘ Verhältnissen stehen, jene Elemente herauszuarbeiten, die auch für die Analyse und Beschreibung der vormodernen Gesellschaft im antiken Rom </w:t>
      </w:r>
      <w:r w:rsidR="000E202A">
        <w:rPr>
          <w:rFonts w:ascii="Times New Roman" w:hAnsi="Times New Roman" w:cs="Times New Roman"/>
          <w:sz w:val="24"/>
          <w:szCs w:val="24"/>
        </w:rPr>
        <w:t xml:space="preserve">als </w:t>
      </w:r>
      <w:r w:rsidR="003E3D95">
        <w:rPr>
          <w:rFonts w:ascii="Times New Roman" w:hAnsi="Times New Roman" w:cs="Times New Roman"/>
          <w:sz w:val="24"/>
          <w:szCs w:val="24"/>
        </w:rPr>
        <w:t>gewinnbringend er</w:t>
      </w:r>
      <w:r w:rsidR="00EE0213">
        <w:rPr>
          <w:rFonts w:ascii="Times New Roman" w:hAnsi="Times New Roman" w:cs="Times New Roman"/>
          <w:sz w:val="24"/>
          <w:szCs w:val="24"/>
        </w:rPr>
        <w:t>scheinen.</w:t>
      </w:r>
    </w:p>
    <w:p w:rsidR="0072253B" w:rsidRDefault="009B38C5" w:rsidP="00224D4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w:t>
      </w:r>
      <w:r w:rsidRPr="00F51BBB">
        <w:rPr>
          <w:rFonts w:ascii="Times New Roman" w:hAnsi="Times New Roman" w:cs="Times New Roman"/>
          <w:sz w:val="24"/>
          <w:szCs w:val="24"/>
        </w:rPr>
        <w:t>e</w:t>
      </w:r>
      <w:r>
        <w:rPr>
          <w:rFonts w:ascii="Times New Roman" w:hAnsi="Times New Roman" w:cs="Times New Roman"/>
          <w:sz w:val="24"/>
          <w:szCs w:val="24"/>
        </w:rPr>
        <w:t>r</w:t>
      </w:r>
      <w:r w:rsidRPr="00F51BBB">
        <w:rPr>
          <w:rFonts w:ascii="Times New Roman" w:hAnsi="Times New Roman" w:cs="Times New Roman"/>
          <w:sz w:val="24"/>
          <w:szCs w:val="24"/>
        </w:rPr>
        <w:t xml:space="preserve"> </w:t>
      </w:r>
      <w:r>
        <w:rPr>
          <w:rFonts w:ascii="Times New Roman" w:hAnsi="Times New Roman" w:cs="Times New Roman"/>
          <w:sz w:val="24"/>
          <w:szCs w:val="24"/>
        </w:rPr>
        <w:t xml:space="preserve">hier verwendete </w:t>
      </w:r>
      <w:r w:rsidRPr="00F51BBB">
        <w:rPr>
          <w:rFonts w:ascii="Times New Roman" w:hAnsi="Times New Roman" w:cs="Times New Roman"/>
          <w:sz w:val="24"/>
          <w:szCs w:val="24"/>
        </w:rPr>
        <w:t xml:space="preserve">Begriff </w:t>
      </w:r>
      <w:r w:rsidR="003E3D95">
        <w:rPr>
          <w:rFonts w:ascii="Times New Roman" w:hAnsi="Times New Roman" w:cs="Times New Roman"/>
          <w:sz w:val="24"/>
          <w:szCs w:val="24"/>
        </w:rPr>
        <w:t xml:space="preserve">von ‚Interaktion‘ </w:t>
      </w:r>
      <w:r>
        <w:rPr>
          <w:rFonts w:ascii="Times New Roman" w:hAnsi="Times New Roman" w:cs="Times New Roman"/>
          <w:sz w:val="24"/>
          <w:szCs w:val="24"/>
        </w:rPr>
        <w:t xml:space="preserve">geht </w:t>
      </w:r>
      <w:r w:rsidR="003E3D95">
        <w:rPr>
          <w:rFonts w:ascii="Times New Roman" w:hAnsi="Times New Roman" w:cs="Times New Roman"/>
          <w:sz w:val="24"/>
          <w:szCs w:val="24"/>
        </w:rPr>
        <w:t xml:space="preserve">vor allem </w:t>
      </w:r>
      <w:r>
        <w:rPr>
          <w:rFonts w:ascii="Times New Roman" w:hAnsi="Times New Roman" w:cs="Times New Roman"/>
          <w:sz w:val="24"/>
          <w:szCs w:val="24"/>
        </w:rPr>
        <w:t xml:space="preserve">auf </w:t>
      </w:r>
      <w:r w:rsidRPr="00F51BBB">
        <w:rPr>
          <w:rFonts w:ascii="Times New Roman" w:hAnsi="Times New Roman" w:cs="Times New Roman"/>
          <w:sz w:val="24"/>
          <w:szCs w:val="24"/>
        </w:rPr>
        <w:t>soziologische Konzepte zu</w:t>
      </w:r>
      <w:r>
        <w:rPr>
          <w:rFonts w:ascii="Times New Roman" w:hAnsi="Times New Roman" w:cs="Times New Roman"/>
          <w:sz w:val="24"/>
          <w:szCs w:val="24"/>
        </w:rPr>
        <w:t>rück</w:t>
      </w:r>
      <w:r w:rsidRPr="00F51BBB">
        <w:rPr>
          <w:rFonts w:ascii="Times New Roman" w:hAnsi="Times New Roman" w:cs="Times New Roman"/>
          <w:sz w:val="24"/>
          <w:szCs w:val="24"/>
        </w:rPr>
        <w:t>, die nach den Bedingungen und Funktionsweisen von zwischenmenschlichem Handeln fragen.</w:t>
      </w:r>
      <w:r w:rsidRPr="00F51BBB">
        <w:rPr>
          <w:rStyle w:val="Funotenzeichen"/>
          <w:rFonts w:ascii="Times New Roman" w:hAnsi="Times New Roman" w:cs="Times New Roman"/>
          <w:sz w:val="24"/>
          <w:szCs w:val="24"/>
        </w:rPr>
        <w:footnoteReference w:id="15"/>
      </w:r>
      <w:r w:rsidRPr="00F51BBB">
        <w:rPr>
          <w:rFonts w:ascii="Times New Roman" w:hAnsi="Times New Roman" w:cs="Times New Roman"/>
          <w:sz w:val="24"/>
          <w:szCs w:val="24"/>
        </w:rPr>
        <w:t xml:space="preserve"> </w:t>
      </w:r>
      <w:r>
        <w:rPr>
          <w:rFonts w:ascii="Times New Roman" w:hAnsi="Times New Roman" w:cs="Times New Roman"/>
          <w:sz w:val="24"/>
          <w:szCs w:val="24"/>
        </w:rPr>
        <w:t xml:space="preserve">Ganz allgemein formuliert, bezeichnet </w:t>
      </w:r>
      <w:r w:rsidRPr="00F51BBB">
        <w:rPr>
          <w:rFonts w:ascii="Times New Roman" w:hAnsi="Times New Roman" w:cs="Times New Roman"/>
          <w:sz w:val="24"/>
          <w:szCs w:val="24"/>
        </w:rPr>
        <w:t>‚Interaktion‘</w:t>
      </w:r>
      <w:r>
        <w:rPr>
          <w:rFonts w:ascii="Times New Roman" w:hAnsi="Times New Roman" w:cs="Times New Roman"/>
          <w:sz w:val="24"/>
          <w:szCs w:val="24"/>
        </w:rPr>
        <w:t xml:space="preserve"> </w:t>
      </w:r>
      <w:r w:rsidRPr="00F51BBB">
        <w:rPr>
          <w:rFonts w:ascii="Times New Roman" w:hAnsi="Times New Roman" w:cs="Times New Roman"/>
          <w:sz w:val="24"/>
          <w:szCs w:val="24"/>
        </w:rPr>
        <w:t>die wechselseitige Beeinflussung der Einstellung</w:t>
      </w:r>
      <w:r w:rsidR="0072253B">
        <w:rPr>
          <w:rFonts w:ascii="Times New Roman" w:hAnsi="Times New Roman" w:cs="Times New Roman"/>
          <w:sz w:val="24"/>
          <w:szCs w:val="24"/>
        </w:rPr>
        <w:t>en</w:t>
      </w:r>
      <w:r w:rsidRPr="00F51BBB">
        <w:rPr>
          <w:rFonts w:ascii="Times New Roman" w:hAnsi="Times New Roman" w:cs="Times New Roman"/>
          <w:sz w:val="24"/>
          <w:szCs w:val="24"/>
        </w:rPr>
        <w:t xml:space="preserve">, Erwartungen und Handlungen von Individuen. ‚Interaktion‘ </w:t>
      </w:r>
      <w:r>
        <w:rPr>
          <w:rFonts w:ascii="Times New Roman" w:hAnsi="Times New Roman" w:cs="Times New Roman"/>
          <w:sz w:val="24"/>
          <w:szCs w:val="24"/>
        </w:rPr>
        <w:t xml:space="preserve">findet statt </w:t>
      </w:r>
      <w:r w:rsidRPr="00F51BBB">
        <w:rPr>
          <w:rFonts w:ascii="Times New Roman" w:hAnsi="Times New Roman" w:cs="Times New Roman"/>
          <w:sz w:val="24"/>
          <w:szCs w:val="24"/>
        </w:rPr>
        <w:t xml:space="preserve">zwischen mindestens zwei Individuen, </w:t>
      </w:r>
      <w:r>
        <w:rPr>
          <w:rFonts w:ascii="Times New Roman" w:hAnsi="Times New Roman" w:cs="Times New Roman"/>
          <w:sz w:val="24"/>
          <w:szCs w:val="24"/>
        </w:rPr>
        <w:t xml:space="preserve">die </w:t>
      </w:r>
      <w:r w:rsidRPr="00F51BBB">
        <w:rPr>
          <w:rFonts w:ascii="Times New Roman" w:hAnsi="Times New Roman" w:cs="Times New Roman"/>
          <w:sz w:val="24"/>
          <w:szCs w:val="24"/>
        </w:rPr>
        <w:t>im gleichen sozialen Kon</w:t>
      </w:r>
      <w:r w:rsidR="00340163">
        <w:rPr>
          <w:rFonts w:ascii="Times New Roman" w:hAnsi="Times New Roman" w:cs="Times New Roman"/>
          <w:sz w:val="24"/>
          <w:szCs w:val="24"/>
        </w:rPr>
        <w:t xml:space="preserve">text </w:t>
      </w:r>
      <w:r w:rsidRPr="00F51BBB">
        <w:rPr>
          <w:rFonts w:ascii="Times New Roman" w:hAnsi="Times New Roman" w:cs="Times New Roman"/>
          <w:sz w:val="24"/>
          <w:szCs w:val="24"/>
        </w:rPr>
        <w:t>anwesend</w:t>
      </w:r>
      <w:r>
        <w:rPr>
          <w:rFonts w:ascii="Times New Roman" w:hAnsi="Times New Roman" w:cs="Times New Roman"/>
          <w:sz w:val="24"/>
          <w:szCs w:val="24"/>
        </w:rPr>
        <w:t xml:space="preserve"> sind, einander wahrnehmen, für einander ansprechbar sind und sich </w:t>
      </w:r>
      <w:r w:rsidRPr="00F51BBB">
        <w:rPr>
          <w:rFonts w:ascii="Times New Roman" w:hAnsi="Times New Roman" w:cs="Times New Roman"/>
          <w:sz w:val="24"/>
          <w:szCs w:val="24"/>
        </w:rPr>
        <w:t>in ihrem Handeln auf</w:t>
      </w:r>
      <w:r>
        <w:rPr>
          <w:rFonts w:ascii="Times New Roman" w:hAnsi="Times New Roman" w:cs="Times New Roman"/>
          <w:sz w:val="24"/>
          <w:szCs w:val="24"/>
        </w:rPr>
        <w:t>einander beziehen</w:t>
      </w:r>
      <w:r w:rsidRPr="00F51BBB">
        <w:rPr>
          <w:rFonts w:ascii="Times New Roman" w:hAnsi="Times New Roman" w:cs="Times New Roman"/>
          <w:sz w:val="24"/>
          <w:szCs w:val="24"/>
        </w:rPr>
        <w:t>.</w:t>
      </w:r>
      <w:r>
        <w:rPr>
          <w:rFonts w:ascii="Times New Roman" w:hAnsi="Times New Roman" w:cs="Times New Roman"/>
          <w:sz w:val="24"/>
          <w:szCs w:val="24"/>
        </w:rPr>
        <w:t xml:space="preserve"> </w:t>
      </w:r>
      <w:r w:rsidRPr="00F51BBB">
        <w:rPr>
          <w:rFonts w:ascii="Times New Roman" w:hAnsi="Times New Roman" w:cs="Times New Roman"/>
          <w:sz w:val="24"/>
          <w:szCs w:val="24"/>
        </w:rPr>
        <w:t>Die Grundlagen für eine Soziologie der Interaktion ha</w:t>
      </w:r>
      <w:r>
        <w:rPr>
          <w:rFonts w:ascii="Times New Roman" w:hAnsi="Times New Roman" w:cs="Times New Roman"/>
          <w:sz w:val="24"/>
          <w:szCs w:val="24"/>
        </w:rPr>
        <w:t>ben</w:t>
      </w:r>
      <w:r w:rsidRPr="00F51BBB">
        <w:rPr>
          <w:rFonts w:ascii="Times New Roman" w:hAnsi="Times New Roman" w:cs="Times New Roman"/>
          <w:sz w:val="24"/>
          <w:szCs w:val="24"/>
        </w:rPr>
        <w:t xml:space="preserve"> </w:t>
      </w:r>
      <w:r w:rsidRPr="00F51BBB">
        <w:rPr>
          <w:rFonts w:ascii="Times New Roman" w:hAnsi="Times New Roman" w:cs="Times New Roman"/>
          <w:smallCaps/>
          <w:sz w:val="24"/>
          <w:szCs w:val="24"/>
        </w:rPr>
        <w:t xml:space="preserve">Georg Simmel </w:t>
      </w:r>
      <w:r w:rsidRPr="00380113">
        <w:rPr>
          <w:rFonts w:ascii="Times New Roman" w:hAnsi="Times New Roman" w:cs="Times New Roman"/>
          <w:sz w:val="24"/>
          <w:szCs w:val="24"/>
        </w:rPr>
        <w:t>und</w:t>
      </w:r>
      <w:r>
        <w:rPr>
          <w:rFonts w:ascii="Times New Roman" w:hAnsi="Times New Roman" w:cs="Times New Roman"/>
          <w:smallCaps/>
          <w:sz w:val="24"/>
          <w:szCs w:val="24"/>
        </w:rPr>
        <w:t xml:space="preserve"> Max Weber </w:t>
      </w:r>
      <w:r w:rsidRPr="00F51BBB">
        <w:rPr>
          <w:rFonts w:ascii="Times New Roman" w:hAnsi="Times New Roman" w:cs="Times New Roman"/>
          <w:sz w:val="24"/>
          <w:szCs w:val="24"/>
        </w:rPr>
        <w:t xml:space="preserve">gelegt, indem </w:t>
      </w:r>
      <w:r>
        <w:rPr>
          <w:rFonts w:ascii="Times New Roman" w:hAnsi="Times New Roman" w:cs="Times New Roman"/>
          <w:sz w:val="24"/>
          <w:szCs w:val="24"/>
        </w:rPr>
        <w:t xml:space="preserve">sie </w:t>
      </w:r>
      <w:r w:rsidRPr="00F51BBB">
        <w:rPr>
          <w:rFonts w:ascii="Times New Roman" w:hAnsi="Times New Roman" w:cs="Times New Roman"/>
          <w:sz w:val="24"/>
          <w:szCs w:val="24"/>
        </w:rPr>
        <w:t>Interaktion zu dem Element erhob</w:t>
      </w:r>
      <w:r>
        <w:rPr>
          <w:rFonts w:ascii="Times New Roman" w:hAnsi="Times New Roman" w:cs="Times New Roman"/>
          <w:sz w:val="24"/>
          <w:szCs w:val="24"/>
        </w:rPr>
        <w:t>en</w:t>
      </w:r>
      <w:r w:rsidRPr="00F51BBB">
        <w:rPr>
          <w:rFonts w:ascii="Times New Roman" w:hAnsi="Times New Roman" w:cs="Times New Roman"/>
          <w:sz w:val="24"/>
          <w:szCs w:val="24"/>
        </w:rPr>
        <w:t xml:space="preserve">, das Gesellschaft konstituiert. </w:t>
      </w:r>
      <w:r>
        <w:rPr>
          <w:rFonts w:ascii="Times New Roman" w:hAnsi="Times New Roman" w:cs="Times New Roman"/>
          <w:sz w:val="24"/>
          <w:szCs w:val="24"/>
        </w:rPr>
        <w:t xml:space="preserve">So betrachtet </w:t>
      </w:r>
      <w:r w:rsidRPr="00CB4FF9">
        <w:rPr>
          <w:rFonts w:ascii="Times New Roman" w:hAnsi="Times New Roman" w:cs="Times New Roman"/>
          <w:smallCaps/>
          <w:sz w:val="24"/>
          <w:szCs w:val="24"/>
        </w:rPr>
        <w:t>Simmel</w:t>
      </w:r>
      <w:r>
        <w:rPr>
          <w:rFonts w:ascii="Times New Roman" w:hAnsi="Times New Roman" w:cs="Times New Roman"/>
          <w:sz w:val="24"/>
          <w:szCs w:val="24"/>
        </w:rPr>
        <w:t xml:space="preserve"> a</w:t>
      </w:r>
      <w:r w:rsidRPr="00F51BBB">
        <w:rPr>
          <w:rFonts w:ascii="Times New Roman" w:hAnsi="Times New Roman" w:cs="Times New Roman"/>
          <w:sz w:val="24"/>
          <w:szCs w:val="24"/>
        </w:rPr>
        <w:t xml:space="preserve">ls den genuinen Gegenstandsbereich einer sich als eigene Wissenschaft verstehenden Soziologie </w:t>
      </w:r>
      <w:r w:rsidRPr="007C6DC8">
        <w:rPr>
          <w:rFonts w:ascii="Times New Roman" w:hAnsi="Times New Roman" w:cs="Times New Roman"/>
          <w:sz w:val="24"/>
          <w:szCs w:val="24"/>
        </w:rPr>
        <w:t>„</w:t>
      </w:r>
      <w:r w:rsidRPr="00040D78">
        <w:rPr>
          <w:rFonts w:ascii="Times New Roman" w:hAnsi="Times New Roman" w:cs="Times New Roman"/>
          <w:sz w:val="24"/>
          <w:szCs w:val="24"/>
        </w:rPr>
        <w:t>die Untersuchung der Kräfte, Formen und Entwicklungen der Vergesellschaftung, des Mit-, Für- und Nebeneinanderseins der Individuen</w:t>
      </w:r>
      <w:r w:rsidRPr="007C6DC8">
        <w:rPr>
          <w:rFonts w:ascii="Times New Roman" w:hAnsi="Times New Roman" w:cs="Times New Roman"/>
          <w:sz w:val="24"/>
          <w:szCs w:val="24"/>
        </w:rPr>
        <w:t>“.</w:t>
      </w:r>
      <w:r w:rsidRPr="007C6DC8">
        <w:rPr>
          <w:rStyle w:val="Funotenzeichen"/>
          <w:rFonts w:ascii="Times New Roman" w:hAnsi="Times New Roman" w:cs="Times New Roman"/>
          <w:sz w:val="24"/>
          <w:szCs w:val="24"/>
        </w:rPr>
        <w:footnoteReference w:id="16"/>
      </w:r>
      <w:r w:rsidRPr="00F51BBB">
        <w:rPr>
          <w:rFonts w:ascii="Times New Roman" w:hAnsi="Times New Roman" w:cs="Times New Roman"/>
          <w:sz w:val="24"/>
          <w:szCs w:val="24"/>
        </w:rPr>
        <w:t xml:space="preserve"> Vergesellschaftung </w:t>
      </w:r>
      <w:r>
        <w:rPr>
          <w:rFonts w:ascii="Times New Roman" w:hAnsi="Times New Roman" w:cs="Times New Roman"/>
          <w:sz w:val="24"/>
          <w:szCs w:val="24"/>
        </w:rPr>
        <w:t xml:space="preserve">nennt er </w:t>
      </w:r>
      <w:r w:rsidRPr="00F51BBB">
        <w:rPr>
          <w:rFonts w:ascii="Times New Roman" w:hAnsi="Times New Roman" w:cs="Times New Roman"/>
          <w:sz w:val="24"/>
          <w:szCs w:val="24"/>
        </w:rPr>
        <w:t>de</w:t>
      </w:r>
      <w:r>
        <w:rPr>
          <w:rFonts w:ascii="Times New Roman" w:hAnsi="Times New Roman" w:cs="Times New Roman"/>
          <w:sz w:val="24"/>
          <w:szCs w:val="24"/>
        </w:rPr>
        <w:t>n</w:t>
      </w:r>
      <w:r w:rsidRPr="00F51BBB">
        <w:rPr>
          <w:rFonts w:ascii="Times New Roman" w:hAnsi="Times New Roman" w:cs="Times New Roman"/>
          <w:sz w:val="24"/>
          <w:szCs w:val="24"/>
        </w:rPr>
        <w:t xml:space="preserve"> Prozess, in dessen Verlauf Individuen zueinander in Beziehung treten</w:t>
      </w:r>
      <w:r>
        <w:rPr>
          <w:rFonts w:ascii="Times New Roman" w:hAnsi="Times New Roman" w:cs="Times New Roman"/>
          <w:sz w:val="24"/>
          <w:szCs w:val="24"/>
        </w:rPr>
        <w:t xml:space="preserve"> und </w:t>
      </w:r>
      <w:r w:rsidRPr="00F51BBB">
        <w:rPr>
          <w:rFonts w:ascii="Times New Roman" w:hAnsi="Times New Roman" w:cs="Times New Roman"/>
          <w:sz w:val="24"/>
          <w:szCs w:val="24"/>
        </w:rPr>
        <w:t xml:space="preserve">wechselseitig aufeinander einwirken. </w:t>
      </w:r>
      <w:r>
        <w:rPr>
          <w:rFonts w:ascii="Times New Roman" w:hAnsi="Times New Roman" w:cs="Times New Roman"/>
          <w:sz w:val="24"/>
          <w:szCs w:val="24"/>
        </w:rPr>
        <w:t xml:space="preserve">Folglich </w:t>
      </w:r>
      <w:r w:rsidRPr="00F51BBB">
        <w:rPr>
          <w:rFonts w:ascii="Times New Roman" w:hAnsi="Times New Roman" w:cs="Times New Roman"/>
          <w:sz w:val="24"/>
          <w:szCs w:val="24"/>
        </w:rPr>
        <w:t xml:space="preserve">ist für </w:t>
      </w:r>
      <w:r w:rsidRPr="00CB4FF9">
        <w:rPr>
          <w:rFonts w:ascii="Times New Roman" w:hAnsi="Times New Roman" w:cs="Times New Roman"/>
          <w:smallCaps/>
          <w:sz w:val="24"/>
          <w:szCs w:val="24"/>
        </w:rPr>
        <w:t>Simmel</w:t>
      </w:r>
      <w:r w:rsidRPr="00F51BBB">
        <w:rPr>
          <w:rFonts w:ascii="Times New Roman" w:hAnsi="Times New Roman" w:cs="Times New Roman"/>
          <w:sz w:val="24"/>
          <w:szCs w:val="24"/>
        </w:rPr>
        <w:t xml:space="preserve"> </w:t>
      </w:r>
      <w:r w:rsidRPr="007C6DC8">
        <w:rPr>
          <w:rFonts w:ascii="Times New Roman" w:hAnsi="Times New Roman" w:cs="Times New Roman"/>
          <w:sz w:val="24"/>
          <w:szCs w:val="24"/>
        </w:rPr>
        <w:t>„</w:t>
      </w:r>
      <w:r w:rsidRPr="00040D78">
        <w:rPr>
          <w:rFonts w:ascii="Times New Roman" w:hAnsi="Times New Roman" w:cs="Times New Roman"/>
          <w:sz w:val="24"/>
          <w:szCs w:val="24"/>
        </w:rPr>
        <w:t>Gesellschaft im weitesten Sinne offenbar da vorhanden, wo mehrere Individuen in Wechselwirkung treten</w:t>
      </w:r>
      <w:r w:rsidRPr="007C6DC8">
        <w:rPr>
          <w:rFonts w:ascii="Times New Roman" w:hAnsi="Times New Roman" w:cs="Times New Roman"/>
          <w:sz w:val="24"/>
          <w:szCs w:val="24"/>
        </w:rPr>
        <w:t>“.</w:t>
      </w:r>
      <w:r w:rsidRPr="007C6DC8">
        <w:rPr>
          <w:rStyle w:val="Funotenzeichen"/>
          <w:rFonts w:ascii="Times New Roman" w:hAnsi="Times New Roman" w:cs="Times New Roman"/>
          <w:sz w:val="24"/>
          <w:szCs w:val="24"/>
        </w:rPr>
        <w:footnoteReference w:id="17"/>
      </w:r>
      <w:r w:rsidRPr="00F51BBB">
        <w:rPr>
          <w:rFonts w:ascii="Times New Roman" w:hAnsi="Times New Roman" w:cs="Times New Roman"/>
          <w:sz w:val="24"/>
          <w:szCs w:val="24"/>
        </w:rPr>
        <w:t xml:space="preserve"> </w:t>
      </w:r>
    </w:p>
    <w:p w:rsidR="009B38C5" w:rsidRDefault="009B38C5" w:rsidP="00224D48">
      <w:pPr>
        <w:spacing w:after="0" w:line="360" w:lineRule="auto"/>
        <w:jc w:val="both"/>
        <w:rPr>
          <w:rFonts w:ascii="Times New Roman" w:hAnsi="Times New Roman" w:cs="Times New Roman"/>
          <w:sz w:val="24"/>
          <w:szCs w:val="24"/>
        </w:rPr>
      </w:pPr>
      <w:r w:rsidRPr="00F51BBB">
        <w:rPr>
          <w:rFonts w:ascii="Times New Roman" w:hAnsi="Times New Roman" w:cs="Times New Roman"/>
          <w:smallCaps/>
          <w:sz w:val="24"/>
          <w:szCs w:val="24"/>
        </w:rPr>
        <w:t xml:space="preserve">Max </w:t>
      </w:r>
      <w:r w:rsidRPr="00380113">
        <w:rPr>
          <w:rFonts w:ascii="Times New Roman" w:hAnsi="Times New Roman" w:cs="Times New Roman"/>
          <w:smallCaps/>
          <w:sz w:val="24"/>
          <w:szCs w:val="24"/>
        </w:rPr>
        <w:t>Weber</w:t>
      </w:r>
      <w:r w:rsidRPr="00380113">
        <w:rPr>
          <w:rFonts w:ascii="Times New Roman" w:hAnsi="Times New Roman" w:cs="Times New Roman"/>
          <w:sz w:val="24"/>
          <w:szCs w:val="24"/>
        </w:rPr>
        <w:t xml:space="preserve"> wiederum </w:t>
      </w:r>
      <w:r>
        <w:rPr>
          <w:rFonts w:ascii="Times New Roman" w:hAnsi="Times New Roman" w:cs="Times New Roman"/>
          <w:sz w:val="24"/>
          <w:szCs w:val="24"/>
        </w:rPr>
        <w:t xml:space="preserve">erklärt im ersten Paragraphen seiner ‚Soziologischen Grundbegriffe‘ in </w:t>
      </w:r>
      <w:r w:rsidRPr="00311243">
        <w:rPr>
          <w:rFonts w:ascii="Times New Roman" w:hAnsi="Times New Roman" w:cs="Times New Roman"/>
          <w:i/>
          <w:iCs/>
          <w:sz w:val="24"/>
          <w:szCs w:val="24"/>
        </w:rPr>
        <w:t>Wirtschaft und Gesellschaft</w:t>
      </w:r>
      <w:r>
        <w:rPr>
          <w:rFonts w:ascii="Times New Roman" w:hAnsi="Times New Roman" w:cs="Times New Roman"/>
          <w:sz w:val="24"/>
          <w:szCs w:val="24"/>
        </w:rPr>
        <w:t xml:space="preserve"> </w:t>
      </w:r>
    </w:p>
    <w:p w:rsidR="009B38C5" w:rsidRPr="00F9286F" w:rsidRDefault="009B38C5" w:rsidP="00292593">
      <w:pPr>
        <w:spacing w:after="160" w:line="240" w:lineRule="auto"/>
        <w:ind w:left="567" w:right="567"/>
        <w:jc w:val="both"/>
        <w:rPr>
          <w:rFonts w:ascii="Times New Roman" w:hAnsi="Times New Roman" w:cs="Times New Roman"/>
          <w:sz w:val="20"/>
          <w:szCs w:val="20"/>
        </w:rPr>
      </w:pPr>
      <w:r w:rsidRPr="00040D78">
        <w:rPr>
          <w:rFonts w:ascii="Times New Roman" w:hAnsi="Times New Roman" w:cs="Times New Roman"/>
          <w:sz w:val="20"/>
          <w:szCs w:val="20"/>
        </w:rPr>
        <w:lastRenderedPageBreak/>
        <w:t>Soziologie soll heißen: eine Wissenschaft, welche soziales Handeln deutend verstehen und dadurch in seinem Ablauf und seinen Wirkungen ursächlich erklären will. ‚Handeln‘ soll dabei ein menschliches Verhalten (einerlei ob ein äußeres oder innerliches Tun, Unterlassen oder Dulden) heißen, wenn und insofern als der oder die Handelnden mit ihm einen subjektiven Sinn verbinden. ‚Soziales‘ Handeln aber soll ein solches Handeln heißen, welches seinem von dem oder den Handelnden gemeinten Sinn nach auf das Verhalten anderer bezogen wird und daran in seinem Ablauf orientiert ist</w:t>
      </w:r>
      <w:r w:rsidRPr="007C6DC8">
        <w:rPr>
          <w:rFonts w:ascii="Times New Roman" w:hAnsi="Times New Roman" w:cs="Times New Roman"/>
          <w:sz w:val="20"/>
          <w:szCs w:val="20"/>
        </w:rPr>
        <w:t>.</w:t>
      </w:r>
      <w:r w:rsidRPr="00F9286F">
        <w:rPr>
          <w:rStyle w:val="Funotenzeichen"/>
          <w:rFonts w:ascii="Times New Roman" w:hAnsi="Times New Roman" w:cs="Times New Roman"/>
          <w:sz w:val="24"/>
          <w:szCs w:val="24"/>
        </w:rPr>
        <w:footnoteReference w:id="18"/>
      </w:r>
    </w:p>
    <w:p w:rsidR="009B38C5" w:rsidRDefault="009B38C5" w:rsidP="00F9286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Der Schlüsselbegriff des </w:t>
      </w:r>
      <w:r w:rsidRPr="00CB4FF9">
        <w:rPr>
          <w:rFonts w:ascii="Times New Roman" w:hAnsi="Times New Roman" w:cs="Times New Roman"/>
          <w:smallCaps/>
          <w:sz w:val="24"/>
          <w:szCs w:val="24"/>
        </w:rPr>
        <w:t>Weber</w:t>
      </w:r>
      <w:r w:rsidRPr="00F51BBB">
        <w:rPr>
          <w:rFonts w:ascii="Times New Roman" w:hAnsi="Times New Roman" w:cs="Times New Roman"/>
          <w:sz w:val="24"/>
          <w:szCs w:val="24"/>
        </w:rPr>
        <w:t>’schen Theoriegebäudes</w:t>
      </w:r>
      <w:r>
        <w:rPr>
          <w:rFonts w:ascii="Times New Roman" w:hAnsi="Times New Roman" w:cs="Times New Roman"/>
          <w:sz w:val="24"/>
          <w:szCs w:val="24"/>
        </w:rPr>
        <w:t xml:space="preserve">, nämlich </w:t>
      </w:r>
      <w:r w:rsidRPr="00F51BBB">
        <w:rPr>
          <w:rFonts w:ascii="Times New Roman" w:hAnsi="Times New Roman" w:cs="Times New Roman"/>
          <w:sz w:val="24"/>
          <w:szCs w:val="24"/>
        </w:rPr>
        <w:t xml:space="preserve">der </w:t>
      </w:r>
      <w:r>
        <w:rPr>
          <w:rFonts w:ascii="Times New Roman" w:hAnsi="Times New Roman" w:cs="Times New Roman"/>
          <w:sz w:val="24"/>
          <w:szCs w:val="24"/>
        </w:rPr>
        <w:t xml:space="preserve">Terminus </w:t>
      </w:r>
      <w:r w:rsidRPr="00F51BBB">
        <w:rPr>
          <w:rFonts w:ascii="Times New Roman" w:hAnsi="Times New Roman" w:cs="Times New Roman"/>
          <w:sz w:val="24"/>
          <w:szCs w:val="24"/>
        </w:rPr>
        <w:t>des ‚soziale</w:t>
      </w:r>
      <w:r w:rsidR="000E202A">
        <w:rPr>
          <w:rFonts w:ascii="Times New Roman" w:hAnsi="Times New Roman" w:cs="Times New Roman"/>
          <w:sz w:val="24"/>
          <w:szCs w:val="24"/>
        </w:rPr>
        <w:t>n</w:t>
      </w:r>
      <w:r w:rsidRPr="00F51BBB">
        <w:rPr>
          <w:rFonts w:ascii="Times New Roman" w:hAnsi="Times New Roman" w:cs="Times New Roman"/>
          <w:sz w:val="24"/>
          <w:szCs w:val="24"/>
        </w:rPr>
        <w:t xml:space="preserve"> Handelns‘</w:t>
      </w:r>
      <w:r>
        <w:rPr>
          <w:rFonts w:ascii="Times New Roman" w:hAnsi="Times New Roman" w:cs="Times New Roman"/>
          <w:sz w:val="24"/>
          <w:szCs w:val="24"/>
        </w:rPr>
        <w:t xml:space="preserve">, den er zum Gegenstandsbereich seiner Wissenschaft erklärt, </w:t>
      </w:r>
      <w:r w:rsidR="0063113F">
        <w:rPr>
          <w:rFonts w:ascii="Times New Roman" w:hAnsi="Times New Roman" w:cs="Times New Roman"/>
          <w:sz w:val="24"/>
          <w:szCs w:val="24"/>
        </w:rPr>
        <w:t>wird bei</w:t>
      </w:r>
      <w:r w:rsidRPr="00F51BBB">
        <w:rPr>
          <w:rFonts w:ascii="Times New Roman" w:hAnsi="Times New Roman" w:cs="Times New Roman"/>
          <w:sz w:val="24"/>
          <w:szCs w:val="24"/>
        </w:rPr>
        <w:t xml:space="preserve"> </w:t>
      </w:r>
      <w:r w:rsidRPr="00CB4FF9">
        <w:rPr>
          <w:rFonts w:ascii="Times New Roman" w:hAnsi="Times New Roman" w:cs="Times New Roman"/>
          <w:smallCaps/>
          <w:sz w:val="24"/>
          <w:szCs w:val="24"/>
        </w:rPr>
        <w:t>Weber</w:t>
      </w:r>
      <w:r w:rsidRPr="00F51BBB">
        <w:rPr>
          <w:rFonts w:ascii="Times New Roman" w:hAnsi="Times New Roman" w:cs="Times New Roman"/>
          <w:sz w:val="24"/>
          <w:szCs w:val="24"/>
        </w:rPr>
        <w:t xml:space="preserve"> folglich durch Interaktion bestimmt. </w:t>
      </w:r>
      <w:r>
        <w:rPr>
          <w:rFonts w:ascii="Times New Roman" w:hAnsi="Times New Roman" w:cs="Times New Roman"/>
          <w:sz w:val="24"/>
          <w:szCs w:val="24"/>
        </w:rPr>
        <w:t>Besonders deutlich wird dies in seiner anschließende</w:t>
      </w:r>
      <w:r w:rsidR="0063113F">
        <w:rPr>
          <w:rFonts w:ascii="Times New Roman" w:hAnsi="Times New Roman" w:cs="Times New Roman"/>
          <w:sz w:val="24"/>
          <w:szCs w:val="24"/>
        </w:rPr>
        <w:t>n</w:t>
      </w:r>
      <w:r>
        <w:rPr>
          <w:rFonts w:ascii="Times New Roman" w:hAnsi="Times New Roman" w:cs="Times New Roman"/>
          <w:sz w:val="24"/>
          <w:szCs w:val="24"/>
        </w:rPr>
        <w:t xml:space="preserve"> Definition seines gleichfalls zentralen Begriffs der ‚s</w:t>
      </w:r>
      <w:r w:rsidRPr="00F51BBB">
        <w:rPr>
          <w:rFonts w:ascii="Times New Roman" w:hAnsi="Times New Roman" w:cs="Times New Roman"/>
          <w:sz w:val="24"/>
          <w:szCs w:val="24"/>
        </w:rPr>
        <w:t>oziale</w:t>
      </w:r>
      <w:r w:rsidR="0063113F">
        <w:rPr>
          <w:rFonts w:ascii="Times New Roman" w:hAnsi="Times New Roman" w:cs="Times New Roman"/>
          <w:sz w:val="24"/>
          <w:szCs w:val="24"/>
        </w:rPr>
        <w:t>n</w:t>
      </w:r>
      <w:r w:rsidRPr="00F51BBB">
        <w:rPr>
          <w:rFonts w:ascii="Times New Roman" w:hAnsi="Times New Roman" w:cs="Times New Roman"/>
          <w:sz w:val="24"/>
          <w:szCs w:val="24"/>
        </w:rPr>
        <w:t xml:space="preserve"> Beziehung‘ </w:t>
      </w:r>
      <w:r>
        <w:rPr>
          <w:rFonts w:ascii="Times New Roman" w:hAnsi="Times New Roman" w:cs="Times New Roman"/>
          <w:sz w:val="24"/>
          <w:szCs w:val="24"/>
        </w:rPr>
        <w:t xml:space="preserve">als einem </w:t>
      </w:r>
    </w:p>
    <w:p w:rsidR="009B38C5" w:rsidRPr="007C6DC8" w:rsidRDefault="009B38C5" w:rsidP="00292593">
      <w:pPr>
        <w:spacing w:after="160" w:line="240" w:lineRule="auto"/>
        <w:ind w:left="567" w:right="567"/>
        <w:jc w:val="both"/>
        <w:rPr>
          <w:rFonts w:ascii="Times New Roman" w:hAnsi="Times New Roman" w:cs="Times New Roman"/>
          <w:sz w:val="24"/>
          <w:szCs w:val="24"/>
        </w:rPr>
      </w:pPr>
      <w:r w:rsidRPr="00040D78">
        <w:rPr>
          <w:rFonts w:ascii="Times New Roman" w:hAnsi="Times New Roman" w:cs="Times New Roman"/>
          <w:sz w:val="20"/>
          <w:szCs w:val="20"/>
        </w:rPr>
        <w:t>seinem Sinngehalt nach aufeinander gegenseitig eingestellte[n] und dadurch orientierte[n] Sichverhalten mehrerer […]. Die soziale Beziehung besteht also durchaus und ganz ausschließlich in der Chance, dass in einer (sinnhaft) angebbaren Art sozial gehandelt wird, einerlei zunächst, worauf diese Chance beruht</w:t>
      </w:r>
      <w:r w:rsidRPr="007C6DC8">
        <w:rPr>
          <w:rFonts w:ascii="Times New Roman" w:hAnsi="Times New Roman" w:cs="Times New Roman"/>
          <w:sz w:val="20"/>
          <w:szCs w:val="20"/>
        </w:rPr>
        <w:t>.</w:t>
      </w:r>
      <w:r w:rsidRPr="007C6DC8">
        <w:rPr>
          <w:rStyle w:val="Funotenzeichen"/>
          <w:rFonts w:ascii="Times New Roman" w:hAnsi="Times New Roman" w:cs="Times New Roman"/>
          <w:sz w:val="24"/>
          <w:szCs w:val="24"/>
        </w:rPr>
        <w:footnoteReference w:id="19"/>
      </w:r>
    </w:p>
    <w:p w:rsidR="009B38C5" w:rsidRDefault="009B38C5" w:rsidP="000F47B3">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Insbesondere </w:t>
      </w:r>
      <w:r w:rsidRPr="00805F74">
        <w:rPr>
          <w:rFonts w:ascii="Times New Roman" w:hAnsi="Times New Roman" w:cs="Times New Roman"/>
          <w:smallCaps/>
          <w:sz w:val="24"/>
          <w:szCs w:val="24"/>
        </w:rPr>
        <w:t>Max Weber</w:t>
      </w:r>
      <w:r>
        <w:rPr>
          <w:rFonts w:ascii="Times New Roman" w:hAnsi="Times New Roman" w:cs="Times New Roman"/>
          <w:sz w:val="24"/>
          <w:szCs w:val="24"/>
        </w:rPr>
        <w:t xml:space="preserve"> legte die Fundamente, von denen ausgehend i</w:t>
      </w:r>
      <w:r w:rsidRPr="00F51BBB">
        <w:rPr>
          <w:rFonts w:ascii="Times New Roman" w:hAnsi="Times New Roman" w:cs="Times New Roman"/>
          <w:sz w:val="24"/>
          <w:szCs w:val="24"/>
        </w:rPr>
        <w:t>n der weiter</w:t>
      </w:r>
      <w:r w:rsidR="0063113F">
        <w:rPr>
          <w:rFonts w:ascii="Times New Roman" w:hAnsi="Times New Roman" w:cs="Times New Roman"/>
          <w:sz w:val="24"/>
          <w:szCs w:val="24"/>
        </w:rPr>
        <w:t>e</w:t>
      </w:r>
      <w:r w:rsidRPr="00F51BBB">
        <w:rPr>
          <w:rFonts w:ascii="Times New Roman" w:hAnsi="Times New Roman" w:cs="Times New Roman"/>
          <w:sz w:val="24"/>
          <w:szCs w:val="24"/>
        </w:rPr>
        <w:t xml:space="preserve">n </w:t>
      </w:r>
      <w:r>
        <w:rPr>
          <w:rFonts w:ascii="Times New Roman" w:hAnsi="Times New Roman" w:cs="Times New Roman"/>
          <w:sz w:val="24"/>
          <w:szCs w:val="24"/>
        </w:rPr>
        <w:t xml:space="preserve">wissenschaftlichen Diskussion die </w:t>
      </w:r>
      <w:r w:rsidR="00D348F2">
        <w:rPr>
          <w:rFonts w:ascii="Times New Roman" w:hAnsi="Times New Roman" w:cs="Times New Roman"/>
          <w:sz w:val="24"/>
          <w:szCs w:val="24"/>
        </w:rPr>
        <w:t xml:space="preserve">unterschiedlichen Facetten von </w:t>
      </w:r>
      <w:r>
        <w:rPr>
          <w:rFonts w:ascii="Times New Roman" w:hAnsi="Times New Roman" w:cs="Times New Roman"/>
          <w:sz w:val="24"/>
          <w:szCs w:val="24"/>
        </w:rPr>
        <w:t xml:space="preserve">Interaktion herausgearbeitet wurden, die für Verständnis und Analyse dieses Phänomens zentral sind. Üblicherweise werden hierbei in der </w:t>
      </w:r>
      <w:r w:rsidRPr="00F51BBB">
        <w:rPr>
          <w:rFonts w:ascii="Times New Roman" w:hAnsi="Times New Roman" w:cs="Times New Roman"/>
          <w:sz w:val="24"/>
          <w:szCs w:val="24"/>
        </w:rPr>
        <w:t xml:space="preserve">soziologischen Theoriebildung zwei </w:t>
      </w:r>
      <w:r>
        <w:rPr>
          <w:rFonts w:ascii="Times New Roman" w:hAnsi="Times New Roman" w:cs="Times New Roman"/>
          <w:sz w:val="24"/>
          <w:szCs w:val="24"/>
        </w:rPr>
        <w:t>Grundp</w:t>
      </w:r>
      <w:r w:rsidRPr="00F51BBB">
        <w:rPr>
          <w:rFonts w:ascii="Times New Roman" w:hAnsi="Times New Roman" w:cs="Times New Roman"/>
          <w:sz w:val="24"/>
          <w:szCs w:val="24"/>
        </w:rPr>
        <w:t>ositionen unterschieden</w:t>
      </w:r>
      <w:r>
        <w:rPr>
          <w:rFonts w:ascii="Times New Roman" w:hAnsi="Times New Roman" w:cs="Times New Roman"/>
          <w:sz w:val="24"/>
          <w:szCs w:val="24"/>
        </w:rPr>
        <w:t xml:space="preserve">, das </w:t>
      </w:r>
      <w:r w:rsidRPr="00D348F2">
        <w:rPr>
          <w:rFonts w:ascii="Times New Roman" w:hAnsi="Times New Roman" w:cs="Times New Roman"/>
          <w:i/>
          <w:sz w:val="24"/>
          <w:szCs w:val="24"/>
        </w:rPr>
        <w:t>normative</w:t>
      </w:r>
      <w:r w:rsidRPr="00F51BBB">
        <w:rPr>
          <w:rFonts w:ascii="Times New Roman" w:hAnsi="Times New Roman" w:cs="Times New Roman"/>
          <w:sz w:val="24"/>
          <w:szCs w:val="24"/>
        </w:rPr>
        <w:t xml:space="preserve"> und das </w:t>
      </w:r>
      <w:r w:rsidRPr="00D348F2">
        <w:rPr>
          <w:rFonts w:ascii="Times New Roman" w:hAnsi="Times New Roman" w:cs="Times New Roman"/>
          <w:i/>
          <w:sz w:val="24"/>
          <w:szCs w:val="24"/>
        </w:rPr>
        <w:t>interpretativ</w:t>
      </w:r>
      <w:r w:rsidR="0061225E">
        <w:rPr>
          <w:rFonts w:ascii="Times New Roman" w:hAnsi="Times New Roman" w:cs="Times New Roman"/>
          <w:i/>
          <w:sz w:val="24"/>
          <w:szCs w:val="24"/>
        </w:rPr>
        <w:t>e</w:t>
      </w:r>
      <w:r>
        <w:rPr>
          <w:rFonts w:ascii="Times New Roman" w:hAnsi="Times New Roman" w:cs="Times New Roman"/>
          <w:sz w:val="24"/>
          <w:szCs w:val="24"/>
        </w:rPr>
        <w:t xml:space="preserve"> Paradigma, die letztlich die alte, in allen Geistes</w:t>
      </w:r>
      <w:r w:rsidR="00DC6674">
        <w:rPr>
          <w:rFonts w:ascii="Times New Roman" w:hAnsi="Times New Roman" w:cs="Times New Roman"/>
          <w:sz w:val="24"/>
          <w:szCs w:val="24"/>
        </w:rPr>
        <w:t>- und Sozial</w:t>
      </w:r>
      <w:r>
        <w:rPr>
          <w:rFonts w:ascii="Times New Roman" w:hAnsi="Times New Roman" w:cs="Times New Roman"/>
          <w:sz w:val="24"/>
          <w:szCs w:val="24"/>
        </w:rPr>
        <w:t>wissenschaften immer wieder geführte Debatte um das Verhältnis von Individuum und Gesellschaft, Akteur und Struktur, Struktur und Ereignis wieder aufgreift</w:t>
      </w:r>
      <w:r w:rsidRPr="00F51BBB">
        <w:rPr>
          <w:rFonts w:ascii="Times New Roman" w:hAnsi="Times New Roman" w:cs="Times New Roman"/>
          <w:sz w:val="24"/>
          <w:szCs w:val="24"/>
        </w:rPr>
        <w:t>.</w:t>
      </w:r>
      <w:r w:rsidRPr="00F51BBB">
        <w:rPr>
          <w:rStyle w:val="Funotenzeichen"/>
          <w:rFonts w:ascii="Times New Roman" w:hAnsi="Times New Roman" w:cs="Times New Roman"/>
          <w:sz w:val="24"/>
          <w:szCs w:val="24"/>
        </w:rPr>
        <w:footnoteReference w:id="20"/>
      </w:r>
      <w:r w:rsidRPr="00F51BBB">
        <w:rPr>
          <w:rFonts w:ascii="Times New Roman" w:hAnsi="Times New Roman" w:cs="Times New Roman"/>
          <w:sz w:val="24"/>
          <w:szCs w:val="24"/>
        </w:rPr>
        <w:t xml:space="preserve"> </w:t>
      </w:r>
      <w:r>
        <w:rPr>
          <w:rFonts w:ascii="Times New Roman" w:hAnsi="Times New Roman" w:cs="Times New Roman"/>
          <w:sz w:val="24"/>
          <w:szCs w:val="24"/>
        </w:rPr>
        <w:t>T</w:t>
      </w:r>
      <w:r w:rsidRPr="00F51BBB">
        <w:rPr>
          <w:rFonts w:ascii="Times New Roman" w:hAnsi="Times New Roman" w:cs="Times New Roman"/>
          <w:sz w:val="24"/>
          <w:szCs w:val="24"/>
        </w:rPr>
        <w:t>heor</w:t>
      </w:r>
      <w:r>
        <w:rPr>
          <w:rFonts w:ascii="Times New Roman" w:hAnsi="Times New Roman" w:cs="Times New Roman"/>
          <w:sz w:val="24"/>
          <w:szCs w:val="24"/>
        </w:rPr>
        <w:t xml:space="preserve">ien, die dem </w:t>
      </w:r>
      <w:r w:rsidRPr="00D348F2">
        <w:rPr>
          <w:rFonts w:ascii="Times New Roman" w:hAnsi="Times New Roman" w:cs="Times New Roman"/>
          <w:i/>
          <w:sz w:val="24"/>
          <w:szCs w:val="24"/>
        </w:rPr>
        <w:t>normativen</w:t>
      </w:r>
      <w:r w:rsidRPr="00DB4D73">
        <w:rPr>
          <w:rFonts w:ascii="Times New Roman" w:hAnsi="Times New Roman" w:cs="Times New Roman"/>
          <w:sz w:val="24"/>
          <w:szCs w:val="24"/>
        </w:rPr>
        <w:t xml:space="preserve"> Paradigma</w:t>
      </w:r>
      <w:r>
        <w:rPr>
          <w:rFonts w:ascii="Times New Roman" w:hAnsi="Times New Roman" w:cs="Times New Roman"/>
          <w:sz w:val="24"/>
          <w:szCs w:val="24"/>
        </w:rPr>
        <w:t xml:space="preserve"> zugeordnet werden, stellen </w:t>
      </w:r>
      <w:r w:rsidR="00CC594A">
        <w:rPr>
          <w:rFonts w:ascii="Times New Roman" w:hAnsi="Times New Roman" w:cs="Times New Roman"/>
          <w:sz w:val="24"/>
          <w:szCs w:val="24"/>
        </w:rPr>
        <w:t xml:space="preserve">mit </w:t>
      </w:r>
      <w:r w:rsidR="00CC594A" w:rsidRPr="00CC594A">
        <w:rPr>
          <w:rFonts w:ascii="Times New Roman" w:hAnsi="Times New Roman" w:cs="Times New Roman"/>
          <w:smallCaps/>
          <w:sz w:val="24"/>
          <w:szCs w:val="24"/>
        </w:rPr>
        <w:t>Talcott Parsons</w:t>
      </w:r>
      <w:r w:rsidR="00CC594A">
        <w:rPr>
          <w:rFonts w:ascii="Times New Roman" w:hAnsi="Times New Roman" w:cs="Times New Roman"/>
          <w:sz w:val="24"/>
          <w:szCs w:val="24"/>
        </w:rPr>
        <w:t xml:space="preserve"> </w:t>
      </w:r>
      <w:r>
        <w:rPr>
          <w:rFonts w:ascii="Times New Roman" w:hAnsi="Times New Roman" w:cs="Times New Roman"/>
          <w:sz w:val="24"/>
          <w:szCs w:val="24"/>
        </w:rPr>
        <w:t xml:space="preserve">die sozialen Strukturen, vor allem normative Vorgaben, in den Vordergrund, um zu erklären, wie Menschen sich gegenüber </w:t>
      </w:r>
      <w:r>
        <w:rPr>
          <w:rFonts w:ascii="Times New Roman" w:hAnsi="Times New Roman" w:cs="Times New Roman"/>
          <w:sz w:val="24"/>
          <w:szCs w:val="24"/>
        </w:rPr>
        <w:lastRenderedPageBreak/>
        <w:t>anderen Menschen verhalten. Demnach folgen die an einer Interaktion Be</w:t>
      </w:r>
      <w:r w:rsidR="00D348F2">
        <w:rPr>
          <w:rFonts w:ascii="Times New Roman" w:hAnsi="Times New Roman" w:cs="Times New Roman"/>
          <w:sz w:val="24"/>
          <w:szCs w:val="24"/>
        </w:rPr>
        <w:t xml:space="preserve">teiligten Rollen, die das </w:t>
      </w:r>
      <w:r>
        <w:rPr>
          <w:rFonts w:ascii="Times New Roman" w:hAnsi="Times New Roman" w:cs="Times New Roman"/>
          <w:sz w:val="24"/>
          <w:szCs w:val="24"/>
        </w:rPr>
        <w:t xml:space="preserve">soziokulturelle Wertsystem vorschreibt; konkretes Handeln wird als Äußerung vorgegebener Handlungsmuster betrachtet. Der Akteur erscheint in diesen Theorien als </w:t>
      </w:r>
      <w:r w:rsidRPr="00F51BBB">
        <w:rPr>
          <w:rFonts w:ascii="Times New Roman" w:hAnsi="Times New Roman" w:cs="Times New Roman"/>
          <w:sz w:val="24"/>
          <w:szCs w:val="24"/>
        </w:rPr>
        <w:t>mit bestimmten erworbenen Dispositionen (</w:t>
      </w:r>
      <w:r>
        <w:rPr>
          <w:rFonts w:ascii="Times New Roman" w:hAnsi="Times New Roman" w:cs="Times New Roman"/>
          <w:sz w:val="24"/>
          <w:szCs w:val="24"/>
        </w:rPr>
        <w:t>z.</w:t>
      </w:r>
      <w:r w:rsidR="007403E9">
        <w:rPr>
          <w:rFonts w:ascii="Times New Roman" w:hAnsi="Times New Roman" w:cs="Times New Roman"/>
          <w:sz w:val="24"/>
          <w:szCs w:val="24"/>
        </w:rPr>
        <w:t> </w:t>
      </w:r>
      <w:r>
        <w:rPr>
          <w:rFonts w:ascii="Times New Roman" w:hAnsi="Times New Roman" w:cs="Times New Roman"/>
          <w:sz w:val="24"/>
          <w:szCs w:val="24"/>
        </w:rPr>
        <w:t xml:space="preserve">B. </w:t>
      </w:r>
      <w:r w:rsidRPr="00F51BBB">
        <w:rPr>
          <w:rFonts w:ascii="Times New Roman" w:hAnsi="Times New Roman" w:cs="Times New Roman"/>
          <w:sz w:val="24"/>
          <w:szCs w:val="24"/>
        </w:rPr>
        <w:t xml:space="preserve">Einstellungen, Haltungen, Bedürfnisse) ausgestattet, andererseits aber </w:t>
      </w:r>
      <w:r>
        <w:rPr>
          <w:rFonts w:ascii="Times New Roman" w:hAnsi="Times New Roman" w:cs="Times New Roman"/>
          <w:sz w:val="24"/>
          <w:szCs w:val="24"/>
        </w:rPr>
        <w:t xml:space="preserve">als </w:t>
      </w:r>
      <w:r w:rsidRPr="00F51BBB">
        <w:rPr>
          <w:rFonts w:ascii="Times New Roman" w:hAnsi="Times New Roman" w:cs="Times New Roman"/>
          <w:sz w:val="24"/>
          <w:szCs w:val="24"/>
        </w:rPr>
        <w:t>bestimmten Erwartungen, den R</w:t>
      </w:r>
      <w:r>
        <w:rPr>
          <w:rFonts w:ascii="Times New Roman" w:hAnsi="Times New Roman" w:cs="Times New Roman"/>
          <w:sz w:val="24"/>
          <w:szCs w:val="24"/>
        </w:rPr>
        <w:t>ollenerwartungen, ausgesetzt</w:t>
      </w:r>
      <w:r w:rsidRPr="00F51BBB">
        <w:rPr>
          <w:rFonts w:ascii="Times New Roman" w:hAnsi="Times New Roman" w:cs="Times New Roman"/>
          <w:sz w:val="24"/>
          <w:szCs w:val="24"/>
        </w:rPr>
        <w:t xml:space="preserve">, die </w:t>
      </w:r>
      <w:r>
        <w:rPr>
          <w:rFonts w:ascii="Times New Roman" w:hAnsi="Times New Roman" w:cs="Times New Roman"/>
          <w:sz w:val="24"/>
          <w:szCs w:val="24"/>
        </w:rPr>
        <w:t>von Sanktionen gestützt werden.</w:t>
      </w:r>
      <w:r w:rsidRPr="00F51BBB">
        <w:rPr>
          <w:rFonts w:ascii="Times New Roman" w:hAnsi="Times New Roman" w:cs="Times New Roman"/>
          <w:sz w:val="24"/>
          <w:szCs w:val="24"/>
        </w:rPr>
        <w:t xml:space="preserve"> Interaktion </w:t>
      </w:r>
      <w:r>
        <w:rPr>
          <w:rFonts w:ascii="Times New Roman" w:hAnsi="Times New Roman" w:cs="Times New Roman"/>
          <w:sz w:val="24"/>
          <w:szCs w:val="24"/>
        </w:rPr>
        <w:t xml:space="preserve">beruht in </w:t>
      </w:r>
      <w:r w:rsidRPr="00F51BBB">
        <w:rPr>
          <w:rFonts w:ascii="Times New Roman" w:hAnsi="Times New Roman" w:cs="Times New Roman"/>
          <w:sz w:val="24"/>
          <w:szCs w:val="24"/>
        </w:rPr>
        <w:t xml:space="preserve">diesem Modell </w:t>
      </w:r>
      <w:r>
        <w:rPr>
          <w:rFonts w:ascii="Times New Roman" w:hAnsi="Times New Roman" w:cs="Times New Roman"/>
          <w:sz w:val="24"/>
          <w:szCs w:val="24"/>
        </w:rPr>
        <w:t xml:space="preserve">auf dem Zusammenspiel der jeweils gegebenen </w:t>
      </w:r>
      <w:r w:rsidRPr="00F51BBB">
        <w:rPr>
          <w:rFonts w:ascii="Times New Roman" w:hAnsi="Times New Roman" w:cs="Times New Roman"/>
          <w:sz w:val="24"/>
          <w:szCs w:val="24"/>
        </w:rPr>
        <w:t>Rollenerwartungen und Dispositionen</w:t>
      </w:r>
      <w:r>
        <w:rPr>
          <w:rFonts w:ascii="Times New Roman" w:hAnsi="Times New Roman" w:cs="Times New Roman"/>
          <w:sz w:val="24"/>
          <w:szCs w:val="24"/>
        </w:rPr>
        <w:t xml:space="preserve">, aus deren </w:t>
      </w:r>
      <w:r w:rsidRPr="00F51BBB">
        <w:rPr>
          <w:rFonts w:ascii="Times New Roman" w:hAnsi="Times New Roman" w:cs="Times New Roman"/>
          <w:sz w:val="24"/>
          <w:szCs w:val="24"/>
        </w:rPr>
        <w:t>Strukturen</w:t>
      </w:r>
      <w:r>
        <w:rPr>
          <w:rFonts w:ascii="Times New Roman" w:hAnsi="Times New Roman" w:cs="Times New Roman"/>
          <w:sz w:val="24"/>
          <w:szCs w:val="24"/>
        </w:rPr>
        <w:t xml:space="preserve"> die zentralen Elemente</w:t>
      </w:r>
      <w:r w:rsidRPr="00F51BBB">
        <w:rPr>
          <w:rFonts w:ascii="Times New Roman" w:hAnsi="Times New Roman" w:cs="Times New Roman"/>
          <w:sz w:val="24"/>
          <w:szCs w:val="24"/>
        </w:rPr>
        <w:t xml:space="preserve"> einer </w:t>
      </w:r>
      <w:r>
        <w:rPr>
          <w:rFonts w:ascii="Times New Roman" w:hAnsi="Times New Roman" w:cs="Times New Roman"/>
          <w:sz w:val="24"/>
          <w:szCs w:val="24"/>
        </w:rPr>
        <w:t>konkreten Situation</w:t>
      </w:r>
      <w:r w:rsidRPr="00F51BBB">
        <w:rPr>
          <w:rFonts w:ascii="Times New Roman" w:hAnsi="Times New Roman" w:cs="Times New Roman"/>
          <w:sz w:val="24"/>
          <w:szCs w:val="24"/>
        </w:rPr>
        <w:t xml:space="preserve"> </w:t>
      </w:r>
      <w:r>
        <w:rPr>
          <w:rFonts w:ascii="Times New Roman" w:hAnsi="Times New Roman" w:cs="Times New Roman"/>
          <w:sz w:val="24"/>
          <w:szCs w:val="24"/>
        </w:rPr>
        <w:t xml:space="preserve">folglich </w:t>
      </w:r>
      <w:r w:rsidRPr="00F51BBB">
        <w:rPr>
          <w:rFonts w:ascii="Times New Roman" w:hAnsi="Times New Roman" w:cs="Times New Roman"/>
          <w:sz w:val="24"/>
          <w:szCs w:val="24"/>
        </w:rPr>
        <w:t>abgeleitet werden könn</w:t>
      </w:r>
      <w:r>
        <w:rPr>
          <w:rFonts w:ascii="Times New Roman" w:hAnsi="Times New Roman" w:cs="Times New Roman"/>
          <w:sz w:val="24"/>
          <w:szCs w:val="24"/>
        </w:rPr>
        <w:t>t</w:t>
      </w:r>
      <w:r w:rsidRPr="00F51BBB">
        <w:rPr>
          <w:rFonts w:ascii="Times New Roman" w:hAnsi="Times New Roman" w:cs="Times New Roman"/>
          <w:sz w:val="24"/>
          <w:szCs w:val="24"/>
        </w:rPr>
        <w:t>en.</w:t>
      </w:r>
    </w:p>
    <w:p w:rsidR="009B38C5" w:rsidRPr="00F51BBB" w:rsidRDefault="009B38C5" w:rsidP="00CA19ED">
      <w:pPr>
        <w:spacing w:after="1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Ansätze, die sich am </w:t>
      </w:r>
      <w:r w:rsidRPr="00D348F2">
        <w:rPr>
          <w:rFonts w:ascii="Times New Roman" w:hAnsi="Times New Roman" w:cs="Times New Roman"/>
          <w:i/>
          <w:sz w:val="24"/>
          <w:szCs w:val="24"/>
        </w:rPr>
        <w:t>interpretativen</w:t>
      </w:r>
      <w:r w:rsidRPr="00DB4D73">
        <w:rPr>
          <w:rFonts w:ascii="Times New Roman" w:hAnsi="Times New Roman" w:cs="Times New Roman"/>
          <w:sz w:val="24"/>
          <w:szCs w:val="24"/>
        </w:rPr>
        <w:t xml:space="preserve"> Paradigma</w:t>
      </w:r>
      <w:r w:rsidRPr="00F51BBB">
        <w:rPr>
          <w:rFonts w:ascii="Times New Roman" w:hAnsi="Times New Roman" w:cs="Times New Roman"/>
          <w:sz w:val="24"/>
          <w:szCs w:val="24"/>
        </w:rPr>
        <w:t xml:space="preserve"> </w:t>
      </w:r>
      <w:r>
        <w:rPr>
          <w:rFonts w:ascii="Times New Roman" w:hAnsi="Times New Roman" w:cs="Times New Roman"/>
          <w:sz w:val="24"/>
          <w:szCs w:val="24"/>
        </w:rPr>
        <w:t>orientieren</w:t>
      </w:r>
      <w:r w:rsidRPr="00F51BBB">
        <w:rPr>
          <w:rFonts w:ascii="Times New Roman" w:hAnsi="Times New Roman" w:cs="Times New Roman"/>
          <w:sz w:val="24"/>
          <w:szCs w:val="24"/>
        </w:rPr>
        <w:t xml:space="preserve">, </w:t>
      </w:r>
      <w:r>
        <w:rPr>
          <w:rFonts w:ascii="Times New Roman" w:hAnsi="Times New Roman" w:cs="Times New Roman"/>
          <w:sz w:val="24"/>
          <w:szCs w:val="24"/>
        </w:rPr>
        <w:t xml:space="preserve">stellen hingegen die Individuen in den Mittelpunkt, die auf Basis der wechselseitigen Interpretation der </w:t>
      </w:r>
      <w:r w:rsidRPr="00F51BBB">
        <w:rPr>
          <w:rFonts w:ascii="Times New Roman" w:hAnsi="Times New Roman" w:cs="Times New Roman"/>
          <w:sz w:val="24"/>
          <w:szCs w:val="24"/>
        </w:rPr>
        <w:t xml:space="preserve">Erwartungen, Äußerungen und Handlungen </w:t>
      </w:r>
      <w:r>
        <w:rPr>
          <w:rFonts w:ascii="Times New Roman" w:hAnsi="Times New Roman" w:cs="Times New Roman"/>
          <w:sz w:val="24"/>
          <w:szCs w:val="24"/>
        </w:rPr>
        <w:t>ihrer Gegenüber miteinander interagieren. Die s</w:t>
      </w:r>
      <w:r w:rsidRPr="00F51BBB">
        <w:rPr>
          <w:rFonts w:ascii="Times New Roman" w:hAnsi="Times New Roman" w:cs="Times New Roman"/>
          <w:sz w:val="24"/>
          <w:szCs w:val="24"/>
        </w:rPr>
        <w:t>trukturelle</w:t>
      </w:r>
      <w:r>
        <w:rPr>
          <w:rFonts w:ascii="Times New Roman" w:hAnsi="Times New Roman" w:cs="Times New Roman"/>
          <w:sz w:val="24"/>
          <w:szCs w:val="24"/>
        </w:rPr>
        <w:t>n</w:t>
      </w:r>
      <w:r w:rsidRPr="00F51BBB">
        <w:rPr>
          <w:rFonts w:ascii="Times New Roman" w:hAnsi="Times New Roman" w:cs="Times New Roman"/>
          <w:sz w:val="24"/>
          <w:szCs w:val="24"/>
        </w:rPr>
        <w:t xml:space="preserve"> </w:t>
      </w:r>
      <w:r>
        <w:rPr>
          <w:rFonts w:ascii="Times New Roman" w:hAnsi="Times New Roman" w:cs="Times New Roman"/>
          <w:sz w:val="24"/>
          <w:szCs w:val="24"/>
        </w:rPr>
        <w:t xml:space="preserve">Faktoren </w:t>
      </w:r>
      <w:r w:rsidRPr="00F51BBB">
        <w:rPr>
          <w:rFonts w:ascii="Times New Roman" w:hAnsi="Times New Roman" w:cs="Times New Roman"/>
          <w:sz w:val="24"/>
          <w:szCs w:val="24"/>
        </w:rPr>
        <w:t>(biologisch</w:t>
      </w:r>
      <w:r w:rsidR="00D348F2">
        <w:rPr>
          <w:rFonts w:ascii="Times New Roman" w:hAnsi="Times New Roman" w:cs="Times New Roman"/>
          <w:sz w:val="24"/>
          <w:szCs w:val="24"/>
        </w:rPr>
        <w:t>e</w:t>
      </w:r>
      <w:r w:rsidRPr="00F51BBB">
        <w:rPr>
          <w:rFonts w:ascii="Times New Roman" w:hAnsi="Times New Roman" w:cs="Times New Roman"/>
          <w:sz w:val="24"/>
          <w:szCs w:val="24"/>
        </w:rPr>
        <w:t>, historisch</w:t>
      </w:r>
      <w:r w:rsidR="00D348F2">
        <w:rPr>
          <w:rFonts w:ascii="Times New Roman" w:hAnsi="Times New Roman" w:cs="Times New Roman"/>
          <w:sz w:val="24"/>
          <w:szCs w:val="24"/>
        </w:rPr>
        <w:t>e</w:t>
      </w:r>
      <w:r w:rsidRPr="00F51BBB">
        <w:rPr>
          <w:rFonts w:ascii="Times New Roman" w:hAnsi="Times New Roman" w:cs="Times New Roman"/>
          <w:sz w:val="24"/>
          <w:szCs w:val="24"/>
        </w:rPr>
        <w:t>, kulturell</w:t>
      </w:r>
      <w:r w:rsidR="00D348F2">
        <w:rPr>
          <w:rFonts w:ascii="Times New Roman" w:hAnsi="Times New Roman" w:cs="Times New Roman"/>
          <w:sz w:val="24"/>
          <w:szCs w:val="24"/>
        </w:rPr>
        <w:t>e</w:t>
      </w:r>
      <w:r w:rsidRPr="00F51BBB">
        <w:rPr>
          <w:rFonts w:ascii="Times New Roman" w:hAnsi="Times New Roman" w:cs="Times New Roman"/>
          <w:sz w:val="24"/>
          <w:szCs w:val="24"/>
        </w:rPr>
        <w:t xml:space="preserve">) werden </w:t>
      </w:r>
      <w:r>
        <w:rPr>
          <w:rFonts w:ascii="Times New Roman" w:hAnsi="Times New Roman" w:cs="Times New Roman"/>
          <w:sz w:val="24"/>
          <w:szCs w:val="24"/>
        </w:rPr>
        <w:t xml:space="preserve">auch in diesen Konzepten </w:t>
      </w:r>
      <w:r w:rsidRPr="00F51BBB">
        <w:rPr>
          <w:rFonts w:ascii="Times New Roman" w:hAnsi="Times New Roman" w:cs="Times New Roman"/>
          <w:sz w:val="24"/>
          <w:szCs w:val="24"/>
        </w:rPr>
        <w:t>nicht ausgeblendet; sie stellen vielmehr Voraussetzungen oder Bedingungen dar, welche die Akteure bewu</w:t>
      </w:r>
      <w:r>
        <w:rPr>
          <w:rFonts w:ascii="Times New Roman" w:hAnsi="Times New Roman" w:cs="Times New Roman"/>
          <w:sz w:val="24"/>
          <w:szCs w:val="24"/>
        </w:rPr>
        <w:t>sst oder unbewusst einkalkulier</w:t>
      </w:r>
      <w:r w:rsidRPr="00F51BBB">
        <w:rPr>
          <w:rFonts w:ascii="Times New Roman" w:hAnsi="Times New Roman" w:cs="Times New Roman"/>
          <w:sz w:val="24"/>
          <w:szCs w:val="24"/>
        </w:rPr>
        <w:t xml:space="preserve">en, </w:t>
      </w:r>
      <w:r>
        <w:rPr>
          <w:rFonts w:ascii="Times New Roman" w:hAnsi="Times New Roman" w:cs="Times New Roman"/>
          <w:sz w:val="24"/>
          <w:szCs w:val="24"/>
        </w:rPr>
        <w:t xml:space="preserve">jedoch </w:t>
      </w:r>
      <w:r w:rsidRPr="00F51BBB">
        <w:rPr>
          <w:rFonts w:ascii="Times New Roman" w:hAnsi="Times New Roman" w:cs="Times New Roman"/>
          <w:sz w:val="24"/>
          <w:szCs w:val="24"/>
        </w:rPr>
        <w:t xml:space="preserve">ohne dass ihr Handeln </w:t>
      </w:r>
      <w:r>
        <w:rPr>
          <w:rFonts w:ascii="Times New Roman" w:hAnsi="Times New Roman" w:cs="Times New Roman"/>
          <w:sz w:val="24"/>
          <w:szCs w:val="24"/>
        </w:rPr>
        <w:t xml:space="preserve">dadurch </w:t>
      </w:r>
      <w:r w:rsidRPr="00F51BBB">
        <w:rPr>
          <w:rFonts w:ascii="Times New Roman" w:hAnsi="Times New Roman" w:cs="Times New Roman"/>
          <w:sz w:val="24"/>
          <w:szCs w:val="24"/>
        </w:rPr>
        <w:t>notwendigerweise determiniert</w:t>
      </w:r>
      <w:r>
        <w:rPr>
          <w:rFonts w:ascii="Times New Roman" w:hAnsi="Times New Roman" w:cs="Times New Roman"/>
          <w:sz w:val="24"/>
          <w:szCs w:val="24"/>
        </w:rPr>
        <w:t xml:space="preserve"> würde</w:t>
      </w:r>
      <w:r w:rsidRPr="00F51BBB">
        <w:rPr>
          <w:rFonts w:ascii="Times New Roman" w:hAnsi="Times New Roman" w:cs="Times New Roman"/>
          <w:sz w:val="24"/>
          <w:szCs w:val="24"/>
        </w:rPr>
        <w:t xml:space="preserve">. </w:t>
      </w:r>
      <w:r>
        <w:rPr>
          <w:rFonts w:ascii="Times New Roman" w:hAnsi="Times New Roman" w:cs="Times New Roman"/>
          <w:sz w:val="24"/>
          <w:szCs w:val="24"/>
        </w:rPr>
        <w:t xml:space="preserve">Ausgangspunkt des Models ist die Prämisse, </w:t>
      </w:r>
      <w:r w:rsidRPr="00F51BBB">
        <w:rPr>
          <w:rFonts w:ascii="Times New Roman" w:hAnsi="Times New Roman" w:cs="Times New Roman"/>
          <w:sz w:val="24"/>
          <w:szCs w:val="24"/>
        </w:rPr>
        <w:t>dass das Objekt der soziologischen Analyse, nämlich der Mensch und sein Handeln, ohne sein Interaktions-Netz</w:t>
      </w:r>
      <w:r>
        <w:rPr>
          <w:rFonts w:ascii="Times New Roman" w:hAnsi="Times New Roman" w:cs="Times New Roman"/>
          <w:sz w:val="24"/>
          <w:szCs w:val="24"/>
        </w:rPr>
        <w:t>,</w:t>
      </w:r>
      <w:r w:rsidRPr="00F51BBB">
        <w:rPr>
          <w:rFonts w:ascii="Times New Roman" w:hAnsi="Times New Roman" w:cs="Times New Roman"/>
          <w:sz w:val="24"/>
          <w:szCs w:val="24"/>
        </w:rPr>
        <w:t xml:space="preserve"> den </w:t>
      </w:r>
      <w:r>
        <w:rPr>
          <w:rFonts w:ascii="Times New Roman" w:hAnsi="Times New Roman" w:cs="Times New Roman"/>
          <w:sz w:val="24"/>
          <w:szCs w:val="24"/>
        </w:rPr>
        <w:t>jeweiligen Interaktions-</w:t>
      </w:r>
      <w:r w:rsidRPr="00F51BBB">
        <w:rPr>
          <w:rFonts w:ascii="Times New Roman" w:hAnsi="Times New Roman" w:cs="Times New Roman"/>
          <w:sz w:val="24"/>
          <w:szCs w:val="24"/>
        </w:rPr>
        <w:t xml:space="preserve">Kontext und die </w:t>
      </w:r>
      <w:r>
        <w:rPr>
          <w:rFonts w:ascii="Times New Roman" w:hAnsi="Times New Roman" w:cs="Times New Roman"/>
          <w:sz w:val="24"/>
          <w:szCs w:val="24"/>
        </w:rPr>
        <w:t>im Rahmen der Interaktion geleistete interpretative Arbeit</w:t>
      </w:r>
      <w:r w:rsidRPr="00F51BBB">
        <w:rPr>
          <w:rFonts w:ascii="Times New Roman" w:hAnsi="Times New Roman" w:cs="Times New Roman"/>
          <w:sz w:val="24"/>
          <w:szCs w:val="24"/>
        </w:rPr>
        <w:t xml:space="preserve"> nicht völlig verstanden werden kann. Interaktion wird</w:t>
      </w:r>
      <w:r>
        <w:rPr>
          <w:rFonts w:ascii="Times New Roman" w:hAnsi="Times New Roman" w:cs="Times New Roman"/>
          <w:sz w:val="24"/>
          <w:szCs w:val="24"/>
        </w:rPr>
        <w:t xml:space="preserve"> dabei</w:t>
      </w:r>
      <w:r w:rsidRPr="00F51BBB">
        <w:rPr>
          <w:rFonts w:ascii="Times New Roman" w:hAnsi="Times New Roman" w:cs="Times New Roman"/>
          <w:sz w:val="24"/>
          <w:szCs w:val="24"/>
        </w:rPr>
        <w:t xml:space="preserve"> als ein Handeln auf der Grundlage von Bedeutungen verstanden, die es einerseits auszudrücken</w:t>
      </w:r>
      <w:r>
        <w:rPr>
          <w:rFonts w:ascii="Times New Roman" w:hAnsi="Times New Roman" w:cs="Times New Roman"/>
          <w:sz w:val="24"/>
          <w:szCs w:val="24"/>
        </w:rPr>
        <w:t xml:space="preserve">, </w:t>
      </w:r>
      <w:r w:rsidRPr="00F51BBB">
        <w:rPr>
          <w:rFonts w:ascii="Times New Roman" w:hAnsi="Times New Roman" w:cs="Times New Roman"/>
          <w:sz w:val="24"/>
          <w:szCs w:val="24"/>
        </w:rPr>
        <w:t xml:space="preserve">andererseits </w:t>
      </w:r>
      <w:r>
        <w:rPr>
          <w:rFonts w:ascii="Times New Roman" w:hAnsi="Times New Roman" w:cs="Times New Roman"/>
          <w:sz w:val="24"/>
          <w:szCs w:val="24"/>
        </w:rPr>
        <w:t xml:space="preserve">zu </w:t>
      </w:r>
      <w:r w:rsidRPr="00F51BBB">
        <w:rPr>
          <w:rFonts w:ascii="Times New Roman" w:hAnsi="Times New Roman" w:cs="Times New Roman"/>
          <w:sz w:val="24"/>
          <w:szCs w:val="24"/>
        </w:rPr>
        <w:t>entschlüssel</w:t>
      </w:r>
      <w:r>
        <w:rPr>
          <w:rFonts w:ascii="Times New Roman" w:hAnsi="Times New Roman" w:cs="Times New Roman"/>
          <w:sz w:val="24"/>
          <w:szCs w:val="24"/>
        </w:rPr>
        <w:t>n gilt.</w:t>
      </w:r>
      <w:r w:rsidRPr="00F51BBB">
        <w:rPr>
          <w:rFonts w:ascii="Times New Roman" w:hAnsi="Times New Roman" w:cs="Times New Roman"/>
          <w:sz w:val="24"/>
          <w:szCs w:val="24"/>
        </w:rPr>
        <w:t xml:space="preserve"> Die Akteure haben hierzu gelernt, </w:t>
      </w:r>
      <w:r>
        <w:rPr>
          <w:rFonts w:ascii="Times New Roman" w:hAnsi="Times New Roman" w:cs="Times New Roman"/>
          <w:sz w:val="24"/>
          <w:szCs w:val="24"/>
        </w:rPr>
        <w:t xml:space="preserve">auf Basis von Symbolsystemen, die sie im Zuge ihrer Sozialisation und mittels </w:t>
      </w:r>
      <w:r w:rsidRPr="00F51BBB">
        <w:rPr>
          <w:rFonts w:ascii="Times New Roman" w:hAnsi="Times New Roman" w:cs="Times New Roman"/>
          <w:sz w:val="24"/>
          <w:szCs w:val="24"/>
        </w:rPr>
        <w:t>Kommunikation erworben</w:t>
      </w:r>
      <w:r>
        <w:rPr>
          <w:rFonts w:ascii="Times New Roman" w:hAnsi="Times New Roman" w:cs="Times New Roman"/>
          <w:sz w:val="24"/>
          <w:szCs w:val="24"/>
        </w:rPr>
        <w:t xml:space="preserve"> haben, </w:t>
      </w:r>
      <w:r w:rsidRPr="00F51BBB">
        <w:rPr>
          <w:rFonts w:ascii="Times New Roman" w:hAnsi="Times New Roman" w:cs="Times New Roman"/>
          <w:sz w:val="24"/>
          <w:szCs w:val="24"/>
        </w:rPr>
        <w:t xml:space="preserve">die Erwartungen und möglichen Reaktionen des </w:t>
      </w:r>
      <w:r w:rsidR="0063113F">
        <w:rPr>
          <w:rFonts w:ascii="Times New Roman" w:hAnsi="Times New Roman" w:cs="Times New Roman"/>
          <w:sz w:val="24"/>
          <w:szCs w:val="24"/>
        </w:rPr>
        <w:t>a</w:t>
      </w:r>
      <w:r w:rsidRPr="00F51BBB">
        <w:rPr>
          <w:rFonts w:ascii="Times New Roman" w:hAnsi="Times New Roman" w:cs="Times New Roman"/>
          <w:sz w:val="24"/>
          <w:szCs w:val="24"/>
        </w:rPr>
        <w:t xml:space="preserve">nderen zu antizipieren und für das eigene Handeln zu berücksichtigen. Situationsdefinitionen und Handlungen </w:t>
      </w:r>
      <w:r>
        <w:rPr>
          <w:rFonts w:ascii="Times New Roman" w:hAnsi="Times New Roman" w:cs="Times New Roman"/>
          <w:sz w:val="24"/>
          <w:szCs w:val="24"/>
        </w:rPr>
        <w:t xml:space="preserve">sind jedoch </w:t>
      </w:r>
      <w:r w:rsidRPr="00F51BBB">
        <w:rPr>
          <w:rFonts w:ascii="Times New Roman" w:hAnsi="Times New Roman" w:cs="Times New Roman"/>
          <w:sz w:val="24"/>
          <w:szCs w:val="24"/>
        </w:rPr>
        <w:t xml:space="preserve">nicht ein für </w:t>
      </w:r>
      <w:r w:rsidR="008339DB" w:rsidRPr="00F51BBB">
        <w:rPr>
          <w:rFonts w:ascii="Times New Roman" w:hAnsi="Times New Roman" w:cs="Times New Roman"/>
          <w:sz w:val="24"/>
          <w:szCs w:val="24"/>
        </w:rPr>
        <w:t>alle Mal</w:t>
      </w:r>
      <w:r w:rsidRPr="00F51BBB">
        <w:rPr>
          <w:rFonts w:ascii="Times New Roman" w:hAnsi="Times New Roman" w:cs="Times New Roman"/>
          <w:sz w:val="24"/>
          <w:szCs w:val="24"/>
        </w:rPr>
        <w:t xml:space="preserve"> bestimmt</w:t>
      </w:r>
      <w:r>
        <w:rPr>
          <w:rFonts w:ascii="Times New Roman" w:hAnsi="Times New Roman" w:cs="Times New Roman"/>
          <w:sz w:val="24"/>
          <w:szCs w:val="24"/>
        </w:rPr>
        <w:t xml:space="preserve">, sondern stellen ebenfalls </w:t>
      </w:r>
      <w:r w:rsidRPr="00F51BBB">
        <w:rPr>
          <w:rFonts w:ascii="Times New Roman" w:hAnsi="Times New Roman" w:cs="Times New Roman"/>
          <w:sz w:val="24"/>
          <w:szCs w:val="24"/>
        </w:rPr>
        <w:lastRenderedPageBreak/>
        <w:t xml:space="preserve">Interpretationen </w:t>
      </w:r>
      <w:r>
        <w:rPr>
          <w:rFonts w:ascii="Times New Roman" w:hAnsi="Times New Roman" w:cs="Times New Roman"/>
          <w:sz w:val="24"/>
          <w:szCs w:val="24"/>
        </w:rPr>
        <w:t>dar, die revidiert oder neuformuliert werden</w:t>
      </w:r>
      <w:r w:rsidRPr="00F51BBB">
        <w:rPr>
          <w:rFonts w:ascii="Times New Roman" w:hAnsi="Times New Roman" w:cs="Times New Roman"/>
          <w:sz w:val="24"/>
          <w:szCs w:val="24"/>
        </w:rPr>
        <w:t xml:space="preserve"> können.</w:t>
      </w:r>
      <w:r>
        <w:rPr>
          <w:rStyle w:val="Funotenzeichen"/>
          <w:rFonts w:ascii="Times New Roman" w:hAnsi="Times New Roman" w:cs="Times New Roman"/>
          <w:sz w:val="24"/>
          <w:szCs w:val="24"/>
        </w:rPr>
        <w:footnoteReference w:id="21"/>
      </w:r>
      <w:r w:rsidRPr="00F51BBB">
        <w:rPr>
          <w:rFonts w:ascii="Times New Roman" w:hAnsi="Times New Roman" w:cs="Times New Roman"/>
          <w:sz w:val="24"/>
          <w:szCs w:val="24"/>
        </w:rPr>
        <w:t xml:space="preserve"> </w:t>
      </w:r>
    </w:p>
    <w:p w:rsidR="009B38C5" w:rsidRDefault="009B38C5" w:rsidP="00CA19ED">
      <w:pPr>
        <w:spacing w:after="120" w:line="360" w:lineRule="auto"/>
        <w:ind w:firstLine="567"/>
        <w:jc w:val="both"/>
        <w:rPr>
          <w:rFonts w:ascii="Times New Roman" w:hAnsi="Times New Roman" w:cs="Times New Roman"/>
          <w:sz w:val="24"/>
          <w:szCs w:val="24"/>
        </w:rPr>
      </w:pPr>
      <w:r w:rsidRPr="00C47806">
        <w:rPr>
          <w:rFonts w:ascii="Times New Roman" w:hAnsi="Times New Roman" w:cs="Times New Roman"/>
          <w:sz w:val="24"/>
          <w:szCs w:val="24"/>
        </w:rPr>
        <w:t>Als ‚Ahnherr‘ dieser Modelle gilt der amerikanische Soziologe</w:t>
      </w:r>
      <w:r w:rsidRPr="00C47806">
        <w:rPr>
          <w:rFonts w:ascii="Times New Roman" w:hAnsi="Times New Roman" w:cs="Times New Roman"/>
          <w:smallCaps/>
          <w:sz w:val="24"/>
          <w:szCs w:val="24"/>
        </w:rPr>
        <w:t xml:space="preserve"> George Herbert Mead</w:t>
      </w:r>
      <w:r>
        <w:rPr>
          <w:rFonts w:ascii="Times New Roman" w:hAnsi="Times New Roman" w:cs="Times New Roman"/>
          <w:smallCaps/>
          <w:sz w:val="24"/>
          <w:szCs w:val="24"/>
        </w:rPr>
        <w:t xml:space="preserve">, </w:t>
      </w:r>
      <w:r w:rsidR="00D348F2">
        <w:rPr>
          <w:rFonts w:ascii="Times New Roman" w:hAnsi="Times New Roman" w:cs="Times New Roman"/>
          <w:sz w:val="24"/>
          <w:szCs w:val="24"/>
        </w:rPr>
        <w:t xml:space="preserve">obschon er selbst den Begriff </w:t>
      </w:r>
      <w:r w:rsidR="00171378">
        <w:rPr>
          <w:rFonts w:ascii="Times New Roman" w:hAnsi="Times New Roman" w:cs="Times New Roman"/>
          <w:sz w:val="24"/>
          <w:szCs w:val="24"/>
        </w:rPr>
        <w:t>‚</w:t>
      </w:r>
      <w:r>
        <w:rPr>
          <w:rFonts w:ascii="Times New Roman" w:hAnsi="Times New Roman" w:cs="Times New Roman"/>
          <w:sz w:val="24"/>
          <w:szCs w:val="24"/>
        </w:rPr>
        <w:t>Interaktion</w:t>
      </w:r>
      <w:r w:rsidR="00171378">
        <w:rPr>
          <w:rFonts w:ascii="Times New Roman" w:hAnsi="Times New Roman" w:cs="Times New Roman"/>
          <w:sz w:val="24"/>
          <w:szCs w:val="24"/>
        </w:rPr>
        <w:t>‘</w:t>
      </w:r>
      <w:r>
        <w:rPr>
          <w:rFonts w:ascii="Times New Roman" w:hAnsi="Times New Roman" w:cs="Times New Roman"/>
          <w:sz w:val="24"/>
          <w:szCs w:val="24"/>
        </w:rPr>
        <w:t xml:space="preserve"> nur sehr selten verwendet hat</w:t>
      </w:r>
      <w:r w:rsidRPr="001C787A">
        <w:rPr>
          <w:rFonts w:ascii="Times New Roman" w:hAnsi="Times New Roman" w:cs="Times New Roman"/>
          <w:sz w:val="24"/>
          <w:szCs w:val="24"/>
        </w:rPr>
        <w:t>.</w:t>
      </w:r>
      <w:r>
        <w:rPr>
          <w:rStyle w:val="Funotenzeichen"/>
          <w:rFonts w:ascii="Times New Roman" w:hAnsi="Times New Roman" w:cs="Times New Roman"/>
          <w:sz w:val="24"/>
          <w:szCs w:val="24"/>
        </w:rPr>
        <w:footnoteReference w:id="22"/>
      </w:r>
      <w:r w:rsidRPr="00C47806">
        <w:rPr>
          <w:rFonts w:ascii="Times New Roman" w:hAnsi="Times New Roman" w:cs="Times New Roman"/>
          <w:sz w:val="24"/>
          <w:szCs w:val="24"/>
        </w:rPr>
        <w:t xml:space="preserve"> </w:t>
      </w:r>
      <w:r w:rsidRPr="00CB4FF9">
        <w:rPr>
          <w:rFonts w:ascii="Times New Roman" w:hAnsi="Times New Roman" w:cs="Times New Roman"/>
          <w:smallCaps/>
          <w:sz w:val="24"/>
          <w:szCs w:val="24"/>
        </w:rPr>
        <w:t>Mead</w:t>
      </w:r>
      <w:r w:rsidRPr="00C47806">
        <w:rPr>
          <w:rFonts w:ascii="Times New Roman" w:hAnsi="Times New Roman" w:cs="Times New Roman"/>
          <w:sz w:val="24"/>
          <w:szCs w:val="24"/>
        </w:rPr>
        <w:t xml:space="preserve"> betrachtete Interaktion als Kommunikation, in der sich die Akteure auf der Basis von Zeichen, Gesten und Symbolen wechselseitig wahrnehmen und beeinflussen. Unter ‚Zeichen‘ fasst </w:t>
      </w:r>
      <w:r w:rsidRPr="00CB4FF9">
        <w:rPr>
          <w:rFonts w:ascii="Times New Roman" w:hAnsi="Times New Roman" w:cs="Times New Roman"/>
          <w:smallCaps/>
          <w:sz w:val="24"/>
          <w:szCs w:val="24"/>
        </w:rPr>
        <w:t>Mead</w:t>
      </w:r>
      <w:r w:rsidRPr="00C47806">
        <w:rPr>
          <w:rFonts w:ascii="Times New Roman" w:hAnsi="Times New Roman" w:cs="Times New Roman"/>
          <w:sz w:val="24"/>
          <w:szCs w:val="24"/>
        </w:rPr>
        <w:t xml:space="preserve"> in seiner Kommunikationstheorie die Sinnesreize, die unwillkürliche und instinktive Reaktionen auslösen. ‚Gesten‘ hingegen betrachtet </w:t>
      </w:r>
      <w:r w:rsidRPr="00CB4FF9">
        <w:rPr>
          <w:rFonts w:ascii="Times New Roman" w:hAnsi="Times New Roman" w:cs="Times New Roman"/>
          <w:smallCaps/>
          <w:sz w:val="24"/>
          <w:szCs w:val="24"/>
        </w:rPr>
        <w:t>Mead</w:t>
      </w:r>
      <w:r w:rsidRPr="00C47806">
        <w:rPr>
          <w:rFonts w:ascii="Times New Roman" w:hAnsi="Times New Roman" w:cs="Times New Roman"/>
          <w:sz w:val="24"/>
          <w:szCs w:val="24"/>
        </w:rPr>
        <w:t xml:space="preserve"> als Zeichen in Form von Verhalten, das einen bestimmten ‚Sinn‘ zum Ausdruck bringt und be</w:t>
      </w:r>
      <w:r w:rsidR="00D348F2">
        <w:rPr>
          <w:rFonts w:ascii="Times New Roman" w:hAnsi="Times New Roman" w:cs="Times New Roman"/>
          <w:sz w:val="24"/>
          <w:szCs w:val="24"/>
        </w:rPr>
        <w:t>stimmte, nämlich die passenden</w:t>
      </w:r>
      <w:r w:rsidRPr="00C47806">
        <w:rPr>
          <w:rFonts w:ascii="Times New Roman" w:hAnsi="Times New Roman" w:cs="Times New Roman"/>
          <w:sz w:val="24"/>
          <w:szCs w:val="24"/>
        </w:rPr>
        <w:t xml:space="preserve"> Reaktionen auslöst. Diese Funktion erfüllen Gesten im Prinzip gleichermaßen bei Menschen wie auch im Tierreich. Doch anders als Tiere</w:t>
      </w:r>
      <w:r w:rsidR="00340163">
        <w:rPr>
          <w:rFonts w:ascii="Times New Roman" w:hAnsi="Times New Roman" w:cs="Times New Roman"/>
          <w:sz w:val="24"/>
          <w:szCs w:val="24"/>
        </w:rPr>
        <w:t xml:space="preserve"> sei</w:t>
      </w:r>
      <w:r w:rsidRPr="00C47806">
        <w:rPr>
          <w:rFonts w:ascii="Times New Roman" w:hAnsi="Times New Roman" w:cs="Times New Roman"/>
          <w:sz w:val="24"/>
          <w:szCs w:val="24"/>
        </w:rPr>
        <w:t xml:space="preserve"> der Mensch fähig, </w:t>
      </w:r>
      <w:r w:rsidR="00340163">
        <w:rPr>
          <w:rFonts w:ascii="Times New Roman" w:hAnsi="Times New Roman" w:cs="Times New Roman"/>
          <w:sz w:val="24"/>
          <w:szCs w:val="24"/>
        </w:rPr>
        <w:t>eine Geste</w:t>
      </w:r>
      <w:r w:rsidRPr="00C47806">
        <w:rPr>
          <w:rFonts w:ascii="Times New Roman" w:hAnsi="Times New Roman" w:cs="Times New Roman"/>
          <w:sz w:val="24"/>
          <w:szCs w:val="24"/>
        </w:rPr>
        <w:t xml:space="preserve"> zu interpretieren, indem er von ihr abstrahiert und über den in ihr ausgedrückten Sinn reflektiert. Dies ermöglicht dem Menschen, verschiedene denkbare Reaktionen zu erwägen und zwischen ihnen zu wählen. Wird der Sinn eines Handlungszusammenhanges auf einen bestimmten (sprachlichen) Begriff gebracht oder kommt </w:t>
      </w:r>
      <w:r w:rsidR="0063113F">
        <w:rPr>
          <w:rFonts w:ascii="Times New Roman" w:hAnsi="Times New Roman" w:cs="Times New Roman"/>
          <w:sz w:val="24"/>
          <w:szCs w:val="24"/>
        </w:rPr>
        <w:t xml:space="preserve">er </w:t>
      </w:r>
      <w:r w:rsidRPr="00C47806">
        <w:rPr>
          <w:rFonts w:ascii="Times New Roman" w:hAnsi="Times New Roman" w:cs="Times New Roman"/>
          <w:sz w:val="24"/>
          <w:szCs w:val="24"/>
        </w:rPr>
        <w:t xml:space="preserve">in einem äußeren (materiellen) Zeichen zum Ausdruck, dann spricht </w:t>
      </w:r>
      <w:r w:rsidRPr="00CB4FF9">
        <w:rPr>
          <w:rFonts w:ascii="Times New Roman" w:hAnsi="Times New Roman" w:cs="Times New Roman"/>
          <w:smallCaps/>
          <w:sz w:val="24"/>
          <w:szCs w:val="24"/>
        </w:rPr>
        <w:t>Mead</w:t>
      </w:r>
      <w:r w:rsidRPr="00C47806">
        <w:rPr>
          <w:rFonts w:ascii="Times New Roman" w:hAnsi="Times New Roman" w:cs="Times New Roman"/>
          <w:sz w:val="24"/>
          <w:szCs w:val="24"/>
        </w:rPr>
        <w:t xml:space="preserve"> von einem ‚Symbol‘. Symbole bündeln konkrete Erfahrungen unter einem Abstraktum, das auf den größeren, übergeordneten Sinnzusammenhang einer Handlung oder eines sozialen Phänomens verweist. In der Kommunikation bzw. Interaktion zwischen Menschen stehen Symbole für bestimmte Interpretationen von Handlungen und Handlungsabsichten und somit für ein bestimmtes Set an denkbaren Reaktionen. Haben Symbole für die Akteure die gleiche Bedeutung</w:t>
      </w:r>
      <w:r>
        <w:rPr>
          <w:rFonts w:ascii="Times New Roman" w:hAnsi="Times New Roman" w:cs="Times New Roman"/>
          <w:sz w:val="24"/>
          <w:szCs w:val="24"/>
        </w:rPr>
        <w:t xml:space="preserve"> </w:t>
      </w:r>
      <w:r w:rsidRPr="00C47806">
        <w:rPr>
          <w:rFonts w:ascii="Times New Roman" w:hAnsi="Times New Roman" w:cs="Times New Roman"/>
          <w:sz w:val="24"/>
          <w:szCs w:val="24"/>
        </w:rPr>
        <w:t>– man sprich</w:t>
      </w:r>
      <w:r>
        <w:rPr>
          <w:rFonts w:ascii="Times New Roman" w:hAnsi="Times New Roman" w:cs="Times New Roman"/>
          <w:sz w:val="24"/>
          <w:szCs w:val="24"/>
        </w:rPr>
        <w:t>t in diesem Fall von ‚signifikan</w:t>
      </w:r>
      <w:r w:rsidRPr="00C47806">
        <w:rPr>
          <w:rFonts w:ascii="Times New Roman" w:hAnsi="Times New Roman" w:cs="Times New Roman"/>
          <w:sz w:val="24"/>
          <w:szCs w:val="24"/>
        </w:rPr>
        <w:t xml:space="preserve">ten Symbolen‘ –, so dienen sie den Interagierenden als Richtschnur zur Orientierung: Das </w:t>
      </w:r>
      <w:r w:rsidRPr="00C47806">
        <w:rPr>
          <w:rFonts w:ascii="Times New Roman" w:hAnsi="Times New Roman" w:cs="Times New Roman"/>
          <w:sz w:val="24"/>
          <w:szCs w:val="24"/>
        </w:rPr>
        <w:lastRenderedPageBreak/>
        <w:t>Verhalten des Gegenübers kann antizipiert und für die eigenen Handlungen berücksichtigt werden, was diesem wiederum bewusst ist. Diese wechselseitige Rollenübernahme führt zu einer permanenten kommunikativen Verständigung.</w:t>
      </w:r>
    </w:p>
    <w:p w:rsidR="009B38C5" w:rsidRPr="00C47806" w:rsidRDefault="009B38C5" w:rsidP="00CA19ED">
      <w:pPr>
        <w:spacing w:after="120" w:line="360" w:lineRule="auto"/>
        <w:ind w:firstLine="567"/>
        <w:jc w:val="both"/>
        <w:rPr>
          <w:rFonts w:ascii="Times New Roman" w:hAnsi="Times New Roman" w:cs="Times New Roman"/>
          <w:sz w:val="24"/>
          <w:szCs w:val="24"/>
        </w:rPr>
      </w:pPr>
      <w:r>
        <w:rPr>
          <w:rFonts w:ascii="Times New Roman" w:hAnsi="Times New Roman" w:cs="Times New Roman"/>
          <w:sz w:val="24"/>
          <w:szCs w:val="24"/>
        </w:rPr>
        <w:t>Diese Thesen</w:t>
      </w:r>
      <w:r w:rsidRPr="001C787A">
        <w:rPr>
          <w:rFonts w:ascii="Times New Roman" w:hAnsi="Times New Roman" w:cs="Times New Roman"/>
          <w:smallCaps/>
          <w:sz w:val="24"/>
          <w:szCs w:val="24"/>
        </w:rPr>
        <w:t xml:space="preserve"> </w:t>
      </w:r>
      <w:r w:rsidRPr="00C47806">
        <w:rPr>
          <w:rFonts w:ascii="Times New Roman" w:hAnsi="Times New Roman" w:cs="Times New Roman"/>
          <w:smallCaps/>
          <w:sz w:val="24"/>
          <w:szCs w:val="24"/>
        </w:rPr>
        <w:t>George Herbert</w:t>
      </w:r>
      <w:r>
        <w:rPr>
          <w:rFonts w:ascii="Times New Roman" w:hAnsi="Times New Roman" w:cs="Times New Roman"/>
          <w:sz w:val="24"/>
          <w:szCs w:val="24"/>
        </w:rPr>
        <w:t xml:space="preserve"> </w:t>
      </w:r>
      <w:r w:rsidRPr="001C787A">
        <w:rPr>
          <w:rFonts w:ascii="Times New Roman" w:hAnsi="Times New Roman" w:cs="Times New Roman"/>
          <w:smallCaps/>
          <w:sz w:val="24"/>
          <w:szCs w:val="24"/>
        </w:rPr>
        <w:t>Mead</w:t>
      </w:r>
      <w:r>
        <w:rPr>
          <w:rFonts w:ascii="Times New Roman" w:hAnsi="Times New Roman" w:cs="Times New Roman"/>
          <w:sz w:val="24"/>
          <w:szCs w:val="24"/>
        </w:rPr>
        <w:t xml:space="preserve">s stellen die Grundzüge einer Theorie der </w:t>
      </w:r>
      <w:r w:rsidRPr="00C47806">
        <w:rPr>
          <w:rFonts w:ascii="Times New Roman" w:hAnsi="Times New Roman" w:cs="Times New Roman"/>
          <w:sz w:val="24"/>
          <w:szCs w:val="24"/>
        </w:rPr>
        <w:t>‚symbolische</w:t>
      </w:r>
      <w:r>
        <w:rPr>
          <w:rFonts w:ascii="Times New Roman" w:hAnsi="Times New Roman" w:cs="Times New Roman"/>
          <w:sz w:val="24"/>
          <w:szCs w:val="24"/>
        </w:rPr>
        <w:t>n</w:t>
      </w:r>
      <w:r w:rsidRPr="00C47806">
        <w:rPr>
          <w:rFonts w:ascii="Times New Roman" w:hAnsi="Times New Roman" w:cs="Times New Roman"/>
          <w:sz w:val="24"/>
          <w:szCs w:val="24"/>
        </w:rPr>
        <w:t xml:space="preserve"> Interaktion‘</w:t>
      </w:r>
      <w:r>
        <w:rPr>
          <w:rFonts w:ascii="Times New Roman" w:hAnsi="Times New Roman" w:cs="Times New Roman"/>
          <w:sz w:val="24"/>
          <w:szCs w:val="24"/>
        </w:rPr>
        <w:t xml:space="preserve"> dar, die jedoch erst sein Schüler und Nachfolger </w:t>
      </w:r>
      <w:r w:rsidRPr="001C787A">
        <w:rPr>
          <w:rFonts w:ascii="Times New Roman" w:hAnsi="Times New Roman" w:cs="Times New Roman"/>
          <w:smallCaps/>
          <w:sz w:val="24"/>
          <w:szCs w:val="24"/>
        </w:rPr>
        <w:t>Herbert Blumer</w:t>
      </w:r>
      <w:r>
        <w:rPr>
          <w:rFonts w:ascii="Times New Roman" w:hAnsi="Times New Roman" w:cs="Times New Roman"/>
          <w:sz w:val="24"/>
          <w:szCs w:val="24"/>
        </w:rPr>
        <w:t xml:space="preserve"> unter dieser Bezeichnung systematisieren sollte.</w:t>
      </w:r>
      <w:r>
        <w:rPr>
          <w:rStyle w:val="Funotenzeichen"/>
          <w:rFonts w:ascii="Times New Roman" w:hAnsi="Times New Roman" w:cs="Times New Roman"/>
          <w:sz w:val="24"/>
          <w:szCs w:val="24"/>
        </w:rPr>
        <w:footnoteReference w:id="23"/>
      </w:r>
      <w:r>
        <w:rPr>
          <w:rFonts w:ascii="Times New Roman" w:hAnsi="Times New Roman" w:cs="Times New Roman"/>
          <w:sz w:val="24"/>
          <w:szCs w:val="24"/>
        </w:rPr>
        <w:t xml:space="preserve"> </w:t>
      </w:r>
      <w:r w:rsidRPr="00B26D23">
        <w:rPr>
          <w:rFonts w:ascii="Times New Roman" w:hAnsi="Times New Roman" w:cs="Times New Roman"/>
          <w:smallCaps/>
          <w:sz w:val="24"/>
          <w:szCs w:val="24"/>
        </w:rPr>
        <w:t>Blumer</w:t>
      </w:r>
      <w:r>
        <w:rPr>
          <w:rFonts w:ascii="Times New Roman" w:hAnsi="Times New Roman" w:cs="Times New Roman"/>
          <w:sz w:val="24"/>
          <w:szCs w:val="24"/>
        </w:rPr>
        <w:t xml:space="preserve"> entwickelt </w:t>
      </w:r>
      <w:r w:rsidRPr="00B26D23">
        <w:rPr>
          <w:rFonts w:ascii="Times New Roman" w:hAnsi="Times New Roman" w:cs="Times New Roman"/>
          <w:smallCaps/>
          <w:sz w:val="24"/>
          <w:szCs w:val="24"/>
        </w:rPr>
        <w:t>Mead</w:t>
      </w:r>
      <w:r>
        <w:rPr>
          <w:rFonts w:ascii="Times New Roman" w:hAnsi="Times New Roman" w:cs="Times New Roman"/>
          <w:sz w:val="24"/>
          <w:szCs w:val="24"/>
        </w:rPr>
        <w:t>s Ideen jedoch auch weiter, indem er den Gedanken von der ‚gemeinsamen Definition der Situation‘ einführt: Die interagierenden Akteure, so die Idee, zeigen einander in der Interaktion fortlaufend an, wie sie die Situation begreifen bzw. wie der Gegenüber sie verstehen soll. Die Handelnden produzieren miteinander gemeinsame Symbole, die sie durch ihr Handeln bestätigen, überarbeiten oder neu definieren. Der Sinn der Interaktion wird so kontinuierlich ausgehandelt. Dies mündet in die gemeinsame Definition der Situation, die wiederum die Bedingungen des Handelns und die weiteren Interaktionen strukturiert.</w:t>
      </w:r>
    </w:p>
    <w:p w:rsidR="009B38C5" w:rsidRDefault="009B38C5" w:rsidP="0010761B">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Einen weiteren wichtigen Aspekt von Interaktion beleuchtet </w:t>
      </w:r>
      <w:r w:rsidRPr="001C7326">
        <w:rPr>
          <w:rFonts w:ascii="Times New Roman" w:hAnsi="Times New Roman" w:cs="Times New Roman"/>
          <w:smallCaps/>
          <w:sz w:val="24"/>
          <w:szCs w:val="24"/>
        </w:rPr>
        <w:t>Jürgen Habermas</w:t>
      </w:r>
      <w:r>
        <w:rPr>
          <w:rFonts w:ascii="Times New Roman" w:hAnsi="Times New Roman" w:cs="Times New Roman"/>
          <w:sz w:val="24"/>
          <w:szCs w:val="24"/>
        </w:rPr>
        <w:t xml:space="preserve"> in seinem Modell des ‚kommunikativen Handelns‘, in dem er eine grundlegende Voraussetzung für Interaktion als gemeinsames Handeln herausstellt. In seiner </w:t>
      </w:r>
      <w:r w:rsidRPr="00707C1A">
        <w:rPr>
          <w:rFonts w:ascii="Times New Roman" w:hAnsi="Times New Roman" w:cs="Times New Roman"/>
          <w:i/>
          <w:iCs/>
          <w:sz w:val="24"/>
          <w:szCs w:val="24"/>
        </w:rPr>
        <w:t>Theorie des kommunikativen Handelns</w:t>
      </w:r>
      <w:r>
        <w:rPr>
          <w:rFonts w:ascii="Times New Roman" w:hAnsi="Times New Roman" w:cs="Times New Roman"/>
          <w:sz w:val="24"/>
          <w:szCs w:val="24"/>
        </w:rPr>
        <w:t xml:space="preserve"> definiert er diesen Schlüsselbegriff als </w:t>
      </w:r>
    </w:p>
    <w:p w:rsidR="009B38C5" w:rsidRPr="007C6DC8" w:rsidRDefault="009B38C5" w:rsidP="00D348F2">
      <w:pPr>
        <w:spacing w:after="160" w:line="240" w:lineRule="auto"/>
        <w:ind w:left="567" w:right="567"/>
        <w:jc w:val="both"/>
        <w:rPr>
          <w:rFonts w:ascii="Times New Roman" w:hAnsi="Times New Roman" w:cs="Times New Roman"/>
          <w:sz w:val="20"/>
          <w:szCs w:val="20"/>
        </w:rPr>
      </w:pPr>
      <w:r w:rsidRPr="00040D78">
        <w:rPr>
          <w:rFonts w:ascii="Times New Roman" w:hAnsi="Times New Roman" w:cs="Times New Roman"/>
          <w:sz w:val="20"/>
          <w:szCs w:val="20"/>
        </w:rPr>
        <w:t xml:space="preserve">Interaktion von mindestens zwei sprach- und handlungsfähigen Subjekten, die (mit verbalen oder extraverbalen Mitteln) eine interpersonale Beziehung eingehen. Die Aktoren suchen eine Verständigung über die Handlungssituation, um ihre Handlungspläne und damit ihr Handeln einvernehmlich zu koordinieren. Der zentrale Begriff der Interpretation bezieht sich in erster Linie auf das </w:t>
      </w:r>
      <w:r w:rsidR="004A101E" w:rsidRPr="00040D78">
        <w:rPr>
          <w:rFonts w:ascii="Times New Roman" w:hAnsi="Times New Roman" w:cs="Times New Roman"/>
          <w:sz w:val="20"/>
          <w:szCs w:val="20"/>
        </w:rPr>
        <w:t>A</w:t>
      </w:r>
      <w:r w:rsidRPr="00040D78">
        <w:rPr>
          <w:rFonts w:ascii="Times New Roman" w:hAnsi="Times New Roman" w:cs="Times New Roman"/>
          <w:sz w:val="20"/>
          <w:szCs w:val="20"/>
        </w:rPr>
        <w:t>ushandeln konsensfähiger Situationsdefinitionen</w:t>
      </w:r>
      <w:r w:rsidRPr="007C6DC8">
        <w:rPr>
          <w:rFonts w:ascii="Times New Roman" w:hAnsi="Times New Roman" w:cs="Times New Roman"/>
          <w:sz w:val="20"/>
          <w:szCs w:val="20"/>
        </w:rPr>
        <w:t>.</w:t>
      </w:r>
      <w:r w:rsidRPr="007C6DC8">
        <w:rPr>
          <w:rStyle w:val="Funotenzeichen"/>
          <w:rFonts w:ascii="Times New Roman" w:hAnsi="Times New Roman" w:cs="Times New Roman"/>
          <w:sz w:val="24"/>
          <w:szCs w:val="24"/>
        </w:rPr>
        <w:footnoteReference w:id="24"/>
      </w:r>
      <w:r w:rsidRPr="007C6DC8">
        <w:rPr>
          <w:rFonts w:ascii="Times New Roman" w:hAnsi="Times New Roman" w:cs="Times New Roman"/>
          <w:sz w:val="24"/>
          <w:szCs w:val="24"/>
        </w:rPr>
        <w:t xml:space="preserve"> </w:t>
      </w:r>
    </w:p>
    <w:p w:rsidR="009B38C5" w:rsidRDefault="009B38C5" w:rsidP="0010761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Wie in der Theorie des symbolischen Interaktionismus steht auch bei </w:t>
      </w:r>
      <w:r w:rsidRPr="00CB4FF9">
        <w:rPr>
          <w:rFonts w:ascii="Times New Roman" w:hAnsi="Times New Roman" w:cs="Times New Roman"/>
          <w:smallCaps/>
          <w:sz w:val="24"/>
          <w:szCs w:val="24"/>
        </w:rPr>
        <w:t>Habermas</w:t>
      </w:r>
      <w:r>
        <w:rPr>
          <w:rFonts w:ascii="Times New Roman" w:hAnsi="Times New Roman" w:cs="Times New Roman"/>
          <w:sz w:val="24"/>
          <w:szCs w:val="24"/>
        </w:rPr>
        <w:t xml:space="preserve"> der Begriff der Interpretation im Mittelpunkt, insofern er sie als Mittel betrachte</w:t>
      </w:r>
      <w:r w:rsidR="004A101E">
        <w:rPr>
          <w:rFonts w:ascii="Times New Roman" w:hAnsi="Times New Roman" w:cs="Times New Roman"/>
          <w:sz w:val="24"/>
          <w:szCs w:val="24"/>
        </w:rPr>
        <w:t>t</w:t>
      </w:r>
      <w:r>
        <w:rPr>
          <w:rFonts w:ascii="Times New Roman" w:hAnsi="Times New Roman" w:cs="Times New Roman"/>
          <w:sz w:val="24"/>
          <w:szCs w:val="24"/>
        </w:rPr>
        <w:t xml:space="preserve">, </w:t>
      </w:r>
      <w:r w:rsidR="008548B1">
        <w:rPr>
          <w:rFonts w:ascii="Times New Roman" w:hAnsi="Times New Roman" w:cs="Times New Roman"/>
          <w:sz w:val="24"/>
          <w:szCs w:val="24"/>
        </w:rPr>
        <w:t xml:space="preserve">um </w:t>
      </w:r>
      <w:r>
        <w:rPr>
          <w:rFonts w:ascii="Times New Roman" w:hAnsi="Times New Roman" w:cs="Times New Roman"/>
          <w:sz w:val="24"/>
          <w:szCs w:val="24"/>
        </w:rPr>
        <w:t xml:space="preserve">den </w:t>
      </w:r>
      <w:r w:rsidRPr="00026800">
        <w:rPr>
          <w:rFonts w:ascii="Times New Roman" w:hAnsi="Times New Roman" w:cs="Times New Roman"/>
          <w:sz w:val="24"/>
          <w:szCs w:val="24"/>
        </w:rPr>
        <w:t xml:space="preserve">Mitmenschen, seine Absichten und Ziele nachvollziehend </w:t>
      </w:r>
      <w:r w:rsidR="008548B1">
        <w:rPr>
          <w:rFonts w:ascii="Times New Roman" w:hAnsi="Times New Roman" w:cs="Times New Roman"/>
          <w:sz w:val="24"/>
          <w:szCs w:val="24"/>
        </w:rPr>
        <w:t xml:space="preserve">zu </w:t>
      </w:r>
      <w:r w:rsidRPr="00026800">
        <w:rPr>
          <w:rFonts w:ascii="Times New Roman" w:hAnsi="Times New Roman" w:cs="Times New Roman"/>
          <w:sz w:val="24"/>
          <w:szCs w:val="24"/>
        </w:rPr>
        <w:t xml:space="preserve">verstehen. Medium der Verständigung ist für </w:t>
      </w:r>
      <w:r w:rsidRPr="0048156B">
        <w:rPr>
          <w:rFonts w:ascii="Times New Roman" w:hAnsi="Times New Roman" w:cs="Times New Roman"/>
          <w:smallCaps/>
          <w:sz w:val="24"/>
          <w:szCs w:val="24"/>
        </w:rPr>
        <w:lastRenderedPageBreak/>
        <w:t>Habermas</w:t>
      </w:r>
      <w:r w:rsidRPr="00026800">
        <w:rPr>
          <w:rFonts w:ascii="Times New Roman" w:hAnsi="Times New Roman" w:cs="Times New Roman"/>
          <w:sz w:val="24"/>
          <w:szCs w:val="24"/>
        </w:rPr>
        <w:t xml:space="preserve"> </w:t>
      </w:r>
      <w:r>
        <w:rPr>
          <w:rFonts w:ascii="Times New Roman" w:hAnsi="Times New Roman" w:cs="Times New Roman"/>
          <w:sz w:val="24"/>
          <w:szCs w:val="24"/>
        </w:rPr>
        <w:t xml:space="preserve">jedoch </w:t>
      </w:r>
      <w:r w:rsidRPr="00026800">
        <w:rPr>
          <w:rFonts w:ascii="Times New Roman" w:hAnsi="Times New Roman" w:cs="Times New Roman"/>
          <w:sz w:val="24"/>
          <w:szCs w:val="24"/>
        </w:rPr>
        <w:t xml:space="preserve">vor allem Sprache, die </w:t>
      </w:r>
      <w:r>
        <w:rPr>
          <w:rFonts w:ascii="Times New Roman" w:hAnsi="Times New Roman" w:cs="Times New Roman"/>
          <w:sz w:val="24"/>
          <w:szCs w:val="24"/>
        </w:rPr>
        <w:t xml:space="preserve">ihm </w:t>
      </w:r>
      <w:r w:rsidRPr="00026800">
        <w:rPr>
          <w:rFonts w:ascii="Times New Roman" w:hAnsi="Times New Roman" w:cs="Times New Roman"/>
          <w:sz w:val="24"/>
          <w:szCs w:val="24"/>
        </w:rPr>
        <w:t>deshalb auch Medium der Handlungskoordinierung und Medium von Vergesellschaftung ist.</w:t>
      </w:r>
      <w:r w:rsidRPr="00D113EC">
        <w:rPr>
          <w:rStyle w:val="Funotenzeichen"/>
          <w:rFonts w:ascii="Times New Roman" w:hAnsi="Times New Roman" w:cs="Times New Roman"/>
          <w:sz w:val="24"/>
          <w:szCs w:val="24"/>
        </w:rPr>
        <w:footnoteReference w:id="25"/>
      </w:r>
      <w:r>
        <w:rPr>
          <w:rFonts w:ascii="Times New Roman" w:hAnsi="Times New Roman" w:cs="Times New Roman"/>
          <w:sz w:val="24"/>
          <w:szCs w:val="24"/>
        </w:rPr>
        <w:t xml:space="preserve"> Allerdings betont</w:t>
      </w:r>
      <w:r w:rsidRPr="0064354A">
        <w:t xml:space="preserve"> </w:t>
      </w:r>
      <w:r w:rsidRPr="00CB4FF9">
        <w:rPr>
          <w:rFonts w:ascii="Times New Roman" w:hAnsi="Times New Roman" w:cs="Times New Roman"/>
          <w:smallCaps/>
          <w:sz w:val="24"/>
          <w:szCs w:val="24"/>
        </w:rPr>
        <w:t>Habermas</w:t>
      </w:r>
      <w:r>
        <w:rPr>
          <w:rFonts w:ascii="Times New Roman" w:hAnsi="Times New Roman" w:cs="Times New Roman"/>
          <w:sz w:val="24"/>
          <w:szCs w:val="24"/>
        </w:rPr>
        <w:t xml:space="preserve"> darüber hinaus, dass die Akteure, wenn sie </w:t>
      </w:r>
      <w:r w:rsidR="004A101E">
        <w:rPr>
          <w:rFonts w:ascii="Times New Roman" w:hAnsi="Times New Roman" w:cs="Times New Roman"/>
          <w:sz w:val="24"/>
          <w:szCs w:val="24"/>
        </w:rPr>
        <w:t>in</w:t>
      </w:r>
      <w:r>
        <w:rPr>
          <w:rFonts w:ascii="Times New Roman" w:hAnsi="Times New Roman" w:cs="Times New Roman"/>
          <w:sz w:val="24"/>
          <w:szCs w:val="24"/>
        </w:rPr>
        <w:t xml:space="preserve"> eine Interaktion eintreten, grundsätzlich an einer einvernehmlichen Verständigung interessiert sind. Das ist vor allem vor dem Hintergrund zu verstehen, dass es </w:t>
      </w:r>
      <w:r w:rsidRPr="0064354A">
        <w:rPr>
          <w:rFonts w:ascii="Times New Roman" w:hAnsi="Times New Roman" w:cs="Times New Roman"/>
          <w:smallCaps/>
          <w:sz w:val="24"/>
          <w:szCs w:val="24"/>
        </w:rPr>
        <w:t>Habermas</w:t>
      </w:r>
      <w:r>
        <w:rPr>
          <w:rFonts w:ascii="Times New Roman" w:hAnsi="Times New Roman" w:cs="Times New Roman"/>
          <w:sz w:val="24"/>
          <w:szCs w:val="24"/>
        </w:rPr>
        <w:t xml:space="preserve"> in seinem Beitrag wesentlich um die kritische Theorie einer modernen Gesellschaft geht, in der er alle Lebensbereiche vom Prinzip der Zweckrationalität durchdrungen sieht. Mit seiner Handlungstheorie will er sich daher auch von Konzepten absetzen, nach denen Individuen einander vorwiegend zweckrational und kalkulierend begegnen, welche die ihrer sozialen Rolle entsprechenden Normen befolgen oder um dramaturgisch stilisierte Selbstrepräsentation bemüht sind.</w:t>
      </w:r>
      <w:r>
        <w:rPr>
          <w:rStyle w:val="Funotenzeichen"/>
          <w:rFonts w:ascii="Times New Roman" w:hAnsi="Times New Roman" w:cs="Times New Roman"/>
          <w:sz w:val="24"/>
          <w:szCs w:val="24"/>
        </w:rPr>
        <w:footnoteReference w:id="26"/>
      </w:r>
      <w:r w:rsidR="003C5B89">
        <w:rPr>
          <w:rFonts w:ascii="Times New Roman" w:hAnsi="Times New Roman" w:cs="Times New Roman"/>
          <w:sz w:val="24"/>
          <w:szCs w:val="24"/>
        </w:rPr>
        <w:t xml:space="preserve"> Das Ziel von kommunikativem</w:t>
      </w:r>
      <w:r>
        <w:rPr>
          <w:rFonts w:ascii="Times New Roman" w:hAnsi="Times New Roman" w:cs="Times New Roman"/>
          <w:sz w:val="24"/>
          <w:szCs w:val="24"/>
        </w:rPr>
        <w:t xml:space="preserve"> Handeln bzw. Interaktion ist nach Ansicht </w:t>
      </w:r>
      <w:r w:rsidRPr="0064354A">
        <w:rPr>
          <w:rFonts w:ascii="Times New Roman" w:hAnsi="Times New Roman" w:cs="Times New Roman"/>
          <w:smallCaps/>
          <w:sz w:val="24"/>
          <w:szCs w:val="24"/>
        </w:rPr>
        <w:t>Habermas</w:t>
      </w:r>
      <w:r>
        <w:rPr>
          <w:rFonts w:ascii="Times New Roman" w:hAnsi="Times New Roman" w:cs="Times New Roman"/>
          <w:smallCaps/>
          <w:sz w:val="24"/>
          <w:szCs w:val="24"/>
        </w:rPr>
        <w:t>’</w:t>
      </w:r>
      <w:r>
        <w:rPr>
          <w:rFonts w:ascii="Times New Roman" w:hAnsi="Times New Roman" w:cs="Times New Roman"/>
          <w:sz w:val="24"/>
          <w:szCs w:val="24"/>
        </w:rPr>
        <w:t xml:space="preserve"> jedenfalls nicht in erster Linie die Überwältigung oder resignative Unterwerfung des Gegenübers</w:t>
      </w:r>
      <w:r w:rsidRPr="00D113EC">
        <w:rPr>
          <w:rFonts w:ascii="Times New Roman" w:hAnsi="Times New Roman" w:cs="Times New Roman"/>
          <w:sz w:val="24"/>
          <w:szCs w:val="24"/>
        </w:rPr>
        <w:t xml:space="preserve">, sondern </w:t>
      </w:r>
      <w:r>
        <w:rPr>
          <w:rFonts w:ascii="Times New Roman" w:hAnsi="Times New Roman" w:cs="Times New Roman"/>
          <w:sz w:val="24"/>
          <w:szCs w:val="24"/>
        </w:rPr>
        <w:t xml:space="preserve">zunächst einmal </w:t>
      </w:r>
      <w:r w:rsidRPr="00D113EC">
        <w:rPr>
          <w:rFonts w:ascii="Times New Roman" w:hAnsi="Times New Roman" w:cs="Times New Roman"/>
          <w:sz w:val="24"/>
          <w:szCs w:val="24"/>
        </w:rPr>
        <w:t xml:space="preserve">Konsens. </w:t>
      </w:r>
      <w:r>
        <w:rPr>
          <w:rFonts w:ascii="Times New Roman" w:hAnsi="Times New Roman" w:cs="Times New Roman"/>
          <w:sz w:val="24"/>
          <w:szCs w:val="24"/>
        </w:rPr>
        <w:t xml:space="preserve">Dagegen </w:t>
      </w:r>
      <w:r w:rsidRPr="00D113EC">
        <w:rPr>
          <w:rFonts w:ascii="Times New Roman" w:hAnsi="Times New Roman" w:cs="Times New Roman"/>
          <w:sz w:val="24"/>
          <w:szCs w:val="24"/>
        </w:rPr>
        <w:t xml:space="preserve">wurde </w:t>
      </w:r>
      <w:r>
        <w:rPr>
          <w:rFonts w:ascii="Times New Roman" w:hAnsi="Times New Roman" w:cs="Times New Roman"/>
          <w:sz w:val="24"/>
          <w:szCs w:val="24"/>
        </w:rPr>
        <w:t>der begründete Einwand vorgebracht</w:t>
      </w:r>
      <w:r w:rsidRPr="00D113EC">
        <w:rPr>
          <w:rFonts w:ascii="Times New Roman" w:hAnsi="Times New Roman" w:cs="Times New Roman"/>
          <w:sz w:val="24"/>
          <w:szCs w:val="24"/>
        </w:rPr>
        <w:t xml:space="preserve">, dass im </w:t>
      </w:r>
      <w:r>
        <w:rPr>
          <w:rFonts w:ascii="Times New Roman" w:hAnsi="Times New Roman" w:cs="Times New Roman"/>
          <w:sz w:val="24"/>
          <w:szCs w:val="24"/>
        </w:rPr>
        <w:t>Alltag das Interesse an Konsens rasch an Grenzen stößt:</w:t>
      </w:r>
    </w:p>
    <w:p w:rsidR="009B38C5" w:rsidRPr="00040D78" w:rsidRDefault="007C6DC8" w:rsidP="00040D7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sidR="009B38C5" w:rsidRPr="00040D78">
        <w:rPr>
          <w:rFonts w:ascii="Times New Roman" w:hAnsi="Times New Roman" w:cs="Times New Roman"/>
          <w:sz w:val="24"/>
          <w:szCs w:val="24"/>
        </w:rPr>
        <w:t xml:space="preserve">Wo eine Verständigung einen zu schweren Kompromiss nach sich ziehen würde“, so erläutert </w:t>
      </w:r>
      <w:r w:rsidR="009B38C5" w:rsidRPr="00040D78">
        <w:rPr>
          <w:rFonts w:ascii="Times New Roman" w:hAnsi="Times New Roman" w:cs="Times New Roman"/>
          <w:smallCaps/>
          <w:sz w:val="24"/>
          <w:szCs w:val="24"/>
        </w:rPr>
        <w:t>Heinz Abels</w:t>
      </w:r>
      <w:r w:rsidR="009B38C5" w:rsidRPr="00040D78">
        <w:rPr>
          <w:rFonts w:ascii="Times New Roman" w:hAnsi="Times New Roman" w:cs="Times New Roman"/>
          <w:sz w:val="24"/>
          <w:szCs w:val="24"/>
        </w:rPr>
        <w:t>, „sind wir nicht an einer Verständigung interessiert, und wo eine Verständigung unseren Wunsch nach Bedürfnisbefriedigung vollständig zunichte zu machen droht, lassen wir es durchaus auf einen Bruch der Interaktion ankommen.</w:t>
      </w:r>
      <w:r>
        <w:rPr>
          <w:rFonts w:ascii="Times New Roman" w:hAnsi="Times New Roman" w:cs="Times New Roman"/>
          <w:sz w:val="24"/>
          <w:szCs w:val="24"/>
        </w:rPr>
        <w:t>“</w:t>
      </w:r>
      <w:r w:rsidR="009B38C5" w:rsidRPr="00040D78">
        <w:rPr>
          <w:rStyle w:val="Funotenzeichen"/>
          <w:rFonts w:ascii="Times New Roman" w:hAnsi="Times New Roman" w:cs="Times New Roman"/>
          <w:sz w:val="24"/>
          <w:szCs w:val="24"/>
        </w:rPr>
        <w:footnoteReference w:id="27"/>
      </w:r>
      <w:r w:rsidR="009B38C5" w:rsidRPr="0010761B">
        <w:rPr>
          <w:rFonts w:ascii="Times New Roman" w:hAnsi="Times New Roman" w:cs="Times New Roman"/>
          <w:sz w:val="24"/>
          <w:szCs w:val="24"/>
        </w:rPr>
        <w:t xml:space="preserve"> </w:t>
      </w:r>
    </w:p>
    <w:p w:rsidR="009B38C5" w:rsidRDefault="00D348F2" w:rsidP="00EF613F">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Auch hat </w:t>
      </w:r>
      <w:r w:rsidRPr="004C5647">
        <w:rPr>
          <w:rFonts w:ascii="Times New Roman" w:hAnsi="Times New Roman" w:cs="Times New Roman"/>
          <w:smallCaps/>
          <w:sz w:val="24"/>
          <w:szCs w:val="24"/>
        </w:rPr>
        <w:t>Habermas</w:t>
      </w:r>
      <w:r>
        <w:rPr>
          <w:rFonts w:ascii="Times New Roman" w:hAnsi="Times New Roman" w:cs="Times New Roman"/>
          <w:sz w:val="24"/>
          <w:szCs w:val="24"/>
        </w:rPr>
        <w:t xml:space="preserve"> offensichtlich eine demokratische Gesellschaft vor Augen, nämlich die B</w:t>
      </w:r>
      <w:r w:rsidR="004C5647">
        <w:rPr>
          <w:rFonts w:ascii="Times New Roman" w:hAnsi="Times New Roman" w:cs="Times New Roman"/>
          <w:sz w:val="24"/>
          <w:szCs w:val="24"/>
        </w:rPr>
        <w:t xml:space="preserve">undesrepublik Deutschland der Nachkriegszeit, für die er normativ konsensuale Entscheidungsmechanismen in einem demokratisch legitimierten </w:t>
      </w:r>
      <w:r w:rsidR="004C5647">
        <w:rPr>
          <w:rFonts w:ascii="Times New Roman" w:hAnsi="Times New Roman" w:cs="Times New Roman"/>
          <w:sz w:val="24"/>
          <w:szCs w:val="24"/>
        </w:rPr>
        <w:lastRenderedPageBreak/>
        <w:t xml:space="preserve">Prozess einfordert; auf das antike Rom und andere vormoderne Gesellschaften ist seine Gesamtkonzeption daher in weiten Teilen nicht übertragbar. </w:t>
      </w:r>
      <w:r w:rsidR="009B38C5">
        <w:rPr>
          <w:rFonts w:ascii="Times New Roman" w:hAnsi="Times New Roman" w:cs="Times New Roman"/>
          <w:sz w:val="24"/>
          <w:szCs w:val="24"/>
        </w:rPr>
        <w:t xml:space="preserve">Doch hebt </w:t>
      </w:r>
      <w:r w:rsidR="004C5647">
        <w:rPr>
          <w:rFonts w:ascii="Times New Roman" w:hAnsi="Times New Roman" w:cs="Times New Roman"/>
          <w:sz w:val="24"/>
          <w:szCs w:val="24"/>
        </w:rPr>
        <w:t xml:space="preserve">der Philosoph zwei </w:t>
      </w:r>
      <w:r w:rsidR="009B38C5">
        <w:rPr>
          <w:rFonts w:ascii="Times New Roman" w:hAnsi="Times New Roman" w:cs="Times New Roman"/>
          <w:sz w:val="24"/>
          <w:szCs w:val="24"/>
        </w:rPr>
        <w:t>Aspekte hervor, die auch für die Betrachtung einer vormodernen Gesellschaft von Bedeutung sind</w:t>
      </w:r>
      <w:r w:rsidR="004C5647">
        <w:rPr>
          <w:rFonts w:ascii="Times New Roman" w:hAnsi="Times New Roman" w:cs="Times New Roman"/>
          <w:sz w:val="24"/>
          <w:szCs w:val="24"/>
        </w:rPr>
        <w:t>, obschon sich die praktische Umsetzung selbstverständlich ganz anders gestaltet haben dürfte als in den westlichen Demokratien des 20.</w:t>
      </w:r>
      <w:r w:rsidR="004A101E">
        <w:rPr>
          <w:rFonts w:ascii="Times New Roman" w:hAnsi="Times New Roman" w:cs="Times New Roman"/>
          <w:sz w:val="24"/>
          <w:szCs w:val="24"/>
        </w:rPr>
        <w:t> </w:t>
      </w:r>
      <w:r w:rsidR="004C5647">
        <w:rPr>
          <w:rFonts w:ascii="Times New Roman" w:hAnsi="Times New Roman" w:cs="Times New Roman"/>
          <w:sz w:val="24"/>
          <w:szCs w:val="24"/>
        </w:rPr>
        <w:t>Jahrhunderts</w:t>
      </w:r>
      <w:r w:rsidR="009B38C5">
        <w:rPr>
          <w:rFonts w:ascii="Times New Roman" w:hAnsi="Times New Roman" w:cs="Times New Roman"/>
          <w:sz w:val="24"/>
          <w:szCs w:val="24"/>
        </w:rPr>
        <w:t xml:space="preserve">: Zum einen stellt er noch einmal explizit fest, </w:t>
      </w:r>
      <w:r w:rsidR="00167263">
        <w:rPr>
          <w:rFonts w:ascii="Times New Roman" w:hAnsi="Times New Roman" w:cs="Times New Roman"/>
          <w:sz w:val="24"/>
          <w:szCs w:val="24"/>
        </w:rPr>
        <w:t>was bereits mehrfach angeklungen ist</w:t>
      </w:r>
      <w:r w:rsidR="004C5647">
        <w:rPr>
          <w:rFonts w:ascii="Times New Roman" w:hAnsi="Times New Roman" w:cs="Times New Roman"/>
          <w:sz w:val="24"/>
          <w:szCs w:val="24"/>
        </w:rPr>
        <w:t>,</w:t>
      </w:r>
      <w:r w:rsidR="00167263">
        <w:rPr>
          <w:rFonts w:ascii="Times New Roman" w:hAnsi="Times New Roman" w:cs="Times New Roman"/>
          <w:sz w:val="24"/>
          <w:szCs w:val="24"/>
        </w:rPr>
        <w:t xml:space="preserve"> </w:t>
      </w:r>
      <w:r w:rsidR="009B38C5">
        <w:rPr>
          <w:rFonts w:ascii="Times New Roman" w:hAnsi="Times New Roman" w:cs="Times New Roman"/>
          <w:sz w:val="24"/>
          <w:szCs w:val="24"/>
        </w:rPr>
        <w:t xml:space="preserve">dass </w:t>
      </w:r>
      <w:r w:rsidR="00167263">
        <w:rPr>
          <w:rFonts w:ascii="Times New Roman" w:hAnsi="Times New Roman" w:cs="Times New Roman"/>
          <w:sz w:val="24"/>
          <w:szCs w:val="24"/>
        </w:rPr>
        <w:t xml:space="preserve">nämlich </w:t>
      </w:r>
      <w:r w:rsidR="009B38C5">
        <w:rPr>
          <w:rFonts w:ascii="Times New Roman" w:hAnsi="Times New Roman" w:cs="Times New Roman"/>
          <w:sz w:val="24"/>
          <w:szCs w:val="24"/>
        </w:rPr>
        <w:t>Kommunikation bzw. kommunikatives Handeln Interaktion ist</w:t>
      </w:r>
      <w:r w:rsidR="004A101E">
        <w:rPr>
          <w:rFonts w:ascii="Times New Roman" w:hAnsi="Times New Roman" w:cs="Times New Roman"/>
          <w:sz w:val="24"/>
          <w:szCs w:val="24"/>
        </w:rPr>
        <w:t xml:space="preserve"> –</w:t>
      </w:r>
      <w:r w:rsidR="009B38C5">
        <w:rPr>
          <w:rFonts w:ascii="Times New Roman" w:hAnsi="Times New Roman" w:cs="Times New Roman"/>
          <w:sz w:val="24"/>
          <w:szCs w:val="24"/>
        </w:rPr>
        <w:t xml:space="preserve"> und umgekehrt</w:t>
      </w:r>
      <w:r w:rsidR="00167263">
        <w:rPr>
          <w:rFonts w:ascii="Times New Roman" w:hAnsi="Times New Roman" w:cs="Times New Roman"/>
          <w:sz w:val="24"/>
          <w:szCs w:val="24"/>
        </w:rPr>
        <w:t>. Zum</w:t>
      </w:r>
      <w:r w:rsidR="009B38C5">
        <w:rPr>
          <w:rFonts w:ascii="Times New Roman" w:hAnsi="Times New Roman" w:cs="Times New Roman"/>
          <w:sz w:val="24"/>
          <w:szCs w:val="24"/>
        </w:rPr>
        <w:t xml:space="preserve"> anderen betont er, dass die Intention von Interaktion bzw. kommunikative</w:t>
      </w:r>
      <w:r w:rsidR="004A101E">
        <w:rPr>
          <w:rFonts w:ascii="Times New Roman" w:hAnsi="Times New Roman" w:cs="Times New Roman"/>
          <w:sz w:val="24"/>
          <w:szCs w:val="24"/>
        </w:rPr>
        <w:t>m</w:t>
      </w:r>
      <w:r w:rsidR="009B38C5">
        <w:rPr>
          <w:rFonts w:ascii="Times New Roman" w:hAnsi="Times New Roman" w:cs="Times New Roman"/>
          <w:sz w:val="24"/>
          <w:szCs w:val="24"/>
        </w:rPr>
        <w:t xml:space="preserve"> Handeln zumindest zu Beginn </w:t>
      </w:r>
      <w:r w:rsidR="009B38C5" w:rsidRPr="007C6DC8">
        <w:rPr>
          <w:rFonts w:ascii="Times New Roman" w:hAnsi="Times New Roman" w:cs="Times New Roman"/>
          <w:sz w:val="24"/>
          <w:szCs w:val="24"/>
        </w:rPr>
        <w:t>„Verständigung im Sinne e</w:t>
      </w:r>
      <w:r w:rsidR="009B38C5" w:rsidRPr="00040D78">
        <w:rPr>
          <w:rFonts w:ascii="Times New Roman" w:hAnsi="Times New Roman" w:cs="Times New Roman"/>
          <w:sz w:val="24"/>
          <w:szCs w:val="24"/>
        </w:rPr>
        <w:t>ines kooperativen Deutungsprozesses“</w:t>
      </w:r>
      <w:r w:rsidR="009B38C5">
        <w:rPr>
          <w:rStyle w:val="Funotenzeichen"/>
          <w:rFonts w:ascii="Times New Roman" w:hAnsi="Times New Roman" w:cs="Times New Roman"/>
          <w:sz w:val="24"/>
          <w:szCs w:val="24"/>
        </w:rPr>
        <w:footnoteReference w:id="28"/>
      </w:r>
      <w:r w:rsidR="009B38C5">
        <w:rPr>
          <w:rFonts w:ascii="Times New Roman" w:hAnsi="Times New Roman" w:cs="Times New Roman"/>
          <w:sz w:val="24"/>
          <w:szCs w:val="24"/>
        </w:rPr>
        <w:t xml:space="preserve"> ist – unabhängig davon, ob diese im weiteren Verlauf erreicht wird oder nicht.</w:t>
      </w:r>
    </w:p>
    <w:p w:rsidR="00DA01AF" w:rsidRDefault="005B2CEE" w:rsidP="00A0529F">
      <w:pPr>
        <w:spacing w:after="120" w:line="360" w:lineRule="auto"/>
        <w:ind w:firstLine="567"/>
        <w:jc w:val="both"/>
        <w:rPr>
          <w:rFonts w:ascii="Times New Roman" w:hAnsi="Times New Roman" w:cs="Times New Roman"/>
          <w:sz w:val="24"/>
          <w:szCs w:val="24"/>
        </w:rPr>
      </w:pPr>
      <w:r>
        <w:rPr>
          <w:rFonts w:ascii="Times New Roman" w:hAnsi="Times New Roman" w:cs="Times New Roman"/>
          <w:sz w:val="24"/>
          <w:szCs w:val="24"/>
        </w:rPr>
        <w:t>Einen interessanten Beitrag</w:t>
      </w:r>
      <w:r w:rsidR="00DC6674" w:rsidRPr="00DC6674">
        <w:rPr>
          <w:rFonts w:ascii="Times New Roman" w:hAnsi="Times New Roman" w:cs="Times New Roman"/>
          <w:sz w:val="24"/>
          <w:szCs w:val="24"/>
        </w:rPr>
        <w:t xml:space="preserve"> </w:t>
      </w:r>
      <w:proofErr w:type="gramStart"/>
      <w:r w:rsidR="00DC6674">
        <w:rPr>
          <w:rFonts w:ascii="Times New Roman" w:hAnsi="Times New Roman" w:cs="Times New Roman"/>
          <w:sz w:val="24"/>
          <w:szCs w:val="24"/>
        </w:rPr>
        <w:t>liefer</w:t>
      </w:r>
      <w:r w:rsidR="004A101E">
        <w:rPr>
          <w:rFonts w:ascii="Times New Roman" w:hAnsi="Times New Roman" w:cs="Times New Roman"/>
          <w:sz w:val="24"/>
          <w:szCs w:val="24"/>
        </w:rPr>
        <w:t>t</w:t>
      </w:r>
      <w:proofErr w:type="gramEnd"/>
      <w:r w:rsidR="00DC6674">
        <w:rPr>
          <w:rFonts w:ascii="Times New Roman" w:hAnsi="Times New Roman" w:cs="Times New Roman"/>
          <w:sz w:val="24"/>
          <w:szCs w:val="24"/>
        </w:rPr>
        <w:t xml:space="preserve"> schließlich </w:t>
      </w:r>
      <w:r w:rsidR="00DC6674" w:rsidRPr="005B2CEE">
        <w:rPr>
          <w:rFonts w:ascii="Times New Roman" w:hAnsi="Times New Roman" w:cs="Times New Roman"/>
          <w:smallCaps/>
          <w:sz w:val="24"/>
          <w:szCs w:val="24"/>
        </w:rPr>
        <w:t>Niklas Luhmann</w:t>
      </w:r>
      <w:r w:rsidR="00DC6674" w:rsidRPr="002F3858">
        <w:rPr>
          <w:rFonts w:ascii="Times New Roman" w:hAnsi="Times New Roman" w:cs="Times New Roman"/>
          <w:sz w:val="24"/>
          <w:szCs w:val="24"/>
        </w:rPr>
        <w:t xml:space="preserve"> </w:t>
      </w:r>
      <w:r w:rsidR="00DC6674">
        <w:rPr>
          <w:rFonts w:ascii="Times New Roman" w:hAnsi="Times New Roman" w:cs="Times New Roman"/>
          <w:sz w:val="24"/>
          <w:szCs w:val="24"/>
        </w:rPr>
        <w:t>und die mit seinem Namen verbundene Systemtheorie</w:t>
      </w:r>
      <w:r w:rsidR="00C8222B">
        <w:rPr>
          <w:rFonts w:ascii="Times New Roman" w:hAnsi="Times New Roman" w:cs="Times New Roman"/>
          <w:sz w:val="24"/>
          <w:szCs w:val="24"/>
        </w:rPr>
        <w:t>. Sie geh</w:t>
      </w:r>
      <w:r w:rsidR="004A101E">
        <w:rPr>
          <w:rFonts w:ascii="Times New Roman" w:hAnsi="Times New Roman" w:cs="Times New Roman"/>
          <w:sz w:val="24"/>
          <w:szCs w:val="24"/>
        </w:rPr>
        <w:t>t</w:t>
      </w:r>
      <w:r w:rsidR="00DC6674">
        <w:rPr>
          <w:rFonts w:ascii="Times New Roman" w:hAnsi="Times New Roman" w:cs="Times New Roman"/>
          <w:sz w:val="24"/>
          <w:szCs w:val="24"/>
        </w:rPr>
        <w:t xml:space="preserve"> </w:t>
      </w:r>
      <w:r>
        <w:rPr>
          <w:rFonts w:ascii="Times New Roman" w:hAnsi="Times New Roman" w:cs="Times New Roman"/>
          <w:sz w:val="24"/>
          <w:szCs w:val="24"/>
        </w:rPr>
        <w:t xml:space="preserve">die Frage nach Interaktion </w:t>
      </w:r>
      <w:r w:rsidR="00CC594A">
        <w:rPr>
          <w:rFonts w:ascii="Times New Roman" w:hAnsi="Times New Roman" w:cs="Times New Roman"/>
          <w:sz w:val="24"/>
          <w:szCs w:val="24"/>
        </w:rPr>
        <w:t>noch einmal aus der Perspektive der sozialen Strukturen</w:t>
      </w:r>
      <w:r w:rsidR="00C8222B">
        <w:rPr>
          <w:rFonts w:ascii="Times New Roman" w:hAnsi="Times New Roman" w:cs="Times New Roman"/>
          <w:sz w:val="24"/>
          <w:szCs w:val="24"/>
        </w:rPr>
        <w:t xml:space="preserve"> an</w:t>
      </w:r>
      <w:r w:rsidR="00CC594A">
        <w:rPr>
          <w:rFonts w:ascii="Times New Roman" w:hAnsi="Times New Roman" w:cs="Times New Roman"/>
          <w:sz w:val="24"/>
          <w:szCs w:val="24"/>
        </w:rPr>
        <w:t xml:space="preserve">, </w:t>
      </w:r>
      <w:r w:rsidR="00C8222B">
        <w:rPr>
          <w:rFonts w:ascii="Times New Roman" w:hAnsi="Times New Roman" w:cs="Times New Roman"/>
          <w:sz w:val="24"/>
          <w:szCs w:val="24"/>
        </w:rPr>
        <w:t xml:space="preserve">wobei </w:t>
      </w:r>
      <w:r w:rsidR="00C6133D">
        <w:rPr>
          <w:rFonts w:ascii="Times New Roman" w:hAnsi="Times New Roman" w:cs="Times New Roman"/>
          <w:sz w:val="24"/>
          <w:szCs w:val="24"/>
        </w:rPr>
        <w:t xml:space="preserve">hinsichtlich </w:t>
      </w:r>
      <w:r w:rsidR="00CC594A">
        <w:rPr>
          <w:rFonts w:ascii="Times New Roman" w:hAnsi="Times New Roman" w:cs="Times New Roman"/>
          <w:sz w:val="24"/>
          <w:szCs w:val="24"/>
        </w:rPr>
        <w:t>d</w:t>
      </w:r>
      <w:r>
        <w:rPr>
          <w:rFonts w:ascii="Times New Roman" w:hAnsi="Times New Roman" w:cs="Times New Roman"/>
          <w:sz w:val="24"/>
          <w:szCs w:val="24"/>
        </w:rPr>
        <w:t>e</w:t>
      </w:r>
      <w:r w:rsidR="00C6133D">
        <w:rPr>
          <w:rFonts w:ascii="Times New Roman" w:hAnsi="Times New Roman" w:cs="Times New Roman"/>
          <w:sz w:val="24"/>
          <w:szCs w:val="24"/>
        </w:rPr>
        <w:t>r</w:t>
      </w:r>
      <w:r>
        <w:rPr>
          <w:rFonts w:ascii="Times New Roman" w:hAnsi="Times New Roman" w:cs="Times New Roman"/>
          <w:sz w:val="24"/>
          <w:szCs w:val="24"/>
        </w:rPr>
        <w:t xml:space="preserve"> soziologischen </w:t>
      </w:r>
      <w:r w:rsidR="00C6133D">
        <w:rPr>
          <w:rFonts w:ascii="Times New Roman" w:hAnsi="Times New Roman" w:cs="Times New Roman"/>
          <w:sz w:val="24"/>
          <w:szCs w:val="24"/>
        </w:rPr>
        <w:t xml:space="preserve">und theoretischen </w:t>
      </w:r>
      <w:r>
        <w:rPr>
          <w:rFonts w:ascii="Times New Roman" w:hAnsi="Times New Roman" w:cs="Times New Roman"/>
          <w:sz w:val="24"/>
          <w:szCs w:val="24"/>
        </w:rPr>
        <w:t>Prämissen</w:t>
      </w:r>
      <w:r w:rsidR="00CC594A">
        <w:rPr>
          <w:rFonts w:ascii="Times New Roman" w:hAnsi="Times New Roman" w:cs="Times New Roman"/>
          <w:sz w:val="24"/>
          <w:szCs w:val="24"/>
        </w:rPr>
        <w:t xml:space="preserve"> jedoch nicht nur die </w:t>
      </w:r>
      <w:r w:rsidR="00375984">
        <w:rPr>
          <w:rFonts w:ascii="Times New Roman" w:hAnsi="Times New Roman" w:cs="Times New Roman"/>
          <w:sz w:val="24"/>
          <w:szCs w:val="24"/>
        </w:rPr>
        <w:t xml:space="preserve">interpretativen </w:t>
      </w:r>
      <w:r w:rsidR="00CC594A">
        <w:rPr>
          <w:rFonts w:ascii="Times New Roman" w:hAnsi="Times New Roman" w:cs="Times New Roman"/>
          <w:sz w:val="24"/>
          <w:szCs w:val="24"/>
        </w:rPr>
        <w:t>Konzepte</w:t>
      </w:r>
      <w:r w:rsidR="00C8222B">
        <w:rPr>
          <w:rFonts w:ascii="Times New Roman" w:hAnsi="Times New Roman" w:cs="Times New Roman"/>
          <w:sz w:val="24"/>
          <w:szCs w:val="24"/>
        </w:rPr>
        <w:t xml:space="preserve"> in</w:t>
      </w:r>
      <w:r w:rsidR="00BD0974">
        <w:rPr>
          <w:rFonts w:ascii="Times New Roman" w:hAnsi="Times New Roman" w:cs="Times New Roman"/>
          <w:sz w:val="24"/>
          <w:szCs w:val="24"/>
        </w:rPr>
        <w:t>f</w:t>
      </w:r>
      <w:r w:rsidR="00C8222B">
        <w:rPr>
          <w:rFonts w:ascii="Times New Roman" w:hAnsi="Times New Roman" w:cs="Times New Roman"/>
          <w:sz w:val="24"/>
          <w:szCs w:val="24"/>
        </w:rPr>
        <w:t>rage gestellt werden</w:t>
      </w:r>
      <w:r w:rsidR="00375984">
        <w:rPr>
          <w:rFonts w:ascii="Times New Roman" w:hAnsi="Times New Roman" w:cs="Times New Roman"/>
          <w:sz w:val="24"/>
          <w:szCs w:val="24"/>
        </w:rPr>
        <w:t>,</w:t>
      </w:r>
      <w:r>
        <w:rPr>
          <w:rFonts w:ascii="Times New Roman" w:hAnsi="Times New Roman" w:cs="Times New Roman"/>
          <w:sz w:val="24"/>
          <w:szCs w:val="24"/>
        </w:rPr>
        <w:t xml:space="preserve"> </w:t>
      </w:r>
      <w:r w:rsidR="00CC594A">
        <w:rPr>
          <w:rFonts w:ascii="Times New Roman" w:hAnsi="Times New Roman" w:cs="Times New Roman"/>
          <w:sz w:val="24"/>
          <w:szCs w:val="24"/>
        </w:rPr>
        <w:t xml:space="preserve">sondern auch </w:t>
      </w:r>
      <w:r w:rsidR="00C8222B">
        <w:rPr>
          <w:rFonts w:ascii="Times New Roman" w:hAnsi="Times New Roman" w:cs="Times New Roman"/>
          <w:sz w:val="24"/>
          <w:szCs w:val="24"/>
        </w:rPr>
        <w:t xml:space="preserve">eine </w:t>
      </w:r>
      <w:r w:rsidR="00CC594A">
        <w:rPr>
          <w:rFonts w:ascii="Times New Roman" w:hAnsi="Times New Roman" w:cs="Times New Roman"/>
          <w:sz w:val="24"/>
          <w:szCs w:val="24"/>
        </w:rPr>
        <w:t xml:space="preserve">deutliche Abgrenzung zu </w:t>
      </w:r>
      <w:r w:rsidR="00CC594A" w:rsidRPr="00375984">
        <w:rPr>
          <w:rFonts w:ascii="Times New Roman" w:hAnsi="Times New Roman" w:cs="Times New Roman"/>
          <w:smallCaps/>
          <w:sz w:val="24"/>
          <w:szCs w:val="24"/>
        </w:rPr>
        <w:t>Talcott Parsons</w:t>
      </w:r>
      <w:r w:rsidR="00375984">
        <w:rPr>
          <w:rFonts w:ascii="Times New Roman" w:hAnsi="Times New Roman" w:cs="Times New Roman"/>
          <w:sz w:val="24"/>
          <w:szCs w:val="24"/>
        </w:rPr>
        <w:t>’</w:t>
      </w:r>
      <w:r w:rsidR="00CC594A">
        <w:rPr>
          <w:rFonts w:ascii="Times New Roman" w:hAnsi="Times New Roman" w:cs="Times New Roman"/>
          <w:sz w:val="24"/>
          <w:szCs w:val="24"/>
        </w:rPr>
        <w:t xml:space="preserve"> Rollenmodell</w:t>
      </w:r>
      <w:r w:rsidR="00C8222B">
        <w:rPr>
          <w:rFonts w:ascii="Times New Roman" w:hAnsi="Times New Roman" w:cs="Times New Roman"/>
          <w:sz w:val="24"/>
          <w:szCs w:val="24"/>
        </w:rPr>
        <w:t xml:space="preserve"> </w:t>
      </w:r>
      <w:r w:rsidR="00BE2C53">
        <w:rPr>
          <w:rFonts w:ascii="Times New Roman" w:hAnsi="Times New Roman" w:cs="Times New Roman"/>
          <w:sz w:val="24"/>
          <w:szCs w:val="24"/>
        </w:rPr>
        <w:t xml:space="preserve">(und damit normativen Erklärungsansätzen) </w:t>
      </w:r>
      <w:r w:rsidR="00C8222B">
        <w:rPr>
          <w:rFonts w:ascii="Times New Roman" w:hAnsi="Times New Roman" w:cs="Times New Roman"/>
          <w:sz w:val="24"/>
          <w:szCs w:val="24"/>
        </w:rPr>
        <w:t>gesucht wird.</w:t>
      </w:r>
      <w:r w:rsidR="00DA3918">
        <w:rPr>
          <w:rStyle w:val="Funotenzeichen"/>
          <w:rFonts w:ascii="Times New Roman" w:hAnsi="Times New Roman" w:cs="Times New Roman"/>
          <w:sz w:val="24"/>
          <w:szCs w:val="24"/>
        </w:rPr>
        <w:footnoteReference w:id="29"/>
      </w:r>
      <w:r w:rsidR="00A0529F">
        <w:rPr>
          <w:rFonts w:ascii="Times New Roman" w:hAnsi="Times New Roman" w:cs="Times New Roman"/>
          <w:sz w:val="24"/>
          <w:szCs w:val="24"/>
        </w:rPr>
        <w:t xml:space="preserve"> </w:t>
      </w:r>
      <w:r w:rsidR="00C217DC">
        <w:rPr>
          <w:rFonts w:ascii="Times New Roman" w:hAnsi="Times New Roman" w:cs="Times New Roman"/>
          <w:sz w:val="24"/>
          <w:szCs w:val="24"/>
        </w:rPr>
        <w:t xml:space="preserve">Anders als Theoretiker in der Tradition </w:t>
      </w:r>
      <w:r w:rsidR="00C217DC" w:rsidRPr="003C058D">
        <w:rPr>
          <w:rFonts w:ascii="Times New Roman" w:hAnsi="Times New Roman" w:cs="Times New Roman"/>
          <w:smallCaps/>
          <w:sz w:val="24"/>
          <w:szCs w:val="24"/>
        </w:rPr>
        <w:t xml:space="preserve">Georg </w:t>
      </w:r>
      <w:r w:rsidR="00C217DC" w:rsidRPr="003C058D">
        <w:rPr>
          <w:rFonts w:ascii="Times New Roman" w:hAnsi="Times New Roman" w:cs="Times New Roman"/>
          <w:smallCaps/>
          <w:sz w:val="24"/>
          <w:szCs w:val="24"/>
        </w:rPr>
        <w:lastRenderedPageBreak/>
        <w:t>Simmel</w:t>
      </w:r>
      <w:r w:rsidR="00C217DC">
        <w:rPr>
          <w:rFonts w:ascii="Times New Roman" w:hAnsi="Times New Roman" w:cs="Times New Roman"/>
          <w:sz w:val="24"/>
          <w:szCs w:val="24"/>
        </w:rPr>
        <w:t xml:space="preserve">s und </w:t>
      </w:r>
      <w:r w:rsidR="00C217DC" w:rsidRPr="003C058D">
        <w:rPr>
          <w:rFonts w:ascii="Times New Roman" w:hAnsi="Times New Roman" w:cs="Times New Roman"/>
          <w:smallCaps/>
          <w:sz w:val="24"/>
          <w:szCs w:val="24"/>
        </w:rPr>
        <w:t>Max Weber</w:t>
      </w:r>
      <w:r w:rsidR="00C217DC">
        <w:rPr>
          <w:rFonts w:ascii="Times New Roman" w:hAnsi="Times New Roman" w:cs="Times New Roman"/>
          <w:sz w:val="24"/>
          <w:szCs w:val="24"/>
        </w:rPr>
        <w:t>s oder moderne Interakti</w:t>
      </w:r>
      <w:r w:rsidR="00EE0213">
        <w:rPr>
          <w:rFonts w:ascii="Times New Roman" w:hAnsi="Times New Roman" w:cs="Times New Roman"/>
          <w:sz w:val="24"/>
          <w:szCs w:val="24"/>
        </w:rPr>
        <w:t>ons- und Kommunikationstheorien</w:t>
      </w:r>
      <w:r w:rsidR="00C217DC">
        <w:rPr>
          <w:rFonts w:ascii="Times New Roman" w:hAnsi="Times New Roman" w:cs="Times New Roman"/>
          <w:sz w:val="24"/>
          <w:szCs w:val="24"/>
        </w:rPr>
        <w:t xml:space="preserve"> stellt </w:t>
      </w:r>
      <w:r w:rsidR="00C217DC" w:rsidRPr="003C058D">
        <w:rPr>
          <w:rFonts w:ascii="Times New Roman" w:hAnsi="Times New Roman" w:cs="Times New Roman"/>
          <w:smallCaps/>
          <w:sz w:val="24"/>
          <w:szCs w:val="24"/>
        </w:rPr>
        <w:t>Luhmann</w:t>
      </w:r>
      <w:r w:rsidR="00C217DC">
        <w:rPr>
          <w:rFonts w:ascii="Times New Roman" w:hAnsi="Times New Roman" w:cs="Times New Roman"/>
          <w:sz w:val="24"/>
          <w:szCs w:val="24"/>
        </w:rPr>
        <w:t xml:space="preserve"> nämlich nicht</w:t>
      </w:r>
      <w:r w:rsidR="003256FB">
        <w:rPr>
          <w:rFonts w:ascii="Times New Roman" w:hAnsi="Times New Roman" w:cs="Times New Roman"/>
          <w:sz w:val="24"/>
          <w:szCs w:val="24"/>
        </w:rPr>
        <w:t xml:space="preserve"> – mal mehr aus Sicht des Individuums, mal mehr aus Sicht der Gesellschaft –</w:t>
      </w:r>
      <w:r w:rsidR="004C5647">
        <w:rPr>
          <w:rFonts w:ascii="Times New Roman" w:hAnsi="Times New Roman" w:cs="Times New Roman"/>
          <w:sz w:val="24"/>
          <w:szCs w:val="24"/>
        </w:rPr>
        <w:t xml:space="preserve"> </w:t>
      </w:r>
      <w:r w:rsidR="00C217DC">
        <w:rPr>
          <w:rFonts w:ascii="Times New Roman" w:hAnsi="Times New Roman" w:cs="Times New Roman"/>
          <w:sz w:val="24"/>
          <w:szCs w:val="24"/>
        </w:rPr>
        <w:t>die Gesellschaft und Interaktion</w:t>
      </w:r>
      <w:r w:rsidR="004C5647">
        <w:rPr>
          <w:rFonts w:ascii="Times New Roman" w:hAnsi="Times New Roman" w:cs="Times New Roman"/>
          <w:sz w:val="24"/>
          <w:szCs w:val="24"/>
        </w:rPr>
        <w:t xml:space="preserve">, die Grundform </w:t>
      </w:r>
      <w:r w:rsidR="00C8222B">
        <w:rPr>
          <w:rFonts w:ascii="Times New Roman" w:hAnsi="Times New Roman" w:cs="Times New Roman"/>
          <w:sz w:val="24"/>
          <w:szCs w:val="24"/>
        </w:rPr>
        <w:t>sozialen Handelns,</w:t>
      </w:r>
      <w:r w:rsidR="00C217DC">
        <w:rPr>
          <w:rFonts w:ascii="Times New Roman" w:hAnsi="Times New Roman" w:cs="Times New Roman"/>
          <w:sz w:val="24"/>
          <w:szCs w:val="24"/>
        </w:rPr>
        <w:t xml:space="preserve"> als ihr Konstituens in den Mittelpunkt. Vielmehr fragt </w:t>
      </w:r>
      <w:r w:rsidR="00C8222B">
        <w:rPr>
          <w:rFonts w:ascii="Times New Roman" w:hAnsi="Times New Roman" w:cs="Times New Roman"/>
          <w:sz w:val="24"/>
          <w:szCs w:val="24"/>
        </w:rPr>
        <w:t>der Soziologe</w:t>
      </w:r>
      <w:r w:rsidR="003256FB">
        <w:rPr>
          <w:rFonts w:ascii="Times New Roman" w:hAnsi="Times New Roman" w:cs="Times New Roman"/>
          <w:sz w:val="24"/>
          <w:szCs w:val="24"/>
        </w:rPr>
        <w:t xml:space="preserve"> </w:t>
      </w:r>
      <w:r w:rsidR="00C217DC">
        <w:rPr>
          <w:rFonts w:ascii="Times New Roman" w:hAnsi="Times New Roman" w:cs="Times New Roman"/>
          <w:sz w:val="24"/>
          <w:szCs w:val="24"/>
        </w:rPr>
        <w:t xml:space="preserve">nach </w:t>
      </w:r>
      <w:r w:rsidR="00F00D2C">
        <w:rPr>
          <w:rFonts w:ascii="Times New Roman" w:hAnsi="Times New Roman" w:cs="Times New Roman"/>
          <w:sz w:val="24"/>
          <w:szCs w:val="24"/>
        </w:rPr>
        <w:t xml:space="preserve">Systemen, insbesondere </w:t>
      </w:r>
      <w:r w:rsidR="00C217DC">
        <w:rPr>
          <w:rFonts w:ascii="Times New Roman" w:hAnsi="Times New Roman" w:cs="Times New Roman"/>
          <w:sz w:val="24"/>
          <w:szCs w:val="24"/>
        </w:rPr>
        <w:t>‚sozialen Systemen‘</w:t>
      </w:r>
      <w:r w:rsidR="00C8222B">
        <w:rPr>
          <w:rFonts w:ascii="Times New Roman" w:hAnsi="Times New Roman" w:cs="Times New Roman"/>
          <w:sz w:val="24"/>
          <w:szCs w:val="24"/>
        </w:rPr>
        <w:t xml:space="preserve"> und den sie begründenden </w:t>
      </w:r>
      <w:r w:rsidR="00CA3338">
        <w:rPr>
          <w:rFonts w:ascii="Times New Roman" w:hAnsi="Times New Roman" w:cs="Times New Roman"/>
          <w:sz w:val="24"/>
          <w:szCs w:val="24"/>
        </w:rPr>
        <w:t>‚</w:t>
      </w:r>
      <w:r w:rsidR="00C8222B">
        <w:rPr>
          <w:rFonts w:ascii="Times New Roman" w:hAnsi="Times New Roman" w:cs="Times New Roman"/>
          <w:sz w:val="24"/>
          <w:szCs w:val="24"/>
        </w:rPr>
        <w:t>Kommunikationen</w:t>
      </w:r>
      <w:r w:rsidR="00CA3338">
        <w:rPr>
          <w:rFonts w:ascii="Times New Roman" w:hAnsi="Times New Roman" w:cs="Times New Roman"/>
          <w:sz w:val="24"/>
          <w:szCs w:val="24"/>
        </w:rPr>
        <w:t>‘</w:t>
      </w:r>
      <w:r w:rsidR="00DA01AF">
        <w:rPr>
          <w:rFonts w:ascii="Times New Roman" w:hAnsi="Times New Roman" w:cs="Times New Roman"/>
          <w:sz w:val="24"/>
          <w:szCs w:val="24"/>
        </w:rPr>
        <w:t>.</w:t>
      </w:r>
      <w:r w:rsidR="00224D48">
        <w:rPr>
          <w:rFonts w:ascii="Times New Roman" w:hAnsi="Times New Roman" w:cs="Times New Roman"/>
          <w:sz w:val="24"/>
          <w:szCs w:val="24"/>
        </w:rPr>
        <w:t xml:space="preserve"> </w:t>
      </w:r>
    </w:p>
    <w:p w:rsidR="00D40579" w:rsidRDefault="00C8222B" w:rsidP="00D40579">
      <w:pPr>
        <w:spacing w:after="120" w:line="360" w:lineRule="auto"/>
        <w:ind w:firstLine="567"/>
        <w:jc w:val="both"/>
        <w:rPr>
          <w:rFonts w:ascii="Times New Roman" w:hAnsi="Times New Roman" w:cs="Times New Roman"/>
          <w:sz w:val="24"/>
          <w:szCs w:val="24"/>
        </w:rPr>
      </w:pPr>
      <w:r>
        <w:rPr>
          <w:rFonts w:ascii="Times New Roman" w:hAnsi="Times New Roman" w:cs="Times New Roman"/>
          <w:sz w:val="24"/>
          <w:szCs w:val="24"/>
        </w:rPr>
        <w:t>Der allgemeine Z</w:t>
      </w:r>
      <w:r w:rsidR="003256FB">
        <w:rPr>
          <w:rFonts w:ascii="Times New Roman" w:hAnsi="Times New Roman" w:cs="Times New Roman"/>
          <w:sz w:val="24"/>
          <w:szCs w:val="24"/>
        </w:rPr>
        <w:t xml:space="preserve">weck </w:t>
      </w:r>
      <w:r>
        <w:rPr>
          <w:rFonts w:ascii="Times New Roman" w:hAnsi="Times New Roman" w:cs="Times New Roman"/>
          <w:sz w:val="24"/>
          <w:szCs w:val="24"/>
        </w:rPr>
        <w:t xml:space="preserve">von Systemen </w:t>
      </w:r>
      <w:r w:rsidR="009F7105">
        <w:rPr>
          <w:rFonts w:ascii="Times New Roman" w:hAnsi="Times New Roman" w:cs="Times New Roman"/>
          <w:sz w:val="24"/>
          <w:szCs w:val="24"/>
        </w:rPr>
        <w:t>be</w:t>
      </w:r>
      <w:r w:rsidR="003256FB">
        <w:rPr>
          <w:rFonts w:ascii="Times New Roman" w:hAnsi="Times New Roman" w:cs="Times New Roman"/>
          <w:sz w:val="24"/>
          <w:szCs w:val="24"/>
        </w:rPr>
        <w:t>steh</w:t>
      </w:r>
      <w:r>
        <w:rPr>
          <w:rFonts w:ascii="Times New Roman" w:hAnsi="Times New Roman" w:cs="Times New Roman"/>
          <w:sz w:val="24"/>
          <w:szCs w:val="24"/>
        </w:rPr>
        <w:t xml:space="preserve">t nach </w:t>
      </w:r>
      <w:r w:rsidRPr="00224D48">
        <w:rPr>
          <w:rFonts w:ascii="Times New Roman" w:hAnsi="Times New Roman" w:cs="Times New Roman"/>
          <w:smallCaps/>
          <w:sz w:val="24"/>
          <w:szCs w:val="24"/>
        </w:rPr>
        <w:t>Luhmann</w:t>
      </w:r>
      <w:r w:rsidR="009F7105">
        <w:rPr>
          <w:rFonts w:ascii="Times New Roman" w:hAnsi="Times New Roman" w:cs="Times New Roman"/>
          <w:sz w:val="24"/>
          <w:szCs w:val="24"/>
        </w:rPr>
        <w:t xml:space="preserve"> </w:t>
      </w:r>
      <w:r w:rsidR="000C4497">
        <w:rPr>
          <w:rFonts w:ascii="Times New Roman" w:hAnsi="Times New Roman" w:cs="Times New Roman"/>
          <w:sz w:val="24"/>
          <w:szCs w:val="24"/>
        </w:rPr>
        <w:t xml:space="preserve">darin, die Wirklichkeit </w:t>
      </w:r>
      <w:r w:rsidR="000E23DD">
        <w:rPr>
          <w:rFonts w:ascii="Times New Roman" w:hAnsi="Times New Roman" w:cs="Times New Roman"/>
          <w:sz w:val="24"/>
          <w:szCs w:val="24"/>
        </w:rPr>
        <w:t xml:space="preserve">einer den Menschen </w:t>
      </w:r>
      <w:r w:rsidR="000F37CC">
        <w:rPr>
          <w:rFonts w:ascii="Times New Roman" w:hAnsi="Times New Roman" w:cs="Times New Roman"/>
          <w:sz w:val="24"/>
          <w:szCs w:val="24"/>
        </w:rPr>
        <w:t xml:space="preserve">andernfalls </w:t>
      </w:r>
      <w:r w:rsidR="00EC48F8">
        <w:rPr>
          <w:rFonts w:ascii="Times New Roman" w:hAnsi="Times New Roman" w:cs="Times New Roman"/>
          <w:sz w:val="24"/>
          <w:szCs w:val="24"/>
        </w:rPr>
        <w:t xml:space="preserve">überfordernden </w:t>
      </w:r>
      <w:r w:rsidR="000E23DD">
        <w:rPr>
          <w:rFonts w:ascii="Times New Roman" w:hAnsi="Times New Roman" w:cs="Times New Roman"/>
          <w:sz w:val="24"/>
          <w:szCs w:val="24"/>
        </w:rPr>
        <w:t>Welt</w:t>
      </w:r>
      <w:r w:rsidR="000C4497">
        <w:rPr>
          <w:rFonts w:ascii="Times New Roman" w:hAnsi="Times New Roman" w:cs="Times New Roman"/>
          <w:sz w:val="24"/>
          <w:szCs w:val="24"/>
        </w:rPr>
        <w:t xml:space="preserve"> zu ordnen und zu struktu</w:t>
      </w:r>
      <w:r w:rsidR="003256FB">
        <w:rPr>
          <w:rFonts w:ascii="Times New Roman" w:hAnsi="Times New Roman" w:cs="Times New Roman"/>
          <w:sz w:val="24"/>
          <w:szCs w:val="24"/>
        </w:rPr>
        <w:t>rieren. Dies gesch</w:t>
      </w:r>
      <w:r w:rsidR="000C4497">
        <w:rPr>
          <w:rFonts w:ascii="Times New Roman" w:hAnsi="Times New Roman" w:cs="Times New Roman"/>
          <w:sz w:val="24"/>
          <w:szCs w:val="24"/>
        </w:rPr>
        <w:t>eh</w:t>
      </w:r>
      <w:r w:rsidR="003256FB">
        <w:rPr>
          <w:rFonts w:ascii="Times New Roman" w:hAnsi="Times New Roman" w:cs="Times New Roman"/>
          <w:sz w:val="24"/>
          <w:szCs w:val="24"/>
        </w:rPr>
        <w:t>e</w:t>
      </w:r>
      <w:r w:rsidR="000C4497">
        <w:rPr>
          <w:rFonts w:ascii="Times New Roman" w:hAnsi="Times New Roman" w:cs="Times New Roman"/>
          <w:sz w:val="24"/>
          <w:szCs w:val="24"/>
        </w:rPr>
        <w:t xml:space="preserve"> durch Sinngebung, die es erlaub</w:t>
      </w:r>
      <w:r w:rsidR="003256FB">
        <w:rPr>
          <w:rFonts w:ascii="Times New Roman" w:hAnsi="Times New Roman" w:cs="Times New Roman"/>
          <w:sz w:val="24"/>
          <w:szCs w:val="24"/>
        </w:rPr>
        <w:t>e</w:t>
      </w:r>
      <w:r w:rsidR="000C4497">
        <w:rPr>
          <w:rFonts w:ascii="Times New Roman" w:hAnsi="Times New Roman" w:cs="Times New Roman"/>
          <w:sz w:val="24"/>
          <w:szCs w:val="24"/>
        </w:rPr>
        <w:t xml:space="preserve">, </w:t>
      </w:r>
      <w:r w:rsidR="009F7105">
        <w:rPr>
          <w:rFonts w:ascii="Times New Roman" w:hAnsi="Times New Roman" w:cs="Times New Roman"/>
          <w:sz w:val="24"/>
          <w:szCs w:val="24"/>
        </w:rPr>
        <w:t>die</w:t>
      </w:r>
      <w:r w:rsidR="000C4497">
        <w:rPr>
          <w:rFonts w:ascii="Times New Roman" w:hAnsi="Times New Roman" w:cs="Times New Roman"/>
          <w:sz w:val="24"/>
          <w:szCs w:val="24"/>
        </w:rPr>
        <w:t xml:space="preserve"> </w:t>
      </w:r>
      <w:r w:rsidR="009F7105">
        <w:rPr>
          <w:rFonts w:ascii="Times New Roman" w:hAnsi="Times New Roman" w:cs="Times New Roman"/>
          <w:sz w:val="24"/>
          <w:szCs w:val="24"/>
        </w:rPr>
        <w:t>‚Kompl</w:t>
      </w:r>
      <w:r w:rsidR="003C5B89">
        <w:rPr>
          <w:rFonts w:ascii="Times New Roman" w:hAnsi="Times New Roman" w:cs="Times New Roman"/>
          <w:sz w:val="24"/>
          <w:szCs w:val="24"/>
        </w:rPr>
        <w:t>exität‘ der Welt zu reduzieren</w:t>
      </w:r>
      <w:r w:rsidR="00603A2F">
        <w:rPr>
          <w:rFonts w:ascii="Times New Roman" w:hAnsi="Times New Roman" w:cs="Times New Roman"/>
          <w:sz w:val="24"/>
          <w:szCs w:val="24"/>
        </w:rPr>
        <w:t xml:space="preserve">. </w:t>
      </w:r>
      <w:r w:rsidR="00E867C4">
        <w:rPr>
          <w:rFonts w:ascii="Times New Roman" w:hAnsi="Times New Roman" w:cs="Times New Roman"/>
          <w:sz w:val="24"/>
          <w:szCs w:val="24"/>
        </w:rPr>
        <w:t>Dies g</w:t>
      </w:r>
      <w:r w:rsidR="004A101E">
        <w:rPr>
          <w:rFonts w:ascii="Times New Roman" w:hAnsi="Times New Roman" w:cs="Times New Roman"/>
          <w:sz w:val="24"/>
          <w:szCs w:val="24"/>
        </w:rPr>
        <w:t>e</w:t>
      </w:r>
      <w:r w:rsidR="00E867C4">
        <w:rPr>
          <w:rFonts w:ascii="Times New Roman" w:hAnsi="Times New Roman" w:cs="Times New Roman"/>
          <w:sz w:val="24"/>
          <w:szCs w:val="24"/>
        </w:rPr>
        <w:t>lt</w:t>
      </w:r>
      <w:r w:rsidR="004A101E">
        <w:rPr>
          <w:rFonts w:ascii="Times New Roman" w:hAnsi="Times New Roman" w:cs="Times New Roman"/>
          <w:sz w:val="24"/>
          <w:szCs w:val="24"/>
        </w:rPr>
        <w:t>e</w:t>
      </w:r>
      <w:r w:rsidR="00E867C4">
        <w:rPr>
          <w:rFonts w:ascii="Times New Roman" w:hAnsi="Times New Roman" w:cs="Times New Roman"/>
          <w:sz w:val="24"/>
          <w:szCs w:val="24"/>
        </w:rPr>
        <w:t xml:space="preserve"> auch für </w:t>
      </w:r>
      <w:r w:rsidR="000E23DD">
        <w:rPr>
          <w:rFonts w:ascii="Times New Roman" w:hAnsi="Times New Roman" w:cs="Times New Roman"/>
          <w:sz w:val="24"/>
          <w:szCs w:val="24"/>
        </w:rPr>
        <w:t>‚</w:t>
      </w:r>
      <w:r w:rsidR="00E867C4">
        <w:rPr>
          <w:rFonts w:ascii="Times New Roman" w:hAnsi="Times New Roman" w:cs="Times New Roman"/>
          <w:sz w:val="24"/>
          <w:szCs w:val="24"/>
        </w:rPr>
        <w:t>s</w:t>
      </w:r>
      <w:r w:rsidR="000E23DD">
        <w:rPr>
          <w:rFonts w:ascii="Times New Roman" w:hAnsi="Times New Roman" w:cs="Times New Roman"/>
          <w:sz w:val="24"/>
          <w:szCs w:val="24"/>
        </w:rPr>
        <w:t>oziale‘ Systeme</w:t>
      </w:r>
      <w:r w:rsidR="00E867C4">
        <w:rPr>
          <w:rFonts w:ascii="Times New Roman" w:hAnsi="Times New Roman" w:cs="Times New Roman"/>
          <w:sz w:val="24"/>
          <w:szCs w:val="24"/>
        </w:rPr>
        <w:t xml:space="preserve">, die immer dann </w:t>
      </w:r>
      <w:r w:rsidR="000E23DD">
        <w:rPr>
          <w:rFonts w:ascii="Times New Roman" w:hAnsi="Times New Roman" w:cs="Times New Roman"/>
          <w:sz w:val="24"/>
          <w:szCs w:val="24"/>
        </w:rPr>
        <w:t>ins Spiel</w:t>
      </w:r>
      <w:r w:rsidR="00E867C4">
        <w:rPr>
          <w:rFonts w:ascii="Times New Roman" w:hAnsi="Times New Roman" w:cs="Times New Roman"/>
          <w:sz w:val="24"/>
          <w:szCs w:val="24"/>
        </w:rPr>
        <w:t xml:space="preserve"> k</w:t>
      </w:r>
      <w:r w:rsidR="00DA01AF">
        <w:rPr>
          <w:rFonts w:ascii="Times New Roman" w:hAnsi="Times New Roman" w:cs="Times New Roman"/>
          <w:sz w:val="24"/>
          <w:szCs w:val="24"/>
        </w:rPr>
        <w:t>ämen</w:t>
      </w:r>
      <w:r w:rsidR="000E23DD">
        <w:rPr>
          <w:rFonts w:ascii="Times New Roman" w:hAnsi="Times New Roman" w:cs="Times New Roman"/>
          <w:sz w:val="24"/>
          <w:szCs w:val="24"/>
        </w:rPr>
        <w:t xml:space="preserve">, </w:t>
      </w:r>
      <w:r w:rsidR="007530BD" w:rsidRPr="007C6DC8">
        <w:rPr>
          <w:rFonts w:ascii="Times New Roman" w:hAnsi="Times New Roman" w:cs="Times New Roman"/>
          <w:sz w:val="24"/>
          <w:szCs w:val="24"/>
        </w:rPr>
        <w:t>„wenn Handlungen mehrerer Personen sinnhaft aufeinander bezogen we</w:t>
      </w:r>
      <w:r w:rsidR="007530BD" w:rsidRPr="00040D78">
        <w:rPr>
          <w:rFonts w:ascii="Times New Roman" w:hAnsi="Times New Roman" w:cs="Times New Roman"/>
          <w:sz w:val="24"/>
          <w:szCs w:val="24"/>
        </w:rPr>
        <w:t>rden und dadurch in ihrem Zusammenhang abgrenzbar sind von einer nicht dazugehörigen Umwelt.</w:t>
      </w:r>
      <w:r w:rsidR="007530BD" w:rsidRPr="00E867C4">
        <w:rPr>
          <w:rFonts w:ascii="Times New Roman" w:hAnsi="Times New Roman" w:cs="Times New Roman"/>
          <w:sz w:val="24"/>
          <w:szCs w:val="24"/>
        </w:rPr>
        <w:t>“</w:t>
      </w:r>
      <w:r w:rsidR="00E867C4" w:rsidRPr="00E867C4">
        <w:rPr>
          <w:rStyle w:val="Funotenzeichen"/>
          <w:rFonts w:ascii="Times New Roman" w:hAnsi="Times New Roman" w:cs="Times New Roman"/>
          <w:sz w:val="24"/>
          <w:szCs w:val="24"/>
        </w:rPr>
        <w:footnoteReference w:id="30"/>
      </w:r>
      <w:r w:rsidR="007530BD" w:rsidRPr="00E867C4">
        <w:rPr>
          <w:rFonts w:ascii="Times New Roman" w:hAnsi="Times New Roman" w:cs="Times New Roman"/>
          <w:sz w:val="24"/>
          <w:szCs w:val="24"/>
        </w:rPr>
        <w:t xml:space="preserve"> </w:t>
      </w:r>
      <w:r w:rsidR="00E867C4">
        <w:rPr>
          <w:rFonts w:ascii="Times New Roman" w:hAnsi="Times New Roman" w:cs="Times New Roman"/>
          <w:sz w:val="24"/>
          <w:szCs w:val="24"/>
        </w:rPr>
        <w:t>Dies</w:t>
      </w:r>
      <w:r w:rsidR="00224D48">
        <w:rPr>
          <w:rFonts w:ascii="Times New Roman" w:hAnsi="Times New Roman" w:cs="Times New Roman"/>
          <w:sz w:val="24"/>
          <w:szCs w:val="24"/>
        </w:rPr>
        <w:t>e Begriffsbestimmung</w:t>
      </w:r>
      <w:r w:rsidR="00E867C4">
        <w:rPr>
          <w:rFonts w:ascii="Times New Roman" w:hAnsi="Times New Roman" w:cs="Times New Roman"/>
          <w:sz w:val="24"/>
          <w:szCs w:val="24"/>
        </w:rPr>
        <w:t xml:space="preserve"> </w:t>
      </w:r>
      <w:r w:rsidR="00EC48F8">
        <w:rPr>
          <w:rFonts w:ascii="Times New Roman" w:hAnsi="Times New Roman" w:cs="Times New Roman"/>
          <w:sz w:val="24"/>
          <w:szCs w:val="24"/>
        </w:rPr>
        <w:t xml:space="preserve">erinnert </w:t>
      </w:r>
      <w:r w:rsidR="00E867C4">
        <w:rPr>
          <w:rFonts w:ascii="Times New Roman" w:hAnsi="Times New Roman" w:cs="Times New Roman"/>
          <w:sz w:val="24"/>
          <w:szCs w:val="24"/>
        </w:rPr>
        <w:t xml:space="preserve">zunächst </w:t>
      </w:r>
      <w:r w:rsidR="00EC48F8">
        <w:rPr>
          <w:rFonts w:ascii="Times New Roman" w:hAnsi="Times New Roman" w:cs="Times New Roman"/>
          <w:sz w:val="24"/>
          <w:szCs w:val="24"/>
        </w:rPr>
        <w:t>ganz erheblich an klassische Definition</w:t>
      </w:r>
      <w:r w:rsidR="00B9400C">
        <w:rPr>
          <w:rFonts w:ascii="Times New Roman" w:hAnsi="Times New Roman" w:cs="Times New Roman"/>
          <w:sz w:val="24"/>
          <w:szCs w:val="24"/>
        </w:rPr>
        <w:t>en</w:t>
      </w:r>
      <w:r w:rsidR="00EC48F8">
        <w:rPr>
          <w:rFonts w:ascii="Times New Roman" w:hAnsi="Times New Roman" w:cs="Times New Roman"/>
          <w:sz w:val="24"/>
          <w:szCs w:val="24"/>
        </w:rPr>
        <w:t xml:space="preserve"> von </w:t>
      </w:r>
      <w:r w:rsidR="00E867C4">
        <w:rPr>
          <w:rFonts w:ascii="Times New Roman" w:hAnsi="Times New Roman" w:cs="Times New Roman"/>
          <w:sz w:val="24"/>
          <w:szCs w:val="24"/>
        </w:rPr>
        <w:t xml:space="preserve">Interaktion im </w:t>
      </w:r>
      <w:r w:rsidR="00EC48F8">
        <w:rPr>
          <w:rFonts w:ascii="Times New Roman" w:hAnsi="Times New Roman" w:cs="Times New Roman"/>
          <w:sz w:val="24"/>
          <w:szCs w:val="24"/>
        </w:rPr>
        <w:t>Verhältnis zu</w:t>
      </w:r>
      <w:r w:rsidR="00BF6E61">
        <w:rPr>
          <w:rFonts w:ascii="Times New Roman" w:hAnsi="Times New Roman" w:cs="Times New Roman"/>
          <w:sz w:val="24"/>
          <w:szCs w:val="24"/>
        </w:rPr>
        <w:t>r</w:t>
      </w:r>
      <w:r w:rsidR="00EC48F8">
        <w:rPr>
          <w:rFonts w:ascii="Times New Roman" w:hAnsi="Times New Roman" w:cs="Times New Roman"/>
          <w:sz w:val="24"/>
          <w:szCs w:val="24"/>
        </w:rPr>
        <w:t xml:space="preserve"> Gesellschaft</w:t>
      </w:r>
      <w:r w:rsidR="000F37CC">
        <w:rPr>
          <w:rFonts w:ascii="Times New Roman" w:hAnsi="Times New Roman" w:cs="Times New Roman"/>
          <w:sz w:val="24"/>
          <w:szCs w:val="24"/>
        </w:rPr>
        <w:t xml:space="preserve">. Doch für </w:t>
      </w:r>
      <w:r w:rsidR="000F37CC" w:rsidRPr="003C058D">
        <w:rPr>
          <w:rFonts w:ascii="Times New Roman" w:hAnsi="Times New Roman" w:cs="Times New Roman"/>
          <w:smallCaps/>
          <w:sz w:val="24"/>
          <w:szCs w:val="24"/>
        </w:rPr>
        <w:t>Luhmann</w:t>
      </w:r>
      <w:r w:rsidR="000F37CC">
        <w:rPr>
          <w:rFonts w:ascii="Times New Roman" w:hAnsi="Times New Roman" w:cs="Times New Roman"/>
          <w:sz w:val="24"/>
          <w:szCs w:val="24"/>
        </w:rPr>
        <w:t xml:space="preserve"> ist </w:t>
      </w:r>
      <w:r>
        <w:rPr>
          <w:rFonts w:ascii="Times New Roman" w:hAnsi="Times New Roman" w:cs="Times New Roman"/>
          <w:sz w:val="24"/>
          <w:szCs w:val="24"/>
        </w:rPr>
        <w:t xml:space="preserve">an dieser Stelle </w:t>
      </w:r>
      <w:r w:rsidR="00E867C4">
        <w:rPr>
          <w:rFonts w:ascii="Times New Roman" w:hAnsi="Times New Roman" w:cs="Times New Roman"/>
          <w:sz w:val="24"/>
          <w:szCs w:val="24"/>
        </w:rPr>
        <w:t xml:space="preserve">Kommunikation </w:t>
      </w:r>
      <w:r w:rsidR="00BF6E61">
        <w:rPr>
          <w:rFonts w:ascii="Times New Roman" w:hAnsi="Times New Roman" w:cs="Times New Roman"/>
          <w:sz w:val="24"/>
          <w:szCs w:val="24"/>
        </w:rPr>
        <w:t>das eigentlich Z</w:t>
      </w:r>
      <w:r w:rsidR="000F37CC">
        <w:rPr>
          <w:rFonts w:ascii="Times New Roman" w:hAnsi="Times New Roman" w:cs="Times New Roman"/>
          <w:sz w:val="24"/>
          <w:szCs w:val="24"/>
        </w:rPr>
        <w:t>entral</w:t>
      </w:r>
      <w:r w:rsidR="00BF6E61">
        <w:rPr>
          <w:rFonts w:ascii="Times New Roman" w:hAnsi="Times New Roman" w:cs="Times New Roman"/>
          <w:sz w:val="24"/>
          <w:szCs w:val="24"/>
        </w:rPr>
        <w:t>e</w:t>
      </w:r>
      <w:r w:rsidR="000F37CC">
        <w:rPr>
          <w:rFonts w:ascii="Times New Roman" w:hAnsi="Times New Roman" w:cs="Times New Roman"/>
          <w:sz w:val="24"/>
          <w:szCs w:val="24"/>
        </w:rPr>
        <w:t>: Soziale Systeme entstehen,</w:t>
      </w:r>
      <w:r w:rsidR="00E867C4" w:rsidRPr="00E867C4">
        <w:rPr>
          <w:rFonts w:ascii="Times New Roman" w:hAnsi="Times New Roman" w:cs="Times New Roman"/>
          <w:sz w:val="24"/>
          <w:szCs w:val="24"/>
        </w:rPr>
        <w:t xml:space="preserve"> </w:t>
      </w:r>
      <w:r w:rsidR="00E867C4">
        <w:rPr>
          <w:rFonts w:ascii="Times New Roman" w:hAnsi="Times New Roman" w:cs="Times New Roman"/>
          <w:sz w:val="24"/>
          <w:szCs w:val="24"/>
        </w:rPr>
        <w:t>s</w:t>
      </w:r>
      <w:r w:rsidR="00973578" w:rsidRPr="00E867C4">
        <w:rPr>
          <w:rFonts w:ascii="Times New Roman" w:hAnsi="Times New Roman" w:cs="Times New Roman"/>
          <w:sz w:val="24"/>
          <w:szCs w:val="24"/>
        </w:rPr>
        <w:t xml:space="preserve">obald </w:t>
      </w:r>
      <w:r w:rsidR="00E867C4" w:rsidRPr="007C6DC8">
        <w:rPr>
          <w:rFonts w:ascii="Times New Roman" w:hAnsi="Times New Roman" w:cs="Times New Roman"/>
          <w:sz w:val="24"/>
          <w:szCs w:val="24"/>
        </w:rPr>
        <w:t>„</w:t>
      </w:r>
      <w:r w:rsidR="00973578" w:rsidRPr="00040D78">
        <w:rPr>
          <w:rFonts w:ascii="Times New Roman" w:hAnsi="Times New Roman" w:cs="Times New Roman"/>
          <w:sz w:val="24"/>
          <w:szCs w:val="24"/>
        </w:rPr>
        <w:t>Kommunikation unter Menschen sta</w:t>
      </w:r>
      <w:r w:rsidR="00E867C4" w:rsidRPr="00040D78">
        <w:rPr>
          <w:rFonts w:ascii="Times New Roman" w:hAnsi="Times New Roman" w:cs="Times New Roman"/>
          <w:sz w:val="24"/>
          <w:szCs w:val="24"/>
        </w:rPr>
        <w:t>ttfindet</w:t>
      </w:r>
      <w:r w:rsidR="006B4F35">
        <w:rPr>
          <w:rFonts w:ascii="Times New Roman" w:hAnsi="Times New Roman" w:cs="Times New Roman"/>
          <w:sz w:val="24"/>
          <w:szCs w:val="24"/>
        </w:rPr>
        <w:t>.</w:t>
      </w:r>
      <w:r w:rsidR="004C7704" w:rsidRPr="007C6DC8">
        <w:rPr>
          <w:rFonts w:ascii="Times New Roman" w:hAnsi="Times New Roman" w:cs="Times New Roman"/>
          <w:sz w:val="24"/>
          <w:szCs w:val="24"/>
        </w:rPr>
        <w:t>“</w:t>
      </w:r>
      <w:r w:rsidR="00973578" w:rsidRPr="007C6DC8">
        <w:rPr>
          <w:rStyle w:val="Funotenzeichen"/>
          <w:rFonts w:ascii="Times New Roman" w:hAnsi="Times New Roman" w:cs="Times New Roman"/>
          <w:sz w:val="24"/>
          <w:szCs w:val="24"/>
        </w:rPr>
        <w:footnoteReference w:id="31"/>
      </w:r>
      <w:r w:rsidR="004C7704">
        <w:rPr>
          <w:rFonts w:ascii="Times New Roman" w:hAnsi="Times New Roman" w:cs="Times New Roman"/>
          <w:sz w:val="24"/>
          <w:szCs w:val="24"/>
        </w:rPr>
        <w:t xml:space="preserve"> </w:t>
      </w:r>
      <w:r w:rsidR="000F37CC">
        <w:rPr>
          <w:rFonts w:ascii="Times New Roman" w:hAnsi="Times New Roman" w:cs="Times New Roman"/>
          <w:sz w:val="24"/>
          <w:szCs w:val="24"/>
        </w:rPr>
        <w:t>Kommunikation</w:t>
      </w:r>
      <w:r w:rsidR="00DA01AF">
        <w:rPr>
          <w:rFonts w:ascii="Times New Roman" w:hAnsi="Times New Roman" w:cs="Times New Roman"/>
          <w:sz w:val="24"/>
          <w:szCs w:val="24"/>
        </w:rPr>
        <w:t xml:space="preserve"> sei</w:t>
      </w:r>
      <w:r w:rsidR="000F37CC">
        <w:rPr>
          <w:rFonts w:ascii="Times New Roman" w:hAnsi="Times New Roman" w:cs="Times New Roman"/>
          <w:sz w:val="24"/>
          <w:szCs w:val="24"/>
        </w:rPr>
        <w:t xml:space="preserve"> die Basis </w:t>
      </w:r>
      <w:r w:rsidR="0018311B">
        <w:rPr>
          <w:rFonts w:ascii="Times New Roman" w:hAnsi="Times New Roman" w:cs="Times New Roman"/>
          <w:sz w:val="24"/>
          <w:szCs w:val="24"/>
        </w:rPr>
        <w:t xml:space="preserve">von </w:t>
      </w:r>
      <w:r w:rsidR="000F37CC">
        <w:rPr>
          <w:rFonts w:ascii="Times New Roman" w:hAnsi="Times New Roman" w:cs="Times New Roman"/>
          <w:sz w:val="24"/>
          <w:szCs w:val="24"/>
        </w:rPr>
        <w:t xml:space="preserve">Verständigung </w:t>
      </w:r>
      <w:r w:rsidR="0018311B">
        <w:rPr>
          <w:rFonts w:ascii="Times New Roman" w:hAnsi="Times New Roman" w:cs="Times New Roman"/>
          <w:sz w:val="24"/>
          <w:szCs w:val="24"/>
        </w:rPr>
        <w:t xml:space="preserve">und somit </w:t>
      </w:r>
      <w:r w:rsidR="000F37CC">
        <w:rPr>
          <w:rFonts w:ascii="Times New Roman" w:hAnsi="Times New Roman" w:cs="Times New Roman"/>
          <w:sz w:val="24"/>
          <w:szCs w:val="24"/>
        </w:rPr>
        <w:t xml:space="preserve">die Grundlage </w:t>
      </w:r>
      <w:r w:rsidR="0018311B">
        <w:rPr>
          <w:rFonts w:ascii="Times New Roman" w:hAnsi="Times New Roman" w:cs="Times New Roman"/>
          <w:sz w:val="24"/>
          <w:szCs w:val="24"/>
        </w:rPr>
        <w:t>der Grenzziehung zwischen System und Umwelt</w:t>
      </w:r>
      <w:r w:rsidR="002F4968">
        <w:rPr>
          <w:rFonts w:ascii="Times New Roman" w:hAnsi="Times New Roman" w:cs="Times New Roman"/>
          <w:sz w:val="24"/>
          <w:szCs w:val="24"/>
        </w:rPr>
        <w:t>.</w:t>
      </w:r>
      <w:r w:rsidR="0018311B">
        <w:rPr>
          <w:rFonts w:ascii="Times New Roman" w:hAnsi="Times New Roman" w:cs="Times New Roman"/>
          <w:sz w:val="24"/>
          <w:szCs w:val="24"/>
        </w:rPr>
        <w:t xml:space="preserve"> </w:t>
      </w:r>
      <w:r w:rsidR="00BF6E61">
        <w:rPr>
          <w:rFonts w:ascii="Times New Roman" w:hAnsi="Times New Roman" w:cs="Times New Roman"/>
          <w:sz w:val="24"/>
          <w:szCs w:val="24"/>
        </w:rPr>
        <w:lastRenderedPageBreak/>
        <w:t xml:space="preserve">Gesellschaft und Interaktion sind in diesem Modell </w:t>
      </w:r>
      <w:r w:rsidR="001F4F88">
        <w:rPr>
          <w:rFonts w:ascii="Times New Roman" w:hAnsi="Times New Roman" w:cs="Times New Roman"/>
          <w:sz w:val="24"/>
          <w:szCs w:val="24"/>
        </w:rPr>
        <w:t xml:space="preserve">nicht mehr ‚das Soziale‘ schlechthin, sondern </w:t>
      </w:r>
      <w:r w:rsidR="0093113E">
        <w:rPr>
          <w:rFonts w:ascii="Times New Roman" w:hAnsi="Times New Roman" w:cs="Times New Roman"/>
          <w:sz w:val="24"/>
          <w:szCs w:val="24"/>
        </w:rPr>
        <w:t>lediglich zwei</w:t>
      </w:r>
      <w:r w:rsidR="00D53F41">
        <w:rPr>
          <w:rFonts w:ascii="Times New Roman" w:hAnsi="Times New Roman" w:cs="Times New Roman"/>
          <w:sz w:val="24"/>
          <w:szCs w:val="24"/>
        </w:rPr>
        <w:t xml:space="preserve"> Au</w:t>
      </w:r>
      <w:r w:rsidR="008F42EA">
        <w:rPr>
          <w:rFonts w:ascii="Times New Roman" w:hAnsi="Times New Roman" w:cs="Times New Roman"/>
          <w:sz w:val="24"/>
          <w:szCs w:val="24"/>
        </w:rPr>
        <w:t xml:space="preserve">sprägungen </w:t>
      </w:r>
      <w:r w:rsidR="00BF6E61">
        <w:rPr>
          <w:rFonts w:ascii="Times New Roman" w:hAnsi="Times New Roman" w:cs="Times New Roman"/>
          <w:sz w:val="24"/>
          <w:szCs w:val="24"/>
        </w:rPr>
        <w:t>sozialer Systeme</w:t>
      </w:r>
      <w:r w:rsidR="001F4F88">
        <w:rPr>
          <w:rFonts w:ascii="Times New Roman" w:hAnsi="Times New Roman" w:cs="Times New Roman"/>
          <w:sz w:val="24"/>
          <w:szCs w:val="24"/>
        </w:rPr>
        <w:t xml:space="preserve">. </w:t>
      </w:r>
      <w:r w:rsidR="0093113E">
        <w:rPr>
          <w:rFonts w:ascii="Times New Roman" w:hAnsi="Times New Roman" w:cs="Times New Roman"/>
          <w:sz w:val="24"/>
          <w:szCs w:val="24"/>
        </w:rPr>
        <w:t>Deren</w:t>
      </w:r>
      <w:r w:rsidR="001F4F88">
        <w:rPr>
          <w:rFonts w:ascii="Times New Roman" w:hAnsi="Times New Roman" w:cs="Times New Roman"/>
          <w:sz w:val="24"/>
          <w:szCs w:val="24"/>
        </w:rPr>
        <w:t xml:space="preserve"> </w:t>
      </w:r>
      <w:r w:rsidR="00D53F41">
        <w:rPr>
          <w:rFonts w:ascii="Times New Roman" w:hAnsi="Times New Roman" w:cs="Times New Roman"/>
          <w:sz w:val="24"/>
          <w:szCs w:val="24"/>
        </w:rPr>
        <w:t xml:space="preserve">Eigenart </w:t>
      </w:r>
      <w:r w:rsidR="00C15EDC">
        <w:rPr>
          <w:rFonts w:ascii="Times New Roman" w:hAnsi="Times New Roman" w:cs="Times New Roman"/>
          <w:sz w:val="24"/>
          <w:szCs w:val="24"/>
        </w:rPr>
        <w:t>beruht</w:t>
      </w:r>
      <w:r w:rsidR="001F4F88">
        <w:rPr>
          <w:rFonts w:ascii="Times New Roman" w:hAnsi="Times New Roman" w:cs="Times New Roman"/>
          <w:sz w:val="24"/>
          <w:szCs w:val="24"/>
        </w:rPr>
        <w:t xml:space="preserve"> auf </w:t>
      </w:r>
      <w:r w:rsidR="00D53F41">
        <w:rPr>
          <w:rFonts w:ascii="Times New Roman" w:hAnsi="Times New Roman" w:cs="Times New Roman"/>
          <w:sz w:val="24"/>
          <w:szCs w:val="24"/>
        </w:rPr>
        <w:t xml:space="preserve">jeweils unterschiedlichen Formen </w:t>
      </w:r>
      <w:r w:rsidR="00F72721">
        <w:rPr>
          <w:rFonts w:ascii="Times New Roman" w:hAnsi="Times New Roman" w:cs="Times New Roman"/>
          <w:sz w:val="24"/>
          <w:szCs w:val="24"/>
        </w:rPr>
        <w:t>zwischenmenschliche</w:t>
      </w:r>
      <w:r w:rsidR="00D53F41">
        <w:rPr>
          <w:rFonts w:ascii="Times New Roman" w:hAnsi="Times New Roman" w:cs="Times New Roman"/>
          <w:sz w:val="24"/>
          <w:szCs w:val="24"/>
        </w:rPr>
        <w:t>r</w:t>
      </w:r>
      <w:r w:rsidR="00F72721">
        <w:rPr>
          <w:rFonts w:ascii="Times New Roman" w:hAnsi="Times New Roman" w:cs="Times New Roman"/>
          <w:sz w:val="24"/>
          <w:szCs w:val="24"/>
        </w:rPr>
        <w:t xml:space="preserve"> </w:t>
      </w:r>
      <w:r w:rsidR="001F4F88">
        <w:rPr>
          <w:rFonts w:ascii="Times New Roman" w:hAnsi="Times New Roman" w:cs="Times New Roman"/>
          <w:sz w:val="24"/>
          <w:szCs w:val="24"/>
        </w:rPr>
        <w:t xml:space="preserve">Kommunikation </w:t>
      </w:r>
      <w:r w:rsidR="0093113E">
        <w:rPr>
          <w:rFonts w:ascii="Times New Roman" w:hAnsi="Times New Roman" w:cs="Times New Roman"/>
          <w:sz w:val="24"/>
          <w:szCs w:val="24"/>
        </w:rPr>
        <w:t>bzw. deren</w:t>
      </w:r>
      <w:r w:rsidR="001F4F88">
        <w:rPr>
          <w:rFonts w:ascii="Times New Roman" w:hAnsi="Times New Roman" w:cs="Times New Roman"/>
          <w:sz w:val="24"/>
          <w:szCs w:val="24"/>
        </w:rPr>
        <w:t xml:space="preserve"> Rahmenbedingungen. Denn </w:t>
      </w:r>
      <w:r w:rsidR="00C6133D" w:rsidRPr="007C6DC8">
        <w:rPr>
          <w:rFonts w:ascii="Times New Roman" w:hAnsi="Times New Roman" w:cs="Times New Roman"/>
          <w:sz w:val="24"/>
          <w:szCs w:val="24"/>
        </w:rPr>
        <w:t>„je nachdem, unter welchen Voraussetzungen der Prozess der Selbstselektion und der Grenzziehung ablä</w:t>
      </w:r>
      <w:r w:rsidR="001F4F88" w:rsidRPr="00040D78">
        <w:rPr>
          <w:rFonts w:ascii="Times New Roman" w:hAnsi="Times New Roman" w:cs="Times New Roman"/>
          <w:sz w:val="24"/>
          <w:szCs w:val="24"/>
        </w:rPr>
        <w:t>uft“</w:t>
      </w:r>
      <w:r w:rsidR="007C6DC8">
        <w:rPr>
          <w:rFonts w:ascii="Times New Roman" w:hAnsi="Times New Roman" w:cs="Times New Roman"/>
          <w:sz w:val="24"/>
          <w:szCs w:val="24"/>
        </w:rPr>
        <w:t>,</w:t>
      </w:r>
      <w:r w:rsidR="001F4F88" w:rsidRPr="007C6DC8">
        <w:rPr>
          <w:rFonts w:ascii="Times New Roman" w:hAnsi="Times New Roman" w:cs="Times New Roman"/>
          <w:sz w:val="24"/>
          <w:szCs w:val="24"/>
        </w:rPr>
        <w:t xml:space="preserve"> </w:t>
      </w:r>
      <w:r w:rsidR="001F4F88" w:rsidRPr="00D40579">
        <w:rPr>
          <w:rFonts w:ascii="Times New Roman" w:hAnsi="Times New Roman" w:cs="Times New Roman"/>
          <w:sz w:val="24"/>
          <w:szCs w:val="24"/>
        </w:rPr>
        <w:t>bilden</w:t>
      </w:r>
      <w:r w:rsidR="00C6133D" w:rsidRPr="00D40579">
        <w:rPr>
          <w:rFonts w:ascii="Times New Roman" w:hAnsi="Times New Roman" w:cs="Times New Roman"/>
          <w:sz w:val="24"/>
          <w:szCs w:val="24"/>
        </w:rPr>
        <w:t xml:space="preserve"> sich soziale Sy</w:t>
      </w:r>
      <w:r w:rsidR="009A1364" w:rsidRPr="00D40579">
        <w:rPr>
          <w:rFonts w:ascii="Times New Roman" w:hAnsi="Times New Roman" w:cs="Times New Roman"/>
          <w:sz w:val="24"/>
          <w:szCs w:val="24"/>
        </w:rPr>
        <w:t>s</w:t>
      </w:r>
      <w:r w:rsidR="00C6133D" w:rsidRPr="00D40579">
        <w:rPr>
          <w:rFonts w:ascii="Times New Roman" w:hAnsi="Times New Roman" w:cs="Times New Roman"/>
          <w:sz w:val="24"/>
          <w:szCs w:val="24"/>
        </w:rPr>
        <w:t>teme auf verschiedene Weise</w:t>
      </w:r>
      <w:r w:rsidR="001F4F88" w:rsidRPr="00D40579">
        <w:rPr>
          <w:rFonts w:ascii="Times New Roman" w:hAnsi="Times New Roman" w:cs="Times New Roman"/>
          <w:sz w:val="24"/>
          <w:szCs w:val="24"/>
        </w:rPr>
        <w:t>:</w:t>
      </w:r>
      <w:r w:rsidR="00C6133D" w:rsidRPr="00D40579">
        <w:rPr>
          <w:rFonts w:ascii="Times New Roman" w:hAnsi="Times New Roman" w:cs="Times New Roman"/>
          <w:sz w:val="24"/>
          <w:szCs w:val="24"/>
        </w:rPr>
        <w:t xml:space="preserve"> als Interaktions</w:t>
      </w:r>
      <w:r w:rsidR="0093113E">
        <w:rPr>
          <w:rFonts w:ascii="Times New Roman" w:hAnsi="Times New Roman" w:cs="Times New Roman"/>
          <w:sz w:val="24"/>
          <w:szCs w:val="24"/>
        </w:rPr>
        <w:t>-</w:t>
      </w:r>
      <w:r w:rsidR="00C6133D" w:rsidRPr="00D40579">
        <w:rPr>
          <w:rFonts w:ascii="Times New Roman" w:hAnsi="Times New Roman" w:cs="Times New Roman"/>
          <w:sz w:val="24"/>
          <w:szCs w:val="24"/>
        </w:rPr>
        <w:t xml:space="preserve">, </w:t>
      </w:r>
      <w:r w:rsidR="007D6180" w:rsidRPr="00D40579">
        <w:rPr>
          <w:rFonts w:ascii="Times New Roman" w:hAnsi="Times New Roman" w:cs="Times New Roman"/>
          <w:sz w:val="24"/>
          <w:szCs w:val="24"/>
        </w:rPr>
        <w:t>Gesellschafts</w:t>
      </w:r>
      <w:r w:rsidR="0093113E">
        <w:rPr>
          <w:rFonts w:ascii="Times New Roman" w:hAnsi="Times New Roman" w:cs="Times New Roman"/>
          <w:sz w:val="24"/>
          <w:szCs w:val="24"/>
        </w:rPr>
        <w:t>-</w:t>
      </w:r>
      <w:r w:rsidR="007D6180" w:rsidRPr="00D40579">
        <w:rPr>
          <w:rFonts w:ascii="Times New Roman" w:hAnsi="Times New Roman" w:cs="Times New Roman"/>
          <w:sz w:val="24"/>
          <w:szCs w:val="24"/>
        </w:rPr>
        <w:t xml:space="preserve"> und </w:t>
      </w:r>
      <w:r w:rsidR="00C6133D" w:rsidRPr="00D40579">
        <w:rPr>
          <w:rFonts w:ascii="Times New Roman" w:hAnsi="Times New Roman" w:cs="Times New Roman"/>
          <w:sz w:val="24"/>
          <w:szCs w:val="24"/>
        </w:rPr>
        <w:t>Organisationssysteme</w:t>
      </w:r>
      <w:r w:rsidR="008F42EA">
        <w:rPr>
          <w:rFonts w:ascii="Times New Roman" w:hAnsi="Times New Roman" w:cs="Times New Roman"/>
          <w:sz w:val="24"/>
          <w:szCs w:val="24"/>
        </w:rPr>
        <w:t xml:space="preserve">, die </w:t>
      </w:r>
      <w:r w:rsidR="0093113E">
        <w:rPr>
          <w:rFonts w:ascii="Times New Roman" w:hAnsi="Times New Roman" w:cs="Times New Roman"/>
          <w:sz w:val="24"/>
          <w:szCs w:val="24"/>
        </w:rPr>
        <w:t>unterschiedliche</w:t>
      </w:r>
      <w:r w:rsidR="008F42EA">
        <w:rPr>
          <w:rFonts w:ascii="Times New Roman" w:hAnsi="Times New Roman" w:cs="Times New Roman"/>
          <w:sz w:val="24"/>
          <w:szCs w:val="24"/>
        </w:rPr>
        <w:t xml:space="preserve"> Formen von Kommunikation verkörpern</w:t>
      </w:r>
      <w:r w:rsidR="00C6133D" w:rsidRPr="00D40579">
        <w:rPr>
          <w:rFonts w:ascii="Times New Roman" w:hAnsi="Times New Roman" w:cs="Times New Roman"/>
          <w:sz w:val="24"/>
          <w:szCs w:val="24"/>
        </w:rPr>
        <w:t>.</w:t>
      </w:r>
      <w:r w:rsidR="005135CA" w:rsidRPr="00D40579">
        <w:rPr>
          <w:rStyle w:val="Funotenzeichen"/>
          <w:rFonts w:ascii="Times New Roman" w:hAnsi="Times New Roman" w:cs="Times New Roman"/>
          <w:sz w:val="24"/>
          <w:szCs w:val="24"/>
        </w:rPr>
        <w:footnoteReference w:id="32"/>
      </w:r>
      <w:r w:rsidR="008F42EA">
        <w:rPr>
          <w:rFonts w:ascii="Times New Roman" w:hAnsi="Times New Roman" w:cs="Times New Roman"/>
          <w:sz w:val="24"/>
          <w:szCs w:val="24"/>
        </w:rPr>
        <w:t xml:space="preserve"> </w:t>
      </w:r>
      <w:r w:rsidR="002F4968">
        <w:rPr>
          <w:rFonts w:ascii="Times New Roman" w:hAnsi="Times New Roman" w:cs="Times New Roman"/>
          <w:sz w:val="24"/>
          <w:szCs w:val="24"/>
        </w:rPr>
        <w:t xml:space="preserve">Hier wird bereits ein </w:t>
      </w:r>
      <w:r w:rsidR="00260AF2">
        <w:rPr>
          <w:rFonts w:ascii="Times New Roman" w:hAnsi="Times New Roman" w:cs="Times New Roman"/>
          <w:sz w:val="24"/>
          <w:szCs w:val="24"/>
        </w:rPr>
        <w:t xml:space="preserve">Kritikpunkt </w:t>
      </w:r>
      <w:r w:rsidR="002F4968">
        <w:rPr>
          <w:rFonts w:ascii="Times New Roman" w:hAnsi="Times New Roman" w:cs="Times New Roman"/>
          <w:sz w:val="24"/>
          <w:szCs w:val="24"/>
        </w:rPr>
        <w:t xml:space="preserve">deutlich, den man später </w:t>
      </w:r>
      <w:r w:rsidR="002A66A9">
        <w:rPr>
          <w:rFonts w:ascii="Times New Roman" w:hAnsi="Times New Roman" w:cs="Times New Roman"/>
          <w:sz w:val="24"/>
          <w:szCs w:val="24"/>
        </w:rPr>
        <w:t xml:space="preserve">berechtigterweise </w:t>
      </w:r>
      <w:r w:rsidR="002F4968">
        <w:rPr>
          <w:rFonts w:ascii="Times New Roman" w:hAnsi="Times New Roman" w:cs="Times New Roman"/>
          <w:sz w:val="24"/>
          <w:szCs w:val="24"/>
        </w:rPr>
        <w:t>gegen</w:t>
      </w:r>
      <w:r w:rsidR="00022ADF">
        <w:rPr>
          <w:rFonts w:ascii="Times New Roman" w:hAnsi="Times New Roman" w:cs="Times New Roman"/>
          <w:sz w:val="24"/>
          <w:szCs w:val="24"/>
        </w:rPr>
        <w:t xml:space="preserve"> das </w:t>
      </w:r>
      <w:r w:rsidR="002F4968">
        <w:rPr>
          <w:rFonts w:ascii="Times New Roman" w:hAnsi="Times New Roman" w:cs="Times New Roman"/>
          <w:sz w:val="24"/>
          <w:szCs w:val="24"/>
        </w:rPr>
        <w:t>Mo</w:t>
      </w:r>
      <w:r w:rsidR="00022ADF">
        <w:rPr>
          <w:rFonts w:ascii="Times New Roman" w:hAnsi="Times New Roman" w:cs="Times New Roman"/>
          <w:sz w:val="24"/>
          <w:szCs w:val="24"/>
        </w:rPr>
        <w:t>del</w:t>
      </w:r>
      <w:r w:rsidR="00BC412A">
        <w:rPr>
          <w:rFonts w:ascii="Times New Roman" w:hAnsi="Times New Roman" w:cs="Times New Roman"/>
          <w:sz w:val="24"/>
          <w:szCs w:val="24"/>
        </w:rPr>
        <w:t>l</w:t>
      </w:r>
      <w:r w:rsidR="00022ADF">
        <w:rPr>
          <w:rFonts w:ascii="Times New Roman" w:hAnsi="Times New Roman" w:cs="Times New Roman"/>
          <w:sz w:val="24"/>
          <w:szCs w:val="24"/>
        </w:rPr>
        <w:t xml:space="preserve"> eingewand</w:t>
      </w:r>
      <w:r w:rsidR="00D51A4D">
        <w:rPr>
          <w:rFonts w:ascii="Times New Roman" w:hAnsi="Times New Roman" w:cs="Times New Roman"/>
          <w:sz w:val="24"/>
          <w:szCs w:val="24"/>
        </w:rPr>
        <w:t xml:space="preserve">t hat, </w:t>
      </w:r>
      <w:r w:rsidR="00022ADF">
        <w:rPr>
          <w:rFonts w:ascii="Times New Roman" w:hAnsi="Times New Roman" w:cs="Times New Roman"/>
          <w:sz w:val="24"/>
          <w:szCs w:val="24"/>
        </w:rPr>
        <w:t>dass e</w:t>
      </w:r>
      <w:r w:rsidR="00BC412A">
        <w:rPr>
          <w:rFonts w:ascii="Times New Roman" w:hAnsi="Times New Roman" w:cs="Times New Roman"/>
          <w:sz w:val="24"/>
          <w:szCs w:val="24"/>
        </w:rPr>
        <w:t>s</w:t>
      </w:r>
      <w:r w:rsidR="00022ADF">
        <w:rPr>
          <w:rFonts w:ascii="Times New Roman" w:hAnsi="Times New Roman" w:cs="Times New Roman"/>
          <w:sz w:val="24"/>
          <w:szCs w:val="24"/>
        </w:rPr>
        <w:t xml:space="preserve"> nämlich </w:t>
      </w:r>
      <w:r w:rsidR="00E10BC5">
        <w:rPr>
          <w:rFonts w:ascii="Times New Roman" w:hAnsi="Times New Roman" w:cs="Times New Roman"/>
          <w:sz w:val="24"/>
          <w:szCs w:val="24"/>
        </w:rPr>
        <w:t xml:space="preserve">das Handeln </w:t>
      </w:r>
      <w:r w:rsidR="002A66A9">
        <w:rPr>
          <w:rFonts w:ascii="Times New Roman" w:hAnsi="Times New Roman" w:cs="Times New Roman"/>
          <w:sz w:val="24"/>
          <w:szCs w:val="24"/>
        </w:rPr>
        <w:t>konkrete</w:t>
      </w:r>
      <w:r w:rsidR="00E10BC5">
        <w:rPr>
          <w:rFonts w:ascii="Times New Roman" w:hAnsi="Times New Roman" w:cs="Times New Roman"/>
          <w:sz w:val="24"/>
          <w:szCs w:val="24"/>
        </w:rPr>
        <w:t>r</w:t>
      </w:r>
      <w:r w:rsidR="002A66A9">
        <w:rPr>
          <w:rFonts w:ascii="Times New Roman" w:hAnsi="Times New Roman" w:cs="Times New Roman"/>
          <w:sz w:val="24"/>
          <w:szCs w:val="24"/>
        </w:rPr>
        <w:t xml:space="preserve"> Akteure vernachlässige</w:t>
      </w:r>
      <w:r w:rsidR="00E10BC5">
        <w:rPr>
          <w:rFonts w:ascii="Times New Roman" w:hAnsi="Times New Roman" w:cs="Times New Roman"/>
          <w:sz w:val="24"/>
          <w:szCs w:val="24"/>
        </w:rPr>
        <w:t xml:space="preserve"> und stattdessen Kommunikation absolut setze</w:t>
      </w:r>
      <w:r w:rsidR="004627CD">
        <w:rPr>
          <w:rFonts w:ascii="Times New Roman" w:hAnsi="Times New Roman" w:cs="Times New Roman"/>
          <w:sz w:val="24"/>
          <w:szCs w:val="24"/>
        </w:rPr>
        <w:t>.</w:t>
      </w:r>
      <w:r w:rsidR="002A66A9">
        <w:rPr>
          <w:rStyle w:val="Funotenzeichen"/>
          <w:rFonts w:ascii="Times New Roman" w:hAnsi="Times New Roman" w:cs="Times New Roman"/>
          <w:sz w:val="24"/>
          <w:szCs w:val="24"/>
        </w:rPr>
        <w:footnoteReference w:id="33"/>
      </w:r>
      <w:r w:rsidR="002F4968">
        <w:rPr>
          <w:rFonts w:ascii="Times New Roman" w:hAnsi="Times New Roman" w:cs="Times New Roman"/>
          <w:sz w:val="24"/>
          <w:szCs w:val="24"/>
        </w:rPr>
        <w:t xml:space="preserve"> </w:t>
      </w:r>
      <w:r w:rsidR="007B70E8">
        <w:rPr>
          <w:rFonts w:ascii="Times New Roman" w:hAnsi="Times New Roman" w:cs="Times New Roman"/>
          <w:sz w:val="24"/>
          <w:szCs w:val="24"/>
        </w:rPr>
        <w:t xml:space="preserve">So erklärt </w:t>
      </w:r>
      <w:r w:rsidR="007B70E8" w:rsidRPr="00242829">
        <w:rPr>
          <w:rFonts w:ascii="Times New Roman" w:hAnsi="Times New Roman" w:cs="Times New Roman"/>
          <w:smallCaps/>
          <w:sz w:val="24"/>
          <w:szCs w:val="24"/>
        </w:rPr>
        <w:t>Luhmann</w:t>
      </w:r>
      <w:r w:rsidR="00260AF2">
        <w:rPr>
          <w:rFonts w:ascii="Times New Roman" w:hAnsi="Times New Roman" w:cs="Times New Roman"/>
          <w:sz w:val="24"/>
          <w:szCs w:val="24"/>
        </w:rPr>
        <w:t xml:space="preserve"> etwa</w:t>
      </w:r>
      <w:r w:rsidR="007B70E8">
        <w:rPr>
          <w:rFonts w:ascii="Times New Roman" w:hAnsi="Times New Roman" w:cs="Times New Roman"/>
          <w:sz w:val="24"/>
          <w:szCs w:val="24"/>
        </w:rPr>
        <w:t>, dass soziale Systeme nicht „</w:t>
      </w:r>
      <w:r w:rsidR="007B70E8" w:rsidRPr="00040D78">
        <w:rPr>
          <w:rFonts w:ascii="Times New Roman" w:hAnsi="Times New Roman" w:cs="Times New Roman"/>
          <w:sz w:val="24"/>
          <w:szCs w:val="24"/>
        </w:rPr>
        <w:t>aus psychischen Systemen, geschweige denn aus leibhaftigen Menschen</w:t>
      </w:r>
      <w:r w:rsidR="007B70E8">
        <w:rPr>
          <w:rFonts w:ascii="Times New Roman" w:hAnsi="Times New Roman" w:cs="Times New Roman"/>
          <w:sz w:val="24"/>
          <w:szCs w:val="24"/>
        </w:rPr>
        <w:t>“ bestünden, sondern sich autonom mittels Kommunikation bildeten, welche den „</w:t>
      </w:r>
      <w:r w:rsidR="004627CD" w:rsidRPr="00040D78">
        <w:rPr>
          <w:rFonts w:ascii="Times New Roman" w:hAnsi="Times New Roman" w:cs="Times New Roman"/>
          <w:sz w:val="24"/>
          <w:szCs w:val="24"/>
        </w:rPr>
        <w:t>basale</w:t>
      </w:r>
      <w:r w:rsidR="007B70E8" w:rsidRPr="00040D78">
        <w:rPr>
          <w:rFonts w:ascii="Times New Roman" w:hAnsi="Times New Roman" w:cs="Times New Roman"/>
          <w:sz w:val="24"/>
          <w:szCs w:val="24"/>
        </w:rPr>
        <w:t>[n]</w:t>
      </w:r>
      <w:r w:rsidR="004627CD" w:rsidRPr="00040D78">
        <w:rPr>
          <w:rFonts w:ascii="Times New Roman" w:hAnsi="Times New Roman" w:cs="Times New Roman"/>
          <w:sz w:val="24"/>
          <w:szCs w:val="24"/>
        </w:rPr>
        <w:t xml:space="preserve"> Prozess sozialer Systeme</w:t>
      </w:r>
      <w:r w:rsidR="007B70E8" w:rsidRPr="007C6DC8">
        <w:rPr>
          <w:rFonts w:ascii="Times New Roman" w:hAnsi="Times New Roman" w:cs="Times New Roman"/>
          <w:sz w:val="24"/>
          <w:szCs w:val="24"/>
        </w:rPr>
        <w:t>“ darstelle</w:t>
      </w:r>
      <w:r w:rsidR="004627CD" w:rsidRPr="007C6DC8">
        <w:rPr>
          <w:rFonts w:ascii="Times New Roman" w:hAnsi="Times New Roman" w:cs="Times New Roman"/>
          <w:sz w:val="24"/>
          <w:szCs w:val="24"/>
        </w:rPr>
        <w:t xml:space="preserve">, </w:t>
      </w:r>
      <w:r w:rsidR="007B70E8" w:rsidRPr="007C6DC8">
        <w:rPr>
          <w:rFonts w:ascii="Times New Roman" w:hAnsi="Times New Roman" w:cs="Times New Roman"/>
          <w:sz w:val="24"/>
          <w:szCs w:val="24"/>
        </w:rPr>
        <w:t>„</w:t>
      </w:r>
      <w:r w:rsidR="004627CD" w:rsidRPr="00040D78">
        <w:rPr>
          <w:rFonts w:ascii="Times New Roman" w:hAnsi="Times New Roman" w:cs="Times New Roman"/>
          <w:sz w:val="24"/>
          <w:szCs w:val="24"/>
        </w:rPr>
        <w:t>der die Elemente produziert</w:t>
      </w:r>
      <w:r w:rsidR="00E94036" w:rsidRPr="00040D78">
        <w:rPr>
          <w:rFonts w:ascii="Times New Roman" w:hAnsi="Times New Roman" w:cs="Times New Roman"/>
          <w:sz w:val="24"/>
          <w:szCs w:val="24"/>
        </w:rPr>
        <w:t>,</w:t>
      </w:r>
      <w:r w:rsidR="004627CD" w:rsidRPr="00040D78">
        <w:rPr>
          <w:rFonts w:ascii="Times New Roman" w:hAnsi="Times New Roman" w:cs="Times New Roman"/>
          <w:sz w:val="24"/>
          <w:szCs w:val="24"/>
        </w:rPr>
        <w:t xml:space="preserve"> aus denen </w:t>
      </w:r>
      <w:r w:rsidR="00E94036" w:rsidRPr="00040D78">
        <w:rPr>
          <w:rFonts w:ascii="Times New Roman" w:hAnsi="Times New Roman" w:cs="Times New Roman"/>
          <w:sz w:val="24"/>
          <w:szCs w:val="24"/>
        </w:rPr>
        <w:t xml:space="preserve">diese Systeme </w:t>
      </w:r>
      <w:r w:rsidR="004627CD" w:rsidRPr="00040D78">
        <w:rPr>
          <w:rFonts w:ascii="Times New Roman" w:hAnsi="Times New Roman" w:cs="Times New Roman"/>
          <w:sz w:val="24"/>
          <w:szCs w:val="24"/>
        </w:rPr>
        <w:t>bestehen</w:t>
      </w:r>
      <w:r w:rsidR="007B70E8">
        <w:rPr>
          <w:rFonts w:ascii="Times New Roman" w:hAnsi="Times New Roman" w:cs="Times New Roman"/>
          <w:sz w:val="24"/>
          <w:szCs w:val="24"/>
        </w:rPr>
        <w:t>.</w:t>
      </w:r>
      <w:r w:rsidR="004627CD">
        <w:rPr>
          <w:rFonts w:ascii="Times New Roman" w:hAnsi="Times New Roman" w:cs="Times New Roman"/>
          <w:sz w:val="24"/>
          <w:szCs w:val="24"/>
        </w:rPr>
        <w:t>“</w:t>
      </w:r>
      <w:r w:rsidR="007B70E8">
        <w:rPr>
          <w:rStyle w:val="Funotenzeichen"/>
          <w:rFonts w:ascii="Times New Roman" w:hAnsi="Times New Roman" w:cs="Times New Roman"/>
          <w:sz w:val="24"/>
          <w:szCs w:val="24"/>
        </w:rPr>
        <w:footnoteReference w:id="34"/>
      </w:r>
      <w:r w:rsidR="00260AF2">
        <w:rPr>
          <w:rFonts w:ascii="Times New Roman" w:hAnsi="Times New Roman" w:cs="Times New Roman"/>
          <w:sz w:val="24"/>
          <w:szCs w:val="24"/>
        </w:rPr>
        <w:t xml:space="preserve"> </w:t>
      </w:r>
    </w:p>
    <w:p w:rsidR="007D6180" w:rsidRDefault="004C7704" w:rsidP="00BE2C53">
      <w:pPr>
        <w:spacing w:after="120" w:line="360" w:lineRule="auto"/>
        <w:ind w:firstLine="567"/>
        <w:jc w:val="both"/>
        <w:rPr>
          <w:rFonts w:ascii="Times New Roman" w:hAnsi="Times New Roman" w:cs="Times New Roman"/>
          <w:sz w:val="24"/>
          <w:szCs w:val="24"/>
        </w:rPr>
      </w:pPr>
      <w:r w:rsidRPr="00F82606">
        <w:rPr>
          <w:rFonts w:ascii="Times New Roman" w:hAnsi="Times New Roman" w:cs="Times New Roman"/>
          <w:sz w:val="24"/>
          <w:szCs w:val="24"/>
        </w:rPr>
        <w:t xml:space="preserve">Die hier besonders interessierenden </w:t>
      </w:r>
      <w:r w:rsidR="00C6133D" w:rsidRPr="00F82606">
        <w:rPr>
          <w:rFonts w:ascii="Times New Roman" w:hAnsi="Times New Roman" w:cs="Times New Roman"/>
          <w:sz w:val="24"/>
          <w:szCs w:val="24"/>
        </w:rPr>
        <w:t>Interaktionssysteme k</w:t>
      </w:r>
      <w:r w:rsidRPr="00F82606">
        <w:rPr>
          <w:rFonts w:ascii="Times New Roman" w:hAnsi="Times New Roman" w:cs="Times New Roman"/>
          <w:sz w:val="24"/>
          <w:szCs w:val="24"/>
        </w:rPr>
        <w:t xml:space="preserve">ommen nach </w:t>
      </w:r>
      <w:r w:rsidRPr="003C058D">
        <w:rPr>
          <w:rFonts w:ascii="Times New Roman" w:hAnsi="Times New Roman" w:cs="Times New Roman"/>
          <w:smallCaps/>
          <w:sz w:val="24"/>
          <w:szCs w:val="24"/>
        </w:rPr>
        <w:t>Luhmann</w:t>
      </w:r>
      <w:r w:rsidRPr="00F82606">
        <w:rPr>
          <w:rFonts w:ascii="Times New Roman" w:hAnsi="Times New Roman" w:cs="Times New Roman"/>
          <w:sz w:val="24"/>
          <w:szCs w:val="24"/>
        </w:rPr>
        <w:t xml:space="preserve"> nun</w:t>
      </w:r>
      <w:r w:rsidR="00D40579" w:rsidRPr="00F82606">
        <w:rPr>
          <w:rFonts w:ascii="Times New Roman" w:hAnsi="Times New Roman" w:cs="Times New Roman"/>
          <w:sz w:val="24"/>
          <w:szCs w:val="24"/>
        </w:rPr>
        <w:t xml:space="preserve"> dadurch zustande</w:t>
      </w:r>
      <w:r w:rsidR="00C6133D" w:rsidRPr="00F82606">
        <w:rPr>
          <w:rFonts w:ascii="Times New Roman" w:hAnsi="Times New Roman" w:cs="Times New Roman"/>
          <w:sz w:val="24"/>
          <w:szCs w:val="24"/>
        </w:rPr>
        <w:t>, dass „</w:t>
      </w:r>
      <w:r w:rsidR="00C6133D" w:rsidRPr="00040D78">
        <w:rPr>
          <w:rFonts w:ascii="Times New Roman" w:hAnsi="Times New Roman" w:cs="Times New Roman"/>
          <w:sz w:val="24"/>
          <w:szCs w:val="24"/>
        </w:rPr>
        <w:t>Anwesende sich wechselseitig wahrnehmen</w:t>
      </w:r>
      <w:r w:rsidR="00D40579" w:rsidRPr="007C6DC8">
        <w:rPr>
          <w:rFonts w:ascii="Times New Roman" w:hAnsi="Times New Roman" w:cs="Times New Roman"/>
          <w:sz w:val="24"/>
          <w:szCs w:val="24"/>
        </w:rPr>
        <w:t>“, was „</w:t>
      </w:r>
      <w:r w:rsidR="00C6133D" w:rsidRPr="00040D78">
        <w:rPr>
          <w:rFonts w:ascii="Times New Roman" w:hAnsi="Times New Roman" w:cs="Times New Roman"/>
          <w:sz w:val="24"/>
          <w:szCs w:val="24"/>
        </w:rPr>
        <w:t>die Wahrnehmung des Sich-Wahrnehmens</w:t>
      </w:r>
      <w:r w:rsidR="00D40579" w:rsidRPr="00F82606">
        <w:rPr>
          <w:rFonts w:ascii="Times New Roman" w:hAnsi="Times New Roman" w:cs="Times New Roman"/>
          <w:sz w:val="24"/>
          <w:szCs w:val="24"/>
        </w:rPr>
        <w:t>“ mit einschließ</w:t>
      </w:r>
      <w:r w:rsidR="00CA3338">
        <w:rPr>
          <w:rFonts w:ascii="Times New Roman" w:hAnsi="Times New Roman" w:cs="Times New Roman"/>
          <w:sz w:val="24"/>
          <w:szCs w:val="24"/>
        </w:rPr>
        <w:t>e</w:t>
      </w:r>
      <w:r w:rsidR="00D40579" w:rsidRPr="00F82606">
        <w:rPr>
          <w:rFonts w:ascii="Times New Roman" w:hAnsi="Times New Roman" w:cs="Times New Roman"/>
          <w:sz w:val="24"/>
          <w:szCs w:val="24"/>
        </w:rPr>
        <w:t>.</w:t>
      </w:r>
      <w:r w:rsidR="00D40579" w:rsidRPr="00F82606">
        <w:rPr>
          <w:rStyle w:val="Funotenzeichen"/>
          <w:rFonts w:ascii="Times New Roman" w:hAnsi="Times New Roman" w:cs="Times New Roman"/>
          <w:sz w:val="24"/>
          <w:szCs w:val="24"/>
        </w:rPr>
        <w:footnoteReference w:id="35"/>
      </w:r>
      <w:r w:rsidR="00D40579" w:rsidRPr="00F82606">
        <w:rPr>
          <w:rFonts w:ascii="Times New Roman" w:hAnsi="Times New Roman" w:cs="Times New Roman"/>
          <w:sz w:val="24"/>
          <w:szCs w:val="24"/>
        </w:rPr>
        <w:t xml:space="preserve"> </w:t>
      </w:r>
      <w:r w:rsidR="00F82606" w:rsidRPr="00F82606">
        <w:rPr>
          <w:rFonts w:ascii="Times New Roman" w:hAnsi="Times New Roman" w:cs="Times New Roman"/>
          <w:sz w:val="24"/>
          <w:szCs w:val="24"/>
        </w:rPr>
        <w:t xml:space="preserve">Anwesenheit </w:t>
      </w:r>
      <w:r w:rsidR="00F82606">
        <w:rPr>
          <w:rFonts w:ascii="Times New Roman" w:hAnsi="Times New Roman" w:cs="Times New Roman"/>
          <w:sz w:val="24"/>
          <w:szCs w:val="24"/>
        </w:rPr>
        <w:t xml:space="preserve">sei </w:t>
      </w:r>
      <w:r w:rsidR="00F82606" w:rsidRPr="00F82606">
        <w:rPr>
          <w:rFonts w:ascii="Times New Roman" w:hAnsi="Times New Roman" w:cs="Times New Roman"/>
          <w:sz w:val="24"/>
          <w:szCs w:val="24"/>
        </w:rPr>
        <w:t>das Selektions- und Grenzbildungsprinzip</w:t>
      </w:r>
      <w:r w:rsidR="00F82606">
        <w:rPr>
          <w:rFonts w:ascii="Times New Roman" w:hAnsi="Times New Roman" w:cs="Times New Roman"/>
          <w:sz w:val="24"/>
          <w:szCs w:val="24"/>
        </w:rPr>
        <w:t xml:space="preserve">, der </w:t>
      </w:r>
      <w:r w:rsidR="00F82606" w:rsidRPr="00F82606">
        <w:rPr>
          <w:rFonts w:ascii="Times New Roman" w:hAnsi="Times New Roman" w:cs="Times New Roman"/>
          <w:sz w:val="24"/>
          <w:szCs w:val="24"/>
        </w:rPr>
        <w:t xml:space="preserve">Anlass </w:t>
      </w:r>
      <w:r w:rsidR="00F82606">
        <w:rPr>
          <w:rFonts w:ascii="Times New Roman" w:hAnsi="Times New Roman" w:cs="Times New Roman"/>
          <w:sz w:val="24"/>
          <w:szCs w:val="24"/>
        </w:rPr>
        <w:t>und zugleich die Grenze der Systembildung</w:t>
      </w:r>
      <w:r w:rsidR="00BE2C53">
        <w:rPr>
          <w:rFonts w:ascii="Times New Roman" w:hAnsi="Times New Roman" w:cs="Times New Roman"/>
          <w:sz w:val="24"/>
          <w:szCs w:val="24"/>
        </w:rPr>
        <w:t>.</w:t>
      </w:r>
      <w:r w:rsidR="00F82606" w:rsidRPr="00F82606">
        <w:rPr>
          <w:rStyle w:val="Funotenzeichen"/>
          <w:rFonts w:ascii="Times New Roman" w:hAnsi="Times New Roman" w:cs="Times New Roman"/>
          <w:sz w:val="24"/>
          <w:szCs w:val="24"/>
        </w:rPr>
        <w:footnoteReference w:id="36"/>
      </w:r>
      <w:r w:rsidR="00F82606">
        <w:rPr>
          <w:rFonts w:ascii="Times New Roman" w:hAnsi="Times New Roman" w:cs="Times New Roman"/>
          <w:sz w:val="24"/>
          <w:szCs w:val="24"/>
        </w:rPr>
        <w:t xml:space="preserve"> </w:t>
      </w:r>
      <w:r w:rsidR="00D40579" w:rsidRPr="00F82606">
        <w:rPr>
          <w:rFonts w:ascii="Times New Roman" w:hAnsi="Times New Roman" w:cs="Times New Roman"/>
          <w:sz w:val="24"/>
          <w:szCs w:val="24"/>
        </w:rPr>
        <w:t>Diese „</w:t>
      </w:r>
      <w:r w:rsidR="00D40579" w:rsidRPr="00040D78">
        <w:rPr>
          <w:rFonts w:ascii="Times New Roman" w:hAnsi="Times New Roman" w:cs="Times New Roman"/>
          <w:sz w:val="24"/>
          <w:szCs w:val="24"/>
        </w:rPr>
        <w:t>Anwesenheit im reziproken Wahrnehmungsfeld</w:t>
      </w:r>
      <w:r w:rsidR="00D40579" w:rsidRPr="00F82606">
        <w:rPr>
          <w:rFonts w:ascii="Times New Roman" w:hAnsi="Times New Roman" w:cs="Times New Roman"/>
          <w:sz w:val="24"/>
          <w:szCs w:val="24"/>
        </w:rPr>
        <w:t xml:space="preserve">“ ist für </w:t>
      </w:r>
      <w:r w:rsidR="00DA01AF" w:rsidRPr="00DA01AF">
        <w:rPr>
          <w:rFonts w:ascii="Times New Roman" w:hAnsi="Times New Roman" w:cs="Times New Roman"/>
          <w:smallCaps/>
          <w:sz w:val="24"/>
          <w:szCs w:val="24"/>
        </w:rPr>
        <w:t>Luhmann</w:t>
      </w:r>
      <w:r w:rsidR="00DA01AF">
        <w:rPr>
          <w:rFonts w:ascii="Times New Roman" w:hAnsi="Times New Roman" w:cs="Times New Roman"/>
          <w:sz w:val="24"/>
          <w:szCs w:val="24"/>
        </w:rPr>
        <w:t xml:space="preserve"> </w:t>
      </w:r>
      <w:r w:rsidR="00D40579" w:rsidRPr="00F82606">
        <w:rPr>
          <w:rFonts w:ascii="Times New Roman" w:hAnsi="Times New Roman" w:cs="Times New Roman"/>
          <w:sz w:val="24"/>
          <w:szCs w:val="24"/>
        </w:rPr>
        <w:t>dabei „</w:t>
      </w:r>
      <w:r w:rsidR="00D40579" w:rsidRPr="00040D78">
        <w:rPr>
          <w:rFonts w:ascii="Times New Roman" w:hAnsi="Times New Roman" w:cs="Times New Roman"/>
          <w:sz w:val="24"/>
          <w:szCs w:val="24"/>
        </w:rPr>
        <w:t xml:space="preserve">immer schon Kommunikation, nämlich Austausch von Information über selektive </w:t>
      </w:r>
      <w:r w:rsidR="00D40579" w:rsidRPr="00040D78">
        <w:rPr>
          <w:rFonts w:ascii="Times New Roman" w:hAnsi="Times New Roman" w:cs="Times New Roman"/>
          <w:sz w:val="24"/>
          <w:szCs w:val="24"/>
        </w:rPr>
        <w:lastRenderedPageBreak/>
        <w:t>Ereignisse</w:t>
      </w:r>
      <w:r w:rsidR="00D40579" w:rsidRPr="00F82606">
        <w:rPr>
          <w:rFonts w:ascii="Times New Roman" w:hAnsi="Times New Roman" w:cs="Times New Roman"/>
          <w:sz w:val="24"/>
          <w:szCs w:val="24"/>
        </w:rPr>
        <w:t>“</w:t>
      </w:r>
      <w:r w:rsidR="00CD7A6C" w:rsidRPr="00F82606">
        <w:rPr>
          <w:rFonts w:ascii="Times New Roman" w:hAnsi="Times New Roman" w:cs="Times New Roman"/>
          <w:sz w:val="24"/>
          <w:szCs w:val="24"/>
        </w:rPr>
        <w:t>, was die Bildung sozialer Systeme unausweichlich mache</w:t>
      </w:r>
      <w:r w:rsidR="00D40579" w:rsidRPr="00F82606">
        <w:rPr>
          <w:rFonts w:ascii="Times New Roman" w:hAnsi="Times New Roman" w:cs="Times New Roman"/>
          <w:sz w:val="24"/>
          <w:szCs w:val="24"/>
        </w:rPr>
        <w:t>.</w:t>
      </w:r>
      <w:r w:rsidR="00D40579" w:rsidRPr="00F82606">
        <w:rPr>
          <w:rStyle w:val="Funotenzeichen"/>
          <w:rFonts w:ascii="Times New Roman" w:hAnsi="Times New Roman" w:cs="Times New Roman"/>
          <w:sz w:val="24"/>
          <w:szCs w:val="24"/>
        </w:rPr>
        <w:footnoteReference w:id="37"/>
      </w:r>
      <w:r w:rsidR="00CD7A6C" w:rsidRPr="00F82606">
        <w:rPr>
          <w:rFonts w:ascii="Times New Roman" w:hAnsi="Times New Roman" w:cs="Times New Roman"/>
          <w:sz w:val="24"/>
          <w:szCs w:val="24"/>
        </w:rPr>
        <w:t xml:space="preserve"> Dieser Informationsaustausch kann</w:t>
      </w:r>
      <w:r w:rsidR="002B41BC">
        <w:rPr>
          <w:rFonts w:ascii="Times New Roman" w:hAnsi="Times New Roman" w:cs="Times New Roman"/>
          <w:sz w:val="24"/>
          <w:szCs w:val="24"/>
        </w:rPr>
        <w:t xml:space="preserve"> sowohl in Form nonverbaler </w:t>
      </w:r>
      <w:r w:rsidR="00843EDF">
        <w:rPr>
          <w:rFonts w:ascii="Times New Roman" w:hAnsi="Times New Roman" w:cs="Times New Roman"/>
          <w:sz w:val="24"/>
          <w:szCs w:val="24"/>
        </w:rPr>
        <w:t xml:space="preserve">wechselseitiger Wahrnehmungskontakte als auch in Form verbaler Kommunikation </w:t>
      </w:r>
      <w:proofErr w:type="gramStart"/>
      <w:r w:rsidR="00843EDF">
        <w:rPr>
          <w:rFonts w:ascii="Times New Roman" w:hAnsi="Times New Roman" w:cs="Times New Roman"/>
          <w:sz w:val="24"/>
          <w:szCs w:val="24"/>
        </w:rPr>
        <w:t xml:space="preserve">stattfinden </w:t>
      </w:r>
      <w:r w:rsidR="00CD7A6C">
        <w:rPr>
          <w:rFonts w:ascii="Times New Roman" w:hAnsi="Times New Roman" w:cs="Times New Roman"/>
          <w:sz w:val="24"/>
          <w:szCs w:val="24"/>
        </w:rPr>
        <w:t>.</w:t>
      </w:r>
      <w:proofErr w:type="gramEnd"/>
      <w:r w:rsidR="00C6133D" w:rsidRPr="00D40579">
        <w:rPr>
          <w:rFonts w:ascii="Times New Roman" w:hAnsi="Times New Roman" w:cs="Times New Roman"/>
          <w:sz w:val="24"/>
          <w:szCs w:val="24"/>
        </w:rPr>
        <w:t xml:space="preserve"> </w:t>
      </w:r>
      <w:r w:rsidR="002A7312">
        <w:rPr>
          <w:rFonts w:ascii="Times New Roman" w:hAnsi="Times New Roman" w:cs="Times New Roman"/>
          <w:sz w:val="24"/>
          <w:szCs w:val="24"/>
        </w:rPr>
        <w:t xml:space="preserve">Interaktionssysteme stellen hierbei für </w:t>
      </w:r>
      <w:r w:rsidR="002A7312" w:rsidRPr="003C058D">
        <w:rPr>
          <w:rFonts w:ascii="Times New Roman" w:hAnsi="Times New Roman" w:cs="Times New Roman"/>
          <w:smallCaps/>
          <w:sz w:val="24"/>
          <w:szCs w:val="24"/>
        </w:rPr>
        <w:t>Luhmann</w:t>
      </w:r>
      <w:r w:rsidR="002A7312">
        <w:rPr>
          <w:rFonts w:ascii="Times New Roman" w:hAnsi="Times New Roman" w:cs="Times New Roman"/>
          <w:sz w:val="24"/>
          <w:szCs w:val="24"/>
        </w:rPr>
        <w:t xml:space="preserve"> vergleichsweise ‚einfache‘ Systeme dar, „</w:t>
      </w:r>
      <w:r w:rsidR="002A7312" w:rsidRPr="00040D78">
        <w:rPr>
          <w:rFonts w:ascii="Times New Roman" w:hAnsi="Times New Roman" w:cs="Times New Roman"/>
          <w:sz w:val="24"/>
          <w:szCs w:val="24"/>
        </w:rPr>
        <w:t>im Sinne einer unmittelbaren Überschaubarkeit für alle Beteiligten</w:t>
      </w:r>
      <w:r w:rsidR="002A7312">
        <w:rPr>
          <w:rFonts w:ascii="Times New Roman" w:hAnsi="Times New Roman" w:cs="Times New Roman"/>
          <w:sz w:val="24"/>
          <w:szCs w:val="24"/>
        </w:rPr>
        <w:t>.“</w:t>
      </w:r>
      <w:r w:rsidR="002A7312">
        <w:rPr>
          <w:rStyle w:val="Funotenzeichen"/>
          <w:rFonts w:ascii="Times New Roman" w:hAnsi="Times New Roman" w:cs="Times New Roman"/>
          <w:sz w:val="24"/>
          <w:szCs w:val="24"/>
        </w:rPr>
        <w:footnoteReference w:id="38"/>
      </w:r>
      <w:r w:rsidR="002A7312">
        <w:rPr>
          <w:rFonts w:ascii="Times New Roman" w:hAnsi="Times New Roman" w:cs="Times New Roman"/>
          <w:sz w:val="24"/>
          <w:szCs w:val="24"/>
        </w:rPr>
        <w:t xml:space="preserve"> </w:t>
      </w:r>
      <w:r w:rsidR="00F82606">
        <w:rPr>
          <w:rFonts w:ascii="Times New Roman" w:hAnsi="Times New Roman" w:cs="Times New Roman"/>
          <w:sz w:val="24"/>
          <w:szCs w:val="24"/>
        </w:rPr>
        <w:t>Die</w:t>
      </w:r>
      <w:r w:rsidR="00501D0E" w:rsidRPr="001E5BF4">
        <w:rPr>
          <w:rFonts w:ascii="Times New Roman" w:hAnsi="Times New Roman" w:cs="Times New Roman"/>
          <w:sz w:val="24"/>
          <w:szCs w:val="24"/>
        </w:rPr>
        <w:t xml:space="preserve"> Leistungsfähigkeit von Interaktionssystemen sei jedoch be</w:t>
      </w:r>
      <w:r w:rsidR="00A0524B">
        <w:rPr>
          <w:rFonts w:ascii="Times New Roman" w:hAnsi="Times New Roman" w:cs="Times New Roman"/>
          <w:sz w:val="24"/>
          <w:szCs w:val="24"/>
        </w:rPr>
        <w:t>grenzt</w:t>
      </w:r>
      <w:r w:rsidR="00BE2C53" w:rsidRPr="00BE2C53">
        <w:rPr>
          <w:rFonts w:ascii="Times New Roman" w:hAnsi="Times New Roman" w:cs="Times New Roman"/>
          <w:sz w:val="24"/>
          <w:szCs w:val="24"/>
        </w:rPr>
        <w:t xml:space="preserve"> </w:t>
      </w:r>
      <w:r w:rsidR="00BE2C53">
        <w:rPr>
          <w:rFonts w:ascii="Times New Roman" w:hAnsi="Times New Roman" w:cs="Times New Roman"/>
          <w:sz w:val="24"/>
          <w:szCs w:val="24"/>
        </w:rPr>
        <w:t>und für komplexe Kommunikationen wenig geeignet</w:t>
      </w:r>
      <w:r w:rsidR="00501D0E" w:rsidRPr="001E5BF4">
        <w:rPr>
          <w:rFonts w:ascii="Times New Roman" w:hAnsi="Times New Roman" w:cs="Times New Roman"/>
          <w:sz w:val="24"/>
          <w:szCs w:val="24"/>
        </w:rPr>
        <w:t xml:space="preserve">. So </w:t>
      </w:r>
      <w:r w:rsidR="007D6180" w:rsidRPr="001E5BF4">
        <w:rPr>
          <w:rFonts w:ascii="Times New Roman" w:hAnsi="Times New Roman" w:cs="Times New Roman"/>
          <w:sz w:val="24"/>
          <w:szCs w:val="24"/>
        </w:rPr>
        <w:t>k</w:t>
      </w:r>
      <w:r w:rsidR="00501D0E" w:rsidRPr="001E5BF4">
        <w:rPr>
          <w:rFonts w:ascii="Times New Roman" w:hAnsi="Times New Roman" w:cs="Times New Roman"/>
          <w:sz w:val="24"/>
          <w:szCs w:val="24"/>
        </w:rPr>
        <w:t xml:space="preserve">önne stets nur </w:t>
      </w:r>
      <w:r w:rsidR="007D6180" w:rsidRPr="001E5BF4">
        <w:rPr>
          <w:rFonts w:ascii="Times New Roman" w:hAnsi="Times New Roman" w:cs="Times New Roman"/>
          <w:sz w:val="24"/>
          <w:szCs w:val="24"/>
        </w:rPr>
        <w:t>einer der Anwe</w:t>
      </w:r>
      <w:r w:rsidR="007D6180" w:rsidRPr="007D6180">
        <w:rPr>
          <w:rFonts w:ascii="Times New Roman" w:hAnsi="Times New Roman" w:cs="Times New Roman"/>
          <w:sz w:val="24"/>
          <w:szCs w:val="24"/>
        </w:rPr>
        <w:t>senden</w:t>
      </w:r>
      <w:r w:rsidR="00501D0E">
        <w:rPr>
          <w:rFonts w:ascii="Times New Roman" w:hAnsi="Times New Roman" w:cs="Times New Roman"/>
          <w:sz w:val="24"/>
          <w:szCs w:val="24"/>
        </w:rPr>
        <w:t xml:space="preserve"> reden</w:t>
      </w:r>
      <w:r w:rsidR="001655B2">
        <w:rPr>
          <w:rFonts w:ascii="Times New Roman" w:hAnsi="Times New Roman" w:cs="Times New Roman"/>
          <w:sz w:val="24"/>
          <w:szCs w:val="24"/>
        </w:rPr>
        <w:t xml:space="preserve">, </w:t>
      </w:r>
      <w:r w:rsidR="00925491">
        <w:rPr>
          <w:rFonts w:ascii="Times New Roman" w:hAnsi="Times New Roman" w:cs="Times New Roman"/>
          <w:sz w:val="24"/>
          <w:szCs w:val="24"/>
        </w:rPr>
        <w:t>nur ein Thema im Mittelpunkt ste</w:t>
      </w:r>
      <w:r w:rsidR="001655B2">
        <w:rPr>
          <w:rFonts w:ascii="Times New Roman" w:hAnsi="Times New Roman" w:cs="Times New Roman"/>
          <w:sz w:val="24"/>
          <w:szCs w:val="24"/>
        </w:rPr>
        <w:t>hen,</w:t>
      </w:r>
      <w:r w:rsidR="00925491">
        <w:rPr>
          <w:rFonts w:ascii="Times New Roman" w:hAnsi="Times New Roman" w:cs="Times New Roman"/>
          <w:sz w:val="24"/>
          <w:szCs w:val="24"/>
        </w:rPr>
        <w:t xml:space="preserve"> </w:t>
      </w:r>
      <w:r w:rsidR="001655B2">
        <w:rPr>
          <w:rFonts w:ascii="Times New Roman" w:hAnsi="Times New Roman" w:cs="Times New Roman"/>
          <w:sz w:val="24"/>
          <w:szCs w:val="24"/>
        </w:rPr>
        <w:t xml:space="preserve">und </w:t>
      </w:r>
      <w:r w:rsidR="00925491">
        <w:rPr>
          <w:rFonts w:ascii="Times New Roman" w:hAnsi="Times New Roman" w:cs="Times New Roman"/>
          <w:sz w:val="24"/>
          <w:szCs w:val="24"/>
        </w:rPr>
        <w:t>die Beteiligten müss</w:t>
      </w:r>
      <w:r w:rsidR="001655B2">
        <w:rPr>
          <w:rFonts w:ascii="Times New Roman" w:hAnsi="Times New Roman" w:cs="Times New Roman"/>
          <w:sz w:val="24"/>
          <w:szCs w:val="24"/>
        </w:rPr>
        <w:t>t</w:t>
      </w:r>
      <w:r w:rsidR="00925491">
        <w:rPr>
          <w:rFonts w:ascii="Times New Roman" w:hAnsi="Times New Roman" w:cs="Times New Roman"/>
          <w:sz w:val="24"/>
          <w:szCs w:val="24"/>
        </w:rPr>
        <w:t xml:space="preserve">en sich </w:t>
      </w:r>
      <w:r w:rsidR="002A7312">
        <w:rPr>
          <w:rFonts w:ascii="Times New Roman" w:hAnsi="Times New Roman" w:cs="Times New Roman"/>
          <w:sz w:val="24"/>
          <w:szCs w:val="24"/>
        </w:rPr>
        <w:t xml:space="preserve">entweder </w:t>
      </w:r>
      <w:r w:rsidR="00925491">
        <w:rPr>
          <w:rFonts w:ascii="Times New Roman" w:hAnsi="Times New Roman" w:cs="Times New Roman"/>
          <w:sz w:val="24"/>
          <w:szCs w:val="24"/>
        </w:rPr>
        <w:t>auf das jeweils aktuelle Thema beschränken oder versuchen</w:t>
      </w:r>
      <w:r w:rsidR="002A7312">
        <w:rPr>
          <w:rFonts w:ascii="Times New Roman" w:hAnsi="Times New Roman" w:cs="Times New Roman"/>
          <w:sz w:val="24"/>
          <w:szCs w:val="24"/>
        </w:rPr>
        <w:t>,</w:t>
      </w:r>
      <w:r w:rsidR="00925491">
        <w:rPr>
          <w:rFonts w:ascii="Times New Roman" w:hAnsi="Times New Roman" w:cs="Times New Roman"/>
          <w:sz w:val="24"/>
          <w:szCs w:val="24"/>
        </w:rPr>
        <w:t xml:space="preserve"> ein anderes durchzusetzen</w:t>
      </w:r>
      <w:r w:rsidR="001655B2">
        <w:rPr>
          <w:rFonts w:ascii="Times New Roman" w:hAnsi="Times New Roman" w:cs="Times New Roman"/>
          <w:sz w:val="24"/>
          <w:szCs w:val="24"/>
        </w:rPr>
        <w:t xml:space="preserve">. </w:t>
      </w:r>
      <w:r w:rsidR="00DC7C8F">
        <w:rPr>
          <w:rFonts w:ascii="Times New Roman" w:hAnsi="Times New Roman" w:cs="Times New Roman"/>
          <w:sz w:val="24"/>
          <w:szCs w:val="24"/>
        </w:rPr>
        <w:t>A</w:t>
      </w:r>
      <w:r w:rsidR="00925491">
        <w:rPr>
          <w:rFonts w:ascii="Times New Roman" w:hAnsi="Times New Roman" w:cs="Times New Roman"/>
          <w:sz w:val="24"/>
          <w:szCs w:val="24"/>
        </w:rPr>
        <w:t xml:space="preserve">uf der Ebene </w:t>
      </w:r>
      <w:r w:rsidR="000B1426">
        <w:rPr>
          <w:rFonts w:ascii="Times New Roman" w:hAnsi="Times New Roman" w:cs="Times New Roman"/>
          <w:sz w:val="24"/>
          <w:szCs w:val="24"/>
        </w:rPr>
        <w:t xml:space="preserve">der </w:t>
      </w:r>
      <w:r w:rsidR="00925491">
        <w:rPr>
          <w:rFonts w:ascii="Times New Roman" w:hAnsi="Times New Roman" w:cs="Times New Roman"/>
          <w:sz w:val="24"/>
          <w:szCs w:val="24"/>
        </w:rPr>
        <w:t>Interaktion</w:t>
      </w:r>
      <w:r w:rsidR="00DC7C8F">
        <w:rPr>
          <w:rFonts w:ascii="Times New Roman" w:hAnsi="Times New Roman" w:cs="Times New Roman"/>
          <w:sz w:val="24"/>
          <w:szCs w:val="24"/>
        </w:rPr>
        <w:t xml:space="preserve"> ließen sich diese Beschränkungen </w:t>
      </w:r>
      <w:r w:rsidR="00925491">
        <w:rPr>
          <w:rFonts w:ascii="Times New Roman" w:hAnsi="Times New Roman" w:cs="Times New Roman"/>
          <w:sz w:val="24"/>
          <w:szCs w:val="24"/>
        </w:rPr>
        <w:t>nicht überwinden</w:t>
      </w:r>
      <w:r w:rsidR="00DC7C8F">
        <w:rPr>
          <w:rFonts w:ascii="Times New Roman" w:hAnsi="Times New Roman" w:cs="Times New Roman"/>
          <w:sz w:val="24"/>
          <w:szCs w:val="24"/>
        </w:rPr>
        <w:t xml:space="preserve">. Dazu bedürfe es </w:t>
      </w:r>
      <w:r w:rsidR="001E5BF4">
        <w:rPr>
          <w:rFonts w:ascii="Times New Roman" w:hAnsi="Times New Roman" w:cs="Times New Roman"/>
          <w:sz w:val="24"/>
          <w:szCs w:val="24"/>
        </w:rPr>
        <w:t>soziale</w:t>
      </w:r>
      <w:r w:rsidR="00DC7C8F">
        <w:rPr>
          <w:rFonts w:ascii="Times New Roman" w:hAnsi="Times New Roman" w:cs="Times New Roman"/>
          <w:sz w:val="24"/>
          <w:szCs w:val="24"/>
        </w:rPr>
        <w:t>r</w:t>
      </w:r>
      <w:r w:rsidR="001E5BF4">
        <w:rPr>
          <w:rFonts w:ascii="Times New Roman" w:hAnsi="Times New Roman" w:cs="Times New Roman"/>
          <w:sz w:val="24"/>
          <w:szCs w:val="24"/>
        </w:rPr>
        <w:t xml:space="preserve"> </w:t>
      </w:r>
      <w:r w:rsidR="00A42C00">
        <w:rPr>
          <w:rFonts w:ascii="Times New Roman" w:hAnsi="Times New Roman" w:cs="Times New Roman"/>
          <w:sz w:val="24"/>
          <w:szCs w:val="24"/>
        </w:rPr>
        <w:t>Systeme ande</w:t>
      </w:r>
      <w:r w:rsidR="001E5BF4">
        <w:rPr>
          <w:rFonts w:ascii="Times New Roman" w:hAnsi="Times New Roman" w:cs="Times New Roman"/>
          <w:sz w:val="24"/>
          <w:szCs w:val="24"/>
        </w:rPr>
        <w:t xml:space="preserve">ren Typs: </w:t>
      </w:r>
      <w:r w:rsidR="00501D0E">
        <w:rPr>
          <w:rFonts w:ascii="Times New Roman" w:hAnsi="Times New Roman" w:cs="Times New Roman"/>
          <w:sz w:val="24"/>
          <w:szCs w:val="24"/>
        </w:rPr>
        <w:t xml:space="preserve">zunächst </w:t>
      </w:r>
      <w:r w:rsidR="00DC7C8F">
        <w:rPr>
          <w:rFonts w:ascii="Times New Roman" w:hAnsi="Times New Roman" w:cs="Times New Roman"/>
          <w:sz w:val="24"/>
          <w:szCs w:val="24"/>
        </w:rPr>
        <w:t xml:space="preserve">der </w:t>
      </w:r>
      <w:r w:rsidR="00A42C00">
        <w:rPr>
          <w:rFonts w:ascii="Times New Roman" w:hAnsi="Times New Roman" w:cs="Times New Roman"/>
          <w:sz w:val="24"/>
          <w:szCs w:val="24"/>
        </w:rPr>
        <w:t>Gesellschaft</w:t>
      </w:r>
      <w:r w:rsidR="001E5BF4">
        <w:rPr>
          <w:rFonts w:ascii="Times New Roman" w:hAnsi="Times New Roman" w:cs="Times New Roman"/>
          <w:sz w:val="24"/>
          <w:szCs w:val="24"/>
        </w:rPr>
        <w:t>ssysteme</w:t>
      </w:r>
      <w:r w:rsidR="00A42C00">
        <w:rPr>
          <w:rFonts w:ascii="Times New Roman" w:hAnsi="Times New Roman" w:cs="Times New Roman"/>
          <w:sz w:val="24"/>
          <w:szCs w:val="24"/>
        </w:rPr>
        <w:t xml:space="preserve"> und in komplexen Gesellschaftsordnungen schließlich </w:t>
      </w:r>
      <w:r w:rsidR="0093113E">
        <w:rPr>
          <w:rFonts w:ascii="Times New Roman" w:hAnsi="Times New Roman" w:cs="Times New Roman"/>
          <w:sz w:val="24"/>
          <w:szCs w:val="24"/>
        </w:rPr>
        <w:t>d</w:t>
      </w:r>
      <w:r w:rsidR="001E5BF4">
        <w:rPr>
          <w:rFonts w:ascii="Times New Roman" w:hAnsi="Times New Roman" w:cs="Times New Roman"/>
          <w:sz w:val="24"/>
          <w:szCs w:val="24"/>
        </w:rPr>
        <w:t>e</w:t>
      </w:r>
      <w:r w:rsidR="00DC7C8F">
        <w:rPr>
          <w:rFonts w:ascii="Times New Roman" w:hAnsi="Times New Roman" w:cs="Times New Roman"/>
          <w:sz w:val="24"/>
          <w:szCs w:val="24"/>
        </w:rPr>
        <w:t>s</w:t>
      </w:r>
      <w:r w:rsidR="001E5BF4">
        <w:rPr>
          <w:rFonts w:ascii="Times New Roman" w:hAnsi="Times New Roman" w:cs="Times New Roman"/>
          <w:sz w:val="24"/>
          <w:szCs w:val="24"/>
        </w:rPr>
        <w:t xml:space="preserve"> </w:t>
      </w:r>
      <w:r w:rsidR="00A42C00">
        <w:rPr>
          <w:rFonts w:ascii="Times New Roman" w:hAnsi="Times New Roman" w:cs="Times New Roman"/>
          <w:sz w:val="24"/>
          <w:szCs w:val="24"/>
        </w:rPr>
        <w:t>dritte</w:t>
      </w:r>
      <w:r w:rsidR="001E5BF4">
        <w:rPr>
          <w:rFonts w:ascii="Times New Roman" w:hAnsi="Times New Roman" w:cs="Times New Roman"/>
          <w:sz w:val="24"/>
          <w:szCs w:val="24"/>
        </w:rPr>
        <w:t>n</w:t>
      </w:r>
      <w:r w:rsidR="00A42C00">
        <w:rPr>
          <w:rFonts w:ascii="Times New Roman" w:hAnsi="Times New Roman" w:cs="Times New Roman"/>
          <w:sz w:val="24"/>
          <w:szCs w:val="24"/>
        </w:rPr>
        <w:t xml:space="preserve"> Typ</w:t>
      </w:r>
      <w:r w:rsidR="000B1426">
        <w:rPr>
          <w:rFonts w:ascii="Times New Roman" w:hAnsi="Times New Roman" w:cs="Times New Roman"/>
          <w:sz w:val="24"/>
          <w:szCs w:val="24"/>
        </w:rPr>
        <w:t>s</w:t>
      </w:r>
      <w:r w:rsidR="00A42C00">
        <w:rPr>
          <w:rFonts w:ascii="Times New Roman" w:hAnsi="Times New Roman" w:cs="Times New Roman"/>
          <w:sz w:val="24"/>
          <w:szCs w:val="24"/>
        </w:rPr>
        <w:t xml:space="preserve"> </w:t>
      </w:r>
      <w:r w:rsidR="00501D0E">
        <w:rPr>
          <w:rFonts w:ascii="Times New Roman" w:hAnsi="Times New Roman" w:cs="Times New Roman"/>
          <w:sz w:val="24"/>
          <w:szCs w:val="24"/>
        </w:rPr>
        <w:t>s</w:t>
      </w:r>
      <w:r w:rsidR="00A42C00">
        <w:rPr>
          <w:rFonts w:ascii="Times New Roman" w:hAnsi="Times New Roman" w:cs="Times New Roman"/>
          <w:sz w:val="24"/>
          <w:szCs w:val="24"/>
        </w:rPr>
        <w:t>ozial</w:t>
      </w:r>
      <w:r w:rsidR="00501D0E">
        <w:rPr>
          <w:rFonts w:ascii="Times New Roman" w:hAnsi="Times New Roman" w:cs="Times New Roman"/>
          <w:sz w:val="24"/>
          <w:szCs w:val="24"/>
        </w:rPr>
        <w:t>er S</w:t>
      </w:r>
      <w:r w:rsidR="00A42C00">
        <w:rPr>
          <w:rFonts w:ascii="Times New Roman" w:hAnsi="Times New Roman" w:cs="Times New Roman"/>
          <w:sz w:val="24"/>
          <w:szCs w:val="24"/>
        </w:rPr>
        <w:t xml:space="preserve">ysteme, der </w:t>
      </w:r>
      <w:r w:rsidR="00501D0E">
        <w:rPr>
          <w:rFonts w:ascii="Times New Roman" w:hAnsi="Times New Roman" w:cs="Times New Roman"/>
          <w:sz w:val="24"/>
          <w:szCs w:val="24"/>
        </w:rPr>
        <w:t>sich</w:t>
      </w:r>
      <w:r w:rsidR="00A42C00">
        <w:rPr>
          <w:rFonts w:ascii="Times New Roman" w:hAnsi="Times New Roman" w:cs="Times New Roman"/>
          <w:sz w:val="24"/>
          <w:szCs w:val="24"/>
        </w:rPr>
        <w:t xml:space="preserve"> gleichsam zwischen Gesellschafts</w:t>
      </w:r>
      <w:r w:rsidR="0093113E">
        <w:rPr>
          <w:rFonts w:ascii="Times New Roman" w:hAnsi="Times New Roman" w:cs="Times New Roman"/>
          <w:sz w:val="24"/>
          <w:szCs w:val="24"/>
        </w:rPr>
        <w:t>-</w:t>
      </w:r>
      <w:r w:rsidR="00A42C00">
        <w:rPr>
          <w:rFonts w:ascii="Times New Roman" w:hAnsi="Times New Roman" w:cs="Times New Roman"/>
          <w:sz w:val="24"/>
          <w:szCs w:val="24"/>
        </w:rPr>
        <w:t xml:space="preserve"> und </w:t>
      </w:r>
      <w:r w:rsidR="002E1350">
        <w:rPr>
          <w:rFonts w:ascii="Times New Roman" w:hAnsi="Times New Roman" w:cs="Times New Roman"/>
          <w:sz w:val="24"/>
          <w:szCs w:val="24"/>
        </w:rPr>
        <w:t>Interaktionssysteme schiebe</w:t>
      </w:r>
      <w:r w:rsidR="000B1426">
        <w:rPr>
          <w:rFonts w:ascii="Times New Roman" w:hAnsi="Times New Roman" w:cs="Times New Roman"/>
          <w:sz w:val="24"/>
          <w:szCs w:val="24"/>
        </w:rPr>
        <w:t>:</w:t>
      </w:r>
      <w:r w:rsidR="00A42C00">
        <w:rPr>
          <w:rFonts w:ascii="Times New Roman" w:hAnsi="Times New Roman" w:cs="Times New Roman"/>
          <w:sz w:val="24"/>
          <w:szCs w:val="24"/>
        </w:rPr>
        <w:t xml:space="preserve"> </w:t>
      </w:r>
      <w:r w:rsidR="00DC7C8F">
        <w:rPr>
          <w:rFonts w:ascii="Times New Roman" w:hAnsi="Times New Roman" w:cs="Times New Roman"/>
          <w:sz w:val="24"/>
          <w:szCs w:val="24"/>
        </w:rPr>
        <w:t>die</w:t>
      </w:r>
      <w:r w:rsidR="00A42C00">
        <w:rPr>
          <w:rFonts w:ascii="Times New Roman" w:hAnsi="Times New Roman" w:cs="Times New Roman"/>
          <w:sz w:val="24"/>
          <w:szCs w:val="24"/>
        </w:rPr>
        <w:t xml:space="preserve"> Organisationssystem</w:t>
      </w:r>
      <w:r w:rsidR="00DC7C8F">
        <w:rPr>
          <w:rFonts w:ascii="Times New Roman" w:hAnsi="Times New Roman" w:cs="Times New Roman"/>
          <w:sz w:val="24"/>
          <w:szCs w:val="24"/>
        </w:rPr>
        <w:t>e</w:t>
      </w:r>
      <w:r w:rsidR="00A42C00">
        <w:rPr>
          <w:rFonts w:ascii="Times New Roman" w:hAnsi="Times New Roman" w:cs="Times New Roman"/>
          <w:sz w:val="24"/>
          <w:szCs w:val="24"/>
        </w:rPr>
        <w:t>.</w:t>
      </w:r>
    </w:p>
    <w:p w:rsidR="002457B9" w:rsidRDefault="00AD4249" w:rsidP="00F82606">
      <w:pPr>
        <w:spacing w:after="120" w:line="360" w:lineRule="auto"/>
        <w:ind w:firstLine="567"/>
        <w:jc w:val="both"/>
        <w:rPr>
          <w:rFonts w:ascii="Times New Roman" w:hAnsi="Times New Roman" w:cs="Times New Roman"/>
          <w:sz w:val="24"/>
          <w:szCs w:val="24"/>
        </w:rPr>
      </w:pPr>
      <w:r>
        <w:rPr>
          <w:rFonts w:ascii="Times New Roman" w:hAnsi="Times New Roman" w:cs="Times New Roman"/>
          <w:sz w:val="24"/>
          <w:szCs w:val="24"/>
        </w:rPr>
        <w:t>Für Interaktion</w:t>
      </w:r>
      <w:r w:rsidR="002B4BD6">
        <w:rPr>
          <w:rFonts w:ascii="Times New Roman" w:hAnsi="Times New Roman" w:cs="Times New Roman"/>
          <w:sz w:val="24"/>
          <w:szCs w:val="24"/>
        </w:rPr>
        <w:t xml:space="preserve">ssysteme </w:t>
      </w:r>
      <w:r>
        <w:rPr>
          <w:rFonts w:ascii="Times New Roman" w:hAnsi="Times New Roman" w:cs="Times New Roman"/>
          <w:sz w:val="24"/>
          <w:szCs w:val="24"/>
        </w:rPr>
        <w:t xml:space="preserve">sind </w:t>
      </w:r>
      <w:r w:rsidR="002B4BD6">
        <w:rPr>
          <w:rFonts w:ascii="Times New Roman" w:hAnsi="Times New Roman" w:cs="Times New Roman"/>
          <w:sz w:val="24"/>
          <w:szCs w:val="24"/>
        </w:rPr>
        <w:t>in diesem Model</w:t>
      </w:r>
      <w:r w:rsidR="00BC412A">
        <w:rPr>
          <w:rFonts w:ascii="Times New Roman" w:hAnsi="Times New Roman" w:cs="Times New Roman"/>
          <w:sz w:val="24"/>
          <w:szCs w:val="24"/>
        </w:rPr>
        <w:t>l</w:t>
      </w:r>
      <w:r w:rsidR="002B4BD6">
        <w:rPr>
          <w:rFonts w:ascii="Times New Roman" w:hAnsi="Times New Roman" w:cs="Times New Roman"/>
          <w:sz w:val="24"/>
          <w:szCs w:val="24"/>
        </w:rPr>
        <w:t xml:space="preserve"> </w:t>
      </w:r>
      <w:r>
        <w:rPr>
          <w:rFonts w:ascii="Times New Roman" w:hAnsi="Times New Roman" w:cs="Times New Roman"/>
          <w:sz w:val="24"/>
          <w:szCs w:val="24"/>
        </w:rPr>
        <w:t xml:space="preserve">folglich ‚Anwesenheit‘ und wechselseitige Wahrnehmbarkeit </w:t>
      </w:r>
      <w:r w:rsidR="002B4BD6">
        <w:rPr>
          <w:rFonts w:ascii="Times New Roman" w:hAnsi="Times New Roman" w:cs="Times New Roman"/>
          <w:sz w:val="24"/>
          <w:szCs w:val="24"/>
        </w:rPr>
        <w:t xml:space="preserve">notwendige </w:t>
      </w:r>
      <w:r>
        <w:rPr>
          <w:rFonts w:ascii="Times New Roman" w:hAnsi="Times New Roman" w:cs="Times New Roman"/>
          <w:sz w:val="24"/>
          <w:szCs w:val="24"/>
        </w:rPr>
        <w:t>Strukturmerkmale</w:t>
      </w:r>
      <w:r w:rsidR="002B4BD6">
        <w:rPr>
          <w:rFonts w:ascii="Times New Roman" w:hAnsi="Times New Roman" w:cs="Times New Roman"/>
          <w:sz w:val="24"/>
          <w:szCs w:val="24"/>
        </w:rPr>
        <w:t>: K</w:t>
      </w:r>
      <w:r>
        <w:rPr>
          <w:rFonts w:ascii="Times New Roman" w:hAnsi="Times New Roman" w:cs="Times New Roman"/>
          <w:sz w:val="24"/>
          <w:szCs w:val="24"/>
        </w:rPr>
        <w:t>ann in einem sozialen Kontext das Erfordernis der Anwesenheit ganz oder teilweise aufgegeben werden, so w</w:t>
      </w:r>
      <w:r w:rsidR="002B4BD6">
        <w:rPr>
          <w:rFonts w:ascii="Times New Roman" w:hAnsi="Times New Roman" w:cs="Times New Roman"/>
          <w:sz w:val="24"/>
          <w:szCs w:val="24"/>
        </w:rPr>
        <w:t xml:space="preserve">ird </w:t>
      </w:r>
      <w:r>
        <w:rPr>
          <w:rFonts w:ascii="Times New Roman" w:hAnsi="Times New Roman" w:cs="Times New Roman"/>
          <w:sz w:val="24"/>
          <w:szCs w:val="24"/>
        </w:rPr>
        <w:t xml:space="preserve">damit </w:t>
      </w:r>
      <w:r w:rsidR="002B4BD6">
        <w:rPr>
          <w:rFonts w:ascii="Times New Roman" w:hAnsi="Times New Roman" w:cs="Times New Roman"/>
          <w:sz w:val="24"/>
          <w:szCs w:val="24"/>
        </w:rPr>
        <w:t xml:space="preserve">nach Ansicht </w:t>
      </w:r>
      <w:r w:rsidR="002B4BD6" w:rsidRPr="000B1426">
        <w:rPr>
          <w:rFonts w:ascii="Times New Roman" w:hAnsi="Times New Roman" w:cs="Times New Roman"/>
          <w:smallCaps/>
          <w:sz w:val="24"/>
          <w:szCs w:val="24"/>
        </w:rPr>
        <w:t>Luhmann</w:t>
      </w:r>
      <w:r w:rsidR="002B4BD6">
        <w:rPr>
          <w:rFonts w:ascii="Times New Roman" w:hAnsi="Times New Roman" w:cs="Times New Roman"/>
          <w:sz w:val="24"/>
          <w:szCs w:val="24"/>
        </w:rPr>
        <w:t xml:space="preserve">s </w:t>
      </w:r>
      <w:r>
        <w:rPr>
          <w:rFonts w:ascii="Times New Roman" w:hAnsi="Times New Roman" w:cs="Times New Roman"/>
          <w:sz w:val="24"/>
          <w:szCs w:val="24"/>
        </w:rPr>
        <w:t xml:space="preserve">eine andere Ebene der Systembildung erreicht, sprich: </w:t>
      </w:r>
      <w:r w:rsidR="00843EDF">
        <w:rPr>
          <w:rFonts w:ascii="Times New Roman" w:hAnsi="Times New Roman" w:cs="Times New Roman"/>
          <w:sz w:val="24"/>
          <w:szCs w:val="24"/>
        </w:rPr>
        <w:t>E</w:t>
      </w:r>
      <w:r>
        <w:rPr>
          <w:rFonts w:ascii="Times New Roman" w:hAnsi="Times New Roman" w:cs="Times New Roman"/>
          <w:sz w:val="24"/>
          <w:szCs w:val="24"/>
        </w:rPr>
        <w:t xml:space="preserve">s handelt sich </w:t>
      </w:r>
      <w:r w:rsidR="002B4BD6">
        <w:rPr>
          <w:rFonts w:ascii="Times New Roman" w:hAnsi="Times New Roman" w:cs="Times New Roman"/>
          <w:sz w:val="24"/>
          <w:szCs w:val="24"/>
        </w:rPr>
        <w:t xml:space="preserve">dann </w:t>
      </w:r>
      <w:r>
        <w:rPr>
          <w:rFonts w:ascii="Times New Roman" w:hAnsi="Times New Roman" w:cs="Times New Roman"/>
          <w:sz w:val="24"/>
          <w:szCs w:val="24"/>
        </w:rPr>
        <w:t xml:space="preserve">nicht mehr um Interaktion. Diese Annahme, dass Anwesende – ob sie wollen oder nicht – eine besondere Form von sozialer Beziehung bzw. Kommunikation unterhalten, die Abwesende nicht auf dieselbe Weise mit einschließen kann, </w:t>
      </w:r>
      <w:r w:rsidR="004C650B">
        <w:rPr>
          <w:rFonts w:ascii="Times New Roman" w:hAnsi="Times New Roman" w:cs="Times New Roman"/>
          <w:sz w:val="24"/>
          <w:szCs w:val="24"/>
        </w:rPr>
        <w:t xml:space="preserve">erscheint </w:t>
      </w:r>
      <w:r>
        <w:rPr>
          <w:rFonts w:ascii="Times New Roman" w:hAnsi="Times New Roman" w:cs="Times New Roman"/>
          <w:sz w:val="24"/>
          <w:szCs w:val="24"/>
        </w:rPr>
        <w:t xml:space="preserve">bestechend und </w:t>
      </w:r>
      <w:r w:rsidR="004C650B">
        <w:rPr>
          <w:rFonts w:ascii="Times New Roman" w:hAnsi="Times New Roman" w:cs="Times New Roman"/>
          <w:sz w:val="24"/>
          <w:szCs w:val="24"/>
        </w:rPr>
        <w:t>hat vieles für sich</w:t>
      </w:r>
      <w:r w:rsidR="005F44EB">
        <w:rPr>
          <w:rFonts w:ascii="Times New Roman" w:hAnsi="Times New Roman" w:cs="Times New Roman"/>
          <w:sz w:val="24"/>
          <w:szCs w:val="24"/>
        </w:rPr>
        <w:t>.</w:t>
      </w:r>
      <w:r w:rsidR="004C650B">
        <w:rPr>
          <w:rFonts w:ascii="Times New Roman" w:hAnsi="Times New Roman" w:cs="Times New Roman"/>
          <w:sz w:val="24"/>
          <w:szCs w:val="24"/>
        </w:rPr>
        <w:t xml:space="preserve"> </w:t>
      </w:r>
      <w:r w:rsidR="004024E5" w:rsidRPr="002416F4">
        <w:rPr>
          <w:rFonts w:ascii="Times New Roman" w:hAnsi="Times New Roman" w:cs="Times New Roman"/>
          <w:sz w:val="24"/>
          <w:szCs w:val="24"/>
        </w:rPr>
        <w:t>Zum</w:t>
      </w:r>
      <w:r w:rsidR="004024E5">
        <w:rPr>
          <w:rFonts w:ascii="Times New Roman" w:hAnsi="Times New Roman" w:cs="Times New Roman"/>
          <w:sz w:val="24"/>
          <w:szCs w:val="24"/>
        </w:rPr>
        <w:t xml:space="preserve"> einen</w:t>
      </w:r>
      <w:r w:rsidR="004024E5" w:rsidRPr="002416F4">
        <w:rPr>
          <w:rFonts w:ascii="Times New Roman" w:hAnsi="Times New Roman" w:cs="Times New Roman"/>
          <w:sz w:val="24"/>
          <w:szCs w:val="24"/>
        </w:rPr>
        <w:t xml:space="preserve">, und das erscheint mir besonders wichtig, berücksichtigt dieser Gedanke die Eigenlogik, die Interaktion, verstanden als Kommunikation unter </w:t>
      </w:r>
      <w:r w:rsidR="004024E5" w:rsidRPr="002416F4">
        <w:rPr>
          <w:rFonts w:ascii="Times New Roman" w:hAnsi="Times New Roman" w:cs="Times New Roman"/>
          <w:sz w:val="24"/>
          <w:szCs w:val="24"/>
        </w:rPr>
        <w:lastRenderedPageBreak/>
        <w:t>Anwesenden, annehmen kann und welche die Akteure nicht immer beeinflussen können.</w:t>
      </w:r>
      <w:r w:rsidR="004024E5" w:rsidRPr="002416F4">
        <w:rPr>
          <w:rStyle w:val="Funotenzeichen"/>
          <w:rFonts w:ascii="Times New Roman" w:hAnsi="Times New Roman" w:cs="Times New Roman"/>
          <w:sz w:val="24"/>
          <w:szCs w:val="24"/>
        </w:rPr>
        <w:footnoteReference w:id="39"/>
      </w:r>
      <w:r w:rsidR="004024E5">
        <w:rPr>
          <w:rFonts w:ascii="Times New Roman" w:hAnsi="Times New Roman" w:cs="Times New Roman"/>
          <w:sz w:val="24"/>
          <w:szCs w:val="24"/>
        </w:rPr>
        <w:t xml:space="preserve"> </w:t>
      </w:r>
      <w:r w:rsidR="005F44EB">
        <w:rPr>
          <w:rFonts w:ascii="Times New Roman" w:hAnsi="Times New Roman" w:cs="Times New Roman"/>
          <w:sz w:val="24"/>
          <w:szCs w:val="24"/>
        </w:rPr>
        <w:t xml:space="preserve">Zum </w:t>
      </w:r>
      <w:r w:rsidR="004024E5">
        <w:rPr>
          <w:rFonts w:ascii="Times New Roman" w:hAnsi="Times New Roman" w:cs="Times New Roman"/>
          <w:sz w:val="24"/>
          <w:szCs w:val="24"/>
        </w:rPr>
        <w:t>anderen</w:t>
      </w:r>
      <w:r w:rsidR="005F44EB">
        <w:rPr>
          <w:rFonts w:ascii="Times New Roman" w:hAnsi="Times New Roman" w:cs="Times New Roman"/>
          <w:sz w:val="24"/>
          <w:szCs w:val="24"/>
        </w:rPr>
        <w:t xml:space="preserve"> </w:t>
      </w:r>
      <w:r w:rsidR="004024E5">
        <w:rPr>
          <w:rFonts w:ascii="Times New Roman" w:hAnsi="Times New Roman" w:cs="Times New Roman"/>
          <w:sz w:val="24"/>
          <w:szCs w:val="24"/>
        </w:rPr>
        <w:t xml:space="preserve">erscheint </w:t>
      </w:r>
      <w:r w:rsidR="00340163">
        <w:rPr>
          <w:rFonts w:ascii="Times New Roman" w:hAnsi="Times New Roman" w:cs="Times New Roman"/>
          <w:sz w:val="24"/>
          <w:szCs w:val="24"/>
        </w:rPr>
        <w:t>weniger beliebig</w:t>
      </w:r>
      <w:r w:rsidR="002F538F">
        <w:rPr>
          <w:rFonts w:ascii="Times New Roman" w:hAnsi="Times New Roman" w:cs="Times New Roman"/>
          <w:sz w:val="24"/>
          <w:szCs w:val="24"/>
        </w:rPr>
        <w:t>, wann soziales Handeln ‚</w:t>
      </w:r>
      <w:r w:rsidR="00B9400C">
        <w:rPr>
          <w:rFonts w:ascii="Times New Roman" w:hAnsi="Times New Roman" w:cs="Times New Roman"/>
          <w:sz w:val="24"/>
          <w:szCs w:val="24"/>
        </w:rPr>
        <w:t>Interaktion‘ ist – und wann nicht</w:t>
      </w:r>
      <w:r w:rsidR="00340163">
        <w:rPr>
          <w:rFonts w:ascii="Times New Roman" w:hAnsi="Times New Roman" w:cs="Times New Roman"/>
          <w:sz w:val="24"/>
          <w:szCs w:val="24"/>
        </w:rPr>
        <w:t xml:space="preserve">. </w:t>
      </w:r>
      <w:r w:rsidR="004024E5">
        <w:rPr>
          <w:rFonts w:ascii="Times New Roman" w:hAnsi="Times New Roman" w:cs="Times New Roman"/>
          <w:sz w:val="24"/>
          <w:szCs w:val="24"/>
        </w:rPr>
        <w:t xml:space="preserve">Wirklich konkreter wird jedoch auch </w:t>
      </w:r>
      <w:r w:rsidR="00340163" w:rsidRPr="00171378">
        <w:rPr>
          <w:rFonts w:ascii="Times New Roman" w:hAnsi="Times New Roman" w:cs="Times New Roman"/>
          <w:smallCaps/>
          <w:sz w:val="24"/>
          <w:szCs w:val="24"/>
        </w:rPr>
        <w:t>Luhmann</w:t>
      </w:r>
      <w:r w:rsidR="00340163">
        <w:rPr>
          <w:rFonts w:ascii="Times New Roman" w:hAnsi="Times New Roman" w:cs="Times New Roman"/>
          <w:sz w:val="24"/>
          <w:szCs w:val="24"/>
        </w:rPr>
        <w:t xml:space="preserve"> </w:t>
      </w:r>
      <w:r w:rsidR="004024E5">
        <w:rPr>
          <w:rFonts w:ascii="Times New Roman" w:hAnsi="Times New Roman" w:cs="Times New Roman"/>
          <w:sz w:val="24"/>
          <w:szCs w:val="24"/>
        </w:rPr>
        <w:t xml:space="preserve">hier nur bedingt; </w:t>
      </w:r>
      <w:r w:rsidR="00340163">
        <w:rPr>
          <w:rFonts w:ascii="Times New Roman" w:hAnsi="Times New Roman" w:cs="Times New Roman"/>
          <w:sz w:val="24"/>
          <w:szCs w:val="24"/>
        </w:rPr>
        <w:t xml:space="preserve">so bleibt relativ offen, </w:t>
      </w:r>
      <w:r w:rsidR="004024E5">
        <w:rPr>
          <w:rFonts w:ascii="Times New Roman" w:hAnsi="Times New Roman" w:cs="Times New Roman"/>
          <w:sz w:val="24"/>
          <w:szCs w:val="24"/>
        </w:rPr>
        <w:t>wann ein Thema zu komplex oder die Anzahl der beteiligten Anwesenden so groß wird, dass die Kommunikation des Interaktionssystems gesprengt wird.</w:t>
      </w:r>
    </w:p>
    <w:p w:rsidR="004024E5" w:rsidRDefault="004024E5" w:rsidP="00AE13DE">
      <w:pPr>
        <w:spacing w:after="120" w:line="360" w:lineRule="auto"/>
        <w:ind w:firstLine="567"/>
        <w:jc w:val="both"/>
        <w:rPr>
          <w:rFonts w:ascii="Times New Roman" w:hAnsi="Times New Roman" w:cs="Times New Roman"/>
          <w:sz w:val="24"/>
          <w:szCs w:val="24"/>
        </w:rPr>
      </w:pPr>
      <w:r>
        <w:rPr>
          <w:rFonts w:ascii="Times New Roman" w:hAnsi="Times New Roman" w:cs="Times New Roman"/>
          <w:sz w:val="24"/>
          <w:szCs w:val="24"/>
        </w:rPr>
        <w:t>D</w:t>
      </w:r>
      <w:r w:rsidR="002457B9">
        <w:rPr>
          <w:rFonts w:ascii="Times New Roman" w:hAnsi="Times New Roman" w:cs="Times New Roman"/>
          <w:sz w:val="24"/>
          <w:szCs w:val="24"/>
        </w:rPr>
        <w:t xml:space="preserve">as Kriterium der Anwesenheit </w:t>
      </w:r>
      <w:r>
        <w:rPr>
          <w:rFonts w:ascii="Times New Roman" w:hAnsi="Times New Roman" w:cs="Times New Roman"/>
          <w:sz w:val="24"/>
          <w:szCs w:val="24"/>
        </w:rPr>
        <w:t xml:space="preserve">ist auch sonst nicht unproblematisch und bietet </w:t>
      </w:r>
      <w:r w:rsidR="002457B9">
        <w:rPr>
          <w:rFonts w:ascii="Times New Roman" w:hAnsi="Times New Roman" w:cs="Times New Roman"/>
          <w:sz w:val="24"/>
          <w:szCs w:val="24"/>
        </w:rPr>
        <w:t xml:space="preserve">Anlass zur Kritik. So hat </w:t>
      </w:r>
      <w:r w:rsidR="002457B9" w:rsidRPr="003A0A24">
        <w:rPr>
          <w:rFonts w:ascii="Times New Roman" w:hAnsi="Times New Roman" w:cs="Times New Roman"/>
          <w:smallCaps/>
          <w:sz w:val="24"/>
          <w:szCs w:val="24"/>
        </w:rPr>
        <w:t>André Kieserling</w:t>
      </w:r>
      <w:r w:rsidR="002457B9">
        <w:rPr>
          <w:rFonts w:ascii="Times New Roman" w:hAnsi="Times New Roman" w:cs="Times New Roman"/>
          <w:sz w:val="24"/>
          <w:szCs w:val="24"/>
        </w:rPr>
        <w:t xml:space="preserve"> in seiner an </w:t>
      </w:r>
      <w:r w:rsidR="002457B9" w:rsidRPr="003A0A24">
        <w:rPr>
          <w:rFonts w:ascii="Times New Roman" w:hAnsi="Times New Roman" w:cs="Times New Roman"/>
          <w:smallCaps/>
          <w:sz w:val="24"/>
          <w:szCs w:val="24"/>
        </w:rPr>
        <w:t>Luhmann</w:t>
      </w:r>
      <w:r w:rsidR="002457B9">
        <w:rPr>
          <w:rFonts w:ascii="Times New Roman" w:hAnsi="Times New Roman" w:cs="Times New Roman"/>
          <w:sz w:val="24"/>
          <w:szCs w:val="24"/>
        </w:rPr>
        <w:t xml:space="preserve"> anschließenden Studie zur </w:t>
      </w:r>
      <w:r w:rsidR="002457B9" w:rsidRPr="003A0A24">
        <w:rPr>
          <w:rFonts w:ascii="Times New Roman" w:hAnsi="Times New Roman" w:cs="Times New Roman"/>
          <w:i/>
          <w:sz w:val="24"/>
          <w:szCs w:val="24"/>
        </w:rPr>
        <w:t>Kommunikation unter Anwesenden</w:t>
      </w:r>
      <w:r w:rsidR="002457B9">
        <w:rPr>
          <w:rFonts w:ascii="Times New Roman" w:hAnsi="Times New Roman" w:cs="Times New Roman"/>
          <w:sz w:val="24"/>
          <w:szCs w:val="24"/>
        </w:rPr>
        <w:t xml:space="preserve"> zugegeben, dass Anwesenheit als Kriterium für Interaktion nicht immer verfängt: Es gebe sowohl den Fall, dass Anwesende nicht als solche angesehen würden, als auch den Fall, dass Abwesende wie Anwesende behandelt würden.</w:t>
      </w:r>
      <w:r w:rsidR="002457B9">
        <w:rPr>
          <w:rStyle w:val="Funotenzeichen"/>
          <w:rFonts w:ascii="Times New Roman" w:hAnsi="Times New Roman" w:cs="Times New Roman"/>
          <w:sz w:val="24"/>
          <w:szCs w:val="24"/>
        </w:rPr>
        <w:footnoteReference w:id="40"/>
      </w:r>
      <w:r w:rsidR="002457B9">
        <w:rPr>
          <w:rFonts w:ascii="Times New Roman" w:hAnsi="Times New Roman" w:cs="Times New Roman"/>
          <w:sz w:val="24"/>
          <w:szCs w:val="24"/>
        </w:rPr>
        <w:t xml:space="preserve"> </w:t>
      </w:r>
      <w:r>
        <w:rPr>
          <w:rFonts w:ascii="Times New Roman" w:hAnsi="Times New Roman" w:cs="Times New Roman"/>
          <w:sz w:val="24"/>
          <w:szCs w:val="24"/>
        </w:rPr>
        <w:t>Diese</w:t>
      </w:r>
      <w:r w:rsidR="00FA15AB">
        <w:rPr>
          <w:rFonts w:ascii="Times New Roman" w:hAnsi="Times New Roman" w:cs="Times New Roman"/>
          <w:sz w:val="24"/>
          <w:szCs w:val="24"/>
        </w:rPr>
        <w:t xml:space="preserve"> </w:t>
      </w:r>
      <w:r>
        <w:rPr>
          <w:rFonts w:ascii="Times New Roman" w:hAnsi="Times New Roman" w:cs="Times New Roman"/>
          <w:sz w:val="24"/>
          <w:szCs w:val="24"/>
        </w:rPr>
        <w:t xml:space="preserve">Schwierigkeit </w:t>
      </w:r>
      <w:r w:rsidR="00035368">
        <w:rPr>
          <w:rFonts w:ascii="Times New Roman" w:hAnsi="Times New Roman" w:cs="Times New Roman"/>
          <w:sz w:val="24"/>
          <w:szCs w:val="24"/>
        </w:rPr>
        <w:t xml:space="preserve">ist </w:t>
      </w:r>
      <w:r w:rsidR="00FA15AB">
        <w:rPr>
          <w:rFonts w:ascii="Times New Roman" w:hAnsi="Times New Roman" w:cs="Times New Roman"/>
          <w:sz w:val="24"/>
          <w:szCs w:val="24"/>
        </w:rPr>
        <w:t xml:space="preserve">zumindest teilweise auf das </w:t>
      </w:r>
      <w:r w:rsidR="00035368">
        <w:rPr>
          <w:rFonts w:ascii="Times New Roman" w:hAnsi="Times New Roman" w:cs="Times New Roman"/>
          <w:sz w:val="24"/>
          <w:szCs w:val="24"/>
        </w:rPr>
        <w:t xml:space="preserve">vielleicht </w:t>
      </w:r>
      <w:r w:rsidR="00FA15AB">
        <w:rPr>
          <w:rFonts w:ascii="Times New Roman" w:hAnsi="Times New Roman" w:cs="Times New Roman"/>
          <w:sz w:val="24"/>
          <w:szCs w:val="24"/>
        </w:rPr>
        <w:t>übergroße Bemühen zurückzufüh</w:t>
      </w:r>
      <w:r w:rsidR="00035368">
        <w:rPr>
          <w:rFonts w:ascii="Times New Roman" w:hAnsi="Times New Roman" w:cs="Times New Roman"/>
          <w:sz w:val="24"/>
          <w:szCs w:val="24"/>
        </w:rPr>
        <w:t>ren</w:t>
      </w:r>
      <w:r w:rsidR="00FA15AB">
        <w:rPr>
          <w:rFonts w:ascii="Times New Roman" w:hAnsi="Times New Roman" w:cs="Times New Roman"/>
          <w:sz w:val="24"/>
          <w:szCs w:val="24"/>
        </w:rPr>
        <w:t xml:space="preserve">, </w:t>
      </w:r>
      <w:r w:rsidR="00035368">
        <w:rPr>
          <w:rFonts w:ascii="Times New Roman" w:hAnsi="Times New Roman" w:cs="Times New Roman"/>
          <w:sz w:val="24"/>
          <w:szCs w:val="24"/>
        </w:rPr>
        <w:t>Interaktion keinesfalls in ‚alteuropäischer</w:t>
      </w:r>
      <w:r w:rsidR="002F538F">
        <w:rPr>
          <w:rFonts w:ascii="Times New Roman" w:hAnsi="Times New Roman" w:cs="Times New Roman"/>
          <w:sz w:val="24"/>
          <w:szCs w:val="24"/>
        </w:rPr>
        <w:t>‘ Tradition</w:t>
      </w:r>
      <w:r w:rsidR="00035368">
        <w:rPr>
          <w:rFonts w:ascii="Times New Roman" w:hAnsi="Times New Roman" w:cs="Times New Roman"/>
          <w:sz w:val="24"/>
          <w:szCs w:val="24"/>
        </w:rPr>
        <w:t xml:space="preserve"> als Wechselwirkung, Sozialität schlechthin oder </w:t>
      </w:r>
      <w:r w:rsidR="00035368" w:rsidRPr="00FA15AB">
        <w:rPr>
          <w:rFonts w:ascii="Times New Roman" w:hAnsi="Times New Roman" w:cs="Times New Roman"/>
          <w:i/>
          <w:sz w:val="24"/>
          <w:szCs w:val="24"/>
        </w:rPr>
        <w:t>den</w:t>
      </w:r>
      <w:r w:rsidR="00035368">
        <w:rPr>
          <w:rFonts w:ascii="Times New Roman" w:hAnsi="Times New Roman" w:cs="Times New Roman"/>
          <w:sz w:val="24"/>
          <w:szCs w:val="24"/>
        </w:rPr>
        <w:t xml:space="preserve"> Gegenstandsbereich von Soziologie begreifen zu wollen. </w:t>
      </w:r>
      <w:r w:rsidR="00035368" w:rsidRPr="003A0A24">
        <w:rPr>
          <w:rFonts w:ascii="Times New Roman" w:hAnsi="Times New Roman" w:cs="Times New Roman"/>
          <w:smallCaps/>
          <w:sz w:val="24"/>
          <w:szCs w:val="24"/>
        </w:rPr>
        <w:t>Kieserling</w:t>
      </w:r>
      <w:r w:rsidR="00035368">
        <w:rPr>
          <w:rFonts w:ascii="Times New Roman" w:hAnsi="Times New Roman" w:cs="Times New Roman"/>
          <w:sz w:val="24"/>
          <w:szCs w:val="24"/>
        </w:rPr>
        <w:t xml:space="preserve"> etwa betont aus diesem Grund, dass es bei der Betrachtung von Interaktion aus systemtheoretischer Perspektive „</w:t>
      </w:r>
      <w:r w:rsidR="007447DE" w:rsidRPr="00040D78">
        <w:rPr>
          <w:rFonts w:ascii="Times New Roman" w:hAnsi="Times New Roman" w:cs="Times New Roman"/>
          <w:sz w:val="24"/>
          <w:szCs w:val="24"/>
        </w:rPr>
        <w:t>nicht um die mehr oder minder dauerhafte Beziehung, die unter Beteiligten bestehen mag oder auch nicht</w:t>
      </w:r>
      <w:r w:rsidR="00035368">
        <w:rPr>
          <w:rFonts w:ascii="Times New Roman" w:hAnsi="Times New Roman" w:cs="Times New Roman"/>
          <w:sz w:val="24"/>
          <w:szCs w:val="24"/>
        </w:rPr>
        <w:t>“ geht</w:t>
      </w:r>
      <w:r w:rsidR="007447DE">
        <w:rPr>
          <w:rFonts w:ascii="Times New Roman" w:hAnsi="Times New Roman" w:cs="Times New Roman"/>
          <w:sz w:val="24"/>
          <w:szCs w:val="24"/>
        </w:rPr>
        <w:t xml:space="preserve">, </w:t>
      </w:r>
      <w:r w:rsidR="00035368">
        <w:rPr>
          <w:rFonts w:ascii="Times New Roman" w:hAnsi="Times New Roman" w:cs="Times New Roman"/>
          <w:sz w:val="24"/>
          <w:szCs w:val="24"/>
        </w:rPr>
        <w:t>„</w:t>
      </w:r>
      <w:r w:rsidR="007447DE" w:rsidRPr="00040D78">
        <w:rPr>
          <w:rFonts w:ascii="Times New Roman" w:hAnsi="Times New Roman" w:cs="Times New Roman"/>
          <w:sz w:val="24"/>
          <w:szCs w:val="24"/>
        </w:rPr>
        <w:t>sondern um die konkrete Struktur dieser zeitlich begrenzten Zusammenkunft selbst</w:t>
      </w:r>
      <w:r w:rsidR="007447DE">
        <w:rPr>
          <w:rFonts w:ascii="Times New Roman" w:hAnsi="Times New Roman" w:cs="Times New Roman"/>
          <w:sz w:val="24"/>
          <w:szCs w:val="24"/>
        </w:rPr>
        <w:t>.“</w:t>
      </w:r>
      <w:r w:rsidR="00035368">
        <w:rPr>
          <w:rFonts w:ascii="Times New Roman" w:hAnsi="Times New Roman" w:cs="Times New Roman"/>
          <w:sz w:val="24"/>
          <w:szCs w:val="24"/>
        </w:rPr>
        <w:t xml:space="preserve"> </w:t>
      </w:r>
      <w:r w:rsidR="00627CD3">
        <w:rPr>
          <w:rFonts w:ascii="Times New Roman" w:hAnsi="Times New Roman" w:cs="Times New Roman"/>
          <w:sz w:val="24"/>
          <w:szCs w:val="24"/>
        </w:rPr>
        <w:t xml:space="preserve">Ihr Ende </w:t>
      </w:r>
      <w:r w:rsidR="00035368">
        <w:rPr>
          <w:rFonts w:ascii="Times New Roman" w:hAnsi="Times New Roman" w:cs="Times New Roman"/>
          <w:sz w:val="24"/>
          <w:szCs w:val="24"/>
        </w:rPr>
        <w:t xml:space="preserve">markiert für ihn auch das </w:t>
      </w:r>
      <w:r w:rsidR="00FA15AB">
        <w:rPr>
          <w:rFonts w:ascii="Times New Roman" w:hAnsi="Times New Roman" w:cs="Times New Roman"/>
          <w:sz w:val="24"/>
          <w:szCs w:val="24"/>
        </w:rPr>
        <w:t>Ende der Interaktion. Ein</w:t>
      </w:r>
      <w:r w:rsidR="00035368">
        <w:rPr>
          <w:rFonts w:ascii="Times New Roman" w:hAnsi="Times New Roman" w:cs="Times New Roman"/>
          <w:sz w:val="24"/>
          <w:szCs w:val="24"/>
        </w:rPr>
        <w:t xml:space="preserve">e weitere </w:t>
      </w:r>
      <w:r w:rsidR="00FA15AB">
        <w:rPr>
          <w:rFonts w:ascii="Times New Roman" w:hAnsi="Times New Roman" w:cs="Times New Roman"/>
          <w:sz w:val="24"/>
          <w:szCs w:val="24"/>
        </w:rPr>
        <w:t>Zusammen</w:t>
      </w:r>
      <w:r w:rsidR="00035368">
        <w:rPr>
          <w:rFonts w:ascii="Times New Roman" w:hAnsi="Times New Roman" w:cs="Times New Roman"/>
          <w:sz w:val="24"/>
          <w:szCs w:val="24"/>
        </w:rPr>
        <w:t xml:space="preserve">kunft </w:t>
      </w:r>
      <w:r w:rsidR="00627CD3">
        <w:rPr>
          <w:rFonts w:ascii="Times New Roman" w:hAnsi="Times New Roman" w:cs="Times New Roman"/>
          <w:sz w:val="24"/>
          <w:szCs w:val="24"/>
        </w:rPr>
        <w:t>wäre „</w:t>
      </w:r>
      <w:r w:rsidR="00FA15AB" w:rsidRPr="00040D78">
        <w:rPr>
          <w:rFonts w:ascii="Times New Roman" w:hAnsi="Times New Roman" w:cs="Times New Roman"/>
          <w:sz w:val="24"/>
          <w:szCs w:val="24"/>
        </w:rPr>
        <w:t xml:space="preserve">eine weitere Interaktion, auch wenn </w:t>
      </w:r>
      <w:r w:rsidR="00627CD3" w:rsidRPr="00040D78">
        <w:rPr>
          <w:rFonts w:ascii="Times New Roman" w:hAnsi="Times New Roman" w:cs="Times New Roman"/>
          <w:sz w:val="24"/>
          <w:szCs w:val="24"/>
        </w:rPr>
        <w:t>[sie]</w:t>
      </w:r>
      <w:r w:rsidR="00FA15AB" w:rsidRPr="00040D78">
        <w:rPr>
          <w:rFonts w:ascii="Times New Roman" w:hAnsi="Times New Roman" w:cs="Times New Roman"/>
          <w:sz w:val="24"/>
          <w:szCs w:val="24"/>
        </w:rPr>
        <w:t xml:space="preserve"> unter denselben Personen sich abspielt</w:t>
      </w:r>
      <w:r w:rsidR="00FA15AB">
        <w:rPr>
          <w:rFonts w:ascii="Times New Roman" w:hAnsi="Times New Roman" w:cs="Times New Roman"/>
          <w:sz w:val="24"/>
          <w:szCs w:val="24"/>
        </w:rPr>
        <w:t>.“</w:t>
      </w:r>
      <w:r w:rsidR="00035368">
        <w:rPr>
          <w:rStyle w:val="Funotenzeichen"/>
          <w:rFonts w:ascii="Times New Roman" w:hAnsi="Times New Roman" w:cs="Times New Roman"/>
          <w:sz w:val="24"/>
          <w:szCs w:val="24"/>
        </w:rPr>
        <w:footnoteReference w:id="41"/>
      </w:r>
      <w:r w:rsidR="00FA15AB">
        <w:rPr>
          <w:rFonts w:ascii="Times New Roman" w:hAnsi="Times New Roman" w:cs="Times New Roman"/>
          <w:sz w:val="24"/>
          <w:szCs w:val="24"/>
        </w:rPr>
        <w:t xml:space="preserve"> </w:t>
      </w:r>
    </w:p>
    <w:p w:rsidR="00AE13DE" w:rsidRDefault="00035368" w:rsidP="00AE13DE">
      <w:pPr>
        <w:spacing w:after="120" w:line="36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Das wird </w:t>
      </w:r>
      <w:r w:rsidR="00627CD3">
        <w:rPr>
          <w:rFonts w:ascii="Times New Roman" w:hAnsi="Times New Roman" w:cs="Times New Roman"/>
          <w:sz w:val="24"/>
          <w:szCs w:val="24"/>
        </w:rPr>
        <w:t xml:space="preserve">jedoch </w:t>
      </w:r>
      <w:r>
        <w:rPr>
          <w:rFonts w:ascii="Times New Roman" w:hAnsi="Times New Roman" w:cs="Times New Roman"/>
          <w:sz w:val="24"/>
          <w:szCs w:val="24"/>
        </w:rPr>
        <w:t xml:space="preserve">komplexeren </w:t>
      </w:r>
      <w:r w:rsidR="00627CD3">
        <w:rPr>
          <w:rFonts w:ascii="Times New Roman" w:hAnsi="Times New Roman" w:cs="Times New Roman"/>
          <w:sz w:val="24"/>
          <w:szCs w:val="24"/>
        </w:rPr>
        <w:t>Z</w:t>
      </w:r>
      <w:r>
        <w:rPr>
          <w:rFonts w:ascii="Times New Roman" w:hAnsi="Times New Roman" w:cs="Times New Roman"/>
          <w:sz w:val="24"/>
          <w:szCs w:val="24"/>
        </w:rPr>
        <w:t xml:space="preserve">usammenhängen, </w:t>
      </w:r>
      <w:r w:rsidR="00627CD3">
        <w:rPr>
          <w:rFonts w:ascii="Times New Roman" w:hAnsi="Times New Roman" w:cs="Times New Roman"/>
          <w:sz w:val="24"/>
          <w:szCs w:val="24"/>
        </w:rPr>
        <w:t>die aus mehreren Interaktionen bestehen</w:t>
      </w:r>
      <w:r w:rsidR="008F63B3">
        <w:rPr>
          <w:rFonts w:ascii="Times New Roman" w:hAnsi="Times New Roman" w:cs="Times New Roman"/>
          <w:sz w:val="24"/>
          <w:szCs w:val="24"/>
        </w:rPr>
        <w:t xml:space="preserve">, </w:t>
      </w:r>
      <w:r w:rsidR="003A0A24">
        <w:rPr>
          <w:rFonts w:ascii="Times New Roman" w:hAnsi="Times New Roman" w:cs="Times New Roman"/>
          <w:sz w:val="24"/>
          <w:szCs w:val="24"/>
        </w:rPr>
        <w:t>welche</w:t>
      </w:r>
      <w:r w:rsidR="008F63B3">
        <w:rPr>
          <w:rFonts w:ascii="Times New Roman" w:hAnsi="Times New Roman" w:cs="Times New Roman"/>
          <w:sz w:val="24"/>
          <w:szCs w:val="24"/>
        </w:rPr>
        <w:t xml:space="preserve"> </w:t>
      </w:r>
      <w:r w:rsidR="00627CD3">
        <w:rPr>
          <w:rFonts w:ascii="Times New Roman" w:hAnsi="Times New Roman" w:cs="Times New Roman"/>
          <w:sz w:val="24"/>
          <w:szCs w:val="24"/>
        </w:rPr>
        <w:t xml:space="preserve">folglich </w:t>
      </w:r>
      <w:r>
        <w:rPr>
          <w:rFonts w:ascii="Times New Roman" w:hAnsi="Times New Roman" w:cs="Times New Roman"/>
          <w:sz w:val="24"/>
          <w:szCs w:val="24"/>
        </w:rPr>
        <w:t>sowohl Geschichte als auch Zukunft haben, n</w:t>
      </w:r>
      <w:r w:rsidR="00A01E65">
        <w:rPr>
          <w:rFonts w:ascii="Times New Roman" w:hAnsi="Times New Roman" w:cs="Times New Roman"/>
          <w:sz w:val="24"/>
          <w:szCs w:val="24"/>
        </w:rPr>
        <w:t xml:space="preserve">ur bedingt </w:t>
      </w:r>
      <w:r>
        <w:rPr>
          <w:rFonts w:ascii="Times New Roman" w:hAnsi="Times New Roman" w:cs="Times New Roman"/>
          <w:sz w:val="24"/>
          <w:szCs w:val="24"/>
        </w:rPr>
        <w:t xml:space="preserve">gerecht. </w:t>
      </w:r>
      <w:r w:rsidR="00FA15AB">
        <w:rPr>
          <w:rFonts w:ascii="Times New Roman" w:hAnsi="Times New Roman" w:cs="Times New Roman"/>
          <w:sz w:val="24"/>
          <w:szCs w:val="24"/>
        </w:rPr>
        <w:t xml:space="preserve">Das </w:t>
      </w:r>
      <w:r w:rsidR="006540CB">
        <w:rPr>
          <w:rFonts w:ascii="Times New Roman" w:hAnsi="Times New Roman" w:cs="Times New Roman"/>
          <w:sz w:val="24"/>
          <w:szCs w:val="24"/>
        </w:rPr>
        <w:t xml:space="preserve">konzeptuelle </w:t>
      </w:r>
      <w:r w:rsidR="00FA15AB">
        <w:rPr>
          <w:rFonts w:ascii="Times New Roman" w:hAnsi="Times New Roman" w:cs="Times New Roman"/>
          <w:sz w:val="24"/>
          <w:szCs w:val="24"/>
        </w:rPr>
        <w:t>Problem lässt sich im Model</w:t>
      </w:r>
      <w:r w:rsidR="00BC412A">
        <w:rPr>
          <w:rFonts w:ascii="Times New Roman" w:hAnsi="Times New Roman" w:cs="Times New Roman"/>
          <w:sz w:val="24"/>
          <w:szCs w:val="24"/>
        </w:rPr>
        <w:t>l</w:t>
      </w:r>
      <w:r w:rsidR="00FA15AB">
        <w:rPr>
          <w:rFonts w:ascii="Times New Roman" w:hAnsi="Times New Roman" w:cs="Times New Roman"/>
          <w:sz w:val="24"/>
          <w:szCs w:val="24"/>
        </w:rPr>
        <w:t xml:space="preserve"> </w:t>
      </w:r>
      <w:r w:rsidR="00AE13DE">
        <w:rPr>
          <w:rFonts w:ascii="Times New Roman" w:hAnsi="Times New Roman" w:cs="Times New Roman"/>
          <w:sz w:val="24"/>
          <w:szCs w:val="24"/>
        </w:rPr>
        <w:t xml:space="preserve">wahrscheinlich </w:t>
      </w:r>
      <w:r w:rsidR="00FA15AB">
        <w:rPr>
          <w:rFonts w:ascii="Times New Roman" w:hAnsi="Times New Roman" w:cs="Times New Roman"/>
          <w:sz w:val="24"/>
          <w:szCs w:val="24"/>
        </w:rPr>
        <w:t>aufheben</w:t>
      </w:r>
      <w:r w:rsidR="006540CB">
        <w:rPr>
          <w:rFonts w:ascii="Times New Roman" w:hAnsi="Times New Roman" w:cs="Times New Roman"/>
          <w:sz w:val="24"/>
          <w:szCs w:val="24"/>
        </w:rPr>
        <w:t>:</w:t>
      </w:r>
      <w:r w:rsidR="00FA15AB">
        <w:rPr>
          <w:rFonts w:ascii="Times New Roman" w:hAnsi="Times New Roman" w:cs="Times New Roman"/>
          <w:sz w:val="24"/>
          <w:szCs w:val="24"/>
        </w:rPr>
        <w:t xml:space="preserve"> etwa indem man diese Art von Kommunikation als Teil des Gesellschaftssystems betrachtet</w:t>
      </w:r>
      <w:r w:rsidR="006540CB">
        <w:rPr>
          <w:rFonts w:ascii="Times New Roman" w:hAnsi="Times New Roman" w:cs="Times New Roman"/>
          <w:sz w:val="24"/>
          <w:szCs w:val="24"/>
        </w:rPr>
        <w:t xml:space="preserve">; </w:t>
      </w:r>
      <w:r w:rsidR="00627CD3">
        <w:rPr>
          <w:rFonts w:ascii="Times New Roman" w:hAnsi="Times New Roman" w:cs="Times New Roman"/>
          <w:sz w:val="24"/>
          <w:szCs w:val="24"/>
        </w:rPr>
        <w:t xml:space="preserve">oder </w:t>
      </w:r>
      <w:r w:rsidR="006540CB">
        <w:rPr>
          <w:rFonts w:ascii="Times New Roman" w:hAnsi="Times New Roman" w:cs="Times New Roman"/>
          <w:sz w:val="24"/>
          <w:szCs w:val="24"/>
        </w:rPr>
        <w:t xml:space="preserve">indem man </w:t>
      </w:r>
      <w:r w:rsidR="00A01E65">
        <w:rPr>
          <w:rFonts w:ascii="Times New Roman" w:hAnsi="Times New Roman" w:cs="Times New Roman"/>
          <w:sz w:val="24"/>
          <w:szCs w:val="24"/>
        </w:rPr>
        <w:t xml:space="preserve">versucht, </w:t>
      </w:r>
      <w:r w:rsidR="006540CB">
        <w:rPr>
          <w:rFonts w:ascii="Times New Roman" w:hAnsi="Times New Roman" w:cs="Times New Roman"/>
          <w:sz w:val="24"/>
          <w:szCs w:val="24"/>
        </w:rPr>
        <w:t xml:space="preserve">das </w:t>
      </w:r>
      <w:r w:rsidR="00A01E65">
        <w:rPr>
          <w:rFonts w:ascii="Times New Roman" w:hAnsi="Times New Roman" w:cs="Times New Roman"/>
          <w:sz w:val="24"/>
          <w:szCs w:val="24"/>
        </w:rPr>
        <w:t xml:space="preserve">Moment </w:t>
      </w:r>
      <w:r w:rsidR="006540CB">
        <w:rPr>
          <w:rFonts w:ascii="Times New Roman" w:hAnsi="Times New Roman" w:cs="Times New Roman"/>
          <w:sz w:val="24"/>
          <w:szCs w:val="24"/>
        </w:rPr>
        <w:t xml:space="preserve">der gesellschaftlichen Entwicklung </w:t>
      </w:r>
      <w:r w:rsidR="00AE13DE">
        <w:rPr>
          <w:rFonts w:ascii="Times New Roman" w:hAnsi="Times New Roman" w:cs="Times New Roman"/>
          <w:sz w:val="24"/>
          <w:szCs w:val="24"/>
        </w:rPr>
        <w:t xml:space="preserve">zu berücksichtigen </w:t>
      </w:r>
      <w:r w:rsidR="00A01E65">
        <w:rPr>
          <w:rFonts w:ascii="Times New Roman" w:hAnsi="Times New Roman" w:cs="Times New Roman"/>
          <w:sz w:val="24"/>
          <w:szCs w:val="24"/>
        </w:rPr>
        <w:t>(</w:t>
      </w:r>
      <w:r w:rsidR="000E202A">
        <w:rPr>
          <w:rFonts w:ascii="Times New Roman" w:hAnsi="Times New Roman" w:cs="Times New Roman"/>
          <w:sz w:val="24"/>
          <w:szCs w:val="24"/>
        </w:rPr>
        <w:t>s.</w:t>
      </w:r>
      <w:r w:rsidR="007403E9">
        <w:rPr>
          <w:rFonts w:ascii="Times New Roman" w:hAnsi="Times New Roman" w:cs="Times New Roman"/>
          <w:sz w:val="24"/>
          <w:szCs w:val="24"/>
        </w:rPr>
        <w:t> </w:t>
      </w:r>
      <w:r w:rsidR="000E202A">
        <w:rPr>
          <w:rFonts w:ascii="Times New Roman" w:hAnsi="Times New Roman" w:cs="Times New Roman"/>
          <w:sz w:val="24"/>
          <w:szCs w:val="24"/>
        </w:rPr>
        <w:t>u.</w:t>
      </w:r>
      <w:r w:rsidR="00A01E65">
        <w:rPr>
          <w:rFonts w:ascii="Times New Roman" w:hAnsi="Times New Roman" w:cs="Times New Roman"/>
          <w:sz w:val="24"/>
          <w:szCs w:val="24"/>
        </w:rPr>
        <w:t>)</w:t>
      </w:r>
      <w:r w:rsidR="006540CB">
        <w:rPr>
          <w:rFonts w:ascii="Times New Roman" w:hAnsi="Times New Roman" w:cs="Times New Roman"/>
          <w:sz w:val="24"/>
          <w:szCs w:val="24"/>
        </w:rPr>
        <w:t>;</w:t>
      </w:r>
      <w:r w:rsidR="00A01E65">
        <w:rPr>
          <w:rFonts w:ascii="Times New Roman" w:hAnsi="Times New Roman" w:cs="Times New Roman"/>
          <w:sz w:val="24"/>
          <w:szCs w:val="24"/>
        </w:rPr>
        <w:t xml:space="preserve"> oder indem man auf die </w:t>
      </w:r>
      <w:r w:rsidR="006540CB">
        <w:rPr>
          <w:rFonts w:ascii="Times New Roman" w:hAnsi="Times New Roman" w:cs="Times New Roman"/>
          <w:sz w:val="24"/>
          <w:szCs w:val="24"/>
        </w:rPr>
        <w:t xml:space="preserve">Dynamik und </w:t>
      </w:r>
      <w:r w:rsidR="00A01E65">
        <w:rPr>
          <w:rFonts w:ascii="Times New Roman" w:hAnsi="Times New Roman" w:cs="Times New Roman"/>
          <w:sz w:val="24"/>
          <w:szCs w:val="24"/>
        </w:rPr>
        <w:t xml:space="preserve">Selbstreferentialität </w:t>
      </w:r>
      <w:r w:rsidR="003A0A24">
        <w:rPr>
          <w:rFonts w:ascii="Times New Roman" w:hAnsi="Times New Roman" w:cs="Times New Roman"/>
          <w:sz w:val="24"/>
          <w:szCs w:val="24"/>
        </w:rPr>
        <w:t>s</w:t>
      </w:r>
      <w:r w:rsidR="006540CB">
        <w:rPr>
          <w:rFonts w:ascii="Times New Roman" w:hAnsi="Times New Roman" w:cs="Times New Roman"/>
          <w:sz w:val="24"/>
          <w:szCs w:val="24"/>
        </w:rPr>
        <w:t>oziale</w:t>
      </w:r>
      <w:r w:rsidR="003A0A24">
        <w:rPr>
          <w:rFonts w:ascii="Times New Roman" w:hAnsi="Times New Roman" w:cs="Times New Roman"/>
          <w:sz w:val="24"/>
          <w:szCs w:val="24"/>
        </w:rPr>
        <w:t>r</w:t>
      </w:r>
      <w:r w:rsidR="003C5B89">
        <w:rPr>
          <w:rFonts w:ascii="Times New Roman" w:hAnsi="Times New Roman" w:cs="Times New Roman"/>
          <w:sz w:val="24"/>
          <w:szCs w:val="24"/>
        </w:rPr>
        <w:t xml:space="preserve"> Systeme</w:t>
      </w:r>
      <w:r w:rsidR="006540CB">
        <w:rPr>
          <w:rFonts w:ascii="Times New Roman" w:hAnsi="Times New Roman" w:cs="Times New Roman"/>
          <w:sz w:val="24"/>
          <w:szCs w:val="24"/>
        </w:rPr>
        <w:t xml:space="preserve"> verweist, die – bei gleichzeitig bestehenden Kontakten zur Umwelt </w:t>
      </w:r>
      <w:r w:rsidR="00EE5507">
        <w:rPr>
          <w:rFonts w:ascii="Times New Roman" w:hAnsi="Times New Roman" w:cs="Times New Roman"/>
          <w:sz w:val="24"/>
          <w:szCs w:val="24"/>
        </w:rPr>
        <w:t xml:space="preserve">und zu anderen Systemen </w:t>
      </w:r>
      <w:r w:rsidR="006540CB">
        <w:rPr>
          <w:rFonts w:ascii="Times New Roman" w:hAnsi="Times New Roman" w:cs="Times New Roman"/>
          <w:sz w:val="24"/>
          <w:szCs w:val="24"/>
        </w:rPr>
        <w:t xml:space="preserve">– sich selbst </w:t>
      </w:r>
      <w:r w:rsidR="00AE13DE">
        <w:rPr>
          <w:rFonts w:ascii="Times New Roman" w:hAnsi="Times New Roman" w:cs="Times New Roman"/>
          <w:sz w:val="24"/>
          <w:szCs w:val="24"/>
        </w:rPr>
        <w:t xml:space="preserve">zu </w:t>
      </w:r>
      <w:r w:rsidR="003C5B89">
        <w:rPr>
          <w:rFonts w:ascii="Times New Roman" w:hAnsi="Times New Roman" w:cs="Times New Roman"/>
          <w:sz w:val="24"/>
          <w:szCs w:val="24"/>
        </w:rPr>
        <w:t>reproduzieren</w:t>
      </w:r>
      <w:r w:rsidR="006540CB">
        <w:rPr>
          <w:rFonts w:ascii="Times New Roman" w:hAnsi="Times New Roman" w:cs="Times New Roman"/>
          <w:sz w:val="24"/>
          <w:szCs w:val="24"/>
        </w:rPr>
        <w:t xml:space="preserve"> und an</w:t>
      </w:r>
      <w:r w:rsidR="00AE13DE">
        <w:rPr>
          <w:rFonts w:ascii="Times New Roman" w:hAnsi="Times New Roman" w:cs="Times New Roman"/>
          <w:sz w:val="24"/>
          <w:szCs w:val="24"/>
        </w:rPr>
        <w:t>zu</w:t>
      </w:r>
      <w:r w:rsidR="006540CB">
        <w:rPr>
          <w:rFonts w:ascii="Times New Roman" w:hAnsi="Times New Roman" w:cs="Times New Roman"/>
          <w:sz w:val="24"/>
          <w:szCs w:val="24"/>
        </w:rPr>
        <w:t xml:space="preserve">passen </w:t>
      </w:r>
      <w:r w:rsidR="00AE13DE">
        <w:rPr>
          <w:rFonts w:ascii="Times New Roman" w:hAnsi="Times New Roman" w:cs="Times New Roman"/>
          <w:sz w:val="24"/>
          <w:szCs w:val="24"/>
        </w:rPr>
        <w:t>vermögen</w:t>
      </w:r>
      <w:r w:rsidR="00627CD3">
        <w:rPr>
          <w:rFonts w:ascii="Times New Roman" w:hAnsi="Times New Roman" w:cs="Times New Roman"/>
          <w:sz w:val="24"/>
          <w:szCs w:val="24"/>
        </w:rPr>
        <w:t xml:space="preserve">. Doch </w:t>
      </w:r>
      <w:r w:rsidR="006540CB">
        <w:rPr>
          <w:rFonts w:ascii="Times New Roman" w:hAnsi="Times New Roman" w:cs="Times New Roman"/>
          <w:sz w:val="24"/>
          <w:szCs w:val="24"/>
        </w:rPr>
        <w:t xml:space="preserve">ist </w:t>
      </w:r>
      <w:r w:rsidR="00627CD3">
        <w:rPr>
          <w:rFonts w:ascii="Times New Roman" w:hAnsi="Times New Roman" w:cs="Times New Roman"/>
          <w:sz w:val="24"/>
          <w:szCs w:val="24"/>
        </w:rPr>
        <w:t xml:space="preserve">dies in der praktischen Anwendung </w:t>
      </w:r>
      <w:r w:rsidR="00215DBB">
        <w:rPr>
          <w:rFonts w:ascii="Times New Roman" w:hAnsi="Times New Roman" w:cs="Times New Roman"/>
          <w:sz w:val="24"/>
          <w:szCs w:val="24"/>
        </w:rPr>
        <w:t>auf konkrete Interaktionen i</w:t>
      </w:r>
      <w:r w:rsidR="00627CD3">
        <w:rPr>
          <w:rFonts w:ascii="Times New Roman" w:hAnsi="Times New Roman" w:cs="Times New Roman"/>
          <w:sz w:val="24"/>
          <w:szCs w:val="24"/>
        </w:rPr>
        <w:t xml:space="preserve">mmer </w:t>
      </w:r>
      <w:r w:rsidR="006540CB">
        <w:rPr>
          <w:rFonts w:ascii="Times New Roman" w:hAnsi="Times New Roman" w:cs="Times New Roman"/>
          <w:sz w:val="24"/>
          <w:szCs w:val="24"/>
        </w:rPr>
        <w:t>hilfreich?</w:t>
      </w:r>
      <w:r w:rsidR="00627CD3">
        <w:rPr>
          <w:rFonts w:ascii="Times New Roman" w:hAnsi="Times New Roman" w:cs="Times New Roman"/>
          <w:sz w:val="24"/>
          <w:szCs w:val="24"/>
        </w:rPr>
        <w:t xml:space="preserve"> Jedenfalls </w:t>
      </w:r>
      <w:r w:rsidR="00AD4249">
        <w:rPr>
          <w:rFonts w:ascii="Times New Roman" w:hAnsi="Times New Roman" w:cs="Times New Roman"/>
          <w:sz w:val="24"/>
          <w:szCs w:val="24"/>
        </w:rPr>
        <w:t>erscheint</w:t>
      </w:r>
      <w:r w:rsidR="001165D7">
        <w:rPr>
          <w:rFonts w:ascii="Times New Roman" w:hAnsi="Times New Roman" w:cs="Times New Roman"/>
          <w:sz w:val="24"/>
          <w:szCs w:val="24"/>
        </w:rPr>
        <w:t xml:space="preserve"> es</w:t>
      </w:r>
      <w:r w:rsidR="00AD4249">
        <w:rPr>
          <w:rFonts w:ascii="Times New Roman" w:hAnsi="Times New Roman" w:cs="Times New Roman"/>
          <w:sz w:val="24"/>
          <w:szCs w:val="24"/>
        </w:rPr>
        <w:t xml:space="preserve"> </w:t>
      </w:r>
      <w:r w:rsidR="00AE13DE">
        <w:rPr>
          <w:rFonts w:ascii="Times New Roman" w:hAnsi="Times New Roman" w:cs="Times New Roman"/>
          <w:sz w:val="24"/>
          <w:szCs w:val="24"/>
        </w:rPr>
        <w:t>gerade</w:t>
      </w:r>
      <w:r w:rsidR="000C0429">
        <w:rPr>
          <w:rFonts w:ascii="Times New Roman" w:hAnsi="Times New Roman" w:cs="Times New Roman"/>
          <w:sz w:val="24"/>
          <w:szCs w:val="24"/>
        </w:rPr>
        <w:t xml:space="preserve"> </w:t>
      </w:r>
      <w:r w:rsidR="00AE13DE">
        <w:rPr>
          <w:rFonts w:ascii="Times New Roman" w:hAnsi="Times New Roman" w:cs="Times New Roman"/>
          <w:sz w:val="24"/>
          <w:szCs w:val="24"/>
        </w:rPr>
        <w:t>i</w:t>
      </w:r>
      <w:r w:rsidR="000C0429">
        <w:rPr>
          <w:rFonts w:ascii="Times New Roman" w:hAnsi="Times New Roman" w:cs="Times New Roman"/>
          <w:sz w:val="24"/>
          <w:szCs w:val="24"/>
        </w:rPr>
        <w:t>m</w:t>
      </w:r>
      <w:r w:rsidR="00AE13DE">
        <w:rPr>
          <w:rFonts w:ascii="Times New Roman" w:hAnsi="Times New Roman" w:cs="Times New Roman"/>
          <w:sz w:val="24"/>
          <w:szCs w:val="24"/>
        </w:rPr>
        <w:t xml:space="preserve"> Hinblick auf vormoderne Gesellschaften </w:t>
      </w:r>
      <w:r w:rsidR="00627CD3">
        <w:rPr>
          <w:rFonts w:ascii="Times New Roman" w:hAnsi="Times New Roman" w:cs="Times New Roman"/>
          <w:sz w:val="24"/>
          <w:szCs w:val="24"/>
        </w:rPr>
        <w:t>durchaus fraglich, o</w:t>
      </w:r>
      <w:r w:rsidR="00AD4249">
        <w:rPr>
          <w:rFonts w:ascii="Times New Roman" w:hAnsi="Times New Roman" w:cs="Times New Roman"/>
          <w:sz w:val="24"/>
          <w:szCs w:val="24"/>
        </w:rPr>
        <w:t xml:space="preserve">b Kommunikation, die Abwesende zu integrieren vermag, </w:t>
      </w:r>
      <w:r w:rsidR="006540CB">
        <w:rPr>
          <w:rFonts w:ascii="Times New Roman" w:hAnsi="Times New Roman" w:cs="Times New Roman"/>
          <w:sz w:val="24"/>
          <w:szCs w:val="24"/>
        </w:rPr>
        <w:t xml:space="preserve">stets </w:t>
      </w:r>
      <w:r w:rsidR="00AD4249">
        <w:rPr>
          <w:rFonts w:ascii="Times New Roman" w:hAnsi="Times New Roman" w:cs="Times New Roman"/>
          <w:sz w:val="24"/>
          <w:szCs w:val="24"/>
        </w:rPr>
        <w:t>sinnvoll einem Organisations- oder Gesellschaftssystem zuzurechnen ist, oder ob in manchen Fällen die strukturellen Gemeinsamkeiten mit der Kommunikation unter Anwesenden eines Interaktionssystems nicht doch größer sind.</w:t>
      </w:r>
    </w:p>
    <w:p w:rsidR="00782F63" w:rsidRDefault="008F63B3" w:rsidP="00F82606">
      <w:pPr>
        <w:spacing w:after="1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Von einem etwas anderen Blickwinkel ausgehend, hat – wie bereits angedeutet – auch </w:t>
      </w:r>
      <w:r w:rsidR="00372EDC">
        <w:rPr>
          <w:rFonts w:ascii="Times New Roman" w:hAnsi="Times New Roman" w:cs="Times New Roman"/>
          <w:sz w:val="24"/>
          <w:szCs w:val="24"/>
        </w:rPr>
        <w:t xml:space="preserve">Luhmann </w:t>
      </w:r>
      <w:r>
        <w:rPr>
          <w:rFonts w:ascii="Times New Roman" w:hAnsi="Times New Roman" w:cs="Times New Roman"/>
          <w:sz w:val="24"/>
          <w:szCs w:val="24"/>
        </w:rPr>
        <w:t>dieses Problem gesehen</w:t>
      </w:r>
      <w:r w:rsidR="001A1161">
        <w:rPr>
          <w:rFonts w:ascii="Times New Roman" w:hAnsi="Times New Roman" w:cs="Times New Roman"/>
          <w:sz w:val="24"/>
          <w:szCs w:val="24"/>
        </w:rPr>
        <w:t xml:space="preserve">. Dies wird darin deutlich, dass </w:t>
      </w:r>
      <w:r>
        <w:rPr>
          <w:rFonts w:ascii="Times New Roman" w:hAnsi="Times New Roman" w:cs="Times New Roman"/>
          <w:sz w:val="24"/>
          <w:szCs w:val="24"/>
        </w:rPr>
        <w:t xml:space="preserve">er </w:t>
      </w:r>
      <w:r w:rsidR="00AE18CD">
        <w:rPr>
          <w:rFonts w:ascii="Times New Roman" w:hAnsi="Times New Roman" w:cs="Times New Roman"/>
          <w:sz w:val="24"/>
          <w:szCs w:val="24"/>
        </w:rPr>
        <w:t>offenbar</w:t>
      </w:r>
      <w:r w:rsidR="008F42EA">
        <w:rPr>
          <w:rFonts w:ascii="Times New Roman" w:hAnsi="Times New Roman" w:cs="Times New Roman"/>
          <w:sz w:val="24"/>
          <w:szCs w:val="24"/>
        </w:rPr>
        <w:t xml:space="preserve"> </w:t>
      </w:r>
      <w:r>
        <w:rPr>
          <w:rFonts w:ascii="Times New Roman" w:hAnsi="Times New Roman" w:cs="Times New Roman"/>
          <w:sz w:val="24"/>
          <w:szCs w:val="24"/>
        </w:rPr>
        <w:t xml:space="preserve">Schwierigkeiten hat, </w:t>
      </w:r>
      <w:r w:rsidR="00372EDC">
        <w:rPr>
          <w:rFonts w:ascii="Times New Roman" w:hAnsi="Times New Roman" w:cs="Times New Roman"/>
          <w:sz w:val="24"/>
          <w:szCs w:val="24"/>
        </w:rPr>
        <w:t xml:space="preserve">das Verhältnis </w:t>
      </w:r>
      <w:r w:rsidR="000B1426">
        <w:rPr>
          <w:rFonts w:ascii="Times New Roman" w:hAnsi="Times New Roman" w:cs="Times New Roman"/>
          <w:sz w:val="24"/>
          <w:szCs w:val="24"/>
        </w:rPr>
        <w:t xml:space="preserve">zwischen </w:t>
      </w:r>
      <w:r w:rsidR="00AD4249">
        <w:rPr>
          <w:rFonts w:ascii="Times New Roman" w:hAnsi="Times New Roman" w:cs="Times New Roman"/>
          <w:sz w:val="24"/>
          <w:szCs w:val="24"/>
        </w:rPr>
        <w:t>d</w:t>
      </w:r>
      <w:r w:rsidR="00372EDC">
        <w:rPr>
          <w:rFonts w:ascii="Times New Roman" w:hAnsi="Times New Roman" w:cs="Times New Roman"/>
          <w:sz w:val="24"/>
          <w:szCs w:val="24"/>
        </w:rPr>
        <w:t>e</w:t>
      </w:r>
      <w:r w:rsidR="000B1426">
        <w:rPr>
          <w:rFonts w:ascii="Times New Roman" w:hAnsi="Times New Roman" w:cs="Times New Roman"/>
          <w:sz w:val="24"/>
          <w:szCs w:val="24"/>
        </w:rPr>
        <w:t>n</w:t>
      </w:r>
      <w:r w:rsidR="00372EDC">
        <w:rPr>
          <w:rFonts w:ascii="Times New Roman" w:hAnsi="Times New Roman" w:cs="Times New Roman"/>
          <w:sz w:val="24"/>
          <w:szCs w:val="24"/>
        </w:rPr>
        <w:t xml:space="preserve"> drei grundlege</w:t>
      </w:r>
      <w:r w:rsidR="000B1426">
        <w:rPr>
          <w:rFonts w:ascii="Times New Roman" w:hAnsi="Times New Roman" w:cs="Times New Roman"/>
          <w:sz w:val="24"/>
          <w:szCs w:val="24"/>
        </w:rPr>
        <w:t>nden sozialen Systemen</w:t>
      </w:r>
      <w:r>
        <w:rPr>
          <w:rFonts w:ascii="Times New Roman" w:hAnsi="Times New Roman" w:cs="Times New Roman"/>
          <w:sz w:val="24"/>
          <w:szCs w:val="24"/>
        </w:rPr>
        <w:t xml:space="preserve"> zu bestimmen</w:t>
      </w:r>
      <w:r w:rsidR="00BE1EFB">
        <w:rPr>
          <w:rFonts w:ascii="Times New Roman" w:hAnsi="Times New Roman" w:cs="Times New Roman"/>
          <w:sz w:val="24"/>
          <w:szCs w:val="24"/>
        </w:rPr>
        <w:t>.</w:t>
      </w:r>
      <w:r w:rsidR="00AE18CD">
        <w:rPr>
          <w:rFonts w:ascii="Times New Roman" w:hAnsi="Times New Roman" w:cs="Times New Roman"/>
          <w:sz w:val="24"/>
          <w:szCs w:val="24"/>
        </w:rPr>
        <w:t xml:space="preserve"> </w:t>
      </w:r>
      <w:r w:rsidR="006F617D">
        <w:rPr>
          <w:rFonts w:ascii="Times New Roman" w:hAnsi="Times New Roman" w:cs="Times New Roman"/>
          <w:sz w:val="24"/>
          <w:szCs w:val="24"/>
        </w:rPr>
        <w:t xml:space="preserve">So will </w:t>
      </w:r>
      <w:r w:rsidR="000F5E90">
        <w:rPr>
          <w:rFonts w:ascii="Times New Roman" w:hAnsi="Times New Roman" w:cs="Times New Roman"/>
          <w:sz w:val="24"/>
          <w:szCs w:val="24"/>
        </w:rPr>
        <w:t>er</w:t>
      </w:r>
      <w:r w:rsidR="00AE18CD">
        <w:rPr>
          <w:rFonts w:ascii="Times New Roman" w:hAnsi="Times New Roman" w:cs="Times New Roman"/>
          <w:sz w:val="24"/>
          <w:szCs w:val="24"/>
        </w:rPr>
        <w:t xml:space="preserve"> </w:t>
      </w:r>
      <w:r w:rsidR="006F617D">
        <w:rPr>
          <w:rFonts w:ascii="Times New Roman" w:hAnsi="Times New Roman" w:cs="Times New Roman"/>
          <w:sz w:val="24"/>
          <w:szCs w:val="24"/>
        </w:rPr>
        <w:t xml:space="preserve">einerseits </w:t>
      </w:r>
      <w:r w:rsidR="002F6B39">
        <w:rPr>
          <w:rFonts w:ascii="Times New Roman" w:hAnsi="Times New Roman" w:cs="Times New Roman"/>
          <w:sz w:val="24"/>
          <w:szCs w:val="24"/>
        </w:rPr>
        <w:t>Interaktion, Organisation und Gesellschaft als eigenständige Typen sozialer Systeme verstanden wissen</w:t>
      </w:r>
      <w:r w:rsidR="000C0429">
        <w:rPr>
          <w:rFonts w:ascii="Times New Roman" w:hAnsi="Times New Roman" w:cs="Times New Roman"/>
          <w:sz w:val="24"/>
          <w:szCs w:val="24"/>
        </w:rPr>
        <w:t>,</w:t>
      </w:r>
      <w:r w:rsidR="002F6B39">
        <w:rPr>
          <w:rStyle w:val="Funotenzeichen"/>
          <w:rFonts w:ascii="Times New Roman" w:hAnsi="Times New Roman" w:cs="Times New Roman"/>
          <w:sz w:val="24"/>
          <w:szCs w:val="24"/>
        </w:rPr>
        <w:footnoteReference w:id="42"/>
      </w:r>
      <w:r w:rsidR="002F6B39">
        <w:rPr>
          <w:rFonts w:ascii="Times New Roman" w:hAnsi="Times New Roman" w:cs="Times New Roman"/>
          <w:sz w:val="24"/>
          <w:szCs w:val="24"/>
        </w:rPr>
        <w:t xml:space="preserve"> a</w:t>
      </w:r>
      <w:r w:rsidR="005C0540">
        <w:rPr>
          <w:rFonts w:ascii="Times New Roman" w:hAnsi="Times New Roman" w:cs="Times New Roman"/>
          <w:sz w:val="24"/>
          <w:szCs w:val="24"/>
        </w:rPr>
        <w:t xml:space="preserve">ndererseits </w:t>
      </w:r>
      <w:r w:rsidR="002F6B39">
        <w:rPr>
          <w:rFonts w:ascii="Times New Roman" w:hAnsi="Times New Roman" w:cs="Times New Roman"/>
          <w:sz w:val="24"/>
          <w:szCs w:val="24"/>
        </w:rPr>
        <w:t xml:space="preserve">kann er sie jedoch nicht </w:t>
      </w:r>
      <w:r w:rsidR="0061225E">
        <w:rPr>
          <w:rFonts w:ascii="Times New Roman" w:hAnsi="Times New Roman" w:cs="Times New Roman"/>
          <w:sz w:val="24"/>
          <w:szCs w:val="24"/>
        </w:rPr>
        <w:t>voneinander</w:t>
      </w:r>
      <w:r w:rsidR="002F6B39">
        <w:rPr>
          <w:rFonts w:ascii="Times New Roman" w:hAnsi="Times New Roman" w:cs="Times New Roman"/>
          <w:sz w:val="24"/>
          <w:szCs w:val="24"/>
        </w:rPr>
        <w:t xml:space="preserve"> losgelöst </w:t>
      </w:r>
      <w:r w:rsidR="002F6B39">
        <w:rPr>
          <w:rFonts w:ascii="Times New Roman" w:hAnsi="Times New Roman" w:cs="Times New Roman"/>
          <w:sz w:val="24"/>
          <w:szCs w:val="24"/>
        </w:rPr>
        <w:lastRenderedPageBreak/>
        <w:t>betrachten</w:t>
      </w:r>
      <w:r w:rsidR="00DC7C8F">
        <w:rPr>
          <w:rFonts w:ascii="Times New Roman" w:hAnsi="Times New Roman" w:cs="Times New Roman"/>
          <w:sz w:val="24"/>
          <w:szCs w:val="24"/>
        </w:rPr>
        <w:t xml:space="preserve">: </w:t>
      </w:r>
      <w:r w:rsidR="006F617D">
        <w:rPr>
          <w:rFonts w:ascii="Times New Roman" w:hAnsi="Times New Roman" w:cs="Times New Roman"/>
          <w:sz w:val="24"/>
          <w:szCs w:val="24"/>
        </w:rPr>
        <w:t xml:space="preserve">Luhmann </w:t>
      </w:r>
      <w:r w:rsidR="005C0540">
        <w:rPr>
          <w:rFonts w:ascii="Times New Roman" w:hAnsi="Times New Roman" w:cs="Times New Roman"/>
          <w:sz w:val="24"/>
          <w:szCs w:val="24"/>
        </w:rPr>
        <w:t>kommt nicht umhin zu erklären, dass „</w:t>
      </w:r>
      <w:r w:rsidR="005C0540" w:rsidRPr="00040D78">
        <w:rPr>
          <w:rFonts w:ascii="Times New Roman" w:hAnsi="Times New Roman" w:cs="Times New Roman"/>
          <w:sz w:val="24"/>
          <w:szCs w:val="24"/>
        </w:rPr>
        <w:t>eine vollständige Trennung der Ebenen natürlich nicht möglich [ist], da alles soziale Handeln in der Gesellschaft stattfindet und letztlich nur in der Form von Interaktion möglich ist</w:t>
      </w:r>
      <w:r w:rsidR="005C0540">
        <w:rPr>
          <w:rFonts w:ascii="Times New Roman" w:hAnsi="Times New Roman" w:cs="Times New Roman"/>
          <w:sz w:val="24"/>
          <w:szCs w:val="24"/>
        </w:rPr>
        <w:t>“ oder dass „</w:t>
      </w:r>
      <w:r w:rsidR="005C0540" w:rsidRPr="00040D78">
        <w:rPr>
          <w:rFonts w:ascii="Times New Roman" w:hAnsi="Times New Roman" w:cs="Times New Roman"/>
          <w:sz w:val="24"/>
          <w:szCs w:val="24"/>
        </w:rPr>
        <w:t>soziale Systeme […] nicht notwendig wechselseitig exklusiv sind</w:t>
      </w:r>
      <w:r w:rsidR="005C0540">
        <w:rPr>
          <w:rFonts w:ascii="Times New Roman" w:hAnsi="Times New Roman" w:cs="Times New Roman"/>
          <w:sz w:val="24"/>
          <w:szCs w:val="24"/>
        </w:rPr>
        <w:t>“ und „</w:t>
      </w:r>
      <w:r w:rsidR="005C0540" w:rsidRPr="00040D78">
        <w:rPr>
          <w:rFonts w:ascii="Times New Roman" w:hAnsi="Times New Roman" w:cs="Times New Roman"/>
          <w:sz w:val="24"/>
          <w:szCs w:val="24"/>
        </w:rPr>
        <w:t>jedes Interaktionssystem und jedes Organisationssystem auch zu einem Gesellschaftssystem</w:t>
      </w:r>
      <w:r w:rsidR="002F6B39" w:rsidRPr="00040D78">
        <w:rPr>
          <w:rFonts w:ascii="Times New Roman" w:hAnsi="Times New Roman" w:cs="Times New Roman"/>
          <w:sz w:val="24"/>
          <w:szCs w:val="24"/>
        </w:rPr>
        <w:t xml:space="preserve"> gehört</w:t>
      </w:r>
      <w:r w:rsidR="005C0540">
        <w:rPr>
          <w:rFonts w:ascii="Times New Roman" w:hAnsi="Times New Roman" w:cs="Times New Roman"/>
          <w:sz w:val="24"/>
          <w:szCs w:val="24"/>
        </w:rPr>
        <w:t>“.</w:t>
      </w:r>
      <w:r w:rsidR="005C0540">
        <w:rPr>
          <w:rStyle w:val="Funotenzeichen"/>
          <w:rFonts w:ascii="Times New Roman" w:hAnsi="Times New Roman" w:cs="Times New Roman"/>
          <w:sz w:val="24"/>
          <w:szCs w:val="24"/>
        </w:rPr>
        <w:footnoteReference w:id="43"/>
      </w:r>
      <w:r w:rsidR="00110224">
        <w:rPr>
          <w:rFonts w:ascii="Times New Roman" w:hAnsi="Times New Roman" w:cs="Times New Roman"/>
          <w:sz w:val="24"/>
          <w:szCs w:val="24"/>
        </w:rPr>
        <w:t xml:space="preserve"> Besonders deutlich wird </w:t>
      </w:r>
      <w:r w:rsidR="00BE1EFB">
        <w:rPr>
          <w:rFonts w:ascii="Times New Roman" w:hAnsi="Times New Roman" w:cs="Times New Roman"/>
          <w:sz w:val="24"/>
          <w:szCs w:val="24"/>
        </w:rPr>
        <w:t>d</w:t>
      </w:r>
      <w:r w:rsidR="003A0A24">
        <w:rPr>
          <w:rFonts w:ascii="Times New Roman" w:hAnsi="Times New Roman" w:cs="Times New Roman"/>
          <w:sz w:val="24"/>
          <w:szCs w:val="24"/>
        </w:rPr>
        <w:t>ies</w:t>
      </w:r>
      <w:r w:rsidR="00BE1EFB">
        <w:rPr>
          <w:rFonts w:ascii="Times New Roman" w:hAnsi="Times New Roman" w:cs="Times New Roman"/>
          <w:sz w:val="24"/>
          <w:szCs w:val="24"/>
        </w:rPr>
        <w:t xml:space="preserve"> </w:t>
      </w:r>
      <w:r w:rsidR="00B044C8">
        <w:rPr>
          <w:rFonts w:ascii="Times New Roman" w:hAnsi="Times New Roman" w:cs="Times New Roman"/>
          <w:sz w:val="24"/>
          <w:szCs w:val="24"/>
        </w:rPr>
        <w:t xml:space="preserve">bei </w:t>
      </w:r>
      <w:r w:rsidR="00BE1EFB">
        <w:rPr>
          <w:rFonts w:ascii="Times New Roman" w:hAnsi="Times New Roman" w:cs="Times New Roman"/>
          <w:sz w:val="24"/>
          <w:szCs w:val="24"/>
        </w:rPr>
        <w:t>vormoderne</w:t>
      </w:r>
      <w:r w:rsidR="000B1426">
        <w:rPr>
          <w:rFonts w:ascii="Times New Roman" w:hAnsi="Times New Roman" w:cs="Times New Roman"/>
          <w:sz w:val="24"/>
          <w:szCs w:val="24"/>
        </w:rPr>
        <w:t>n</w:t>
      </w:r>
      <w:r w:rsidR="00BE1EFB">
        <w:rPr>
          <w:rFonts w:ascii="Times New Roman" w:hAnsi="Times New Roman" w:cs="Times New Roman"/>
          <w:sz w:val="24"/>
          <w:szCs w:val="24"/>
        </w:rPr>
        <w:t xml:space="preserve"> Gesellschaften, die </w:t>
      </w:r>
      <w:r w:rsidR="00BE1EFB" w:rsidRPr="00B044C8">
        <w:rPr>
          <w:rFonts w:ascii="Times New Roman" w:hAnsi="Times New Roman" w:cs="Times New Roman"/>
          <w:smallCaps/>
          <w:sz w:val="24"/>
          <w:szCs w:val="24"/>
        </w:rPr>
        <w:t>Luhmann</w:t>
      </w:r>
      <w:r w:rsidR="00BE1EFB">
        <w:rPr>
          <w:rFonts w:ascii="Times New Roman" w:hAnsi="Times New Roman" w:cs="Times New Roman"/>
          <w:sz w:val="24"/>
          <w:szCs w:val="24"/>
        </w:rPr>
        <w:t xml:space="preserve"> jedoch auch er</w:t>
      </w:r>
      <w:r w:rsidR="00A34655">
        <w:rPr>
          <w:rFonts w:ascii="Times New Roman" w:hAnsi="Times New Roman" w:cs="Times New Roman"/>
          <w:sz w:val="24"/>
          <w:szCs w:val="24"/>
        </w:rPr>
        <w:t>klären können muss, will er s</w:t>
      </w:r>
      <w:r w:rsidR="00BE1EFB">
        <w:rPr>
          <w:rFonts w:ascii="Times New Roman" w:hAnsi="Times New Roman" w:cs="Times New Roman"/>
          <w:sz w:val="24"/>
          <w:szCs w:val="24"/>
        </w:rPr>
        <w:t>e</w:t>
      </w:r>
      <w:r w:rsidR="00A34655">
        <w:rPr>
          <w:rFonts w:ascii="Times New Roman" w:hAnsi="Times New Roman" w:cs="Times New Roman"/>
          <w:sz w:val="24"/>
          <w:szCs w:val="24"/>
        </w:rPr>
        <w:t>ine</w:t>
      </w:r>
      <w:r w:rsidR="00BE1EFB">
        <w:rPr>
          <w:rFonts w:ascii="Times New Roman" w:hAnsi="Times New Roman" w:cs="Times New Roman"/>
          <w:sz w:val="24"/>
          <w:szCs w:val="24"/>
        </w:rPr>
        <w:t xml:space="preserve">m </w:t>
      </w:r>
      <w:r w:rsidR="00BE1EFB" w:rsidRPr="00BE1EFB">
        <w:rPr>
          <w:rFonts w:ascii="Times New Roman" w:hAnsi="Times New Roman" w:cs="Times New Roman"/>
          <w:sz w:val="24"/>
          <w:szCs w:val="24"/>
        </w:rPr>
        <w:t xml:space="preserve">Anspruch </w:t>
      </w:r>
      <w:r w:rsidR="00A34655">
        <w:rPr>
          <w:rFonts w:ascii="Times New Roman" w:hAnsi="Times New Roman" w:cs="Times New Roman"/>
          <w:sz w:val="24"/>
          <w:szCs w:val="24"/>
        </w:rPr>
        <w:t xml:space="preserve">von </w:t>
      </w:r>
      <w:r w:rsidR="00BE1EFB">
        <w:rPr>
          <w:rFonts w:ascii="Times New Roman" w:hAnsi="Times New Roman" w:cs="Times New Roman"/>
          <w:sz w:val="24"/>
          <w:szCs w:val="24"/>
        </w:rPr>
        <w:t xml:space="preserve">einer </w:t>
      </w:r>
      <w:r w:rsidR="00A34655" w:rsidRPr="00BE1EFB">
        <w:rPr>
          <w:rFonts w:ascii="Times New Roman" w:hAnsi="Times New Roman" w:cs="Times New Roman"/>
          <w:sz w:val="24"/>
          <w:szCs w:val="24"/>
        </w:rPr>
        <w:t>„</w:t>
      </w:r>
      <w:r w:rsidR="00A34655" w:rsidRPr="00040D78">
        <w:rPr>
          <w:rFonts w:ascii="Times New Roman" w:hAnsi="Times New Roman" w:cs="Times New Roman"/>
          <w:sz w:val="24"/>
          <w:szCs w:val="24"/>
        </w:rPr>
        <w:t>auf alle sozialen Tatbestände</w:t>
      </w:r>
      <w:r w:rsidR="00A34655">
        <w:rPr>
          <w:rFonts w:ascii="Times New Roman" w:hAnsi="Times New Roman" w:cs="Times New Roman"/>
          <w:sz w:val="24"/>
          <w:szCs w:val="24"/>
        </w:rPr>
        <w:t xml:space="preserve">“ anwendbaren </w:t>
      </w:r>
      <w:r w:rsidR="00BE1EFB" w:rsidRPr="00BE1EFB">
        <w:rPr>
          <w:rFonts w:ascii="Times New Roman" w:hAnsi="Times New Roman" w:cs="Times New Roman"/>
          <w:sz w:val="24"/>
          <w:szCs w:val="24"/>
        </w:rPr>
        <w:t xml:space="preserve">Systemtheorie </w:t>
      </w:r>
      <w:r w:rsidR="00BE1EFB">
        <w:rPr>
          <w:rFonts w:ascii="Times New Roman" w:hAnsi="Times New Roman" w:cs="Times New Roman"/>
          <w:sz w:val="24"/>
          <w:szCs w:val="24"/>
        </w:rPr>
        <w:t>gerecht wer</w:t>
      </w:r>
      <w:r w:rsidR="00A34655">
        <w:rPr>
          <w:rFonts w:ascii="Times New Roman" w:hAnsi="Times New Roman" w:cs="Times New Roman"/>
          <w:sz w:val="24"/>
          <w:szCs w:val="24"/>
        </w:rPr>
        <w:t>den</w:t>
      </w:r>
      <w:r w:rsidR="00BE1EFB">
        <w:rPr>
          <w:rFonts w:ascii="Times New Roman" w:hAnsi="Times New Roman" w:cs="Times New Roman"/>
          <w:sz w:val="24"/>
          <w:szCs w:val="24"/>
        </w:rPr>
        <w:t>.</w:t>
      </w:r>
      <w:r w:rsidR="00BE1EFB">
        <w:rPr>
          <w:rStyle w:val="Funotenzeichen"/>
          <w:rFonts w:ascii="Times New Roman" w:hAnsi="Times New Roman" w:cs="Times New Roman"/>
          <w:sz w:val="24"/>
          <w:szCs w:val="24"/>
        </w:rPr>
        <w:footnoteReference w:id="44"/>
      </w:r>
      <w:r w:rsidR="00BE1EFB">
        <w:rPr>
          <w:rFonts w:ascii="Times New Roman" w:hAnsi="Times New Roman" w:cs="Times New Roman"/>
          <w:sz w:val="24"/>
          <w:szCs w:val="24"/>
        </w:rPr>
        <w:t xml:space="preserve"> </w:t>
      </w:r>
    </w:p>
    <w:p w:rsidR="00782F63" w:rsidRDefault="00652642" w:rsidP="00F82606">
      <w:pPr>
        <w:spacing w:after="1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Mit dem Begriff der </w:t>
      </w:r>
      <w:r w:rsidR="00B044C8">
        <w:rPr>
          <w:rFonts w:ascii="Times New Roman" w:hAnsi="Times New Roman" w:cs="Times New Roman"/>
          <w:sz w:val="24"/>
          <w:szCs w:val="24"/>
        </w:rPr>
        <w:t>‚Evolution der Typendifferenz‘ versucht er daher, sein Modell zu flexibilisieren</w:t>
      </w:r>
      <w:r w:rsidR="000F5E90">
        <w:rPr>
          <w:rFonts w:ascii="Times New Roman" w:hAnsi="Times New Roman" w:cs="Times New Roman"/>
          <w:sz w:val="24"/>
          <w:szCs w:val="24"/>
        </w:rPr>
        <w:t>:</w:t>
      </w:r>
      <w:r w:rsidR="00B044C8">
        <w:rPr>
          <w:rFonts w:ascii="Times New Roman" w:hAnsi="Times New Roman" w:cs="Times New Roman"/>
          <w:sz w:val="24"/>
          <w:szCs w:val="24"/>
        </w:rPr>
        <w:t xml:space="preserve"> </w:t>
      </w:r>
      <w:r>
        <w:rPr>
          <w:rFonts w:ascii="Times New Roman" w:hAnsi="Times New Roman" w:cs="Times New Roman"/>
          <w:sz w:val="24"/>
          <w:szCs w:val="24"/>
        </w:rPr>
        <w:t xml:space="preserve">Der Prozess der </w:t>
      </w:r>
      <w:r w:rsidR="00B044C8">
        <w:rPr>
          <w:rFonts w:ascii="Times New Roman" w:hAnsi="Times New Roman" w:cs="Times New Roman"/>
          <w:sz w:val="24"/>
          <w:szCs w:val="24"/>
        </w:rPr>
        <w:t>„</w:t>
      </w:r>
      <w:r w:rsidR="00B044C8" w:rsidRPr="00040D78">
        <w:rPr>
          <w:rFonts w:ascii="Times New Roman" w:hAnsi="Times New Roman" w:cs="Times New Roman"/>
          <w:sz w:val="24"/>
          <w:szCs w:val="24"/>
        </w:rPr>
        <w:t>soziokulturelle</w:t>
      </w:r>
      <w:r w:rsidR="00CF248F" w:rsidRPr="00040D78">
        <w:rPr>
          <w:rFonts w:ascii="Times New Roman" w:hAnsi="Times New Roman" w:cs="Times New Roman"/>
          <w:sz w:val="24"/>
          <w:szCs w:val="24"/>
        </w:rPr>
        <w:t>n</w:t>
      </w:r>
      <w:r w:rsidR="00B044C8" w:rsidRPr="00040D78">
        <w:rPr>
          <w:rFonts w:ascii="Times New Roman" w:hAnsi="Times New Roman" w:cs="Times New Roman"/>
          <w:sz w:val="24"/>
          <w:szCs w:val="24"/>
        </w:rPr>
        <w:t xml:space="preserve"> Evolution</w:t>
      </w:r>
      <w:r w:rsidR="00B044C8">
        <w:rPr>
          <w:rFonts w:ascii="Times New Roman" w:hAnsi="Times New Roman" w:cs="Times New Roman"/>
          <w:sz w:val="24"/>
          <w:szCs w:val="24"/>
        </w:rPr>
        <w:t>“</w:t>
      </w:r>
      <w:r w:rsidR="000F5E90">
        <w:rPr>
          <w:rFonts w:ascii="Times New Roman" w:hAnsi="Times New Roman" w:cs="Times New Roman"/>
          <w:sz w:val="24"/>
          <w:szCs w:val="24"/>
        </w:rPr>
        <w:t xml:space="preserve"> (</w:t>
      </w:r>
      <w:r w:rsidR="00A62833">
        <w:rPr>
          <w:rFonts w:ascii="Times New Roman" w:hAnsi="Times New Roman" w:cs="Times New Roman"/>
          <w:sz w:val="24"/>
          <w:szCs w:val="24"/>
        </w:rPr>
        <w:t>das heißt wohl</w:t>
      </w:r>
      <w:r w:rsidR="000F5E90">
        <w:rPr>
          <w:rFonts w:ascii="Times New Roman" w:hAnsi="Times New Roman" w:cs="Times New Roman"/>
          <w:sz w:val="24"/>
          <w:szCs w:val="24"/>
        </w:rPr>
        <w:t>: Geschichte)</w:t>
      </w:r>
      <w:r w:rsidR="00B044C8">
        <w:rPr>
          <w:rFonts w:ascii="Times New Roman" w:hAnsi="Times New Roman" w:cs="Times New Roman"/>
          <w:sz w:val="24"/>
          <w:szCs w:val="24"/>
        </w:rPr>
        <w:t xml:space="preserve"> könne </w:t>
      </w:r>
      <w:r w:rsidR="00A62833">
        <w:rPr>
          <w:rFonts w:ascii="Times New Roman" w:hAnsi="Times New Roman" w:cs="Times New Roman"/>
          <w:sz w:val="24"/>
          <w:szCs w:val="24"/>
        </w:rPr>
        <w:t>a</w:t>
      </w:r>
      <w:r w:rsidR="00B044C8">
        <w:rPr>
          <w:rFonts w:ascii="Times New Roman" w:hAnsi="Times New Roman" w:cs="Times New Roman"/>
          <w:sz w:val="24"/>
          <w:szCs w:val="24"/>
        </w:rPr>
        <w:t xml:space="preserve">ls zunehmende Differenzierung </w:t>
      </w:r>
      <w:r w:rsidR="000F5E90">
        <w:rPr>
          <w:rFonts w:ascii="Times New Roman" w:hAnsi="Times New Roman" w:cs="Times New Roman"/>
          <w:sz w:val="24"/>
          <w:szCs w:val="24"/>
        </w:rPr>
        <w:t xml:space="preserve">der </w:t>
      </w:r>
      <w:r w:rsidR="00B044C8">
        <w:rPr>
          <w:rFonts w:ascii="Times New Roman" w:hAnsi="Times New Roman" w:cs="Times New Roman"/>
          <w:sz w:val="24"/>
          <w:szCs w:val="24"/>
        </w:rPr>
        <w:t>Interaktions</w:t>
      </w:r>
      <w:r w:rsidR="00CF248F">
        <w:rPr>
          <w:rFonts w:ascii="Times New Roman" w:hAnsi="Times New Roman" w:cs="Times New Roman"/>
          <w:sz w:val="24"/>
          <w:szCs w:val="24"/>
        </w:rPr>
        <w:t>-</w:t>
      </w:r>
      <w:r w:rsidR="00B044C8">
        <w:rPr>
          <w:rFonts w:ascii="Times New Roman" w:hAnsi="Times New Roman" w:cs="Times New Roman"/>
          <w:sz w:val="24"/>
          <w:szCs w:val="24"/>
        </w:rPr>
        <w:t>, Organisations</w:t>
      </w:r>
      <w:r w:rsidR="00CF248F">
        <w:rPr>
          <w:rFonts w:ascii="Times New Roman" w:hAnsi="Times New Roman" w:cs="Times New Roman"/>
          <w:sz w:val="24"/>
          <w:szCs w:val="24"/>
        </w:rPr>
        <w:t>-</w:t>
      </w:r>
      <w:r w:rsidR="00B044C8">
        <w:rPr>
          <w:rFonts w:ascii="Times New Roman" w:hAnsi="Times New Roman" w:cs="Times New Roman"/>
          <w:sz w:val="24"/>
          <w:szCs w:val="24"/>
        </w:rPr>
        <w:t xml:space="preserve"> und Gesellschaftssysteme b</w:t>
      </w:r>
      <w:r w:rsidR="00CF248F">
        <w:rPr>
          <w:rFonts w:ascii="Times New Roman" w:hAnsi="Times New Roman" w:cs="Times New Roman"/>
          <w:sz w:val="24"/>
          <w:szCs w:val="24"/>
        </w:rPr>
        <w:t>e</w:t>
      </w:r>
      <w:r w:rsidR="000F5E90">
        <w:rPr>
          <w:rFonts w:ascii="Times New Roman" w:hAnsi="Times New Roman" w:cs="Times New Roman"/>
          <w:sz w:val="24"/>
          <w:szCs w:val="24"/>
        </w:rPr>
        <w:t>trachtet</w:t>
      </w:r>
      <w:r w:rsidR="00CF248F">
        <w:rPr>
          <w:rFonts w:ascii="Times New Roman" w:hAnsi="Times New Roman" w:cs="Times New Roman"/>
          <w:sz w:val="24"/>
          <w:szCs w:val="24"/>
        </w:rPr>
        <w:t xml:space="preserve"> werden</w:t>
      </w:r>
      <w:r w:rsidR="000F5E90">
        <w:rPr>
          <w:rFonts w:ascii="Times New Roman" w:hAnsi="Times New Roman" w:cs="Times New Roman"/>
          <w:sz w:val="24"/>
          <w:szCs w:val="24"/>
        </w:rPr>
        <w:t>.</w:t>
      </w:r>
      <w:r w:rsidR="00F17BC6">
        <w:rPr>
          <w:rFonts w:ascii="Times New Roman" w:hAnsi="Times New Roman" w:cs="Times New Roman"/>
          <w:sz w:val="24"/>
          <w:szCs w:val="24"/>
        </w:rPr>
        <w:t xml:space="preserve"> Den</w:t>
      </w:r>
      <w:r w:rsidR="00B044C8">
        <w:rPr>
          <w:rFonts w:ascii="Times New Roman" w:hAnsi="Times New Roman" w:cs="Times New Roman"/>
          <w:sz w:val="24"/>
          <w:szCs w:val="24"/>
        </w:rPr>
        <w:t xml:space="preserve"> Anfang diese</w:t>
      </w:r>
      <w:r w:rsidR="00F17BC6">
        <w:rPr>
          <w:rFonts w:ascii="Times New Roman" w:hAnsi="Times New Roman" w:cs="Times New Roman"/>
          <w:sz w:val="24"/>
          <w:szCs w:val="24"/>
        </w:rPr>
        <w:t>r</w:t>
      </w:r>
      <w:r w:rsidR="00CF248F">
        <w:rPr>
          <w:rFonts w:ascii="Times New Roman" w:hAnsi="Times New Roman" w:cs="Times New Roman"/>
          <w:sz w:val="24"/>
          <w:szCs w:val="24"/>
        </w:rPr>
        <w:t xml:space="preserve"> Entwicklung </w:t>
      </w:r>
      <w:r w:rsidR="00F17BC6">
        <w:rPr>
          <w:rFonts w:ascii="Times New Roman" w:hAnsi="Times New Roman" w:cs="Times New Roman"/>
          <w:sz w:val="24"/>
          <w:szCs w:val="24"/>
        </w:rPr>
        <w:t xml:space="preserve">bildeten </w:t>
      </w:r>
      <w:r w:rsidR="00782F63">
        <w:rPr>
          <w:rFonts w:ascii="Times New Roman" w:hAnsi="Times New Roman" w:cs="Times New Roman"/>
          <w:sz w:val="24"/>
          <w:szCs w:val="24"/>
        </w:rPr>
        <w:t xml:space="preserve">einfachste </w:t>
      </w:r>
      <w:r w:rsidR="00B044C8">
        <w:rPr>
          <w:rFonts w:ascii="Times New Roman" w:hAnsi="Times New Roman" w:cs="Times New Roman"/>
          <w:sz w:val="24"/>
          <w:szCs w:val="24"/>
        </w:rPr>
        <w:t xml:space="preserve">archaische Gesellschaftsformen, </w:t>
      </w:r>
      <w:r w:rsidR="00CF248F">
        <w:rPr>
          <w:rFonts w:ascii="Times New Roman" w:hAnsi="Times New Roman" w:cs="Times New Roman"/>
          <w:sz w:val="24"/>
          <w:szCs w:val="24"/>
        </w:rPr>
        <w:t xml:space="preserve">die aus den für den Einzelnen </w:t>
      </w:r>
      <w:r w:rsidR="000F5E90">
        <w:rPr>
          <w:rFonts w:ascii="Times New Roman" w:hAnsi="Times New Roman" w:cs="Times New Roman"/>
          <w:sz w:val="24"/>
          <w:szCs w:val="24"/>
        </w:rPr>
        <w:t>überschaubaren</w:t>
      </w:r>
      <w:r w:rsidR="00CF248F">
        <w:rPr>
          <w:rFonts w:ascii="Times New Roman" w:hAnsi="Times New Roman" w:cs="Times New Roman"/>
          <w:sz w:val="24"/>
          <w:szCs w:val="24"/>
        </w:rPr>
        <w:t xml:space="preserve"> Interaktionen bestünden und </w:t>
      </w:r>
      <w:r w:rsidR="00B044C8">
        <w:rPr>
          <w:rFonts w:ascii="Times New Roman" w:hAnsi="Times New Roman" w:cs="Times New Roman"/>
          <w:sz w:val="24"/>
          <w:szCs w:val="24"/>
        </w:rPr>
        <w:t>in denen Interaktion, Organisation und Gesell</w:t>
      </w:r>
      <w:r w:rsidR="00CF248F">
        <w:rPr>
          <w:rFonts w:ascii="Times New Roman" w:hAnsi="Times New Roman" w:cs="Times New Roman"/>
          <w:sz w:val="24"/>
          <w:szCs w:val="24"/>
        </w:rPr>
        <w:t xml:space="preserve">schaft </w:t>
      </w:r>
      <w:r w:rsidR="00B044C8">
        <w:rPr>
          <w:rFonts w:ascii="Times New Roman" w:hAnsi="Times New Roman" w:cs="Times New Roman"/>
          <w:sz w:val="24"/>
          <w:szCs w:val="24"/>
        </w:rPr>
        <w:t>strukturell ineinander verschränkt</w:t>
      </w:r>
      <w:r w:rsidR="00CF248F">
        <w:rPr>
          <w:rFonts w:ascii="Times New Roman" w:hAnsi="Times New Roman" w:cs="Times New Roman"/>
          <w:sz w:val="24"/>
          <w:szCs w:val="24"/>
        </w:rPr>
        <w:t xml:space="preserve">, ja nahezu identisch seien; </w:t>
      </w:r>
      <w:r w:rsidR="00B044C8">
        <w:rPr>
          <w:rFonts w:ascii="Times New Roman" w:hAnsi="Times New Roman" w:cs="Times New Roman"/>
          <w:sz w:val="24"/>
          <w:szCs w:val="24"/>
        </w:rPr>
        <w:t xml:space="preserve">den Endpunkt der Entwicklung stelle die </w:t>
      </w:r>
      <w:r w:rsidR="00B044C8" w:rsidRPr="008A2871">
        <w:rPr>
          <w:rFonts w:ascii="Times New Roman" w:hAnsi="Times New Roman" w:cs="Times New Roman"/>
          <w:sz w:val="24"/>
          <w:szCs w:val="24"/>
        </w:rPr>
        <w:t>„einheitliche Weltgesellschaft“</w:t>
      </w:r>
      <w:r w:rsidR="00B044C8">
        <w:rPr>
          <w:rFonts w:ascii="Times New Roman" w:hAnsi="Times New Roman" w:cs="Times New Roman"/>
          <w:sz w:val="24"/>
          <w:szCs w:val="24"/>
        </w:rPr>
        <w:t xml:space="preserve"> dar, in der es zwangsläufig zur Trennung der </w:t>
      </w:r>
      <w:r w:rsidR="00782F63">
        <w:rPr>
          <w:rFonts w:ascii="Times New Roman" w:hAnsi="Times New Roman" w:cs="Times New Roman"/>
          <w:sz w:val="24"/>
          <w:szCs w:val="24"/>
        </w:rPr>
        <w:t xml:space="preserve">drei </w:t>
      </w:r>
      <w:r w:rsidR="00B044C8">
        <w:rPr>
          <w:rFonts w:ascii="Times New Roman" w:hAnsi="Times New Roman" w:cs="Times New Roman"/>
          <w:sz w:val="24"/>
          <w:szCs w:val="24"/>
        </w:rPr>
        <w:t xml:space="preserve">Systemtypen komme. </w:t>
      </w:r>
      <w:r w:rsidR="00DC0D76">
        <w:rPr>
          <w:rFonts w:ascii="Times New Roman" w:hAnsi="Times New Roman" w:cs="Times New Roman"/>
          <w:sz w:val="24"/>
          <w:szCs w:val="24"/>
        </w:rPr>
        <w:t>Z</w:t>
      </w:r>
      <w:r w:rsidR="00B044C8">
        <w:rPr>
          <w:rFonts w:ascii="Times New Roman" w:hAnsi="Times New Roman" w:cs="Times New Roman"/>
          <w:sz w:val="24"/>
          <w:szCs w:val="24"/>
        </w:rPr>
        <w:t xml:space="preserve">wischen </w:t>
      </w:r>
      <w:r w:rsidR="00DC0D76">
        <w:rPr>
          <w:rFonts w:ascii="Times New Roman" w:hAnsi="Times New Roman" w:cs="Times New Roman"/>
          <w:sz w:val="24"/>
          <w:szCs w:val="24"/>
        </w:rPr>
        <w:t xml:space="preserve">diesen Endpunkten </w:t>
      </w:r>
      <w:r w:rsidR="00B044C8">
        <w:rPr>
          <w:rFonts w:ascii="Times New Roman" w:hAnsi="Times New Roman" w:cs="Times New Roman"/>
          <w:sz w:val="24"/>
          <w:szCs w:val="24"/>
        </w:rPr>
        <w:t xml:space="preserve">sieht </w:t>
      </w:r>
      <w:r w:rsidR="00B044C8" w:rsidRPr="008548B1">
        <w:rPr>
          <w:rFonts w:ascii="Times New Roman" w:hAnsi="Times New Roman" w:cs="Times New Roman"/>
          <w:smallCaps/>
          <w:sz w:val="24"/>
          <w:szCs w:val="24"/>
        </w:rPr>
        <w:t>Luhmann</w:t>
      </w:r>
      <w:r w:rsidR="00B044C8">
        <w:rPr>
          <w:rFonts w:ascii="Times New Roman" w:hAnsi="Times New Roman" w:cs="Times New Roman"/>
          <w:sz w:val="24"/>
          <w:szCs w:val="24"/>
        </w:rPr>
        <w:t xml:space="preserve"> die Ära der „</w:t>
      </w:r>
      <w:r w:rsidR="00B044C8" w:rsidRPr="00040D78">
        <w:rPr>
          <w:rFonts w:ascii="Times New Roman" w:hAnsi="Times New Roman" w:cs="Times New Roman"/>
          <w:sz w:val="24"/>
          <w:szCs w:val="24"/>
        </w:rPr>
        <w:t xml:space="preserve">regional limitierten </w:t>
      </w:r>
      <w:r w:rsidR="00B044C8" w:rsidRPr="00040D78">
        <w:rPr>
          <w:rFonts w:ascii="Times New Roman" w:hAnsi="Times New Roman" w:cs="Times New Roman"/>
          <w:sz w:val="24"/>
          <w:szCs w:val="24"/>
        </w:rPr>
        <w:lastRenderedPageBreak/>
        <w:t>Hochkulturen</w:t>
      </w:r>
      <w:r w:rsidR="00B044C8">
        <w:rPr>
          <w:rFonts w:ascii="Times New Roman" w:hAnsi="Times New Roman" w:cs="Times New Roman"/>
          <w:sz w:val="24"/>
          <w:szCs w:val="24"/>
        </w:rPr>
        <w:t>“</w:t>
      </w:r>
      <w:r w:rsidR="00782F63">
        <w:rPr>
          <w:rFonts w:ascii="Times New Roman" w:hAnsi="Times New Roman" w:cs="Times New Roman"/>
          <w:sz w:val="24"/>
          <w:szCs w:val="24"/>
        </w:rPr>
        <w:t>.</w:t>
      </w:r>
      <w:r w:rsidR="00DC0D76">
        <w:rPr>
          <w:rFonts w:ascii="Times New Roman" w:hAnsi="Times New Roman" w:cs="Times New Roman"/>
          <w:sz w:val="24"/>
          <w:szCs w:val="24"/>
        </w:rPr>
        <w:t xml:space="preserve"> D</w:t>
      </w:r>
      <w:r w:rsidR="00B044C8">
        <w:rPr>
          <w:rFonts w:ascii="Times New Roman" w:hAnsi="Times New Roman" w:cs="Times New Roman"/>
          <w:sz w:val="24"/>
          <w:szCs w:val="24"/>
        </w:rPr>
        <w:t>ie</w:t>
      </w:r>
      <w:r w:rsidR="000F5E90">
        <w:rPr>
          <w:rFonts w:ascii="Times New Roman" w:hAnsi="Times New Roman" w:cs="Times New Roman"/>
          <w:sz w:val="24"/>
          <w:szCs w:val="24"/>
        </w:rPr>
        <w:t xml:space="preserve">se </w:t>
      </w:r>
      <w:r w:rsidR="008339DB">
        <w:rPr>
          <w:rFonts w:ascii="Times New Roman" w:hAnsi="Times New Roman" w:cs="Times New Roman"/>
          <w:sz w:val="24"/>
          <w:szCs w:val="24"/>
        </w:rPr>
        <w:t>kennzeichne</w:t>
      </w:r>
      <w:r w:rsidR="00CF248F">
        <w:rPr>
          <w:rFonts w:ascii="Times New Roman" w:hAnsi="Times New Roman" w:cs="Times New Roman"/>
          <w:sz w:val="24"/>
          <w:szCs w:val="24"/>
        </w:rPr>
        <w:t xml:space="preserve">, </w:t>
      </w:r>
      <w:r w:rsidR="00B044C8">
        <w:rPr>
          <w:rFonts w:ascii="Times New Roman" w:hAnsi="Times New Roman" w:cs="Times New Roman"/>
          <w:sz w:val="24"/>
          <w:szCs w:val="24"/>
        </w:rPr>
        <w:t>dass das Gesellschaftssystem eine Größe und Komplexität erreicht</w:t>
      </w:r>
      <w:r w:rsidR="00CF248F">
        <w:rPr>
          <w:rFonts w:ascii="Times New Roman" w:hAnsi="Times New Roman" w:cs="Times New Roman"/>
          <w:sz w:val="24"/>
          <w:szCs w:val="24"/>
        </w:rPr>
        <w:t xml:space="preserve"> habe</w:t>
      </w:r>
      <w:r w:rsidR="00B044C8">
        <w:rPr>
          <w:rFonts w:ascii="Times New Roman" w:hAnsi="Times New Roman" w:cs="Times New Roman"/>
          <w:sz w:val="24"/>
          <w:szCs w:val="24"/>
        </w:rPr>
        <w:t>, die d</w:t>
      </w:r>
      <w:r w:rsidR="000B1426">
        <w:rPr>
          <w:rFonts w:ascii="Times New Roman" w:hAnsi="Times New Roman" w:cs="Times New Roman"/>
          <w:sz w:val="24"/>
          <w:szCs w:val="24"/>
        </w:rPr>
        <w:t>as Maß an</w:t>
      </w:r>
      <w:r w:rsidR="00B044C8">
        <w:rPr>
          <w:rFonts w:ascii="Times New Roman" w:hAnsi="Times New Roman" w:cs="Times New Roman"/>
          <w:sz w:val="24"/>
          <w:szCs w:val="24"/>
        </w:rPr>
        <w:t xml:space="preserve"> </w:t>
      </w:r>
      <w:r w:rsidR="00782F63">
        <w:rPr>
          <w:rFonts w:ascii="Times New Roman" w:hAnsi="Times New Roman" w:cs="Times New Roman"/>
          <w:sz w:val="24"/>
          <w:szCs w:val="24"/>
        </w:rPr>
        <w:t xml:space="preserve">Interaktionen sprenge, an </w:t>
      </w:r>
      <w:r w:rsidR="00B044C8">
        <w:rPr>
          <w:rFonts w:ascii="Times New Roman" w:hAnsi="Times New Roman" w:cs="Times New Roman"/>
          <w:sz w:val="24"/>
          <w:szCs w:val="24"/>
        </w:rPr>
        <w:t>den</w:t>
      </w:r>
      <w:r w:rsidR="00782F63">
        <w:rPr>
          <w:rFonts w:ascii="Times New Roman" w:hAnsi="Times New Roman" w:cs="Times New Roman"/>
          <w:sz w:val="24"/>
          <w:szCs w:val="24"/>
        </w:rPr>
        <w:t>en der</w:t>
      </w:r>
      <w:r w:rsidR="00B044C8">
        <w:rPr>
          <w:rFonts w:ascii="Times New Roman" w:hAnsi="Times New Roman" w:cs="Times New Roman"/>
          <w:sz w:val="24"/>
          <w:szCs w:val="24"/>
        </w:rPr>
        <w:t xml:space="preserve"> </w:t>
      </w:r>
      <w:r w:rsidR="000F5E90">
        <w:rPr>
          <w:rFonts w:ascii="Times New Roman" w:hAnsi="Times New Roman" w:cs="Times New Roman"/>
          <w:sz w:val="24"/>
          <w:szCs w:val="24"/>
        </w:rPr>
        <w:t>E</w:t>
      </w:r>
      <w:r w:rsidR="00B044C8">
        <w:rPr>
          <w:rFonts w:ascii="Times New Roman" w:hAnsi="Times New Roman" w:cs="Times New Roman"/>
          <w:sz w:val="24"/>
          <w:szCs w:val="24"/>
        </w:rPr>
        <w:t xml:space="preserve">inzelne </w:t>
      </w:r>
      <w:r w:rsidR="00782F63">
        <w:rPr>
          <w:rFonts w:ascii="Times New Roman" w:hAnsi="Times New Roman" w:cs="Times New Roman"/>
          <w:sz w:val="24"/>
          <w:szCs w:val="24"/>
        </w:rPr>
        <w:t>tatsächlich teilhaben kann</w:t>
      </w:r>
      <w:r w:rsidR="00DC0D76">
        <w:rPr>
          <w:rFonts w:ascii="Times New Roman" w:hAnsi="Times New Roman" w:cs="Times New Roman"/>
          <w:sz w:val="24"/>
          <w:szCs w:val="24"/>
        </w:rPr>
        <w:t xml:space="preserve"> – </w:t>
      </w:r>
      <w:r>
        <w:rPr>
          <w:rFonts w:ascii="Times New Roman" w:hAnsi="Times New Roman" w:cs="Times New Roman"/>
          <w:sz w:val="24"/>
          <w:szCs w:val="24"/>
        </w:rPr>
        <w:t xml:space="preserve">jedoch ohne dass </w:t>
      </w:r>
      <w:r w:rsidR="00B044C8">
        <w:rPr>
          <w:rFonts w:ascii="Times New Roman" w:hAnsi="Times New Roman" w:cs="Times New Roman"/>
          <w:sz w:val="24"/>
          <w:szCs w:val="24"/>
        </w:rPr>
        <w:t xml:space="preserve">die Differenzierung der Systemtypen bereits vollständig </w:t>
      </w:r>
      <w:r w:rsidR="000F5E90">
        <w:rPr>
          <w:rFonts w:ascii="Times New Roman" w:hAnsi="Times New Roman" w:cs="Times New Roman"/>
          <w:sz w:val="24"/>
          <w:szCs w:val="24"/>
        </w:rPr>
        <w:t>erfolgt</w:t>
      </w:r>
      <w:r>
        <w:rPr>
          <w:rFonts w:ascii="Times New Roman" w:hAnsi="Times New Roman" w:cs="Times New Roman"/>
          <w:sz w:val="24"/>
          <w:szCs w:val="24"/>
        </w:rPr>
        <w:t xml:space="preserve"> wäre.</w:t>
      </w:r>
      <w:r w:rsidR="00DC0D76">
        <w:rPr>
          <w:rFonts w:ascii="Times New Roman" w:hAnsi="Times New Roman" w:cs="Times New Roman"/>
          <w:sz w:val="24"/>
          <w:szCs w:val="24"/>
        </w:rPr>
        <w:t xml:space="preserve"> Diese Entwicklung von der Stammes- hin zur Weltgesellschaft zeige, wie unter wechselnden Bedingungen und bei zunehmender Komplexität der Gesellschaftssysteme „</w:t>
      </w:r>
      <w:r w:rsidR="00DC0D76" w:rsidRPr="00040D78">
        <w:rPr>
          <w:rFonts w:ascii="Times New Roman" w:hAnsi="Times New Roman" w:cs="Times New Roman"/>
          <w:sz w:val="24"/>
          <w:szCs w:val="24"/>
        </w:rPr>
        <w:t>diese Systemtypen auseinandertreten, sich spezifizieren und wechselseitig funktional entlasten</w:t>
      </w:r>
      <w:r w:rsidR="00DC0D76">
        <w:rPr>
          <w:rFonts w:ascii="Times New Roman" w:hAnsi="Times New Roman" w:cs="Times New Roman"/>
          <w:sz w:val="24"/>
          <w:szCs w:val="24"/>
        </w:rPr>
        <w:t>.“</w:t>
      </w:r>
      <w:r w:rsidR="00DC0D76" w:rsidRPr="00DC0D76">
        <w:rPr>
          <w:rStyle w:val="Funotenzeichen"/>
          <w:rFonts w:ascii="Times New Roman" w:hAnsi="Times New Roman" w:cs="Times New Roman"/>
          <w:sz w:val="24"/>
          <w:szCs w:val="24"/>
        </w:rPr>
        <w:t xml:space="preserve"> </w:t>
      </w:r>
      <w:r w:rsidR="00DC0D76">
        <w:rPr>
          <w:rStyle w:val="Funotenzeichen"/>
          <w:rFonts w:ascii="Times New Roman" w:hAnsi="Times New Roman" w:cs="Times New Roman"/>
          <w:sz w:val="24"/>
          <w:szCs w:val="24"/>
        </w:rPr>
        <w:footnoteReference w:id="45"/>
      </w:r>
    </w:p>
    <w:p w:rsidR="008F63B3" w:rsidRDefault="008F246C" w:rsidP="00296589">
      <w:pPr>
        <w:spacing w:after="240" w:line="360" w:lineRule="auto"/>
        <w:ind w:firstLine="567"/>
        <w:jc w:val="both"/>
        <w:rPr>
          <w:rFonts w:ascii="Times New Roman" w:hAnsi="Times New Roman" w:cs="Times New Roman"/>
          <w:sz w:val="24"/>
          <w:szCs w:val="24"/>
        </w:rPr>
      </w:pPr>
      <w:r>
        <w:rPr>
          <w:rFonts w:ascii="Times New Roman" w:hAnsi="Times New Roman" w:cs="Times New Roman"/>
          <w:sz w:val="24"/>
          <w:szCs w:val="24"/>
        </w:rPr>
        <w:t>Den konkreten antiken, mittelalterlichen und frühneuzeitlichen Gesellschaften</w:t>
      </w:r>
      <w:r w:rsidR="0011059D">
        <w:rPr>
          <w:rFonts w:ascii="Times New Roman" w:hAnsi="Times New Roman" w:cs="Times New Roman"/>
          <w:sz w:val="24"/>
          <w:szCs w:val="24"/>
        </w:rPr>
        <w:t xml:space="preserve">, die </w:t>
      </w:r>
      <w:r w:rsidR="0011059D" w:rsidRPr="00EE5507">
        <w:rPr>
          <w:rFonts w:ascii="Times New Roman" w:hAnsi="Times New Roman" w:cs="Times New Roman"/>
          <w:smallCaps/>
          <w:sz w:val="24"/>
          <w:szCs w:val="24"/>
        </w:rPr>
        <w:t>Luhmann</w:t>
      </w:r>
      <w:r w:rsidR="0011059D">
        <w:rPr>
          <w:rFonts w:ascii="Times New Roman" w:hAnsi="Times New Roman" w:cs="Times New Roman"/>
          <w:sz w:val="24"/>
          <w:szCs w:val="24"/>
        </w:rPr>
        <w:t xml:space="preserve"> ansche</w:t>
      </w:r>
      <w:r w:rsidR="002F538F">
        <w:rPr>
          <w:rFonts w:ascii="Times New Roman" w:hAnsi="Times New Roman" w:cs="Times New Roman"/>
          <w:sz w:val="24"/>
          <w:szCs w:val="24"/>
        </w:rPr>
        <w:t>inend alle gemeinsam unter die ‚</w:t>
      </w:r>
      <w:r w:rsidR="0011059D">
        <w:rPr>
          <w:rFonts w:ascii="Times New Roman" w:hAnsi="Times New Roman" w:cs="Times New Roman"/>
          <w:sz w:val="24"/>
          <w:szCs w:val="24"/>
        </w:rPr>
        <w:t>regional limitierten Hochkulturen</w:t>
      </w:r>
      <w:r w:rsidR="002F538F">
        <w:rPr>
          <w:rFonts w:ascii="Times New Roman" w:hAnsi="Times New Roman" w:cs="Times New Roman"/>
          <w:sz w:val="24"/>
          <w:szCs w:val="24"/>
        </w:rPr>
        <w:t>‘</w:t>
      </w:r>
      <w:r w:rsidR="0011059D">
        <w:rPr>
          <w:rFonts w:ascii="Times New Roman" w:hAnsi="Times New Roman" w:cs="Times New Roman"/>
          <w:sz w:val="24"/>
          <w:szCs w:val="24"/>
        </w:rPr>
        <w:t xml:space="preserve"> fassen will, </w:t>
      </w:r>
      <w:r>
        <w:rPr>
          <w:rFonts w:ascii="Times New Roman" w:hAnsi="Times New Roman" w:cs="Times New Roman"/>
          <w:sz w:val="24"/>
          <w:szCs w:val="24"/>
        </w:rPr>
        <w:t>wird die</w:t>
      </w:r>
      <w:r w:rsidR="0011059D">
        <w:rPr>
          <w:rFonts w:ascii="Times New Roman" w:hAnsi="Times New Roman" w:cs="Times New Roman"/>
          <w:sz w:val="24"/>
          <w:szCs w:val="24"/>
        </w:rPr>
        <w:t>se</w:t>
      </w:r>
      <w:r>
        <w:rPr>
          <w:rFonts w:ascii="Times New Roman" w:hAnsi="Times New Roman" w:cs="Times New Roman"/>
          <w:sz w:val="24"/>
          <w:szCs w:val="24"/>
        </w:rPr>
        <w:t xml:space="preserve"> stark überzeichnende Beschreibung sicher </w:t>
      </w:r>
      <w:r w:rsidR="000B1426">
        <w:rPr>
          <w:rFonts w:ascii="Times New Roman" w:hAnsi="Times New Roman" w:cs="Times New Roman"/>
          <w:sz w:val="24"/>
          <w:szCs w:val="24"/>
        </w:rPr>
        <w:t>n</w:t>
      </w:r>
      <w:r w:rsidR="00AD4249">
        <w:rPr>
          <w:rFonts w:ascii="Times New Roman" w:hAnsi="Times New Roman" w:cs="Times New Roman"/>
          <w:sz w:val="24"/>
          <w:szCs w:val="24"/>
        </w:rPr>
        <w:t>ur bedingt</w:t>
      </w:r>
      <w:r w:rsidR="000B1426">
        <w:rPr>
          <w:rFonts w:ascii="Times New Roman" w:hAnsi="Times New Roman" w:cs="Times New Roman"/>
          <w:sz w:val="24"/>
          <w:szCs w:val="24"/>
        </w:rPr>
        <w:t xml:space="preserve"> </w:t>
      </w:r>
      <w:r>
        <w:rPr>
          <w:rFonts w:ascii="Times New Roman" w:hAnsi="Times New Roman" w:cs="Times New Roman"/>
          <w:sz w:val="24"/>
          <w:szCs w:val="24"/>
        </w:rPr>
        <w:t>gerecht</w:t>
      </w:r>
      <w:r w:rsidR="000B1426">
        <w:rPr>
          <w:rFonts w:ascii="Times New Roman" w:hAnsi="Times New Roman" w:cs="Times New Roman"/>
          <w:sz w:val="24"/>
          <w:szCs w:val="24"/>
        </w:rPr>
        <w:t xml:space="preserve">. </w:t>
      </w:r>
      <w:r w:rsidR="00AD4249">
        <w:rPr>
          <w:rFonts w:ascii="Times New Roman" w:hAnsi="Times New Roman" w:cs="Times New Roman"/>
          <w:sz w:val="24"/>
          <w:szCs w:val="24"/>
        </w:rPr>
        <w:t xml:space="preserve">Auch die </w:t>
      </w:r>
      <w:r w:rsidR="0011059D">
        <w:rPr>
          <w:rFonts w:ascii="Times New Roman" w:hAnsi="Times New Roman" w:cs="Times New Roman"/>
          <w:sz w:val="24"/>
          <w:szCs w:val="24"/>
        </w:rPr>
        <w:t>(zukünftige?) Existenz einer ‚einheitlichen Weltgesellschaft‘</w:t>
      </w:r>
      <w:r w:rsidR="000B1426">
        <w:rPr>
          <w:rFonts w:ascii="Times New Roman" w:hAnsi="Times New Roman" w:cs="Times New Roman"/>
          <w:sz w:val="24"/>
          <w:szCs w:val="24"/>
        </w:rPr>
        <w:t xml:space="preserve"> </w:t>
      </w:r>
      <w:r w:rsidR="00AD4249">
        <w:rPr>
          <w:rFonts w:ascii="Times New Roman" w:hAnsi="Times New Roman" w:cs="Times New Roman"/>
          <w:sz w:val="24"/>
          <w:szCs w:val="24"/>
        </w:rPr>
        <w:t>erscheint durchaus zweifelhaft</w:t>
      </w:r>
      <w:r w:rsidR="0011059D">
        <w:rPr>
          <w:rFonts w:ascii="Times New Roman" w:hAnsi="Times New Roman" w:cs="Times New Roman"/>
          <w:sz w:val="24"/>
          <w:szCs w:val="24"/>
        </w:rPr>
        <w:t>.</w:t>
      </w:r>
      <w:r>
        <w:rPr>
          <w:rFonts w:ascii="Times New Roman" w:hAnsi="Times New Roman" w:cs="Times New Roman"/>
          <w:sz w:val="24"/>
          <w:szCs w:val="24"/>
        </w:rPr>
        <w:t xml:space="preserve"> </w:t>
      </w:r>
      <w:r w:rsidR="00782F63">
        <w:rPr>
          <w:rFonts w:ascii="Times New Roman" w:hAnsi="Times New Roman" w:cs="Times New Roman"/>
          <w:sz w:val="24"/>
          <w:szCs w:val="24"/>
        </w:rPr>
        <w:t>Und dass diese sehr allgemeine</w:t>
      </w:r>
      <w:r w:rsidR="0011059D">
        <w:rPr>
          <w:rFonts w:ascii="Times New Roman" w:hAnsi="Times New Roman" w:cs="Times New Roman"/>
          <w:sz w:val="24"/>
          <w:szCs w:val="24"/>
        </w:rPr>
        <w:t xml:space="preserve"> </w:t>
      </w:r>
      <w:r w:rsidR="00782F63">
        <w:rPr>
          <w:rFonts w:ascii="Times New Roman" w:hAnsi="Times New Roman" w:cs="Times New Roman"/>
          <w:sz w:val="24"/>
          <w:szCs w:val="24"/>
        </w:rPr>
        <w:t>Geschichts- oder Evo</w:t>
      </w:r>
      <w:r w:rsidR="002F538F">
        <w:rPr>
          <w:rFonts w:ascii="Times New Roman" w:hAnsi="Times New Roman" w:cs="Times New Roman"/>
          <w:sz w:val="24"/>
          <w:szCs w:val="24"/>
        </w:rPr>
        <w:t>lutionstheorie</w:t>
      </w:r>
      <w:r w:rsidR="00782F63">
        <w:rPr>
          <w:rFonts w:ascii="Times New Roman" w:hAnsi="Times New Roman" w:cs="Times New Roman"/>
          <w:sz w:val="24"/>
          <w:szCs w:val="24"/>
        </w:rPr>
        <w:t xml:space="preserve"> </w:t>
      </w:r>
      <w:r w:rsidR="007502B3">
        <w:rPr>
          <w:rFonts w:ascii="Times New Roman" w:hAnsi="Times New Roman" w:cs="Times New Roman"/>
          <w:sz w:val="24"/>
          <w:szCs w:val="24"/>
        </w:rPr>
        <w:t xml:space="preserve">die historische Dimension gesellschaftlicher Entwicklung </w:t>
      </w:r>
      <w:r w:rsidR="00782F63">
        <w:rPr>
          <w:rFonts w:ascii="Times New Roman" w:hAnsi="Times New Roman" w:cs="Times New Roman"/>
          <w:sz w:val="24"/>
          <w:szCs w:val="24"/>
        </w:rPr>
        <w:t xml:space="preserve">keinesfalls erschöpfend zu </w:t>
      </w:r>
      <w:r w:rsidR="0011059D">
        <w:rPr>
          <w:rFonts w:ascii="Times New Roman" w:hAnsi="Times New Roman" w:cs="Times New Roman"/>
          <w:sz w:val="24"/>
          <w:szCs w:val="24"/>
        </w:rPr>
        <w:t xml:space="preserve">beschreiben oder gar zu </w:t>
      </w:r>
      <w:r w:rsidR="00782F63">
        <w:rPr>
          <w:rFonts w:ascii="Times New Roman" w:hAnsi="Times New Roman" w:cs="Times New Roman"/>
          <w:sz w:val="24"/>
          <w:szCs w:val="24"/>
        </w:rPr>
        <w:t xml:space="preserve">erklären vermag, </w:t>
      </w:r>
      <w:r w:rsidR="002F538F">
        <w:rPr>
          <w:rFonts w:ascii="Times New Roman" w:hAnsi="Times New Roman" w:cs="Times New Roman"/>
          <w:sz w:val="24"/>
          <w:szCs w:val="24"/>
        </w:rPr>
        <w:t xml:space="preserve">hat </w:t>
      </w:r>
      <w:r w:rsidR="00782F63" w:rsidRPr="002F538F">
        <w:rPr>
          <w:rFonts w:ascii="Times New Roman" w:hAnsi="Times New Roman" w:cs="Times New Roman"/>
          <w:smallCaps/>
          <w:sz w:val="24"/>
          <w:szCs w:val="24"/>
        </w:rPr>
        <w:t>Luhmann</w:t>
      </w:r>
      <w:r w:rsidR="00782F63">
        <w:rPr>
          <w:rFonts w:ascii="Times New Roman" w:hAnsi="Times New Roman" w:cs="Times New Roman"/>
          <w:sz w:val="24"/>
          <w:szCs w:val="24"/>
        </w:rPr>
        <w:t xml:space="preserve"> selbst zu</w:t>
      </w:r>
      <w:r w:rsidR="002F538F">
        <w:rPr>
          <w:rFonts w:ascii="Times New Roman" w:hAnsi="Times New Roman" w:cs="Times New Roman"/>
          <w:sz w:val="24"/>
          <w:szCs w:val="24"/>
        </w:rPr>
        <w:t>gegeben</w:t>
      </w:r>
      <w:r w:rsidR="00782F63">
        <w:rPr>
          <w:rFonts w:ascii="Times New Roman" w:hAnsi="Times New Roman" w:cs="Times New Roman"/>
          <w:sz w:val="24"/>
          <w:szCs w:val="24"/>
        </w:rPr>
        <w:t>.</w:t>
      </w:r>
      <w:r w:rsidR="00AD4249">
        <w:rPr>
          <w:rStyle w:val="Funotenzeichen"/>
          <w:rFonts w:ascii="Times New Roman" w:hAnsi="Times New Roman" w:cs="Times New Roman"/>
          <w:sz w:val="24"/>
          <w:szCs w:val="24"/>
        </w:rPr>
        <w:footnoteReference w:id="46"/>
      </w:r>
      <w:r w:rsidR="00782F63">
        <w:rPr>
          <w:rFonts w:ascii="Times New Roman" w:hAnsi="Times New Roman" w:cs="Times New Roman"/>
          <w:sz w:val="24"/>
          <w:szCs w:val="24"/>
        </w:rPr>
        <w:t xml:space="preserve"> </w:t>
      </w:r>
      <w:r w:rsidR="00DC0D76">
        <w:rPr>
          <w:rFonts w:ascii="Times New Roman" w:hAnsi="Times New Roman" w:cs="Times New Roman"/>
          <w:sz w:val="24"/>
          <w:szCs w:val="24"/>
        </w:rPr>
        <w:t xml:space="preserve">Interessant </w:t>
      </w:r>
      <w:r w:rsidR="007502B3">
        <w:rPr>
          <w:rFonts w:ascii="Times New Roman" w:hAnsi="Times New Roman" w:cs="Times New Roman"/>
          <w:sz w:val="24"/>
          <w:szCs w:val="24"/>
        </w:rPr>
        <w:t xml:space="preserve">ist </w:t>
      </w:r>
      <w:r w:rsidR="002E1F05">
        <w:rPr>
          <w:rFonts w:ascii="Times New Roman" w:hAnsi="Times New Roman" w:cs="Times New Roman"/>
          <w:sz w:val="24"/>
          <w:szCs w:val="24"/>
        </w:rPr>
        <w:t xml:space="preserve">jedoch </w:t>
      </w:r>
      <w:r w:rsidR="00782F63">
        <w:rPr>
          <w:rFonts w:ascii="Times New Roman" w:hAnsi="Times New Roman" w:cs="Times New Roman"/>
          <w:sz w:val="24"/>
          <w:szCs w:val="24"/>
        </w:rPr>
        <w:t xml:space="preserve">der </w:t>
      </w:r>
      <w:r w:rsidR="007502B3">
        <w:rPr>
          <w:rFonts w:ascii="Times New Roman" w:hAnsi="Times New Roman" w:cs="Times New Roman"/>
          <w:sz w:val="24"/>
          <w:szCs w:val="24"/>
        </w:rPr>
        <w:t>Gedanke</w:t>
      </w:r>
      <w:r w:rsidR="00782F63">
        <w:rPr>
          <w:rFonts w:ascii="Times New Roman" w:hAnsi="Times New Roman" w:cs="Times New Roman"/>
          <w:sz w:val="24"/>
          <w:szCs w:val="24"/>
        </w:rPr>
        <w:t xml:space="preserve">, dass </w:t>
      </w:r>
      <w:r w:rsidR="007502B3">
        <w:rPr>
          <w:rFonts w:ascii="Times New Roman" w:hAnsi="Times New Roman" w:cs="Times New Roman"/>
          <w:sz w:val="24"/>
          <w:szCs w:val="24"/>
        </w:rPr>
        <w:t>d</w:t>
      </w:r>
      <w:r w:rsidR="00C70887">
        <w:rPr>
          <w:rFonts w:ascii="Times New Roman" w:hAnsi="Times New Roman" w:cs="Times New Roman"/>
          <w:sz w:val="24"/>
          <w:szCs w:val="24"/>
        </w:rPr>
        <w:t xml:space="preserve">ie Perspektive </w:t>
      </w:r>
      <w:r w:rsidR="007502B3">
        <w:rPr>
          <w:rFonts w:ascii="Times New Roman" w:hAnsi="Times New Roman" w:cs="Times New Roman"/>
          <w:sz w:val="24"/>
          <w:szCs w:val="24"/>
        </w:rPr>
        <w:t>auf die Aus</w:t>
      </w:r>
      <w:r w:rsidR="00782F63">
        <w:rPr>
          <w:rFonts w:ascii="Times New Roman" w:hAnsi="Times New Roman" w:cs="Times New Roman"/>
          <w:sz w:val="24"/>
          <w:szCs w:val="24"/>
        </w:rPr>
        <w:t>differenzierung der System</w:t>
      </w:r>
      <w:r>
        <w:rPr>
          <w:rFonts w:ascii="Times New Roman" w:hAnsi="Times New Roman" w:cs="Times New Roman"/>
          <w:sz w:val="24"/>
          <w:szCs w:val="24"/>
        </w:rPr>
        <w:t>typen</w:t>
      </w:r>
      <w:r w:rsidR="00782F63">
        <w:rPr>
          <w:rFonts w:ascii="Times New Roman" w:hAnsi="Times New Roman" w:cs="Times New Roman"/>
          <w:sz w:val="24"/>
          <w:szCs w:val="24"/>
        </w:rPr>
        <w:t xml:space="preserve"> </w:t>
      </w:r>
      <w:r w:rsidR="007502B3">
        <w:rPr>
          <w:rFonts w:ascii="Times New Roman" w:hAnsi="Times New Roman" w:cs="Times New Roman"/>
          <w:sz w:val="24"/>
          <w:szCs w:val="24"/>
        </w:rPr>
        <w:t xml:space="preserve">– und damit auf das Verhältnis der Systeme zueinander – </w:t>
      </w:r>
      <w:r w:rsidR="00782F63">
        <w:rPr>
          <w:rFonts w:ascii="Times New Roman" w:hAnsi="Times New Roman" w:cs="Times New Roman"/>
          <w:sz w:val="24"/>
          <w:szCs w:val="24"/>
        </w:rPr>
        <w:t xml:space="preserve">einen </w:t>
      </w:r>
      <w:r w:rsidR="007502B3">
        <w:rPr>
          <w:rFonts w:ascii="Times New Roman" w:hAnsi="Times New Roman" w:cs="Times New Roman"/>
          <w:sz w:val="24"/>
          <w:szCs w:val="24"/>
        </w:rPr>
        <w:t xml:space="preserve">wichtigen </w:t>
      </w:r>
      <w:r w:rsidR="00782F63">
        <w:rPr>
          <w:rFonts w:ascii="Times New Roman" w:hAnsi="Times New Roman" w:cs="Times New Roman"/>
          <w:sz w:val="24"/>
          <w:szCs w:val="24"/>
        </w:rPr>
        <w:t>Aspekt beleuchte</w:t>
      </w:r>
      <w:r w:rsidR="007502B3">
        <w:rPr>
          <w:rFonts w:ascii="Times New Roman" w:hAnsi="Times New Roman" w:cs="Times New Roman"/>
          <w:sz w:val="24"/>
          <w:szCs w:val="24"/>
        </w:rPr>
        <w:t>t</w:t>
      </w:r>
      <w:r w:rsidR="00782F63">
        <w:rPr>
          <w:rFonts w:ascii="Times New Roman" w:hAnsi="Times New Roman" w:cs="Times New Roman"/>
          <w:sz w:val="24"/>
          <w:szCs w:val="24"/>
        </w:rPr>
        <w:t xml:space="preserve">, anhand dessen letztlich Eigenarten </w:t>
      </w:r>
      <w:r w:rsidR="000B1426">
        <w:rPr>
          <w:rFonts w:ascii="Times New Roman" w:hAnsi="Times New Roman" w:cs="Times New Roman"/>
          <w:sz w:val="24"/>
          <w:szCs w:val="24"/>
        </w:rPr>
        <w:t xml:space="preserve">beobachtet werden können, die </w:t>
      </w:r>
      <w:r w:rsidR="00782F63">
        <w:rPr>
          <w:rFonts w:ascii="Times New Roman" w:hAnsi="Times New Roman" w:cs="Times New Roman"/>
          <w:sz w:val="24"/>
          <w:szCs w:val="24"/>
        </w:rPr>
        <w:t>jede soziale Formation</w:t>
      </w:r>
      <w:r w:rsidR="0011059D">
        <w:rPr>
          <w:rFonts w:ascii="Times New Roman" w:hAnsi="Times New Roman" w:cs="Times New Roman"/>
          <w:sz w:val="24"/>
          <w:szCs w:val="24"/>
        </w:rPr>
        <w:t xml:space="preserve"> </w:t>
      </w:r>
      <w:r w:rsidR="000B1426">
        <w:rPr>
          <w:rFonts w:ascii="Times New Roman" w:hAnsi="Times New Roman" w:cs="Times New Roman"/>
          <w:sz w:val="24"/>
          <w:szCs w:val="24"/>
        </w:rPr>
        <w:t>auf jeweils spezifische Weise ausfüllt</w:t>
      </w:r>
      <w:r w:rsidR="002E1F05">
        <w:rPr>
          <w:rFonts w:ascii="Times New Roman" w:hAnsi="Times New Roman" w:cs="Times New Roman"/>
          <w:sz w:val="24"/>
          <w:szCs w:val="24"/>
        </w:rPr>
        <w:t xml:space="preserve">. Dies ist für die Analyse </w:t>
      </w:r>
      <w:r w:rsidR="0011059D">
        <w:rPr>
          <w:rFonts w:ascii="Times New Roman" w:hAnsi="Times New Roman" w:cs="Times New Roman"/>
          <w:sz w:val="24"/>
          <w:szCs w:val="24"/>
        </w:rPr>
        <w:t xml:space="preserve">gegenwärtig </w:t>
      </w:r>
      <w:r w:rsidR="007502B3">
        <w:rPr>
          <w:rFonts w:ascii="Times New Roman" w:hAnsi="Times New Roman" w:cs="Times New Roman"/>
          <w:sz w:val="24"/>
          <w:szCs w:val="24"/>
        </w:rPr>
        <w:t>existierend</w:t>
      </w:r>
      <w:r w:rsidR="00F17BC6">
        <w:rPr>
          <w:rFonts w:ascii="Times New Roman" w:hAnsi="Times New Roman" w:cs="Times New Roman"/>
          <w:sz w:val="24"/>
          <w:szCs w:val="24"/>
        </w:rPr>
        <w:t xml:space="preserve">er wie auch </w:t>
      </w:r>
      <w:r w:rsidR="0011059D">
        <w:rPr>
          <w:rFonts w:ascii="Times New Roman" w:hAnsi="Times New Roman" w:cs="Times New Roman"/>
          <w:sz w:val="24"/>
          <w:szCs w:val="24"/>
        </w:rPr>
        <w:t>nur noch historisch fassbar</w:t>
      </w:r>
      <w:r w:rsidR="002E1F05">
        <w:rPr>
          <w:rFonts w:ascii="Times New Roman" w:hAnsi="Times New Roman" w:cs="Times New Roman"/>
          <w:sz w:val="24"/>
          <w:szCs w:val="24"/>
        </w:rPr>
        <w:t>e</w:t>
      </w:r>
      <w:r w:rsidR="00F17BC6">
        <w:rPr>
          <w:rFonts w:ascii="Times New Roman" w:hAnsi="Times New Roman" w:cs="Times New Roman"/>
          <w:sz w:val="24"/>
          <w:szCs w:val="24"/>
        </w:rPr>
        <w:t>r</w:t>
      </w:r>
      <w:r w:rsidR="002E1F05">
        <w:rPr>
          <w:rFonts w:ascii="Times New Roman" w:hAnsi="Times New Roman" w:cs="Times New Roman"/>
          <w:sz w:val="24"/>
          <w:szCs w:val="24"/>
        </w:rPr>
        <w:t xml:space="preserve"> Gesellschaften bedenkenswert – auch dann, wenn man</w:t>
      </w:r>
      <w:r w:rsidR="00EE5507">
        <w:rPr>
          <w:rFonts w:ascii="Times New Roman" w:hAnsi="Times New Roman" w:cs="Times New Roman"/>
          <w:sz w:val="24"/>
          <w:szCs w:val="24"/>
        </w:rPr>
        <w:t xml:space="preserve"> wie im Folgenden</w:t>
      </w:r>
      <w:r w:rsidR="002E1F05">
        <w:rPr>
          <w:rFonts w:ascii="Times New Roman" w:hAnsi="Times New Roman" w:cs="Times New Roman"/>
          <w:sz w:val="24"/>
          <w:szCs w:val="24"/>
        </w:rPr>
        <w:t xml:space="preserve"> die Be</w:t>
      </w:r>
      <w:r w:rsidR="002F538F">
        <w:rPr>
          <w:rFonts w:ascii="Times New Roman" w:hAnsi="Times New Roman" w:cs="Times New Roman"/>
          <w:sz w:val="24"/>
          <w:szCs w:val="24"/>
        </w:rPr>
        <w:t xml:space="preserve">griffe </w:t>
      </w:r>
      <w:r w:rsidR="002E1F05">
        <w:rPr>
          <w:rFonts w:ascii="Times New Roman" w:hAnsi="Times New Roman" w:cs="Times New Roman"/>
          <w:sz w:val="24"/>
          <w:szCs w:val="24"/>
        </w:rPr>
        <w:t>Interaktion</w:t>
      </w:r>
      <w:r w:rsidR="002F538F">
        <w:rPr>
          <w:rFonts w:ascii="Times New Roman" w:hAnsi="Times New Roman" w:cs="Times New Roman"/>
          <w:sz w:val="24"/>
          <w:szCs w:val="24"/>
        </w:rPr>
        <w:t xml:space="preserve">, </w:t>
      </w:r>
      <w:r w:rsidR="002E1F05">
        <w:rPr>
          <w:rFonts w:ascii="Times New Roman" w:hAnsi="Times New Roman" w:cs="Times New Roman"/>
          <w:sz w:val="24"/>
          <w:szCs w:val="24"/>
        </w:rPr>
        <w:t>Gesellschaft</w:t>
      </w:r>
      <w:r w:rsidR="002F538F">
        <w:rPr>
          <w:rFonts w:ascii="Times New Roman" w:hAnsi="Times New Roman" w:cs="Times New Roman"/>
          <w:sz w:val="24"/>
          <w:szCs w:val="24"/>
        </w:rPr>
        <w:t xml:space="preserve"> und </w:t>
      </w:r>
      <w:r w:rsidR="002E1F05">
        <w:rPr>
          <w:rFonts w:ascii="Times New Roman" w:hAnsi="Times New Roman" w:cs="Times New Roman"/>
          <w:sz w:val="24"/>
          <w:szCs w:val="24"/>
        </w:rPr>
        <w:t xml:space="preserve">Organisation nicht im streng </w:t>
      </w:r>
      <w:r w:rsidR="002E1F05" w:rsidRPr="000B1426">
        <w:rPr>
          <w:rFonts w:ascii="Times New Roman" w:hAnsi="Times New Roman" w:cs="Times New Roman"/>
          <w:smallCaps/>
          <w:sz w:val="24"/>
          <w:szCs w:val="24"/>
        </w:rPr>
        <w:t>Luhmann</w:t>
      </w:r>
      <w:r w:rsidR="002E1F05">
        <w:rPr>
          <w:rFonts w:ascii="Times New Roman" w:hAnsi="Times New Roman" w:cs="Times New Roman"/>
          <w:sz w:val="24"/>
          <w:szCs w:val="24"/>
        </w:rPr>
        <w:t>’schen Sinn</w:t>
      </w:r>
      <w:r w:rsidR="00AE13DE">
        <w:rPr>
          <w:rFonts w:ascii="Times New Roman" w:hAnsi="Times New Roman" w:cs="Times New Roman"/>
          <w:sz w:val="24"/>
          <w:szCs w:val="24"/>
        </w:rPr>
        <w:t>e verstehen und verwenden will.</w:t>
      </w:r>
    </w:p>
    <w:p w:rsidR="00FD3E58" w:rsidRDefault="009B38C5" w:rsidP="00296589">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Zusammenfassend können folgende Aspekte von Interaktion herausgestellt werden, die für die Untersuchung und Deutun</w:t>
      </w:r>
      <w:r w:rsidR="00A34655">
        <w:rPr>
          <w:rFonts w:ascii="Times New Roman" w:hAnsi="Times New Roman" w:cs="Times New Roman"/>
          <w:sz w:val="24"/>
          <w:szCs w:val="24"/>
        </w:rPr>
        <w:t xml:space="preserve">g dieses Phänomens im </w:t>
      </w:r>
      <w:r>
        <w:rPr>
          <w:rFonts w:ascii="Times New Roman" w:hAnsi="Times New Roman" w:cs="Times New Roman"/>
          <w:sz w:val="24"/>
          <w:szCs w:val="24"/>
        </w:rPr>
        <w:t>antike</w:t>
      </w:r>
      <w:r w:rsidR="00A34655">
        <w:rPr>
          <w:rFonts w:ascii="Times New Roman" w:hAnsi="Times New Roman" w:cs="Times New Roman"/>
          <w:sz w:val="24"/>
          <w:szCs w:val="24"/>
        </w:rPr>
        <w:t>n</w:t>
      </w:r>
      <w:r>
        <w:rPr>
          <w:rFonts w:ascii="Times New Roman" w:hAnsi="Times New Roman" w:cs="Times New Roman"/>
          <w:sz w:val="24"/>
          <w:szCs w:val="24"/>
        </w:rPr>
        <w:t xml:space="preserve"> Rom zentral erscheinen</w:t>
      </w:r>
      <w:r w:rsidR="00F3358D">
        <w:rPr>
          <w:rFonts w:ascii="Times New Roman" w:hAnsi="Times New Roman" w:cs="Times New Roman"/>
          <w:sz w:val="24"/>
          <w:szCs w:val="24"/>
        </w:rPr>
        <w:t>:</w:t>
      </w:r>
    </w:p>
    <w:p w:rsidR="00FD3E58" w:rsidRPr="00946F7D" w:rsidRDefault="009B38C5" w:rsidP="00327630">
      <w:pPr>
        <w:tabs>
          <w:tab w:val="left" w:pos="567"/>
        </w:tabs>
        <w:spacing w:after="60" w:line="360" w:lineRule="auto"/>
        <w:ind w:left="567" w:hanging="567"/>
        <w:jc w:val="both"/>
        <w:rPr>
          <w:rFonts w:ascii="Times New Roman" w:hAnsi="Times New Roman" w:cs="Times New Roman"/>
          <w:sz w:val="24"/>
          <w:szCs w:val="24"/>
        </w:rPr>
      </w:pPr>
      <w:r w:rsidRPr="00746F05">
        <w:rPr>
          <w:rFonts w:ascii="Times New Roman" w:hAnsi="Times New Roman" w:cs="Times New Roman"/>
          <w:sz w:val="24"/>
          <w:szCs w:val="24"/>
        </w:rPr>
        <w:t>1.</w:t>
      </w:r>
      <w:r w:rsidR="006C1967">
        <w:rPr>
          <w:rFonts w:ascii="Times New Roman" w:hAnsi="Times New Roman" w:cs="Times New Roman"/>
          <w:sz w:val="24"/>
          <w:szCs w:val="24"/>
        </w:rPr>
        <w:tab/>
      </w:r>
      <w:r>
        <w:rPr>
          <w:rFonts w:ascii="Times New Roman" w:hAnsi="Times New Roman" w:cs="Times New Roman"/>
          <w:sz w:val="24"/>
          <w:szCs w:val="24"/>
        </w:rPr>
        <w:t xml:space="preserve">Interaktion als gemeinsames Handeln von Menschen, in dessen </w:t>
      </w:r>
      <w:r w:rsidR="000C0429">
        <w:rPr>
          <w:rFonts w:ascii="Times New Roman" w:hAnsi="Times New Roman" w:cs="Times New Roman"/>
          <w:sz w:val="24"/>
          <w:szCs w:val="24"/>
        </w:rPr>
        <w:t>Ver</w:t>
      </w:r>
      <w:r>
        <w:rPr>
          <w:rFonts w:ascii="Times New Roman" w:hAnsi="Times New Roman" w:cs="Times New Roman"/>
          <w:sz w:val="24"/>
          <w:szCs w:val="24"/>
        </w:rPr>
        <w:t xml:space="preserve">lauf die Akteure wechselseitig aufeinander Bezug nehmen und sich aneinander orientieren, ist </w:t>
      </w:r>
      <w:r w:rsidR="00FD1C27">
        <w:rPr>
          <w:rFonts w:ascii="Times New Roman" w:hAnsi="Times New Roman" w:cs="Times New Roman"/>
          <w:sz w:val="24"/>
          <w:szCs w:val="24"/>
        </w:rPr>
        <w:t xml:space="preserve">die Grundlage </w:t>
      </w:r>
      <w:r>
        <w:rPr>
          <w:rFonts w:ascii="Times New Roman" w:hAnsi="Times New Roman" w:cs="Times New Roman"/>
          <w:sz w:val="24"/>
          <w:szCs w:val="24"/>
        </w:rPr>
        <w:t>von Gemeinschaften sowie Gesellschaft im All</w:t>
      </w:r>
      <w:r w:rsidR="006C1967">
        <w:rPr>
          <w:rFonts w:ascii="Times New Roman" w:hAnsi="Times New Roman" w:cs="Times New Roman"/>
          <w:sz w:val="24"/>
          <w:szCs w:val="24"/>
        </w:rPr>
        <w:t>gemeinen.</w:t>
      </w:r>
      <w:r w:rsidR="00167263">
        <w:rPr>
          <w:rFonts w:ascii="Times New Roman" w:hAnsi="Times New Roman" w:cs="Times New Roman"/>
          <w:sz w:val="24"/>
          <w:szCs w:val="24"/>
        </w:rPr>
        <w:t xml:space="preserve"> Dabei besteht eine enge Verbindung zwischen Interaktion und Kommunikation, </w:t>
      </w:r>
      <w:r w:rsidR="00057292">
        <w:rPr>
          <w:rFonts w:ascii="Times New Roman" w:hAnsi="Times New Roman" w:cs="Times New Roman"/>
          <w:sz w:val="24"/>
          <w:szCs w:val="24"/>
        </w:rPr>
        <w:t xml:space="preserve">was </w:t>
      </w:r>
      <w:r w:rsidR="00167263">
        <w:rPr>
          <w:rFonts w:ascii="Times New Roman" w:hAnsi="Times New Roman" w:cs="Times New Roman"/>
          <w:sz w:val="24"/>
          <w:szCs w:val="24"/>
        </w:rPr>
        <w:t xml:space="preserve">kaum voneinander zu trennen </w:t>
      </w:r>
      <w:r w:rsidR="00057292">
        <w:rPr>
          <w:rFonts w:ascii="Times New Roman" w:hAnsi="Times New Roman" w:cs="Times New Roman"/>
          <w:sz w:val="24"/>
          <w:szCs w:val="24"/>
        </w:rPr>
        <w:t>ist</w:t>
      </w:r>
      <w:r w:rsidR="00167263">
        <w:rPr>
          <w:rFonts w:ascii="Times New Roman" w:hAnsi="Times New Roman" w:cs="Times New Roman"/>
          <w:sz w:val="24"/>
          <w:szCs w:val="24"/>
        </w:rPr>
        <w:t>:</w:t>
      </w:r>
      <w:r w:rsidR="00167263" w:rsidRPr="00167263">
        <w:rPr>
          <w:rFonts w:ascii="Times New Roman" w:hAnsi="Times New Roman" w:cs="Times New Roman"/>
          <w:i/>
          <w:sz w:val="24"/>
          <w:szCs w:val="24"/>
        </w:rPr>
        <w:t xml:space="preserve"> </w:t>
      </w:r>
      <w:r w:rsidR="00167263" w:rsidRPr="00167263">
        <w:rPr>
          <w:rFonts w:ascii="Times New Roman" w:hAnsi="Times New Roman" w:cs="Times New Roman"/>
          <w:sz w:val="24"/>
          <w:szCs w:val="24"/>
        </w:rPr>
        <w:t>Interaktion ist ohne Kommunikation, Kommunikation ohne Interaktion nur schwer denkbar</w:t>
      </w:r>
      <w:r w:rsidR="00773BFC">
        <w:rPr>
          <w:rFonts w:ascii="Times New Roman" w:hAnsi="Times New Roman" w:cs="Times New Roman"/>
          <w:sz w:val="24"/>
          <w:szCs w:val="24"/>
        </w:rPr>
        <w:t xml:space="preserve">. </w:t>
      </w:r>
      <w:r w:rsidR="00D66FF7">
        <w:rPr>
          <w:rFonts w:ascii="Times New Roman" w:hAnsi="Times New Roman" w:cs="Times New Roman"/>
          <w:sz w:val="24"/>
          <w:szCs w:val="24"/>
        </w:rPr>
        <w:t>Hierbei ist es w</w:t>
      </w:r>
      <w:r w:rsidR="00057292">
        <w:rPr>
          <w:rFonts w:ascii="Times New Roman" w:hAnsi="Times New Roman" w:cs="Times New Roman"/>
          <w:sz w:val="24"/>
          <w:szCs w:val="24"/>
        </w:rPr>
        <w:t xml:space="preserve">ohl </w:t>
      </w:r>
      <w:r w:rsidR="00D66FF7">
        <w:rPr>
          <w:rFonts w:ascii="Times New Roman" w:hAnsi="Times New Roman" w:cs="Times New Roman"/>
          <w:sz w:val="24"/>
          <w:szCs w:val="24"/>
        </w:rPr>
        <w:t>müßig, allzu scharf unterscheiden oder den einen Begrif</w:t>
      </w:r>
      <w:r w:rsidR="008548B1">
        <w:rPr>
          <w:rFonts w:ascii="Times New Roman" w:hAnsi="Times New Roman" w:cs="Times New Roman"/>
          <w:sz w:val="24"/>
          <w:szCs w:val="24"/>
        </w:rPr>
        <w:t>f dem anderen über- bzw. unter</w:t>
      </w:r>
      <w:r w:rsidR="00D66FF7">
        <w:rPr>
          <w:rFonts w:ascii="Times New Roman" w:hAnsi="Times New Roman" w:cs="Times New Roman"/>
          <w:sz w:val="24"/>
          <w:szCs w:val="24"/>
        </w:rPr>
        <w:t>ordnen zu wollen. Vielmehr scheint es sich um unterschiedliche Perspektiven auf das Miteinander von Menschen zu handeln, w</w:t>
      </w:r>
      <w:r w:rsidR="00773BFC">
        <w:rPr>
          <w:rFonts w:ascii="Times New Roman" w:hAnsi="Times New Roman" w:cs="Times New Roman"/>
          <w:sz w:val="24"/>
          <w:szCs w:val="24"/>
        </w:rPr>
        <w:t>obei</w:t>
      </w:r>
      <w:r w:rsidR="00D66FF7">
        <w:rPr>
          <w:rFonts w:ascii="Times New Roman" w:hAnsi="Times New Roman" w:cs="Times New Roman"/>
          <w:sz w:val="24"/>
          <w:szCs w:val="24"/>
        </w:rPr>
        <w:t xml:space="preserve"> </w:t>
      </w:r>
      <w:r w:rsidR="00773BFC">
        <w:rPr>
          <w:rFonts w:ascii="Times New Roman" w:hAnsi="Times New Roman" w:cs="Times New Roman"/>
          <w:sz w:val="24"/>
          <w:szCs w:val="24"/>
        </w:rPr>
        <w:t>Interaktion d</w:t>
      </w:r>
      <w:r w:rsidR="00D66FF7">
        <w:rPr>
          <w:rFonts w:ascii="Times New Roman" w:hAnsi="Times New Roman" w:cs="Times New Roman"/>
          <w:sz w:val="24"/>
          <w:szCs w:val="24"/>
        </w:rPr>
        <w:t>as Element des gemeinsam</w:t>
      </w:r>
      <w:r w:rsidR="00057292">
        <w:rPr>
          <w:rFonts w:ascii="Times New Roman" w:hAnsi="Times New Roman" w:cs="Times New Roman"/>
          <w:sz w:val="24"/>
          <w:szCs w:val="24"/>
        </w:rPr>
        <w:t>en</w:t>
      </w:r>
      <w:r w:rsidR="00D66FF7">
        <w:rPr>
          <w:rFonts w:ascii="Times New Roman" w:hAnsi="Times New Roman" w:cs="Times New Roman"/>
          <w:sz w:val="24"/>
          <w:szCs w:val="24"/>
        </w:rPr>
        <w:t xml:space="preserve"> </w:t>
      </w:r>
      <w:r w:rsidR="00773BFC">
        <w:rPr>
          <w:rFonts w:ascii="Times New Roman" w:hAnsi="Times New Roman" w:cs="Times New Roman"/>
          <w:sz w:val="24"/>
          <w:szCs w:val="24"/>
        </w:rPr>
        <w:t>Hand</w:t>
      </w:r>
      <w:r w:rsidR="00D66FF7">
        <w:rPr>
          <w:rFonts w:ascii="Times New Roman" w:hAnsi="Times New Roman" w:cs="Times New Roman"/>
          <w:sz w:val="24"/>
          <w:szCs w:val="24"/>
        </w:rPr>
        <w:t xml:space="preserve">elns </w:t>
      </w:r>
      <w:r w:rsidR="00773BFC">
        <w:rPr>
          <w:rFonts w:ascii="Times New Roman" w:hAnsi="Times New Roman" w:cs="Times New Roman"/>
          <w:sz w:val="24"/>
          <w:szCs w:val="24"/>
        </w:rPr>
        <w:t xml:space="preserve">etwas stärker </w:t>
      </w:r>
      <w:r w:rsidR="00057292">
        <w:rPr>
          <w:rFonts w:ascii="Times New Roman" w:hAnsi="Times New Roman" w:cs="Times New Roman"/>
          <w:sz w:val="24"/>
          <w:szCs w:val="24"/>
        </w:rPr>
        <w:t>herausstellt</w:t>
      </w:r>
      <w:r w:rsidR="00773BFC">
        <w:rPr>
          <w:rFonts w:ascii="Times New Roman" w:hAnsi="Times New Roman" w:cs="Times New Roman"/>
          <w:sz w:val="24"/>
          <w:szCs w:val="24"/>
        </w:rPr>
        <w:t xml:space="preserve"> als </w:t>
      </w:r>
      <w:r w:rsidR="00057292">
        <w:rPr>
          <w:rFonts w:ascii="Times New Roman" w:hAnsi="Times New Roman" w:cs="Times New Roman"/>
          <w:sz w:val="24"/>
          <w:szCs w:val="24"/>
        </w:rPr>
        <w:t xml:space="preserve">der Blickwinkel der </w:t>
      </w:r>
      <w:r w:rsidR="00773BFC">
        <w:rPr>
          <w:rFonts w:ascii="Times New Roman" w:hAnsi="Times New Roman" w:cs="Times New Roman"/>
          <w:sz w:val="24"/>
          <w:szCs w:val="24"/>
        </w:rPr>
        <w:t>Kommunikation, d</w:t>
      </w:r>
      <w:r w:rsidR="00057292">
        <w:rPr>
          <w:rFonts w:ascii="Times New Roman" w:hAnsi="Times New Roman" w:cs="Times New Roman"/>
          <w:sz w:val="24"/>
          <w:szCs w:val="24"/>
        </w:rPr>
        <w:t xml:space="preserve">er </w:t>
      </w:r>
      <w:r w:rsidR="00D66FF7">
        <w:rPr>
          <w:rFonts w:ascii="Times New Roman" w:hAnsi="Times New Roman" w:cs="Times New Roman"/>
          <w:sz w:val="24"/>
          <w:szCs w:val="24"/>
        </w:rPr>
        <w:t xml:space="preserve">mehr Gewicht auf den Aspekt des </w:t>
      </w:r>
      <w:r w:rsidR="00BF72CB">
        <w:rPr>
          <w:rFonts w:ascii="Times New Roman" w:hAnsi="Times New Roman" w:cs="Times New Roman"/>
          <w:sz w:val="24"/>
          <w:szCs w:val="24"/>
        </w:rPr>
        <w:t>Informationsa</w:t>
      </w:r>
      <w:r w:rsidR="00D66FF7">
        <w:rPr>
          <w:rFonts w:ascii="Times New Roman" w:hAnsi="Times New Roman" w:cs="Times New Roman"/>
          <w:sz w:val="24"/>
          <w:szCs w:val="24"/>
        </w:rPr>
        <w:t xml:space="preserve">ustauschs legt. </w:t>
      </w:r>
      <w:r w:rsidR="00167263" w:rsidRPr="00946F7D">
        <w:rPr>
          <w:rFonts w:ascii="Times New Roman" w:hAnsi="Times New Roman" w:cs="Times New Roman"/>
          <w:sz w:val="24"/>
          <w:szCs w:val="24"/>
        </w:rPr>
        <w:t xml:space="preserve">Dass </w:t>
      </w:r>
      <w:r w:rsidR="00D66FF7" w:rsidRPr="00946F7D">
        <w:rPr>
          <w:rFonts w:ascii="Times New Roman" w:hAnsi="Times New Roman" w:cs="Times New Roman"/>
          <w:sz w:val="24"/>
          <w:szCs w:val="24"/>
        </w:rPr>
        <w:t>i</w:t>
      </w:r>
      <w:r w:rsidR="00946F7D">
        <w:rPr>
          <w:rFonts w:ascii="Times New Roman" w:hAnsi="Times New Roman" w:cs="Times New Roman"/>
          <w:sz w:val="24"/>
          <w:szCs w:val="24"/>
        </w:rPr>
        <w:t xml:space="preserve">m Folgenden </w:t>
      </w:r>
      <w:r w:rsidR="00946F7D" w:rsidRPr="00946F7D">
        <w:rPr>
          <w:rFonts w:ascii="Times New Roman" w:hAnsi="Times New Roman" w:cs="Times New Roman"/>
          <w:sz w:val="24"/>
          <w:szCs w:val="24"/>
        </w:rPr>
        <w:t>de</w:t>
      </w:r>
      <w:r w:rsidR="00946F7D">
        <w:rPr>
          <w:rFonts w:ascii="Times New Roman" w:hAnsi="Times New Roman" w:cs="Times New Roman"/>
          <w:sz w:val="24"/>
          <w:szCs w:val="24"/>
        </w:rPr>
        <w:t>r Begriff</w:t>
      </w:r>
      <w:r w:rsidR="00946F7D" w:rsidRPr="00946F7D">
        <w:rPr>
          <w:rFonts w:ascii="Times New Roman" w:hAnsi="Times New Roman" w:cs="Times New Roman"/>
          <w:sz w:val="24"/>
          <w:szCs w:val="24"/>
        </w:rPr>
        <w:t xml:space="preserve"> </w:t>
      </w:r>
      <w:r w:rsidR="00FD6C99" w:rsidRPr="00946F7D">
        <w:rPr>
          <w:rFonts w:ascii="Times New Roman" w:hAnsi="Times New Roman" w:cs="Times New Roman"/>
          <w:sz w:val="24"/>
          <w:szCs w:val="24"/>
        </w:rPr>
        <w:t>Interaktion</w:t>
      </w:r>
      <w:r w:rsidR="00773BFC" w:rsidRPr="00946F7D">
        <w:rPr>
          <w:rFonts w:ascii="Times New Roman" w:hAnsi="Times New Roman" w:cs="Times New Roman"/>
          <w:sz w:val="24"/>
          <w:szCs w:val="24"/>
        </w:rPr>
        <w:t xml:space="preserve"> </w:t>
      </w:r>
      <w:r w:rsidR="00057292">
        <w:rPr>
          <w:rFonts w:ascii="Times New Roman" w:hAnsi="Times New Roman" w:cs="Times New Roman"/>
          <w:sz w:val="24"/>
          <w:szCs w:val="24"/>
        </w:rPr>
        <w:t xml:space="preserve">betont </w:t>
      </w:r>
      <w:r w:rsidR="00946F7D">
        <w:rPr>
          <w:rFonts w:ascii="Times New Roman" w:hAnsi="Times New Roman" w:cs="Times New Roman"/>
          <w:sz w:val="24"/>
          <w:szCs w:val="24"/>
        </w:rPr>
        <w:t>wird,</w:t>
      </w:r>
      <w:r w:rsidR="00946F7D" w:rsidRPr="00946F7D">
        <w:rPr>
          <w:rFonts w:ascii="Times New Roman" w:hAnsi="Times New Roman" w:cs="Times New Roman"/>
          <w:sz w:val="24"/>
          <w:szCs w:val="24"/>
        </w:rPr>
        <w:t xml:space="preserve"> </w:t>
      </w:r>
      <w:r w:rsidR="00773BFC" w:rsidRPr="00946F7D">
        <w:rPr>
          <w:rFonts w:ascii="Times New Roman" w:hAnsi="Times New Roman" w:cs="Times New Roman"/>
          <w:sz w:val="24"/>
          <w:szCs w:val="24"/>
        </w:rPr>
        <w:t xml:space="preserve">ist entsprechend </w:t>
      </w:r>
      <w:r w:rsidR="00946F7D">
        <w:rPr>
          <w:rFonts w:ascii="Times New Roman" w:hAnsi="Times New Roman" w:cs="Times New Roman"/>
          <w:sz w:val="24"/>
          <w:szCs w:val="24"/>
        </w:rPr>
        <w:t>vor allem</w:t>
      </w:r>
      <w:r w:rsidR="00773BFC" w:rsidRPr="00946F7D">
        <w:rPr>
          <w:rFonts w:ascii="Times New Roman" w:hAnsi="Times New Roman" w:cs="Times New Roman"/>
          <w:sz w:val="24"/>
          <w:szCs w:val="24"/>
        </w:rPr>
        <w:t xml:space="preserve"> de</w:t>
      </w:r>
      <w:r w:rsidR="00BF72CB">
        <w:rPr>
          <w:rFonts w:ascii="Times New Roman" w:hAnsi="Times New Roman" w:cs="Times New Roman"/>
          <w:sz w:val="24"/>
          <w:szCs w:val="24"/>
        </w:rPr>
        <w:t>m</w:t>
      </w:r>
      <w:r w:rsidR="00773BFC" w:rsidRPr="00946F7D">
        <w:rPr>
          <w:rFonts w:ascii="Times New Roman" w:hAnsi="Times New Roman" w:cs="Times New Roman"/>
          <w:sz w:val="24"/>
          <w:szCs w:val="24"/>
        </w:rPr>
        <w:t xml:space="preserve"> </w:t>
      </w:r>
      <w:r w:rsidR="00946F7D">
        <w:rPr>
          <w:rFonts w:ascii="Times New Roman" w:hAnsi="Times New Roman" w:cs="Times New Roman"/>
          <w:sz w:val="24"/>
          <w:szCs w:val="24"/>
        </w:rPr>
        <w:t xml:space="preserve">spezifischen </w:t>
      </w:r>
      <w:r w:rsidR="00773BFC" w:rsidRPr="00946F7D">
        <w:rPr>
          <w:rFonts w:ascii="Times New Roman" w:hAnsi="Times New Roman" w:cs="Times New Roman"/>
          <w:sz w:val="24"/>
          <w:szCs w:val="24"/>
        </w:rPr>
        <w:t xml:space="preserve">Erkenntnisinteresse der </w:t>
      </w:r>
      <w:r w:rsidR="00946F7D">
        <w:rPr>
          <w:rFonts w:ascii="Times New Roman" w:hAnsi="Times New Roman" w:cs="Times New Roman"/>
          <w:sz w:val="24"/>
          <w:szCs w:val="24"/>
        </w:rPr>
        <w:t>vorliegenden Studie</w:t>
      </w:r>
      <w:r w:rsidR="00773BFC" w:rsidRPr="00946F7D">
        <w:rPr>
          <w:rFonts w:ascii="Times New Roman" w:hAnsi="Times New Roman" w:cs="Times New Roman"/>
          <w:sz w:val="24"/>
          <w:szCs w:val="24"/>
        </w:rPr>
        <w:t xml:space="preserve"> geschuldet </w:t>
      </w:r>
      <w:r w:rsidR="00946F7D" w:rsidRPr="00946F7D">
        <w:rPr>
          <w:rFonts w:ascii="Times New Roman" w:hAnsi="Times New Roman" w:cs="Times New Roman"/>
          <w:sz w:val="24"/>
          <w:szCs w:val="24"/>
        </w:rPr>
        <w:t xml:space="preserve">– </w:t>
      </w:r>
      <w:r w:rsidR="00773BFC" w:rsidRPr="00946F7D">
        <w:rPr>
          <w:rFonts w:ascii="Times New Roman" w:hAnsi="Times New Roman" w:cs="Times New Roman"/>
          <w:sz w:val="24"/>
          <w:szCs w:val="24"/>
        </w:rPr>
        <w:t xml:space="preserve">nicht </w:t>
      </w:r>
      <w:r w:rsidR="00BF72CB">
        <w:rPr>
          <w:rFonts w:ascii="Times New Roman" w:hAnsi="Times New Roman" w:cs="Times New Roman"/>
          <w:sz w:val="24"/>
          <w:szCs w:val="24"/>
        </w:rPr>
        <w:t xml:space="preserve">der </w:t>
      </w:r>
      <w:r w:rsidR="00773BFC" w:rsidRPr="00946F7D">
        <w:rPr>
          <w:rFonts w:ascii="Times New Roman" w:hAnsi="Times New Roman" w:cs="Times New Roman"/>
          <w:sz w:val="24"/>
          <w:szCs w:val="24"/>
        </w:rPr>
        <w:t xml:space="preserve">methodisch-theoretisch begründbaren Überzeugung, dass Interaktion </w:t>
      </w:r>
      <w:r w:rsidR="00946F7D">
        <w:rPr>
          <w:rFonts w:ascii="Times New Roman" w:hAnsi="Times New Roman" w:cs="Times New Roman"/>
          <w:sz w:val="24"/>
          <w:szCs w:val="24"/>
        </w:rPr>
        <w:t xml:space="preserve">unabhängig von </w:t>
      </w:r>
      <w:r w:rsidR="00773BFC" w:rsidRPr="00946F7D">
        <w:rPr>
          <w:rFonts w:ascii="Times New Roman" w:hAnsi="Times New Roman" w:cs="Times New Roman"/>
          <w:sz w:val="24"/>
          <w:szCs w:val="24"/>
        </w:rPr>
        <w:t>Kommunikation</w:t>
      </w:r>
      <w:r w:rsidR="00946F7D">
        <w:rPr>
          <w:rFonts w:ascii="Times New Roman" w:hAnsi="Times New Roman" w:cs="Times New Roman"/>
          <w:sz w:val="24"/>
          <w:szCs w:val="24"/>
        </w:rPr>
        <w:t xml:space="preserve"> </w:t>
      </w:r>
      <w:r w:rsidR="00773BFC" w:rsidRPr="00946F7D">
        <w:rPr>
          <w:rFonts w:ascii="Times New Roman" w:hAnsi="Times New Roman" w:cs="Times New Roman"/>
          <w:sz w:val="24"/>
          <w:szCs w:val="24"/>
        </w:rPr>
        <w:t>betrachtet werden könn</w:t>
      </w:r>
      <w:r w:rsidR="00946F7D" w:rsidRPr="00946F7D">
        <w:rPr>
          <w:rFonts w:ascii="Times New Roman" w:hAnsi="Times New Roman" w:cs="Times New Roman"/>
          <w:sz w:val="24"/>
          <w:szCs w:val="24"/>
        </w:rPr>
        <w:t>te</w:t>
      </w:r>
      <w:r w:rsidR="00946F7D">
        <w:rPr>
          <w:rFonts w:ascii="Times New Roman" w:hAnsi="Times New Roman" w:cs="Times New Roman"/>
          <w:sz w:val="24"/>
          <w:szCs w:val="24"/>
        </w:rPr>
        <w:t xml:space="preserve"> oder Kommunikation ein</w:t>
      </w:r>
      <w:r w:rsidR="00057292">
        <w:rPr>
          <w:rFonts w:ascii="Times New Roman" w:hAnsi="Times New Roman" w:cs="Times New Roman"/>
          <w:sz w:val="24"/>
          <w:szCs w:val="24"/>
        </w:rPr>
        <w:t xml:space="preserve"> </w:t>
      </w:r>
      <w:r w:rsidR="00946F7D">
        <w:rPr>
          <w:rFonts w:ascii="Times New Roman" w:hAnsi="Times New Roman" w:cs="Times New Roman"/>
          <w:sz w:val="24"/>
          <w:szCs w:val="24"/>
        </w:rPr>
        <w:t xml:space="preserve">‚Unterfall‘ von Interaktion </w:t>
      </w:r>
      <w:r w:rsidR="00057292">
        <w:rPr>
          <w:rFonts w:ascii="Times New Roman" w:hAnsi="Times New Roman" w:cs="Times New Roman"/>
          <w:sz w:val="24"/>
          <w:szCs w:val="24"/>
        </w:rPr>
        <w:t>ist</w:t>
      </w:r>
      <w:r w:rsidR="00946F7D">
        <w:rPr>
          <w:rFonts w:ascii="Times New Roman" w:hAnsi="Times New Roman" w:cs="Times New Roman"/>
          <w:sz w:val="24"/>
          <w:szCs w:val="24"/>
        </w:rPr>
        <w:t>.</w:t>
      </w:r>
    </w:p>
    <w:p w:rsidR="00FD3E58" w:rsidRDefault="00FD3E58" w:rsidP="00327630">
      <w:pPr>
        <w:tabs>
          <w:tab w:val="left" w:pos="567"/>
          <w:tab w:val="left" w:pos="851"/>
        </w:tabs>
        <w:spacing w:after="6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2.</w:t>
      </w:r>
      <w:r w:rsidR="006C1967">
        <w:rPr>
          <w:rFonts w:ascii="Times New Roman" w:hAnsi="Times New Roman" w:cs="Times New Roman"/>
          <w:sz w:val="24"/>
          <w:szCs w:val="24"/>
        </w:rPr>
        <w:tab/>
      </w:r>
      <w:r w:rsidR="00F3358D">
        <w:rPr>
          <w:rFonts w:ascii="Times New Roman" w:hAnsi="Times New Roman" w:cs="Times New Roman"/>
          <w:sz w:val="24"/>
          <w:szCs w:val="24"/>
        </w:rPr>
        <w:t>Die physische Anwesenheit der Interagierenden im selben sozialen Raum</w:t>
      </w:r>
      <w:r w:rsidR="00813C8A">
        <w:rPr>
          <w:rFonts w:ascii="Times New Roman" w:hAnsi="Times New Roman" w:cs="Times New Roman"/>
          <w:sz w:val="24"/>
          <w:szCs w:val="24"/>
        </w:rPr>
        <w:t xml:space="preserve"> und zur selben Zeit begründet </w:t>
      </w:r>
      <w:r>
        <w:rPr>
          <w:rFonts w:ascii="Times New Roman" w:hAnsi="Times New Roman" w:cs="Times New Roman"/>
          <w:sz w:val="24"/>
          <w:szCs w:val="24"/>
        </w:rPr>
        <w:t xml:space="preserve">hierbei </w:t>
      </w:r>
      <w:r w:rsidR="00813C8A">
        <w:rPr>
          <w:rFonts w:ascii="Times New Roman" w:hAnsi="Times New Roman" w:cs="Times New Roman"/>
          <w:sz w:val="24"/>
          <w:szCs w:val="24"/>
        </w:rPr>
        <w:t>eine besondere Situation sozia</w:t>
      </w:r>
      <w:r>
        <w:rPr>
          <w:rFonts w:ascii="Times New Roman" w:hAnsi="Times New Roman" w:cs="Times New Roman"/>
          <w:sz w:val="24"/>
          <w:szCs w:val="24"/>
        </w:rPr>
        <w:t xml:space="preserve">len Handelns, die in spezifischen Formen der </w:t>
      </w:r>
      <w:r w:rsidR="00813C8A">
        <w:rPr>
          <w:rFonts w:ascii="Times New Roman" w:hAnsi="Times New Roman" w:cs="Times New Roman"/>
          <w:sz w:val="24"/>
          <w:szCs w:val="24"/>
        </w:rPr>
        <w:t xml:space="preserve">Kommunikation </w:t>
      </w:r>
      <w:r>
        <w:rPr>
          <w:rFonts w:ascii="Times New Roman" w:hAnsi="Times New Roman" w:cs="Times New Roman"/>
          <w:sz w:val="24"/>
          <w:szCs w:val="24"/>
        </w:rPr>
        <w:t xml:space="preserve">ihren Ausdruck findet und jeweils </w:t>
      </w:r>
      <w:r w:rsidR="00813C8A" w:rsidRPr="002416F4">
        <w:rPr>
          <w:rFonts w:ascii="Times New Roman" w:hAnsi="Times New Roman" w:cs="Times New Roman"/>
          <w:sz w:val="24"/>
          <w:szCs w:val="24"/>
        </w:rPr>
        <w:t>Eigenlogik</w:t>
      </w:r>
      <w:r>
        <w:rPr>
          <w:rFonts w:ascii="Times New Roman" w:hAnsi="Times New Roman" w:cs="Times New Roman"/>
          <w:sz w:val="24"/>
          <w:szCs w:val="24"/>
        </w:rPr>
        <w:t>en</w:t>
      </w:r>
      <w:r w:rsidR="00813C8A" w:rsidRPr="002416F4">
        <w:rPr>
          <w:rFonts w:ascii="Times New Roman" w:hAnsi="Times New Roman" w:cs="Times New Roman"/>
          <w:sz w:val="24"/>
          <w:szCs w:val="24"/>
        </w:rPr>
        <w:t xml:space="preserve"> annehmen kann</w:t>
      </w:r>
      <w:r>
        <w:rPr>
          <w:rFonts w:ascii="Times New Roman" w:hAnsi="Times New Roman" w:cs="Times New Roman"/>
          <w:sz w:val="24"/>
          <w:szCs w:val="24"/>
        </w:rPr>
        <w:t xml:space="preserve">, </w:t>
      </w:r>
      <w:r w:rsidR="00813C8A" w:rsidRPr="002416F4">
        <w:rPr>
          <w:rFonts w:ascii="Times New Roman" w:hAnsi="Times New Roman" w:cs="Times New Roman"/>
          <w:sz w:val="24"/>
          <w:szCs w:val="24"/>
        </w:rPr>
        <w:t xml:space="preserve">welche die Akteure nicht immer </w:t>
      </w:r>
      <w:r>
        <w:rPr>
          <w:rFonts w:ascii="Times New Roman" w:hAnsi="Times New Roman" w:cs="Times New Roman"/>
          <w:sz w:val="24"/>
          <w:szCs w:val="24"/>
        </w:rPr>
        <w:t xml:space="preserve">kontrollieren </w:t>
      </w:r>
      <w:r w:rsidR="00813C8A" w:rsidRPr="002416F4">
        <w:rPr>
          <w:rFonts w:ascii="Times New Roman" w:hAnsi="Times New Roman" w:cs="Times New Roman"/>
          <w:sz w:val="24"/>
          <w:szCs w:val="24"/>
        </w:rPr>
        <w:t>können</w:t>
      </w:r>
      <w:r>
        <w:rPr>
          <w:rFonts w:ascii="Times New Roman" w:hAnsi="Times New Roman" w:cs="Times New Roman"/>
          <w:sz w:val="24"/>
          <w:szCs w:val="24"/>
        </w:rPr>
        <w:t xml:space="preserve">. </w:t>
      </w:r>
      <w:r w:rsidR="00813C8A">
        <w:rPr>
          <w:rFonts w:ascii="Times New Roman" w:hAnsi="Times New Roman" w:cs="Times New Roman"/>
          <w:sz w:val="24"/>
          <w:szCs w:val="24"/>
        </w:rPr>
        <w:t>Allerdings erscheint es gerade für die Betrachtung der römischen Gesellschaft nicht sinnvoll, Anwesen</w:t>
      </w:r>
      <w:r>
        <w:rPr>
          <w:rFonts w:ascii="Times New Roman" w:hAnsi="Times New Roman" w:cs="Times New Roman"/>
          <w:sz w:val="24"/>
          <w:szCs w:val="24"/>
        </w:rPr>
        <w:t>heit</w:t>
      </w:r>
      <w:r w:rsidR="00813C8A">
        <w:rPr>
          <w:rFonts w:ascii="Times New Roman" w:hAnsi="Times New Roman" w:cs="Times New Roman"/>
          <w:sz w:val="24"/>
          <w:szCs w:val="24"/>
        </w:rPr>
        <w:t xml:space="preserve"> streng zu einem notwendigen Kriterium für </w:t>
      </w:r>
      <w:r w:rsidR="00813C8A">
        <w:rPr>
          <w:rFonts w:ascii="Times New Roman" w:hAnsi="Times New Roman" w:cs="Times New Roman"/>
          <w:sz w:val="24"/>
          <w:szCs w:val="24"/>
        </w:rPr>
        <w:lastRenderedPageBreak/>
        <w:t xml:space="preserve">Interaktion zu erklären; vielmehr soll – etwas flexibler – </w:t>
      </w:r>
      <w:r w:rsidR="00FD6C99">
        <w:rPr>
          <w:rFonts w:ascii="Times New Roman" w:hAnsi="Times New Roman" w:cs="Times New Roman"/>
          <w:sz w:val="24"/>
          <w:szCs w:val="24"/>
        </w:rPr>
        <w:t xml:space="preserve">Interaktion </w:t>
      </w:r>
      <w:r w:rsidR="00813C8A">
        <w:rPr>
          <w:rFonts w:ascii="Times New Roman" w:hAnsi="Times New Roman" w:cs="Times New Roman"/>
          <w:sz w:val="24"/>
          <w:szCs w:val="24"/>
        </w:rPr>
        <w:t xml:space="preserve">nicht </w:t>
      </w:r>
      <w:r w:rsidR="00FD6C99">
        <w:rPr>
          <w:rFonts w:ascii="Times New Roman" w:hAnsi="Times New Roman" w:cs="Times New Roman"/>
          <w:sz w:val="24"/>
          <w:szCs w:val="24"/>
        </w:rPr>
        <w:t xml:space="preserve">nur </w:t>
      </w:r>
      <w:r w:rsidR="00813C8A">
        <w:rPr>
          <w:rFonts w:ascii="Times New Roman" w:hAnsi="Times New Roman" w:cs="Times New Roman"/>
          <w:sz w:val="24"/>
          <w:szCs w:val="24"/>
        </w:rPr>
        <w:t xml:space="preserve">unmittelbare, sondern auch </w:t>
      </w:r>
      <w:r w:rsidR="00FD6C99">
        <w:rPr>
          <w:rFonts w:ascii="Times New Roman" w:hAnsi="Times New Roman" w:cs="Times New Roman"/>
          <w:sz w:val="24"/>
          <w:szCs w:val="24"/>
        </w:rPr>
        <w:t>m</w:t>
      </w:r>
      <w:r w:rsidR="00813C8A">
        <w:rPr>
          <w:rFonts w:ascii="Times New Roman" w:hAnsi="Times New Roman" w:cs="Times New Roman"/>
          <w:sz w:val="24"/>
          <w:szCs w:val="24"/>
        </w:rPr>
        <w:t xml:space="preserve">ittelbare Präsenz </w:t>
      </w:r>
      <w:r w:rsidR="00FD6C99">
        <w:rPr>
          <w:rFonts w:ascii="Times New Roman" w:hAnsi="Times New Roman" w:cs="Times New Roman"/>
          <w:sz w:val="24"/>
          <w:szCs w:val="24"/>
        </w:rPr>
        <w:t>umfassen.</w:t>
      </w:r>
      <w:r w:rsidR="00F3358D" w:rsidRPr="00F3358D">
        <w:rPr>
          <w:rStyle w:val="Funotenzeichen"/>
          <w:rFonts w:ascii="Times New Roman" w:hAnsi="Times New Roman" w:cs="Times New Roman"/>
          <w:sz w:val="24"/>
          <w:szCs w:val="24"/>
        </w:rPr>
        <w:footnoteReference w:id="47"/>
      </w:r>
      <w:r w:rsidR="00813C8A">
        <w:rPr>
          <w:rFonts w:ascii="Times New Roman" w:hAnsi="Times New Roman" w:cs="Times New Roman"/>
          <w:sz w:val="24"/>
          <w:szCs w:val="24"/>
        </w:rPr>
        <w:t xml:space="preserve"> </w:t>
      </w:r>
    </w:p>
    <w:p w:rsidR="00FD3E58" w:rsidRDefault="00FD3E58" w:rsidP="00327630">
      <w:pPr>
        <w:tabs>
          <w:tab w:val="left" w:pos="567"/>
          <w:tab w:val="left" w:pos="851"/>
        </w:tabs>
        <w:spacing w:after="60" w:line="360" w:lineRule="auto"/>
        <w:ind w:left="567" w:hanging="567"/>
        <w:jc w:val="both"/>
        <w:rPr>
          <w:rFonts w:ascii="Times New Roman" w:hAnsi="Times New Roman" w:cs="Times New Roman"/>
          <w:sz w:val="24"/>
          <w:szCs w:val="24"/>
        </w:rPr>
      </w:pPr>
      <w:r w:rsidRPr="00FD6C99">
        <w:rPr>
          <w:rFonts w:ascii="Times New Roman" w:hAnsi="Times New Roman" w:cs="Times New Roman"/>
          <w:sz w:val="24"/>
          <w:szCs w:val="24"/>
        </w:rPr>
        <w:t>3</w:t>
      </w:r>
      <w:r w:rsidR="009B38C5" w:rsidRPr="00FD6C99">
        <w:rPr>
          <w:rFonts w:ascii="Times New Roman" w:hAnsi="Times New Roman" w:cs="Times New Roman"/>
          <w:sz w:val="24"/>
          <w:szCs w:val="24"/>
        </w:rPr>
        <w:t>.</w:t>
      </w:r>
      <w:r w:rsidR="006C1967" w:rsidRPr="00FD6C99">
        <w:rPr>
          <w:rFonts w:ascii="Times New Roman" w:hAnsi="Times New Roman" w:cs="Times New Roman"/>
          <w:sz w:val="24"/>
          <w:szCs w:val="24"/>
        </w:rPr>
        <w:tab/>
      </w:r>
      <w:r w:rsidR="00BF72CB">
        <w:rPr>
          <w:rFonts w:ascii="Times New Roman" w:hAnsi="Times New Roman" w:cs="Times New Roman"/>
          <w:sz w:val="24"/>
          <w:szCs w:val="24"/>
        </w:rPr>
        <w:t xml:space="preserve">Das Verhältnis von </w:t>
      </w:r>
      <w:r w:rsidR="00FD6C99" w:rsidRPr="00FD6C99">
        <w:rPr>
          <w:rFonts w:ascii="Times New Roman" w:hAnsi="Times New Roman" w:cs="Times New Roman"/>
          <w:sz w:val="24"/>
          <w:szCs w:val="24"/>
        </w:rPr>
        <w:t>Interaktion</w:t>
      </w:r>
      <w:r w:rsidR="00BF72CB">
        <w:rPr>
          <w:rFonts w:ascii="Times New Roman" w:hAnsi="Times New Roman" w:cs="Times New Roman"/>
          <w:sz w:val="24"/>
          <w:szCs w:val="24"/>
        </w:rPr>
        <w:t xml:space="preserve"> und </w:t>
      </w:r>
      <w:r w:rsidR="00FD6C99" w:rsidRPr="00FD6C99">
        <w:rPr>
          <w:rFonts w:ascii="Times New Roman" w:hAnsi="Times New Roman" w:cs="Times New Roman"/>
          <w:sz w:val="24"/>
          <w:szCs w:val="24"/>
        </w:rPr>
        <w:t>Ges</w:t>
      </w:r>
      <w:r w:rsidR="00BF72CB">
        <w:rPr>
          <w:rFonts w:ascii="Times New Roman" w:hAnsi="Times New Roman" w:cs="Times New Roman"/>
          <w:sz w:val="24"/>
          <w:szCs w:val="24"/>
        </w:rPr>
        <w:t>ellschaft ist komplex</w:t>
      </w:r>
      <w:r w:rsidR="009B46EA">
        <w:rPr>
          <w:rFonts w:ascii="Times New Roman" w:hAnsi="Times New Roman" w:cs="Times New Roman"/>
          <w:sz w:val="24"/>
          <w:szCs w:val="24"/>
        </w:rPr>
        <w:t>: Interaktionen sind eingebunden in die Gesellschaft und umgekehrt</w:t>
      </w:r>
      <w:r w:rsidR="00FD6C99" w:rsidRPr="00FD6C99">
        <w:rPr>
          <w:rFonts w:ascii="Times New Roman" w:hAnsi="Times New Roman" w:cs="Times New Roman"/>
          <w:sz w:val="24"/>
          <w:szCs w:val="24"/>
        </w:rPr>
        <w:t xml:space="preserve">. </w:t>
      </w:r>
      <w:r w:rsidR="009B38C5" w:rsidRPr="00FD6C99">
        <w:rPr>
          <w:rFonts w:ascii="Times New Roman" w:hAnsi="Times New Roman" w:cs="Times New Roman"/>
          <w:sz w:val="24"/>
          <w:szCs w:val="24"/>
        </w:rPr>
        <w:t>Strukturelle Faktoren, wie etwa gesellschaft</w:t>
      </w:r>
      <w:r w:rsidR="009B38C5">
        <w:rPr>
          <w:rFonts w:ascii="Times New Roman" w:hAnsi="Times New Roman" w:cs="Times New Roman"/>
          <w:sz w:val="24"/>
          <w:szCs w:val="24"/>
        </w:rPr>
        <w:t>liche Werte und Normen, die sich in Rollen(</w:t>
      </w:r>
      <w:proofErr w:type="spellStart"/>
      <w:r w:rsidR="009B38C5">
        <w:rPr>
          <w:rFonts w:ascii="Times New Roman" w:hAnsi="Times New Roman" w:cs="Times New Roman"/>
          <w:sz w:val="24"/>
          <w:szCs w:val="24"/>
        </w:rPr>
        <w:t>modellen</w:t>
      </w:r>
      <w:proofErr w:type="spellEnd"/>
      <w:r w:rsidR="009B38C5">
        <w:rPr>
          <w:rFonts w:ascii="Times New Roman" w:hAnsi="Times New Roman" w:cs="Times New Roman"/>
          <w:sz w:val="24"/>
          <w:szCs w:val="24"/>
        </w:rPr>
        <w:t xml:space="preserve">) äußern, beeinflussen die Akteure hierbei immens. </w:t>
      </w:r>
      <w:r w:rsidR="000C0429">
        <w:rPr>
          <w:rFonts w:ascii="Times New Roman" w:hAnsi="Times New Roman" w:cs="Times New Roman"/>
          <w:sz w:val="24"/>
          <w:szCs w:val="24"/>
        </w:rPr>
        <w:t>Jed</w:t>
      </w:r>
      <w:r w:rsidR="009B38C5">
        <w:rPr>
          <w:rFonts w:ascii="Times New Roman" w:hAnsi="Times New Roman" w:cs="Times New Roman"/>
          <w:sz w:val="24"/>
          <w:szCs w:val="24"/>
        </w:rPr>
        <w:t xml:space="preserve">och sind die Interagierenden </w:t>
      </w:r>
      <w:r w:rsidR="00A34655">
        <w:rPr>
          <w:rFonts w:ascii="Times New Roman" w:hAnsi="Times New Roman" w:cs="Times New Roman"/>
          <w:sz w:val="24"/>
          <w:szCs w:val="24"/>
        </w:rPr>
        <w:t xml:space="preserve">weder </w:t>
      </w:r>
      <w:r w:rsidR="009B38C5">
        <w:rPr>
          <w:rFonts w:ascii="Times New Roman" w:hAnsi="Times New Roman" w:cs="Times New Roman"/>
          <w:sz w:val="24"/>
          <w:szCs w:val="24"/>
        </w:rPr>
        <w:t>lediglich Marionetten der in sie gesetzten Erwartungen, deren sie sich bis zu einem gewissen Grad bewusst sind und deren Ausführung durchaus zu ihrer Disposition stehen kann</w:t>
      </w:r>
      <w:r w:rsidR="000C0429">
        <w:rPr>
          <w:rFonts w:ascii="Times New Roman" w:hAnsi="Times New Roman" w:cs="Times New Roman"/>
          <w:sz w:val="24"/>
          <w:szCs w:val="24"/>
        </w:rPr>
        <w:t>,</w:t>
      </w:r>
      <w:r w:rsidR="00057292">
        <w:rPr>
          <w:rFonts w:ascii="Times New Roman" w:hAnsi="Times New Roman" w:cs="Times New Roman"/>
          <w:sz w:val="24"/>
          <w:szCs w:val="24"/>
        </w:rPr>
        <w:t xml:space="preserve"> noch sind Menschen </w:t>
      </w:r>
      <w:r w:rsidR="00A34655">
        <w:rPr>
          <w:rFonts w:ascii="Times New Roman" w:hAnsi="Times New Roman" w:cs="Times New Roman"/>
          <w:sz w:val="24"/>
          <w:szCs w:val="24"/>
        </w:rPr>
        <w:t>der Eigenlogik von Interaktion völlig ausgeliefert.</w:t>
      </w:r>
    </w:p>
    <w:p w:rsidR="00FD3E58" w:rsidRDefault="00FD3E58" w:rsidP="00327630">
      <w:pPr>
        <w:tabs>
          <w:tab w:val="left" w:pos="567"/>
          <w:tab w:val="left" w:pos="851"/>
        </w:tabs>
        <w:spacing w:after="6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4</w:t>
      </w:r>
      <w:r w:rsidR="009B38C5">
        <w:rPr>
          <w:rFonts w:ascii="Times New Roman" w:hAnsi="Times New Roman" w:cs="Times New Roman"/>
          <w:sz w:val="24"/>
          <w:szCs w:val="24"/>
        </w:rPr>
        <w:t>.</w:t>
      </w:r>
      <w:r w:rsidR="006C1967">
        <w:rPr>
          <w:rFonts w:ascii="Times New Roman" w:hAnsi="Times New Roman" w:cs="Times New Roman"/>
          <w:sz w:val="24"/>
          <w:szCs w:val="24"/>
        </w:rPr>
        <w:tab/>
      </w:r>
      <w:r w:rsidR="009B38C5">
        <w:rPr>
          <w:rFonts w:ascii="Times New Roman" w:hAnsi="Times New Roman" w:cs="Times New Roman"/>
          <w:sz w:val="24"/>
          <w:szCs w:val="24"/>
        </w:rPr>
        <w:t xml:space="preserve">Individuen interagieren miteinander auf Grundlage wechselseitiger Interpretationen, die sie einander kommunizieren. Besonders wichtig sind hierfür gemeinsame Symbole und die Zeichenhaftigkeit ihrer Handlungen: Verfügen die Interagierenden über ein gemeinsames Zeichen- und Symbolsystem, so sind sie in der Lage, mögliche Reaktionen </w:t>
      </w:r>
      <w:r w:rsidR="009B38C5" w:rsidRPr="00C47806">
        <w:rPr>
          <w:rFonts w:ascii="Times New Roman" w:hAnsi="Times New Roman" w:cs="Times New Roman"/>
          <w:sz w:val="24"/>
          <w:szCs w:val="24"/>
        </w:rPr>
        <w:t xml:space="preserve">des Gegenübers </w:t>
      </w:r>
      <w:r w:rsidR="009B38C5">
        <w:rPr>
          <w:rFonts w:ascii="Times New Roman" w:hAnsi="Times New Roman" w:cs="Times New Roman"/>
          <w:sz w:val="24"/>
          <w:szCs w:val="24"/>
        </w:rPr>
        <w:t xml:space="preserve">abzuschätzen </w:t>
      </w:r>
      <w:r w:rsidR="009B38C5" w:rsidRPr="00C47806">
        <w:rPr>
          <w:rFonts w:ascii="Times New Roman" w:hAnsi="Times New Roman" w:cs="Times New Roman"/>
          <w:sz w:val="24"/>
          <w:szCs w:val="24"/>
        </w:rPr>
        <w:t xml:space="preserve">und für </w:t>
      </w:r>
      <w:r w:rsidR="009B38C5">
        <w:rPr>
          <w:rFonts w:ascii="Times New Roman" w:hAnsi="Times New Roman" w:cs="Times New Roman"/>
          <w:sz w:val="24"/>
          <w:szCs w:val="24"/>
        </w:rPr>
        <w:t>ihre eigenen Reaktionen mit einzukalkulieren. Interaktion ist daher zum einen immer auch permanente kommunikative Verständigung</w:t>
      </w:r>
      <w:r w:rsidR="00BF72CB">
        <w:rPr>
          <w:rFonts w:ascii="Times New Roman" w:hAnsi="Times New Roman" w:cs="Times New Roman"/>
          <w:sz w:val="24"/>
          <w:szCs w:val="24"/>
        </w:rPr>
        <w:t xml:space="preserve"> (</w:t>
      </w:r>
      <w:r w:rsidR="000E202A">
        <w:rPr>
          <w:rFonts w:ascii="Times New Roman" w:hAnsi="Times New Roman" w:cs="Times New Roman"/>
          <w:sz w:val="24"/>
          <w:szCs w:val="24"/>
        </w:rPr>
        <w:t>s.</w:t>
      </w:r>
      <w:r w:rsidR="008F47E4">
        <w:rPr>
          <w:rFonts w:ascii="Times New Roman" w:hAnsi="Times New Roman" w:cs="Times New Roman"/>
          <w:sz w:val="24"/>
          <w:szCs w:val="24"/>
        </w:rPr>
        <w:t> </w:t>
      </w:r>
      <w:r w:rsidR="000E202A">
        <w:rPr>
          <w:rFonts w:ascii="Times New Roman" w:hAnsi="Times New Roman" w:cs="Times New Roman"/>
          <w:sz w:val="24"/>
          <w:szCs w:val="24"/>
        </w:rPr>
        <w:t>o.</w:t>
      </w:r>
      <w:r w:rsidR="00BF72CB">
        <w:rPr>
          <w:rFonts w:ascii="Times New Roman" w:hAnsi="Times New Roman" w:cs="Times New Roman"/>
          <w:sz w:val="24"/>
          <w:szCs w:val="24"/>
        </w:rPr>
        <w:t>)</w:t>
      </w:r>
      <w:r w:rsidR="009B38C5">
        <w:rPr>
          <w:rFonts w:ascii="Times New Roman" w:hAnsi="Times New Roman" w:cs="Times New Roman"/>
          <w:sz w:val="24"/>
          <w:szCs w:val="24"/>
        </w:rPr>
        <w:t xml:space="preserve">. Zum anderen ist Interaktion stets ein dynamischer Prozess, in dessen Verlauf die Akteure die ihrer Verständigung dienenden Symbole und Zeichen, aber auch </w:t>
      </w:r>
      <w:r w:rsidR="009B38C5" w:rsidRPr="00F51BBB">
        <w:rPr>
          <w:rFonts w:ascii="Times New Roman" w:hAnsi="Times New Roman" w:cs="Times New Roman"/>
          <w:sz w:val="24"/>
          <w:szCs w:val="24"/>
        </w:rPr>
        <w:t>Situations</w:t>
      </w:r>
      <w:r w:rsidR="009B38C5">
        <w:rPr>
          <w:rFonts w:ascii="Times New Roman" w:hAnsi="Times New Roman" w:cs="Times New Roman"/>
          <w:sz w:val="24"/>
          <w:szCs w:val="24"/>
        </w:rPr>
        <w:t>-</w:t>
      </w:r>
      <w:r w:rsidR="009B38C5" w:rsidRPr="00F51BBB">
        <w:rPr>
          <w:rFonts w:ascii="Times New Roman" w:hAnsi="Times New Roman" w:cs="Times New Roman"/>
          <w:sz w:val="24"/>
          <w:szCs w:val="24"/>
        </w:rPr>
        <w:t xml:space="preserve"> und Handlung</w:t>
      </w:r>
      <w:r w:rsidR="009B38C5">
        <w:rPr>
          <w:rFonts w:ascii="Times New Roman" w:hAnsi="Times New Roman" w:cs="Times New Roman"/>
          <w:sz w:val="24"/>
          <w:szCs w:val="24"/>
        </w:rPr>
        <w:t xml:space="preserve">sdefinitionen, die </w:t>
      </w:r>
      <w:r w:rsidR="009B38C5">
        <w:rPr>
          <w:rFonts w:ascii="Times New Roman" w:hAnsi="Times New Roman" w:cs="Times New Roman"/>
          <w:sz w:val="24"/>
          <w:szCs w:val="24"/>
        </w:rPr>
        <w:lastRenderedPageBreak/>
        <w:t>ebenfalls Gegenstand der Interpretation sind, immer wieder aufs Neue gemeinsam aus</w:t>
      </w:r>
      <w:r w:rsidR="006C1967">
        <w:rPr>
          <w:rFonts w:ascii="Times New Roman" w:hAnsi="Times New Roman" w:cs="Times New Roman"/>
          <w:sz w:val="24"/>
          <w:szCs w:val="24"/>
        </w:rPr>
        <w:t>handeln.</w:t>
      </w:r>
    </w:p>
    <w:p w:rsidR="00224D48" w:rsidRDefault="00FD3E58" w:rsidP="00296589">
      <w:pPr>
        <w:tabs>
          <w:tab w:val="left" w:pos="567"/>
          <w:tab w:val="left" w:pos="851"/>
        </w:tabs>
        <w:spacing w:after="24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5</w:t>
      </w:r>
      <w:r w:rsidR="009B38C5">
        <w:rPr>
          <w:rFonts w:ascii="Times New Roman" w:hAnsi="Times New Roman" w:cs="Times New Roman"/>
          <w:sz w:val="24"/>
          <w:szCs w:val="24"/>
        </w:rPr>
        <w:t>.</w:t>
      </w:r>
      <w:r w:rsidR="006C1967">
        <w:rPr>
          <w:rFonts w:ascii="Times New Roman" w:hAnsi="Times New Roman" w:cs="Times New Roman"/>
          <w:sz w:val="24"/>
          <w:szCs w:val="24"/>
        </w:rPr>
        <w:tab/>
      </w:r>
      <w:r w:rsidR="009B38C5">
        <w:rPr>
          <w:rFonts w:ascii="Times New Roman" w:hAnsi="Times New Roman" w:cs="Times New Roman"/>
          <w:sz w:val="24"/>
          <w:szCs w:val="24"/>
        </w:rPr>
        <w:t>Die Intention von Interaktionen ist dabei zunächst einmal der Wunsch nach Verständigung. Dennoch beinhalten sie stets auch Konfliktpotenzial und die Möglichkeit, dass eine Interaktion unverrichteter Dinge abgebrochen wird: zum einen, weil aufgrund ihres interpretativen Charakters immer auch die Gefahr von Missverständnissen gegeben ist; zum anderen, weil der Wunsch nach Konsens allein nicht notwendigerweise ausreicht, um zu einer gemeinsamen Definition der Interaktions-Situation und der damit verb</w:t>
      </w:r>
      <w:r w:rsidR="00327630">
        <w:rPr>
          <w:rFonts w:ascii="Times New Roman" w:hAnsi="Times New Roman" w:cs="Times New Roman"/>
          <w:sz w:val="24"/>
          <w:szCs w:val="24"/>
        </w:rPr>
        <w:t>undenen Handlungen zu gelangen.</w:t>
      </w:r>
    </w:p>
    <w:p w:rsidR="00327630" w:rsidRDefault="009B38C5" w:rsidP="00327630">
      <w:pPr>
        <w:spacing w:after="120" w:line="360" w:lineRule="auto"/>
        <w:jc w:val="both"/>
        <w:rPr>
          <w:rFonts w:ascii="Times New Roman" w:hAnsi="Times New Roman" w:cs="Times New Roman"/>
          <w:sz w:val="24"/>
          <w:szCs w:val="24"/>
        </w:rPr>
      </w:pPr>
      <w:r w:rsidRPr="005659BC">
        <w:rPr>
          <w:rFonts w:ascii="Times New Roman" w:hAnsi="Times New Roman" w:cs="Times New Roman"/>
          <w:sz w:val="24"/>
          <w:szCs w:val="24"/>
        </w:rPr>
        <w:t xml:space="preserve">Der Grund für </w:t>
      </w:r>
      <w:r>
        <w:rPr>
          <w:rFonts w:ascii="Times New Roman" w:hAnsi="Times New Roman" w:cs="Times New Roman"/>
          <w:sz w:val="24"/>
          <w:szCs w:val="24"/>
        </w:rPr>
        <w:t xml:space="preserve">die </w:t>
      </w:r>
      <w:r w:rsidRPr="005659BC">
        <w:rPr>
          <w:rFonts w:ascii="Times New Roman" w:hAnsi="Times New Roman" w:cs="Times New Roman"/>
          <w:sz w:val="24"/>
          <w:szCs w:val="24"/>
        </w:rPr>
        <w:t>Bedeutung</w:t>
      </w:r>
      <w:r>
        <w:rPr>
          <w:rFonts w:ascii="Times New Roman" w:hAnsi="Times New Roman" w:cs="Times New Roman"/>
          <w:sz w:val="24"/>
          <w:szCs w:val="24"/>
        </w:rPr>
        <w:t xml:space="preserve"> der Stadt Rom als geographisches Zentrum der politisch-sozialen Interaktion </w:t>
      </w:r>
      <w:r w:rsidRPr="005659BC">
        <w:rPr>
          <w:rFonts w:ascii="Times New Roman" w:hAnsi="Times New Roman" w:cs="Times New Roman"/>
          <w:sz w:val="24"/>
          <w:szCs w:val="24"/>
        </w:rPr>
        <w:t xml:space="preserve">ist in den Ursprüngen des </w:t>
      </w:r>
      <w:r w:rsidRPr="00621353">
        <w:rPr>
          <w:rFonts w:ascii="Times New Roman" w:hAnsi="Times New Roman" w:cs="Times New Roman"/>
          <w:i/>
          <w:iCs/>
          <w:sz w:val="24"/>
          <w:szCs w:val="24"/>
          <w:lang w:val="la-Latn"/>
        </w:rPr>
        <w:t>Imperium Romanum</w:t>
      </w:r>
      <w:r w:rsidRPr="005659BC">
        <w:rPr>
          <w:rFonts w:ascii="Times New Roman" w:hAnsi="Times New Roman" w:cs="Times New Roman"/>
          <w:sz w:val="24"/>
          <w:szCs w:val="24"/>
        </w:rPr>
        <w:t xml:space="preserve"> zu suchen: dem Stadtstaat Rom, unter den Bedingungen einer aristokratisch dominierten Gesellschaft und Herrschaft. Wie in anderen antiken Stadtstaaten des Mittelmeerraumes, etwa den griechischen</w:t>
      </w:r>
      <w:r w:rsidR="00775B44">
        <w:rPr>
          <w:rFonts w:ascii="Times New Roman" w:hAnsi="Times New Roman" w:cs="Times New Roman"/>
          <w:i/>
          <w:iCs/>
          <w:sz w:val="24"/>
          <w:szCs w:val="24"/>
          <w:lang w:val="de-CH"/>
        </w:rPr>
        <w:t xml:space="preserve"> </w:t>
      </w:r>
      <w:r w:rsidR="00775B44" w:rsidRPr="00040D78">
        <w:rPr>
          <w:rFonts w:ascii="Times New Roman" w:hAnsi="Times New Roman" w:cs="Times New Roman"/>
          <w:lang w:val="el-GR"/>
        </w:rPr>
        <w:t>πόλεις</w:t>
      </w:r>
      <w:r w:rsidRPr="005659BC">
        <w:rPr>
          <w:rFonts w:ascii="Times New Roman" w:hAnsi="Times New Roman" w:cs="Times New Roman"/>
          <w:sz w:val="24"/>
          <w:szCs w:val="24"/>
        </w:rPr>
        <w:t>, war auch Rom als städtisches Zentrum des Gemeinwesens der Raum, in dem die politisch-soziale Interaktion der herrschenden Aristokratie untereinander wie auch gegenüber anderen relevanten sozialen Gruppen stattfand.</w:t>
      </w:r>
      <w:r w:rsidRPr="005659BC">
        <w:rPr>
          <w:rStyle w:val="Funotenzeichen"/>
          <w:rFonts w:ascii="Times New Roman" w:hAnsi="Times New Roman" w:cs="Times New Roman"/>
          <w:sz w:val="24"/>
          <w:szCs w:val="24"/>
        </w:rPr>
        <w:footnoteReference w:id="48"/>
      </w:r>
      <w:r w:rsidRPr="005659BC">
        <w:rPr>
          <w:rFonts w:ascii="Times New Roman" w:hAnsi="Times New Roman" w:cs="Times New Roman"/>
          <w:sz w:val="24"/>
          <w:szCs w:val="24"/>
        </w:rPr>
        <w:t xml:space="preserve"> </w:t>
      </w:r>
      <w:r>
        <w:rPr>
          <w:rFonts w:ascii="Times New Roman" w:hAnsi="Times New Roman" w:cs="Times New Roman"/>
          <w:sz w:val="24"/>
          <w:szCs w:val="24"/>
        </w:rPr>
        <w:t xml:space="preserve">In Rom </w:t>
      </w:r>
      <w:proofErr w:type="gramStart"/>
      <w:r>
        <w:rPr>
          <w:rFonts w:ascii="Times New Roman" w:hAnsi="Times New Roman" w:cs="Times New Roman"/>
          <w:sz w:val="24"/>
          <w:szCs w:val="24"/>
        </w:rPr>
        <w:t>entstanden</w:t>
      </w:r>
      <w:proofErr w:type="gramEnd"/>
      <w:r>
        <w:rPr>
          <w:rFonts w:ascii="Times New Roman" w:hAnsi="Times New Roman" w:cs="Times New Roman"/>
          <w:sz w:val="24"/>
          <w:szCs w:val="24"/>
        </w:rPr>
        <w:t xml:space="preserve"> die </w:t>
      </w:r>
      <w:r w:rsidRPr="00A576FE">
        <w:rPr>
          <w:rFonts w:ascii="Times New Roman" w:hAnsi="Times New Roman" w:cs="Times New Roman"/>
          <w:sz w:val="24"/>
          <w:szCs w:val="24"/>
        </w:rPr>
        <w:t xml:space="preserve">politischen Institutionen der </w:t>
      </w:r>
      <w:r w:rsidRPr="00621353">
        <w:rPr>
          <w:rFonts w:ascii="Times New Roman" w:hAnsi="Times New Roman" w:cs="Times New Roman"/>
          <w:i/>
          <w:iCs/>
          <w:sz w:val="24"/>
          <w:szCs w:val="24"/>
          <w:lang w:val="la-Latn"/>
        </w:rPr>
        <w:t>res publica</w:t>
      </w:r>
      <w:r>
        <w:rPr>
          <w:rFonts w:ascii="Times New Roman" w:hAnsi="Times New Roman" w:cs="Times New Roman"/>
          <w:sz w:val="24"/>
          <w:szCs w:val="24"/>
        </w:rPr>
        <w:t xml:space="preserve">, insbesondere </w:t>
      </w:r>
      <w:r w:rsidRPr="00A576FE">
        <w:rPr>
          <w:rFonts w:ascii="Times New Roman" w:hAnsi="Times New Roman" w:cs="Times New Roman"/>
          <w:sz w:val="24"/>
          <w:szCs w:val="24"/>
        </w:rPr>
        <w:t>der Senat, de</w:t>
      </w:r>
      <w:r>
        <w:rPr>
          <w:rFonts w:ascii="Times New Roman" w:hAnsi="Times New Roman" w:cs="Times New Roman"/>
          <w:sz w:val="24"/>
          <w:szCs w:val="24"/>
        </w:rPr>
        <w:t>r zum institutionellen Zentrum für das</w:t>
      </w:r>
      <w:r w:rsidRPr="00A576FE">
        <w:rPr>
          <w:rFonts w:ascii="Times New Roman" w:hAnsi="Times New Roman" w:cs="Times New Roman"/>
          <w:sz w:val="24"/>
          <w:szCs w:val="24"/>
        </w:rPr>
        <w:t xml:space="preserve"> aristokratische Selbstverständnis der Senatoren</w:t>
      </w:r>
      <w:r w:rsidR="00B251CA">
        <w:rPr>
          <w:rFonts w:ascii="Times New Roman" w:hAnsi="Times New Roman" w:cs="Times New Roman"/>
          <w:sz w:val="24"/>
          <w:szCs w:val="24"/>
        </w:rPr>
        <w:t xml:space="preserve"> werden sollte. In diesen Institutionen</w:t>
      </w:r>
      <w:r>
        <w:rPr>
          <w:rFonts w:ascii="Times New Roman" w:hAnsi="Times New Roman" w:cs="Times New Roman"/>
          <w:sz w:val="24"/>
          <w:szCs w:val="24"/>
        </w:rPr>
        <w:t xml:space="preserve"> betätigte sich die römische </w:t>
      </w:r>
      <w:r w:rsidRPr="00A576FE">
        <w:rPr>
          <w:rFonts w:ascii="Times New Roman" w:hAnsi="Times New Roman" w:cs="Times New Roman"/>
          <w:sz w:val="24"/>
          <w:szCs w:val="24"/>
        </w:rPr>
        <w:lastRenderedPageBreak/>
        <w:t>Senatorenschaft, um ihren ade</w:t>
      </w:r>
      <w:r>
        <w:rPr>
          <w:rFonts w:ascii="Times New Roman" w:hAnsi="Times New Roman" w:cs="Times New Roman"/>
          <w:sz w:val="24"/>
          <w:szCs w:val="24"/>
        </w:rPr>
        <w:t>ligen Status zu konstituierten; i</w:t>
      </w:r>
      <w:r w:rsidRPr="00A576FE">
        <w:rPr>
          <w:rFonts w:ascii="Times New Roman" w:hAnsi="Times New Roman" w:cs="Times New Roman"/>
          <w:sz w:val="24"/>
          <w:szCs w:val="24"/>
        </w:rPr>
        <w:t xml:space="preserve">n Rom fanden die Volksversammlungen statt, vor denen sich </w:t>
      </w:r>
      <w:r>
        <w:rPr>
          <w:rFonts w:ascii="Times New Roman" w:hAnsi="Times New Roman" w:cs="Times New Roman"/>
          <w:sz w:val="24"/>
          <w:szCs w:val="24"/>
        </w:rPr>
        <w:t xml:space="preserve">Senatoren </w:t>
      </w:r>
      <w:r w:rsidRPr="00A576FE">
        <w:rPr>
          <w:rFonts w:ascii="Times New Roman" w:hAnsi="Times New Roman" w:cs="Times New Roman"/>
          <w:sz w:val="24"/>
          <w:szCs w:val="24"/>
        </w:rPr>
        <w:t>bewähren mussten, wollten sie in ein Amt gewählt werden</w:t>
      </w:r>
      <w:r>
        <w:rPr>
          <w:rFonts w:ascii="Times New Roman" w:hAnsi="Times New Roman" w:cs="Times New Roman"/>
          <w:sz w:val="24"/>
          <w:szCs w:val="24"/>
        </w:rPr>
        <w:t>, was wiederum die Zugehörigkeit zum Senat begründete</w:t>
      </w:r>
      <w:r w:rsidRPr="00A576FE">
        <w:rPr>
          <w:rFonts w:ascii="Times New Roman" w:hAnsi="Times New Roman" w:cs="Times New Roman"/>
          <w:sz w:val="24"/>
          <w:szCs w:val="24"/>
        </w:rPr>
        <w:t>.</w:t>
      </w:r>
      <w:r>
        <w:rPr>
          <w:rStyle w:val="Funotenzeichen"/>
          <w:rFonts w:ascii="Times New Roman" w:hAnsi="Times New Roman" w:cs="Times New Roman"/>
          <w:sz w:val="24"/>
          <w:szCs w:val="24"/>
        </w:rPr>
        <w:footnoteReference w:id="49"/>
      </w:r>
      <w:r w:rsidRPr="00A576FE">
        <w:rPr>
          <w:rFonts w:ascii="Times New Roman" w:hAnsi="Times New Roman" w:cs="Times New Roman"/>
          <w:sz w:val="24"/>
          <w:szCs w:val="24"/>
        </w:rPr>
        <w:t xml:space="preserve"> </w:t>
      </w:r>
      <w:r>
        <w:rPr>
          <w:rFonts w:ascii="Times New Roman" w:hAnsi="Times New Roman" w:cs="Times New Roman"/>
          <w:sz w:val="24"/>
          <w:szCs w:val="24"/>
        </w:rPr>
        <w:t xml:space="preserve">Die Ämter selbst stellten ihrer Funktion nach ursprünglich zunächst </w:t>
      </w:r>
      <w:r w:rsidRPr="00A576FE">
        <w:rPr>
          <w:rFonts w:ascii="Times New Roman" w:hAnsi="Times New Roman" w:cs="Times New Roman"/>
          <w:i/>
          <w:iCs/>
          <w:sz w:val="24"/>
          <w:szCs w:val="24"/>
        </w:rPr>
        <w:t>städtische</w:t>
      </w:r>
      <w:r>
        <w:rPr>
          <w:rFonts w:ascii="Times New Roman" w:hAnsi="Times New Roman" w:cs="Times New Roman"/>
          <w:sz w:val="24"/>
          <w:szCs w:val="24"/>
        </w:rPr>
        <w:t xml:space="preserve"> Ämter dar, die auf die Stadt und ihre Bewohner ausgerichtet waren. </w:t>
      </w:r>
      <w:r w:rsidRPr="00A576FE">
        <w:rPr>
          <w:rFonts w:ascii="Times New Roman" w:hAnsi="Times New Roman" w:cs="Times New Roman"/>
          <w:sz w:val="24"/>
          <w:szCs w:val="24"/>
        </w:rPr>
        <w:t xml:space="preserve">Die Stadt </w:t>
      </w:r>
      <w:r>
        <w:rPr>
          <w:rFonts w:ascii="Times New Roman" w:hAnsi="Times New Roman" w:cs="Times New Roman"/>
          <w:sz w:val="24"/>
          <w:szCs w:val="24"/>
        </w:rPr>
        <w:t xml:space="preserve">war </w:t>
      </w:r>
      <w:r w:rsidRPr="00A576FE">
        <w:rPr>
          <w:rFonts w:ascii="Times New Roman" w:hAnsi="Times New Roman" w:cs="Times New Roman"/>
          <w:sz w:val="24"/>
          <w:szCs w:val="24"/>
        </w:rPr>
        <w:t>aus diesem Grund die Bühne adeliger Selbstbehauptung, senatorischer Selbstdarstellung und der inneraristokratischen Konkurrenz.</w:t>
      </w:r>
      <w:r>
        <w:rPr>
          <w:rStyle w:val="Funotenzeichen"/>
          <w:rFonts w:ascii="Times New Roman" w:hAnsi="Times New Roman" w:cs="Times New Roman"/>
          <w:sz w:val="24"/>
          <w:szCs w:val="24"/>
        </w:rPr>
        <w:footnoteReference w:id="50"/>
      </w:r>
      <w:r w:rsidRPr="00A576FE">
        <w:rPr>
          <w:rFonts w:ascii="Times New Roman" w:hAnsi="Times New Roman" w:cs="Times New Roman"/>
          <w:sz w:val="24"/>
          <w:szCs w:val="24"/>
        </w:rPr>
        <w:t xml:space="preserve"> </w:t>
      </w:r>
    </w:p>
    <w:p w:rsidR="009B38C5" w:rsidRPr="0013166E" w:rsidRDefault="009B38C5" w:rsidP="00327630">
      <w:pPr>
        <w:spacing w:after="1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Aufgrund der Entwicklung, die Rom vom italischen Stadtstaat hin zum Hegemon des Mittelmeerraums und </w:t>
      </w:r>
      <w:r w:rsidR="0005144B">
        <w:rPr>
          <w:rFonts w:ascii="Times New Roman" w:hAnsi="Times New Roman" w:cs="Times New Roman"/>
          <w:sz w:val="24"/>
          <w:szCs w:val="24"/>
        </w:rPr>
        <w:t xml:space="preserve">zur </w:t>
      </w:r>
      <w:r>
        <w:rPr>
          <w:rFonts w:ascii="Times New Roman" w:hAnsi="Times New Roman" w:cs="Times New Roman"/>
          <w:sz w:val="24"/>
          <w:szCs w:val="24"/>
        </w:rPr>
        <w:t>Herrscherin über ein Weltreich genommen hat, und den durch diese Entwicklung entstehenden Dynamiken im inneraristokratischen Beziehungsgeflecht wurde die Bedeutung der Stadt Rom als ideeller Mittelpunkt des Reiches immer wieder reproduziert und bestätigt. Von allen Amtsträgern wurde erwartet, nach</w:t>
      </w:r>
      <w:r w:rsidR="00775B44">
        <w:rPr>
          <w:rFonts w:ascii="Times New Roman" w:hAnsi="Times New Roman" w:cs="Times New Roman"/>
          <w:sz w:val="24"/>
          <w:szCs w:val="24"/>
        </w:rPr>
        <w:t xml:space="preserve"> Beendigung ihrer Amtszeit als </w:t>
      </w:r>
      <w:r>
        <w:rPr>
          <w:rFonts w:ascii="Times New Roman" w:hAnsi="Times New Roman" w:cs="Times New Roman"/>
          <w:sz w:val="24"/>
          <w:szCs w:val="24"/>
        </w:rPr>
        <w:t>einfa</w:t>
      </w:r>
      <w:r w:rsidR="00775B44">
        <w:rPr>
          <w:rFonts w:ascii="Times New Roman" w:hAnsi="Times New Roman" w:cs="Times New Roman"/>
          <w:sz w:val="24"/>
          <w:szCs w:val="24"/>
        </w:rPr>
        <w:t>che</w:t>
      </w:r>
      <w:r>
        <w:rPr>
          <w:rFonts w:ascii="Times New Roman" w:hAnsi="Times New Roman" w:cs="Times New Roman"/>
          <w:sz w:val="24"/>
          <w:szCs w:val="24"/>
        </w:rPr>
        <w:t xml:space="preserve"> Senatsmitglieder ‚</w:t>
      </w:r>
      <w:r w:rsidRPr="0013166E">
        <w:rPr>
          <w:rFonts w:ascii="Times New Roman" w:hAnsi="Times New Roman" w:cs="Times New Roman"/>
          <w:sz w:val="24"/>
          <w:szCs w:val="24"/>
        </w:rPr>
        <w:t>zurück ins Glied</w:t>
      </w:r>
      <w:r>
        <w:rPr>
          <w:rFonts w:ascii="Times New Roman" w:hAnsi="Times New Roman" w:cs="Times New Roman"/>
          <w:sz w:val="24"/>
          <w:szCs w:val="24"/>
        </w:rPr>
        <w:t xml:space="preserve">‘ </w:t>
      </w:r>
      <w:r w:rsidRPr="0013166E">
        <w:rPr>
          <w:rFonts w:ascii="Times New Roman" w:hAnsi="Times New Roman" w:cs="Times New Roman"/>
          <w:sz w:val="24"/>
          <w:szCs w:val="24"/>
        </w:rPr>
        <w:t xml:space="preserve">der </w:t>
      </w:r>
      <w:r>
        <w:rPr>
          <w:rFonts w:ascii="Times New Roman" w:hAnsi="Times New Roman" w:cs="Times New Roman"/>
          <w:sz w:val="24"/>
          <w:szCs w:val="24"/>
        </w:rPr>
        <w:t>römischen Ar</w:t>
      </w:r>
      <w:r w:rsidRPr="0013166E">
        <w:rPr>
          <w:rFonts w:ascii="Times New Roman" w:hAnsi="Times New Roman" w:cs="Times New Roman"/>
          <w:sz w:val="24"/>
          <w:szCs w:val="24"/>
        </w:rPr>
        <w:t>istokratie</w:t>
      </w:r>
      <w:r>
        <w:rPr>
          <w:rFonts w:ascii="Times New Roman" w:hAnsi="Times New Roman" w:cs="Times New Roman"/>
          <w:sz w:val="24"/>
          <w:szCs w:val="24"/>
        </w:rPr>
        <w:t xml:space="preserve"> zu treten, um eine Formulierung </w:t>
      </w:r>
      <w:r w:rsidRPr="00BF7D25">
        <w:rPr>
          <w:rFonts w:ascii="Times New Roman" w:hAnsi="Times New Roman" w:cs="Times New Roman"/>
          <w:smallCaps/>
          <w:sz w:val="24"/>
          <w:szCs w:val="24"/>
        </w:rPr>
        <w:t xml:space="preserve">Karl-Joachim </w:t>
      </w:r>
      <w:r w:rsidRPr="00BF7D25">
        <w:rPr>
          <w:rFonts w:ascii="Times New Roman" w:hAnsi="Times New Roman" w:cs="Times New Roman"/>
          <w:smallCaps/>
          <w:sz w:val="24"/>
          <w:szCs w:val="24"/>
        </w:rPr>
        <w:lastRenderedPageBreak/>
        <w:t>Hölkeskamp</w:t>
      </w:r>
      <w:r>
        <w:rPr>
          <w:rFonts w:ascii="Times New Roman" w:hAnsi="Times New Roman" w:cs="Times New Roman"/>
          <w:sz w:val="24"/>
          <w:szCs w:val="24"/>
        </w:rPr>
        <w:t>s aufzugreifen.</w:t>
      </w:r>
      <w:r>
        <w:rPr>
          <w:rStyle w:val="Funotenzeichen"/>
          <w:rFonts w:ascii="Times New Roman" w:hAnsi="Times New Roman" w:cs="Times New Roman"/>
          <w:sz w:val="24"/>
          <w:szCs w:val="24"/>
        </w:rPr>
        <w:footnoteReference w:id="51"/>
      </w:r>
      <w:r>
        <w:rPr>
          <w:rFonts w:ascii="Times New Roman" w:hAnsi="Times New Roman" w:cs="Times New Roman"/>
          <w:sz w:val="24"/>
          <w:szCs w:val="24"/>
        </w:rPr>
        <w:t xml:space="preserve"> Jene Magistrate, deren Tätigkeitsfelder außerhalb der Stadt lagen, kehrten zu diesem Zweck nach Rom zurück, wo sie sich auch für ihre Amtsführung rechtfertigen mussten. Gerade im Fall dieser Amtsträger, die immer länger und immer selbständiger fern der Stadt und der Kontrolle durch die Standesgenossen in auswärtigen Kriegen und Provinzen ihren Geschäften nachgingen, verlief dies nicht immer konfliktfrei; befolgt wurde die Regel dennoch. Die betreffenden Feldherren und Statthalter, bezeichnenderweise ganz besonders auch jene mächtigen Einzelpersönlichkeiten, die im </w:t>
      </w:r>
      <w:r w:rsidR="007736F3">
        <w:rPr>
          <w:rFonts w:ascii="Times New Roman" w:hAnsi="Times New Roman" w:cs="Times New Roman"/>
          <w:sz w:val="24"/>
          <w:szCs w:val="24"/>
        </w:rPr>
        <w:t>1.</w:t>
      </w:r>
      <w:r w:rsidR="007403E9">
        <w:rPr>
          <w:rFonts w:ascii="Times New Roman" w:hAnsi="Times New Roman" w:cs="Times New Roman"/>
          <w:sz w:val="24"/>
          <w:szCs w:val="24"/>
        </w:rPr>
        <w:t> </w:t>
      </w:r>
      <w:r>
        <w:rPr>
          <w:rFonts w:ascii="Times New Roman" w:hAnsi="Times New Roman" w:cs="Times New Roman"/>
          <w:sz w:val="24"/>
          <w:szCs w:val="24"/>
        </w:rPr>
        <w:t>J</w:t>
      </w:r>
      <w:r w:rsidR="00621353">
        <w:rPr>
          <w:rFonts w:ascii="Times New Roman" w:hAnsi="Times New Roman" w:cs="Times New Roman"/>
          <w:sz w:val="24"/>
          <w:szCs w:val="24"/>
        </w:rPr>
        <w:t>ahrhundert</w:t>
      </w:r>
      <w:r>
        <w:rPr>
          <w:rFonts w:ascii="Times New Roman" w:hAnsi="Times New Roman" w:cs="Times New Roman"/>
          <w:sz w:val="24"/>
          <w:szCs w:val="24"/>
        </w:rPr>
        <w:t xml:space="preserve"> v</w:t>
      </w:r>
      <w:r w:rsidR="007736F3">
        <w:rPr>
          <w:rFonts w:ascii="Times New Roman" w:hAnsi="Times New Roman" w:cs="Times New Roman"/>
          <w:sz w:val="24"/>
          <w:szCs w:val="24"/>
        </w:rPr>
        <w:t>.</w:t>
      </w:r>
      <w:r w:rsidR="007403E9">
        <w:rPr>
          <w:rFonts w:ascii="Times New Roman" w:hAnsi="Times New Roman" w:cs="Times New Roman"/>
          <w:sz w:val="24"/>
          <w:szCs w:val="24"/>
        </w:rPr>
        <w:t> </w:t>
      </w:r>
      <w:r w:rsidR="007736F3">
        <w:rPr>
          <w:rFonts w:ascii="Times New Roman" w:hAnsi="Times New Roman" w:cs="Times New Roman"/>
          <w:sz w:val="24"/>
          <w:szCs w:val="24"/>
        </w:rPr>
        <w:t>Chr.</w:t>
      </w:r>
      <w:r>
        <w:rPr>
          <w:rFonts w:ascii="Times New Roman" w:hAnsi="Times New Roman" w:cs="Times New Roman"/>
          <w:sz w:val="24"/>
          <w:szCs w:val="24"/>
        </w:rPr>
        <w:t xml:space="preserve"> das System endgültig sprengten, suchten ihrerseits wiederum den Rahmen der Stadt Rom, um ihre Erfolge und damit ihren Zugewinn an Status und Ehre auf vielfältige Weise zum Ausdruck zu bringen.</w:t>
      </w:r>
      <w:r>
        <w:rPr>
          <w:rStyle w:val="Funotenzeichen"/>
          <w:rFonts w:ascii="Times New Roman" w:hAnsi="Times New Roman" w:cs="Times New Roman"/>
          <w:sz w:val="24"/>
          <w:szCs w:val="24"/>
        </w:rPr>
        <w:footnoteReference w:id="52"/>
      </w:r>
    </w:p>
    <w:p w:rsidR="009B38C5" w:rsidRDefault="009B38C5" w:rsidP="00327630">
      <w:pPr>
        <w:pStyle w:val="Textkrper"/>
        <w:spacing w:line="360" w:lineRule="auto"/>
        <w:ind w:right="0" w:firstLine="567"/>
      </w:pPr>
      <w:r w:rsidRPr="00A576FE">
        <w:t xml:space="preserve">In </w:t>
      </w:r>
      <w:r>
        <w:t xml:space="preserve">der Kaiserzeit kam zur </w:t>
      </w:r>
      <w:r w:rsidRPr="00A576FE">
        <w:t xml:space="preserve">Interaktion </w:t>
      </w:r>
      <w:r>
        <w:t xml:space="preserve">innerhalb der Senatsaristokratie und mit den übrigen sozialen Gruppen der römischen Gesellschaft in der Person des </w:t>
      </w:r>
      <w:r w:rsidRPr="00621353">
        <w:rPr>
          <w:i/>
          <w:iCs/>
          <w:lang w:val="la-Latn"/>
        </w:rPr>
        <w:t>princeps</w:t>
      </w:r>
      <w:r>
        <w:t xml:space="preserve"> eine weitere, äußerst komplexe Dimension zum Tragen: </w:t>
      </w:r>
      <w:r w:rsidRPr="00F3309A">
        <w:t xml:space="preserve">Charakteristisch für die Konstruktion des Prinzipats war, dass die Republik ein wichtiger Referenzpunkt blieb. Besonders in der frühen Kaiserzeit gaben die </w:t>
      </w:r>
      <w:r w:rsidRPr="00621353">
        <w:rPr>
          <w:i/>
          <w:iCs/>
          <w:lang w:val="la-Latn"/>
        </w:rPr>
        <w:t>principes</w:t>
      </w:r>
      <w:r w:rsidRPr="00F3309A">
        <w:t xml:space="preserve"> </w:t>
      </w:r>
      <w:r>
        <w:t xml:space="preserve">vor allem in Hinblick auf die römische Senatsaristokratie </w:t>
      </w:r>
      <w:r w:rsidRPr="00F3309A">
        <w:t xml:space="preserve">notgedrungen vor, lediglich </w:t>
      </w:r>
      <w:r w:rsidRPr="00621353">
        <w:rPr>
          <w:i/>
          <w:iCs/>
          <w:lang w:val="la-Latn"/>
        </w:rPr>
        <w:t>primus inter pares</w:t>
      </w:r>
      <w:r w:rsidRPr="00F3309A">
        <w:t xml:space="preserve"> in der nominell </w:t>
      </w:r>
      <w:r w:rsidRPr="00F3309A">
        <w:lastRenderedPageBreak/>
        <w:t xml:space="preserve">wiederhergestellten </w:t>
      </w:r>
      <w:r>
        <w:t>Adelsr</w:t>
      </w:r>
      <w:r w:rsidRPr="00F3309A">
        <w:t>epublik zu sein.</w:t>
      </w:r>
      <w:r w:rsidRPr="00F3309A">
        <w:rPr>
          <w:rStyle w:val="Funotenzeichen"/>
        </w:rPr>
        <w:footnoteReference w:id="53"/>
      </w:r>
      <w:r w:rsidRPr="00F3309A">
        <w:t xml:space="preserve"> </w:t>
      </w:r>
      <w:r w:rsidRPr="0013166E">
        <w:t xml:space="preserve">Die Bedeutung der republikanischen Institutionen, Rituale und Verhaltensweisen wurden </w:t>
      </w:r>
      <w:r>
        <w:t xml:space="preserve">so </w:t>
      </w:r>
      <w:r w:rsidRPr="0013166E">
        <w:t xml:space="preserve">immer wieder bestätigt – und </w:t>
      </w:r>
      <w:r>
        <w:t xml:space="preserve">damit auch </w:t>
      </w:r>
      <w:r w:rsidRPr="0013166E">
        <w:t>die</w:t>
      </w:r>
      <w:r>
        <w:t xml:space="preserve"> traditionelle Bedeutung d</w:t>
      </w:r>
      <w:r w:rsidRPr="0013166E">
        <w:t>e</w:t>
      </w:r>
      <w:r>
        <w:t>r</w:t>
      </w:r>
      <w:r w:rsidRPr="0013166E">
        <w:t xml:space="preserve"> Stadt, die nun auch zum Zentrum </w:t>
      </w:r>
      <w:r w:rsidRPr="0013166E">
        <w:rPr>
          <w:i/>
          <w:iCs/>
        </w:rPr>
        <w:t>kaiserlicher</w:t>
      </w:r>
      <w:r w:rsidRPr="0013166E">
        <w:t xml:space="preserve"> Herrschaftsrepräsentation und -konstitution wurde</w:t>
      </w:r>
      <w:r>
        <w:t>, was in der Folgezeit wiederum eine ganz eigene Dynamik entfaltete.</w:t>
      </w:r>
    </w:p>
    <w:p w:rsidR="009B38C5" w:rsidRDefault="009B38C5" w:rsidP="00327630">
      <w:pPr>
        <w:pStyle w:val="Textkrper"/>
        <w:spacing w:line="360" w:lineRule="auto"/>
        <w:ind w:right="0" w:firstLine="567"/>
      </w:pPr>
      <w:r>
        <w:t xml:space="preserve">Rom wurde damit zu dem Raum, in dem die Kaiser mit den unterschiedlichen Bevölkerungsgruppen, deren Akzeptanz die </w:t>
      </w:r>
      <w:r w:rsidRPr="00621353">
        <w:rPr>
          <w:i/>
          <w:iCs/>
          <w:lang w:val="la-Latn"/>
        </w:rPr>
        <w:t>principes</w:t>
      </w:r>
      <w:r>
        <w:t xml:space="preserve"> zur Sicherung ihrer Herrschaft bedurften, interagieren mussten. Die Stadt stellte dabei nicht nur die Bühne für Formen </w:t>
      </w:r>
      <w:r w:rsidR="000D6D00">
        <w:t xml:space="preserve">des </w:t>
      </w:r>
      <w:r>
        <w:t xml:space="preserve">monarchischen Euergetismus sowie für jene Rituale und symbolischen Handlungen dar, die zum Teil ebenfalls auf republikanisch-aristokratischen Traditionen beruhten und mit denen die Kaiser die Akzeptanz ihrer Herrschaft seitens des </w:t>
      </w:r>
      <w:r w:rsidRPr="00621353">
        <w:rPr>
          <w:i/>
          <w:iCs/>
          <w:lang w:val="la-Latn"/>
        </w:rPr>
        <w:t>populus Romanus</w:t>
      </w:r>
      <w:r>
        <w:t xml:space="preserve"> zu erwecken sowie sinnlich fassbar zu demonstrieren suchten.</w:t>
      </w:r>
      <w:r>
        <w:rPr>
          <w:rStyle w:val="Funotenzeichen"/>
        </w:rPr>
        <w:footnoteReference w:id="54"/>
      </w:r>
      <w:r>
        <w:t xml:space="preserve"> Es galt auch, das vor diesem Hintergrund sehr komplizierte Verhältnis zwischen Kaiser und Senat bzw. der Senatsaristokratie in Rom zu begründen, zu pflegen und demonstrativ in Szene zu setzen; in Rom musste </w:t>
      </w:r>
      <w:r w:rsidRPr="00F3309A">
        <w:t xml:space="preserve">der Kaiser seiner überragenden Stellung entsprechend in die </w:t>
      </w:r>
      <w:r>
        <w:t xml:space="preserve">weiterhin bestehenden </w:t>
      </w:r>
      <w:r w:rsidRPr="00F3309A">
        <w:t>aristokratischen Beziehungsnetze und Verhaltens</w:t>
      </w:r>
      <w:r>
        <w:t>n</w:t>
      </w:r>
      <w:r w:rsidRPr="00F3309A">
        <w:t>ormen eingebunden werden, ohne seine Bedeutung zu sehr oder zu wenig hervorzuheben.</w:t>
      </w:r>
      <w:r w:rsidRPr="00F3309A">
        <w:rPr>
          <w:rStyle w:val="Funotenzeichen"/>
        </w:rPr>
        <w:footnoteReference w:id="55"/>
      </w:r>
      <w:r w:rsidRPr="003D65A7">
        <w:t xml:space="preserve"> </w:t>
      </w:r>
      <w:r>
        <w:t xml:space="preserve">Jedenfalls war es insbesondere in der frühen </w:t>
      </w:r>
      <w:r>
        <w:lastRenderedPageBreak/>
        <w:t xml:space="preserve">Kaiserzeit </w:t>
      </w:r>
      <w:r w:rsidRPr="0013166E">
        <w:t>aus Gründen der</w:t>
      </w:r>
      <w:r>
        <w:t xml:space="preserve"> Herrschaftssicherung sowohl in politisch-sozialer, als auch in ‚ideologischer‘ und daher auch in geographischer Hinsicht nur schwer möglich, sich von Italien und der Stadt Rom </w:t>
      </w:r>
      <w:r w:rsidR="00073624">
        <w:t xml:space="preserve">zu </w:t>
      </w:r>
      <w:r>
        <w:t>emanzipieren.</w:t>
      </w:r>
      <w:r>
        <w:rPr>
          <w:rStyle w:val="Funotenzeichen"/>
        </w:rPr>
        <w:footnoteReference w:id="56"/>
      </w:r>
    </w:p>
    <w:p w:rsidR="002B12B8" w:rsidRDefault="009B38C5" w:rsidP="00327630">
      <w:pPr>
        <w:pStyle w:val="Textkrper"/>
        <w:spacing w:line="360" w:lineRule="auto"/>
        <w:ind w:right="0" w:firstLine="567"/>
      </w:pPr>
      <w:r>
        <w:t>De</w:t>
      </w:r>
      <w:r w:rsidR="002B12B8">
        <w:t>r</w:t>
      </w:r>
      <w:r>
        <w:t xml:space="preserve"> besondere </w:t>
      </w:r>
      <w:r w:rsidR="002B12B8">
        <w:t>Stellenwert</w:t>
      </w:r>
      <w:r>
        <w:t xml:space="preserve"> Roms als Zentrum der Interaktion manifestierte sich auch darin, dass römische Senatoren </w:t>
      </w:r>
      <w:r w:rsidR="002B12B8">
        <w:t xml:space="preserve">dem Aufenthalt in der Stadt </w:t>
      </w:r>
      <w:r>
        <w:t>sowohl in der Re</w:t>
      </w:r>
      <w:r w:rsidR="001C788A">
        <w:t>publik</w:t>
      </w:r>
      <w:r>
        <w:t xml:space="preserve"> als auch in der Kaiserzeit </w:t>
      </w:r>
      <w:r w:rsidR="002B12B8">
        <w:t>große Bedeutung zumaßen und</w:t>
      </w:r>
      <w:r>
        <w:t xml:space="preserve"> sie die Stadt </w:t>
      </w:r>
      <w:r w:rsidR="00671ECA">
        <w:t xml:space="preserve">nicht verließen, sofern dies </w:t>
      </w:r>
      <w:r>
        <w:t xml:space="preserve">nicht im Rahmen </w:t>
      </w:r>
      <w:r w:rsidR="00671ECA">
        <w:t>ein</w:t>
      </w:r>
      <w:r>
        <w:t xml:space="preserve">er Magistratur als Feldherr oder Provinzstatthalter </w:t>
      </w:r>
      <w:r w:rsidR="00671ECA">
        <w:t>erforderlich war</w:t>
      </w:r>
      <w:r>
        <w:t>. Es entwickelte sich ein aristokratisches Ideal der Anwesenheit in Rom, das auch die Kaiser veranlasste, Rom zu ihrem Aufenthaltsort zu wählen.</w:t>
      </w:r>
      <w:r>
        <w:rPr>
          <w:rStyle w:val="Funotenzeichen"/>
        </w:rPr>
        <w:footnoteReference w:id="57"/>
      </w:r>
      <w:r>
        <w:t xml:space="preserve"> </w:t>
      </w:r>
      <w:r w:rsidRPr="00D65778">
        <w:t xml:space="preserve">Doch </w:t>
      </w:r>
      <w:r>
        <w:t xml:space="preserve">bei aller Bedeutung Roms als konkretes, räumlich fassbares Zentrum politisch-sozialer Interaktionen, die in einer vormodernen </w:t>
      </w:r>
      <w:r w:rsidRPr="00E77F60">
        <w:rPr>
          <w:i/>
          <w:iCs/>
          <w:lang w:val="de-CH"/>
        </w:rPr>
        <w:t>face-to-face society</w:t>
      </w:r>
      <w:r>
        <w:t>, in der es direkter Kontakte bedarf, auch nur konsequent erscheint – schon weil man nicht über moderne Kommunikationstechniken und Massenmedien verfügte: R</w:t>
      </w:r>
      <w:r w:rsidRPr="00D65778">
        <w:t xml:space="preserve">ömische Aristokraten </w:t>
      </w:r>
      <w:r>
        <w:t xml:space="preserve">waren </w:t>
      </w:r>
      <w:r w:rsidRPr="00D65778">
        <w:t xml:space="preserve">auch in Republik und früher Kaiserzeit häufig außerhalb Roms anzutreffen, und das nicht nur in ihrer Eigenschaft als Magistrate, Feldherren und Statthalter; ferner kehrten nachweislich einzelne Senatoren der </w:t>
      </w:r>
      <w:r w:rsidRPr="00621353">
        <w:rPr>
          <w:i/>
          <w:iCs/>
          <w:lang w:val="la-Latn"/>
        </w:rPr>
        <w:t>urbs</w:t>
      </w:r>
      <w:r w:rsidRPr="00D65778">
        <w:t xml:space="preserve"> – </w:t>
      </w:r>
      <w:r w:rsidRPr="00D65778">
        <w:lastRenderedPageBreak/>
        <w:t xml:space="preserve">und damit den Institutionen, welche die Arena darstellten, in der es Status und Ehre zu erwerben und zu verteidigen galt – demonstrativ und (mehr oder minder) dauerhaft den Rücken. </w:t>
      </w:r>
      <w:r>
        <w:t xml:space="preserve">Ähnliches kann für die Kaiser und ihre Vorläufer, die ‚großen Männer‘ und mächtigen Einzelpersönlichkeiten der ausgehenden Republik, festgestellt werden. Doch was bedeutet das? </w:t>
      </w:r>
    </w:p>
    <w:p w:rsidR="00037359" w:rsidRDefault="009B38C5" w:rsidP="00327630">
      <w:pPr>
        <w:pStyle w:val="Textkrper"/>
        <w:spacing w:line="360" w:lineRule="auto"/>
        <w:ind w:right="0" w:firstLine="567"/>
      </w:pPr>
      <w:r>
        <w:t>Diese Frage stellt sich vor allem auch vor dem Hintergrund der Beobachtung, dass zumindest im römischen Fall Präsenz im Verhältnis zu Interaktion zwei eng miteinander verknüpfte Funktionen wahrnimmt. Zum einen ist Prä</w:t>
      </w:r>
      <w:r w:rsidR="001C788A">
        <w:t>senz/Anwesenheit/‚In-Rom-Sein‘</w:t>
      </w:r>
      <w:r>
        <w:t xml:space="preserve"> eine zentrale Ausgangs- und Vorbedingung für politisch-sozial relevante Interaktionen: Ohne zumindest ‚mittelbar‘ anwesend zu sein, scheint es auf den ersten Blick kaum möglich, an der Interaktion teilzunehmen, sei es innerhalb der Aristokratie, sei es im Verhältnis zum Kaiser, sei es gegenüber der städtischen Bevölkerung. Das macht </w:t>
      </w:r>
      <w:r w:rsidRPr="00146B10">
        <w:t xml:space="preserve">Präsenz </w:t>
      </w:r>
      <w:r>
        <w:t>andererseits aber auch zu einem Zeichen von großer S</w:t>
      </w:r>
      <w:r w:rsidRPr="00146B10">
        <w:t>ymbol</w:t>
      </w:r>
      <w:r>
        <w:t>kraft: Präsenz wird – etwas überspitzt formuliert –</w:t>
      </w:r>
      <w:r w:rsidR="007C3B38">
        <w:t xml:space="preserve"> </w:t>
      </w:r>
      <w:r>
        <w:t>zum Sinnbild für die Möglichkeit zur Interaktion. D</w:t>
      </w:r>
      <w:r w:rsidR="002B12B8">
        <w:t xml:space="preserve">ieser </w:t>
      </w:r>
      <w:r>
        <w:t>Gesichtspunkt</w:t>
      </w:r>
      <w:r w:rsidR="002B12B8">
        <w:t xml:space="preserve"> ist </w:t>
      </w:r>
      <w:r>
        <w:t>für die Analyse der römischen Senatsaristokratie von zentraler Bedeutung</w:t>
      </w:r>
      <w:r w:rsidR="002B12B8">
        <w:t>. D</w:t>
      </w:r>
      <w:r>
        <w:t xml:space="preserve">enn für sie war politisch-soziale Interaktion in der Stadt aufs engste mit dem Erwerb von aristokratischem Status verbunden – ein Faktor, der dadurch noch verstärkt wurde, dass römische Senatoren, ebenso wie später die Kaiser, stets der Beobachtung ausgesetzt waren, seitens der </w:t>
      </w:r>
      <w:r w:rsidRPr="00E77F60">
        <w:rPr>
          <w:i/>
          <w:iCs/>
          <w:lang w:val="de-CH"/>
        </w:rPr>
        <w:t>peer group</w:t>
      </w:r>
      <w:r>
        <w:t xml:space="preserve">, also der ‚Mitaristokraten‘, wie auch des </w:t>
      </w:r>
      <w:r w:rsidRPr="00621353">
        <w:rPr>
          <w:i/>
          <w:iCs/>
          <w:lang w:val="la-Latn"/>
        </w:rPr>
        <w:t>populus Romanus</w:t>
      </w:r>
      <w:r w:rsidRPr="00621353">
        <w:rPr>
          <w:lang w:val="la-Latn"/>
        </w:rPr>
        <w:t>.</w:t>
      </w:r>
      <w:r w:rsidR="00B218BE">
        <w:rPr>
          <w:rStyle w:val="Funotenzeichen"/>
          <w:lang w:val="la-Latn"/>
        </w:rPr>
        <w:footnoteReference w:id="58"/>
      </w:r>
      <w:r>
        <w:t xml:space="preserve"> Vor diesem Hintergrund kann </w:t>
      </w:r>
      <w:r>
        <w:lastRenderedPageBreak/>
        <w:t>jedoch auch die Abwesenheit von Präsenz, also Absenz, nicht bedeutungslos gewesen sein.</w:t>
      </w:r>
      <w:r w:rsidRPr="009B46EA">
        <w:rPr>
          <w:iCs/>
        </w:rPr>
        <w:t xml:space="preserve"> </w:t>
      </w:r>
      <w:r w:rsidR="000F6574">
        <w:rPr>
          <w:iCs/>
        </w:rPr>
        <w:t>Daher soll in der vorliegenden Arbeit folgender</w:t>
      </w:r>
      <w:r>
        <w:t xml:space="preserve"> Frage nachge</w:t>
      </w:r>
      <w:r w:rsidR="000F6574">
        <w:t>gangen werden</w:t>
      </w:r>
      <w:r>
        <w:t>: W</w:t>
      </w:r>
      <w:r w:rsidRPr="00D65778">
        <w:t xml:space="preserve">elche Funktionen </w:t>
      </w:r>
      <w:r>
        <w:t>konnte</w:t>
      </w:r>
      <w:r w:rsidR="00F70952">
        <w:t>n in der späten Republik und im frühen Prinzipat</w:t>
      </w:r>
      <w:r>
        <w:t xml:space="preserve"> </w:t>
      </w:r>
      <w:r w:rsidRPr="00D65778">
        <w:t xml:space="preserve">Absenz </w:t>
      </w:r>
      <w:r>
        <w:t xml:space="preserve">von </w:t>
      </w:r>
      <w:r w:rsidRPr="00D65778">
        <w:t xml:space="preserve">und Rückzug </w:t>
      </w:r>
      <w:r>
        <w:t>aus Rom für römische Aristokraten erfüllen</w:t>
      </w:r>
      <w:r w:rsidRPr="00D65778">
        <w:t xml:space="preserve">, </w:t>
      </w:r>
      <w:r>
        <w:t xml:space="preserve">für die </w:t>
      </w:r>
      <w:r w:rsidRPr="00D65778">
        <w:t xml:space="preserve">institutionalisierte Formen politischer Partizipation und </w:t>
      </w:r>
      <w:r w:rsidR="00E17D9A">
        <w:t xml:space="preserve">– </w:t>
      </w:r>
      <w:r w:rsidRPr="00D65778">
        <w:t>damit verbunden</w:t>
      </w:r>
      <w:r w:rsidR="00E17D9A">
        <w:t xml:space="preserve"> – </w:t>
      </w:r>
      <w:r w:rsidRPr="00D65778">
        <w:t xml:space="preserve"> </w:t>
      </w:r>
      <w:r>
        <w:t xml:space="preserve">interagierende </w:t>
      </w:r>
      <w:r w:rsidRPr="00D65778">
        <w:t xml:space="preserve">Präsenz in </w:t>
      </w:r>
      <w:r>
        <w:t>der Stadt so wichtig waren</w:t>
      </w:r>
      <w:r w:rsidR="00860D21">
        <w:t>?</w:t>
      </w:r>
    </w:p>
    <w:p w:rsidR="00EE5507" w:rsidRDefault="00EE5507" w:rsidP="00327630">
      <w:pPr>
        <w:pStyle w:val="Textkrper"/>
        <w:spacing w:line="360" w:lineRule="auto"/>
        <w:ind w:right="0" w:firstLine="540"/>
      </w:pPr>
    </w:p>
    <w:p w:rsidR="000F6574" w:rsidRDefault="000D31CC" w:rsidP="00327630">
      <w:pPr>
        <w:pStyle w:val="Textkrper"/>
        <w:spacing w:line="360" w:lineRule="auto"/>
        <w:ind w:right="0"/>
      </w:pPr>
      <w:r>
        <w:t>Zur Beantwortung d</w:t>
      </w:r>
      <w:r w:rsidR="009B38C5" w:rsidRPr="00B57196">
        <w:t xml:space="preserve">ieser </w:t>
      </w:r>
      <w:r w:rsidR="009B38C5" w:rsidRPr="000F6574">
        <w:t>Frage</w:t>
      </w:r>
      <w:r w:rsidRPr="000F6574">
        <w:t xml:space="preserve"> ist zunächst einführend zu erörtern (Kapitel 1.2), </w:t>
      </w:r>
      <w:r w:rsidR="00860D21">
        <w:t>inwiefern</w:t>
      </w:r>
      <w:r w:rsidRPr="000F6574">
        <w:t xml:space="preserve"> die Teilhabe an und Präsenz in der </w:t>
      </w:r>
      <w:r w:rsidRPr="000F6574">
        <w:rPr>
          <w:i/>
          <w:iCs/>
          <w:lang w:val="la-Latn"/>
        </w:rPr>
        <w:t>res publica</w:t>
      </w:r>
      <w:r w:rsidRPr="000F6574">
        <w:t xml:space="preserve"> in Republik und Kaiserzeit einem Ideal folgte, das für die Angehörigen der römischen Senatsaristokratie – von der zeitlich begrenzten Absenz im Rahmen eines Amtes einmal abgesehen – lediglich Behinderung, Krankheit und Alter als legitimen Grund für eine dauernde Abwesenheit von Rom vorsah. Dieses Ideal </w:t>
      </w:r>
      <w:r w:rsidR="000F6574" w:rsidRPr="000F6574">
        <w:t xml:space="preserve">wurde später auch an die </w:t>
      </w:r>
      <w:r w:rsidR="000F6574" w:rsidRPr="000F6574">
        <w:rPr>
          <w:i/>
          <w:lang w:val="la-Latn"/>
        </w:rPr>
        <w:t>principes</w:t>
      </w:r>
      <w:r w:rsidR="000F6574" w:rsidRPr="000F6574">
        <w:t xml:space="preserve"> herangetragen, was sich </w:t>
      </w:r>
      <w:r w:rsidRPr="000F6574">
        <w:t>in dem an d</w:t>
      </w:r>
      <w:r w:rsidR="000F6574" w:rsidRPr="000F6574">
        <w:t xml:space="preserve">en Kaiser gerichteten </w:t>
      </w:r>
      <w:r w:rsidRPr="000F6574">
        <w:t xml:space="preserve">Anspruch ausdrückte, in Rom greifbar </w:t>
      </w:r>
      <w:r w:rsidR="00E17D9A">
        <w:t xml:space="preserve">zu </w:t>
      </w:r>
      <w:r w:rsidRPr="000F6574">
        <w:t>sein</w:t>
      </w:r>
      <w:r w:rsidR="000F6574" w:rsidRPr="000F6574">
        <w:t xml:space="preserve"> sowie </w:t>
      </w:r>
      <w:r w:rsidRPr="000F6574">
        <w:t xml:space="preserve">den Kontakt zur Aristokratie </w:t>
      </w:r>
      <w:r w:rsidR="000F6574" w:rsidRPr="000F6574">
        <w:t xml:space="preserve">zu </w:t>
      </w:r>
      <w:r w:rsidRPr="000F6574">
        <w:t>suchen</w:t>
      </w:r>
      <w:r w:rsidR="000F6574" w:rsidRPr="000F6574">
        <w:t xml:space="preserve"> und </w:t>
      </w:r>
      <w:r w:rsidRPr="000F6574">
        <w:t xml:space="preserve">nicht </w:t>
      </w:r>
      <w:r w:rsidR="000F6574" w:rsidRPr="000F6574">
        <w:t xml:space="preserve">etwa zu </w:t>
      </w:r>
      <w:r w:rsidRPr="000F6574">
        <w:t>verweiger</w:t>
      </w:r>
      <w:r w:rsidR="000F6574" w:rsidRPr="000F6574">
        <w:t>n</w:t>
      </w:r>
      <w:r w:rsidRPr="000F6574">
        <w:t xml:space="preserve"> oder auf Sklaven, Freigelassene und den </w:t>
      </w:r>
      <w:r w:rsidRPr="000F6574">
        <w:rPr>
          <w:i/>
          <w:iCs/>
          <w:lang w:val="la-Latn"/>
        </w:rPr>
        <w:t>populus Romanus</w:t>
      </w:r>
      <w:r w:rsidRPr="000F6574">
        <w:t xml:space="preserve"> </w:t>
      </w:r>
      <w:r w:rsidR="000F6574" w:rsidRPr="000F6574">
        <w:t xml:space="preserve">zu </w:t>
      </w:r>
      <w:r w:rsidRPr="000F6574">
        <w:t>beschränken.</w:t>
      </w:r>
      <w:r>
        <w:t xml:space="preserve"> </w:t>
      </w:r>
      <w:r w:rsidR="000F6574">
        <w:t xml:space="preserve">Anschließend wird der Frage nach der Funktion von Absenz und Rückzug </w:t>
      </w:r>
      <w:r w:rsidRPr="00B57196">
        <w:t xml:space="preserve">aus </w:t>
      </w:r>
      <w:r>
        <w:t xml:space="preserve">drei Perspektiven </w:t>
      </w:r>
      <w:r w:rsidRPr="00B57196">
        <w:t>nachgegangen</w:t>
      </w:r>
      <w:r w:rsidR="000F6574">
        <w:t>.</w:t>
      </w:r>
    </w:p>
    <w:p w:rsidR="00327630" w:rsidRDefault="009B38C5" w:rsidP="00327630">
      <w:pPr>
        <w:pStyle w:val="Textkrper"/>
        <w:spacing w:line="360" w:lineRule="auto"/>
        <w:ind w:right="0" w:firstLine="567"/>
      </w:pPr>
      <w:r w:rsidRPr="00350809">
        <w:t xml:space="preserve">Der </w:t>
      </w:r>
      <w:r w:rsidR="002665D7" w:rsidRPr="00CA1AB8">
        <w:t>erste</w:t>
      </w:r>
      <w:r w:rsidR="002665D7">
        <w:t xml:space="preserve"> </w:t>
      </w:r>
      <w:r w:rsidRPr="00350809">
        <w:t xml:space="preserve">Teil der Arbeit </w:t>
      </w:r>
      <w:r>
        <w:t xml:space="preserve">(Kapitel </w:t>
      </w:r>
      <w:r w:rsidR="002665D7">
        <w:t>2</w:t>
      </w:r>
      <w:r>
        <w:t xml:space="preserve">) </w:t>
      </w:r>
      <w:r w:rsidRPr="00350809">
        <w:t>ist der römischen Villa gewidmet</w:t>
      </w:r>
      <w:r w:rsidRPr="00740311">
        <w:t xml:space="preserve">. </w:t>
      </w:r>
      <w:r>
        <w:t>S</w:t>
      </w:r>
      <w:r w:rsidRPr="00740311">
        <w:t xml:space="preserve">eit der späten römischen Republik war es für Senatoren üblich, mindestens eine luxuriöse Villa zu besitzen. </w:t>
      </w:r>
      <w:r>
        <w:t>J</w:t>
      </w:r>
      <w:r w:rsidRPr="00740311">
        <w:t xml:space="preserve">ene Landgüter </w:t>
      </w:r>
      <w:r>
        <w:t xml:space="preserve">waren </w:t>
      </w:r>
      <w:r w:rsidRPr="00740311">
        <w:t xml:space="preserve">nicht nur Einheiten landwirtschaftlicher Produktion, die einen wichtigen Beitrag bei der Generierung senatorischen Wohlstandes leisteten; sie boten römischen Aristokraten auch Raum, ihrer ‚Muße‘, dem </w:t>
      </w:r>
      <w:r w:rsidRPr="00BC6993">
        <w:rPr>
          <w:i/>
          <w:iCs/>
          <w:lang w:val="la-Latn"/>
        </w:rPr>
        <w:t>otium</w:t>
      </w:r>
      <w:r w:rsidRPr="00740311">
        <w:t>, nachzugehen.</w:t>
      </w:r>
      <w:r>
        <w:t xml:space="preserve"> </w:t>
      </w:r>
      <w:r w:rsidR="0036329B">
        <w:t xml:space="preserve">Vom </w:t>
      </w:r>
      <w:r w:rsidR="007736F3">
        <w:t>2. </w:t>
      </w:r>
      <w:r w:rsidR="00A00E9F">
        <w:t>Jahrhundert </w:t>
      </w:r>
      <w:r w:rsidR="0036329B">
        <w:t>v</w:t>
      </w:r>
      <w:r w:rsidR="007736F3">
        <w:t>.</w:t>
      </w:r>
      <w:r w:rsidR="007403E9">
        <w:t> </w:t>
      </w:r>
      <w:r w:rsidRPr="00A63E7F">
        <w:t>Chr</w:t>
      </w:r>
      <w:r w:rsidR="007736F3">
        <w:t>.</w:t>
      </w:r>
      <w:r w:rsidRPr="00A63E7F">
        <w:t xml:space="preserve"> an fanden Villenwirtschaft und die Villeggiatur römischer Senatoren starke Verbreitung in Italien</w:t>
      </w:r>
      <w:r>
        <w:t>, und d</w:t>
      </w:r>
      <w:r w:rsidRPr="00A63E7F">
        <w:t>ie Anzahl dieser Landsitze nahm seit dem ersten vorchristlichen Jahrhundert stark zu</w:t>
      </w:r>
      <w:r>
        <w:t xml:space="preserve">. </w:t>
      </w:r>
      <w:r w:rsidRPr="00350809">
        <w:t xml:space="preserve">Römische Senatoren </w:t>
      </w:r>
      <w:r w:rsidRPr="00350809">
        <w:lastRenderedPageBreak/>
        <w:t xml:space="preserve">verbrachten viel Zeit auf diesen aufwändig ausgestatteten Landsitzen, also fern der Stadt, der Kurie und des Forums, wo in den politischen Institutionen der </w:t>
      </w:r>
      <w:r w:rsidRPr="00BC6993">
        <w:rPr>
          <w:i/>
          <w:iCs/>
          <w:lang w:val="la-Latn"/>
        </w:rPr>
        <w:t>res publica</w:t>
      </w:r>
      <w:r w:rsidRPr="00350809">
        <w:t xml:space="preserve"> die Geschicke Roms bestimmt wurden. Die sog. ‚Senatsferien‘ etwa stellten einen Zeitraum dar, in dem sich regelmäßig jeden Sommer weite Teile des Senates an den Golf von Neapel begaben. Die Villa bot damit den Rahmen für eine Form von Absenz, die offenbar akzeptiert wurde – allerdings mit der Maßgabe, dass es sich um eine zeitlich begrenzte Absenz handelte: Die Rückkehr in das politische Rom war stets intendiert. </w:t>
      </w:r>
      <w:r>
        <w:t xml:space="preserve">Wie ist das zu interpretieren? </w:t>
      </w:r>
    </w:p>
    <w:p w:rsidR="009B38C5" w:rsidRPr="00E32D9E" w:rsidRDefault="00860D21" w:rsidP="00327630">
      <w:pPr>
        <w:pStyle w:val="Textkrper"/>
        <w:spacing w:line="360" w:lineRule="auto"/>
        <w:ind w:right="0" w:firstLine="567"/>
      </w:pPr>
      <w:r>
        <w:t>D</w:t>
      </w:r>
      <w:r w:rsidR="009B38C5" w:rsidRPr="00350809">
        <w:t xml:space="preserve">ie Villa </w:t>
      </w:r>
      <w:r w:rsidR="001C788A">
        <w:t>kann</w:t>
      </w:r>
      <w:r>
        <w:t xml:space="preserve"> </w:t>
      </w:r>
      <w:r w:rsidR="009B38C5">
        <w:t xml:space="preserve">jedenfalls </w:t>
      </w:r>
      <w:r w:rsidR="009B38C5" w:rsidRPr="00350809">
        <w:t>nicht</w:t>
      </w:r>
      <w:r>
        <w:t>, so die These,</w:t>
      </w:r>
      <w:r w:rsidR="009B38C5" w:rsidRPr="00350809">
        <w:t xml:space="preserve"> als der vermeintlich ‚private‘</w:t>
      </w:r>
      <w:r w:rsidR="009B38C5">
        <w:t>, unpolitische</w:t>
      </w:r>
      <w:r w:rsidR="009B38C5" w:rsidRPr="00350809">
        <w:t xml:space="preserve"> Rückzugsort eines scheinbar allein auf individuelle Interessen und Bedürfnisse ausgerichteten </w:t>
      </w:r>
      <w:r w:rsidR="009B38C5" w:rsidRPr="00BC6993">
        <w:rPr>
          <w:i/>
          <w:iCs/>
          <w:lang w:val="la-Latn"/>
        </w:rPr>
        <w:t>otium</w:t>
      </w:r>
      <w:r w:rsidR="009B38C5" w:rsidRPr="00350809">
        <w:t xml:space="preserve"> verstanden werden, wie die altertumswissenschaftliche Forschung </w:t>
      </w:r>
      <w:r w:rsidR="009B38C5">
        <w:t>häufig suggeriert</w:t>
      </w:r>
      <w:r w:rsidR="009B38C5" w:rsidRPr="00350809">
        <w:t>.</w:t>
      </w:r>
      <w:r w:rsidR="009B38C5">
        <w:rPr>
          <w:rStyle w:val="Funotenzeichen"/>
        </w:rPr>
        <w:footnoteReference w:id="59"/>
      </w:r>
      <w:r w:rsidR="009B38C5" w:rsidRPr="00350809">
        <w:t xml:space="preserve"> Die Villa war vielmehr Teil einer demonstrativ aufwändigen und nicht nur in dieser Form greifbaren aristokratischen Lebensführung, deren Zweck in der Repräsentation bzw. Konstitution von Ehre und Status bestand. In diesen Zusammenhang gehört auch, dass die Vi</w:t>
      </w:r>
      <w:r w:rsidR="009B38C5">
        <w:t xml:space="preserve">lla </w:t>
      </w:r>
      <w:r w:rsidR="009B38C5" w:rsidRPr="00350809">
        <w:t>ein Ort von Politik sein konnte (inneraristokratische Kommunikation, Kommunikation mit anderen sozialen Gruppen), wenn auch anderer Politikformen als auf dem Forum oder im Senat: Zumindest potentiell war ,das Politische‘ stets dort, wo sich römische Aristokraten befanden und zusammentrafen; auch die Villa stellt keine Ausnahme von dieser Regel und kann dementsprechend nicht als (auch nur intentional) ‚politikfreier‘ Raum betrachtet werden.</w:t>
      </w:r>
      <w:r w:rsidR="00D822A9">
        <w:t xml:space="preserve"> </w:t>
      </w:r>
      <w:r w:rsidR="009B38C5" w:rsidRPr="00E32D9E">
        <w:t xml:space="preserve">Zu </w:t>
      </w:r>
      <w:r w:rsidR="009B38C5">
        <w:t xml:space="preserve">diskutieren </w:t>
      </w:r>
      <w:r w:rsidR="009B38C5" w:rsidRPr="00E32D9E">
        <w:t>bleibt</w:t>
      </w:r>
      <w:r w:rsidR="009B38C5">
        <w:t xml:space="preserve"> vor diesem Hintergrund</w:t>
      </w:r>
      <w:r w:rsidR="009B38C5" w:rsidRPr="00E32D9E">
        <w:t>, warum die Villenkultur chronologisch parallel zur Krise der Republik sowie der Entstehung und Etablierung des Prinzipats so starke Verbreitung fand.</w:t>
      </w:r>
      <w:r w:rsidR="009B38C5">
        <w:t xml:space="preserve"> </w:t>
      </w:r>
      <w:r w:rsidR="009B38C5" w:rsidRPr="00E32D9E">
        <w:t xml:space="preserve">Hierzu wird die Entwicklung der Villenkultur in Beziehung zur inneraristokratischen Konkurrenz gesetzt, </w:t>
      </w:r>
      <w:r w:rsidR="00D822A9">
        <w:t xml:space="preserve">eine </w:t>
      </w:r>
      <w:r w:rsidR="009B38C5" w:rsidRPr="00E32D9E">
        <w:t>Konstellation</w:t>
      </w:r>
      <w:r w:rsidR="00D822A9">
        <w:t xml:space="preserve">, die </w:t>
      </w:r>
      <w:r w:rsidR="009B38C5" w:rsidRPr="00E32D9E">
        <w:t>in der Kaiserzeit zusätzlich an Komplexität</w:t>
      </w:r>
      <w:r w:rsidR="00D822A9">
        <w:t xml:space="preserve"> gewann</w:t>
      </w:r>
      <w:r w:rsidR="009B38C5" w:rsidRPr="00E32D9E">
        <w:t xml:space="preserve">, da nun die </w:t>
      </w:r>
      <w:r w:rsidR="009B38C5" w:rsidRPr="00BC6993">
        <w:rPr>
          <w:i/>
          <w:iCs/>
          <w:lang w:val="la-Latn"/>
        </w:rPr>
        <w:t>principes</w:t>
      </w:r>
      <w:r w:rsidR="009B38C5" w:rsidRPr="00E32D9E">
        <w:t xml:space="preserve"> </w:t>
      </w:r>
      <w:r w:rsidR="009B38C5" w:rsidRPr="00E32D9E">
        <w:lastRenderedPageBreak/>
        <w:t>ihrer Stellung angemessen in den inneraristokratischen Wettstreit integriert werden mussten.</w:t>
      </w:r>
    </w:p>
    <w:p w:rsidR="009B38C5" w:rsidRPr="00F92A69" w:rsidRDefault="0081369A" w:rsidP="00327630">
      <w:pPr>
        <w:spacing w:after="120" w:line="360" w:lineRule="auto"/>
        <w:ind w:firstLine="540"/>
        <w:jc w:val="both"/>
        <w:rPr>
          <w:rFonts w:ascii="Times New Roman" w:hAnsi="Times New Roman" w:cs="Times New Roman"/>
          <w:sz w:val="24"/>
          <w:szCs w:val="24"/>
        </w:rPr>
      </w:pPr>
      <w:r w:rsidRPr="00F92A69">
        <w:rPr>
          <w:rFonts w:ascii="Times New Roman" w:hAnsi="Times New Roman" w:cs="Times New Roman"/>
          <w:sz w:val="24"/>
          <w:szCs w:val="24"/>
        </w:rPr>
        <w:t xml:space="preserve">Bezogen auf die Frage nach der gesellschaftliche </w:t>
      </w:r>
      <w:r w:rsidR="00F92A69" w:rsidRPr="00F92A69">
        <w:rPr>
          <w:rFonts w:ascii="Times New Roman" w:hAnsi="Times New Roman" w:cs="Times New Roman"/>
          <w:sz w:val="24"/>
          <w:szCs w:val="24"/>
        </w:rPr>
        <w:t>Funktion</w:t>
      </w:r>
      <w:r w:rsidRPr="00F92A69">
        <w:rPr>
          <w:rFonts w:ascii="Times New Roman" w:hAnsi="Times New Roman" w:cs="Times New Roman"/>
          <w:sz w:val="24"/>
          <w:szCs w:val="24"/>
        </w:rPr>
        <w:t>, die Absenz vo</w:t>
      </w:r>
      <w:r w:rsidR="00F92A69" w:rsidRPr="00F92A69">
        <w:rPr>
          <w:rFonts w:ascii="Times New Roman" w:hAnsi="Times New Roman" w:cs="Times New Roman"/>
          <w:sz w:val="24"/>
          <w:szCs w:val="24"/>
        </w:rPr>
        <w:t xml:space="preserve">n der Stadt Rom </w:t>
      </w:r>
      <w:r w:rsidRPr="00F92A69">
        <w:rPr>
          <w:rFonts w:ascii="Times New Roman" w:hAnsi="Times New Roman" w:cs="Times New Roman"/>
          <w:sz w:val="24"/>
          <w:szCs w:val="24"/>
        </w:rPr>
        <w:t>in der republikanischen und kaiserzeitlichen Gesellschaft</w:t>
      </w:r>
      <w:r w:rsidR="00D822A9">
        <w:rPr>
          <w:rFonts w:ascii="Times New Roman" w:hAnsi="Times New Roman" w:cs="Times New Roman"/>
          <w:sz w:val="24"/>
          <w:szCs w:val="24"/>
        </w:rPr>
        <w:t xml:space="preserve"> erfüllte, n</w:t>
      </w:r>
      <w:r w:rsidR="00E17D9A">
        <w:rPr>
          <w:rFonts w:ascii="Times New Roman" w:hAnsi="Times New Roman" w:cs="Times New Roman"/>
          <w:sz w:val="24"/>
          <w:szCs w:val="24"/>
        </w:rPr>
        <w:t>immt</w:t>
      </w:r>
      <w:r w:rsidR="00D822A9">
        <w:rPr>
          <w:rFonts w:ascii="Times New Roman" w:hAnsi="Times New Roman" w:cs="Times New Roman"/>
          <w:sz w:val="24"/>
          <w:szCs w:val="24"/>
        </w:rPr>
        <w:t xml:space="preserve"> Kapitel 2</w:t>
      </w:r>
      <w:r w:rsidR="00F92A69" w:rsidRPr="00F92A69">
        <w:rPr>
          <w:rFonts w:ascii="Times New Roman" w:hAnsi="Times New Roman" w:cs="Times New Roman"/>
          <w:sz w:val="24"/>
          <w:szCs w:val="24"/>
        </w:rPr>
        <w:t xml:space="preserve"> </w:t>
      </w:r>
      <w:r w:rsidRPr="00F92A69">
        <w:rPr>
          <w:rFonts w:ascii="Times New Roman" w:hAnsi="Times New Roman" w:cs="Times New Roman"/>
          <w:sz w:val="24"/>
          <w:szCs w:val="24"/>
        </w:rPr>
        <w:t xml:space="preserve">die </w:t>
      </w:r>
      <w:r w:rsidR="009B38C5" w:rsidRPr="00F92A69">
        <w:rPr>
          <w:rFonts w:ascii="Times New Roman" w:hAnsi="Times New Roman" w:cs="Times New Roman"/>
          <w:sz w:val="24"/>
          <w:szCs w:val="24"/>
        </w:rPr>
        <w:t>Perspektive</w:t>
      </w:r>
      <w:r w:rsidRPr="00F92A69">
        <w:rPr>
          <w:rFonts w:ascii="Times New Roman" w:hAnsi="Times New Roman" w:cs="Times New Roman"/>
          <w:sz w:val="24"/>
          <w:szCs w:val="24"/>
        </w:rPr>
        <w:t xml:space="preserve"> ein</w:t>
      </w:r>
      <w:r w:rsidR="009B38C5" w:rsidRPr="00F92A69">
        <w:rPr>
          <w:rFonts w:ascii="Times New Roman" w:hAnsi="Times New Roman" w:cs="Times New Roman"/>
          <w:sz w:val="24"/>
          <w:szCs w:val="24"/>
        </w:rPr>
        <w:t>, dass die Absenz römischer Aristokraten bzw. des Kaisers vo</w:t>
      </w:r>
      <w:r w:rsidR="00F92A69" w:rsidRPr="00F92A69">
        <w:rPr>
          <w:rFonts w:ascii="Times New Roman" w:hAnsi="Times New Roman" w:cs="Times New Roman"/>
          <w:sz w:val="24"/>
          <w:szCs w:val="24"/>
        </w:rPr>
        <w:t xml:space="preserve">m politisch-sozialen Interaktionszentrum </w:t>
      </w:r>
      <w:r w:rsidR="00E17D9A">
        <w:rPr>
          <w:rFonts w:ascii="Times New Roman" w:hAnsi="Times New Roman" w:cs="Times New Roman"/>
          <w:sz w:val="24"/>
          <w:szCs w:val="24"/>
        </w:rPr>
        <w:t xml:space="preserve">mit </w:t>
      </w:r>
      <w:r w:rsidR="009B38C5" w:rsidRPr="00F92A69">
        <w:rPr>
          <w:rFonts w:ascii="Times New Roman" w:hAnsi="Times New Roman" w:cs="Times New Roman"/>
          <w:sz w:val="24"/>
          <w:szCs w:val="24"/>
        </w:rPr>
        <w:t xml:space="preserve">ihrer Anwesenheit in einem </w:t>
      </w:r>
      <w:r w:rsidR="009B38C5" w:rsidRPr="00F92A69">
        <w:rPr>
          <w:rFonts w:ascii="Times New Roman" w:hAnsi="Times New Roman" w:cs="Times New Roman"/>
          <w:bCs/>
          <w:i/>
          <w:sz w:val="24"/>
          <w:szCs w:val="24"/>
        </w:rPr>
        <w:t>anderen</w:t>
      </w:r>
      <w:r w:rsidR="009B38C5" w:rsidRPr="00F92A69">
        <w:rPr>
          <w:rFonts w:ascii="Times New Roman" w:hAnsi="Times New Roman" w:cs="Times New Roman"/>
          <w:sz w:val="24"/>
          <w:szCs w:val="24"/>
        </w:rPr>
        <w:t xml:space="preserve"> Interaktionszentrum, nämlich der römischen Villa, einherging. Absenz von Rom </w:t>
      </w:r>
      <w:r w:rsidR="00286895" w:rsidRPr="00F92A69">
        <w:rPr>
          <w:rFonts w:ascii="Times New Roman" w:hAnsi="Times New Roman" w:cs="Times New Roman"/>
          <w:sz w:val="24"/>
          <w:szCs w:val="24"/>
        </w:rPr>
        <w:t xml:space="preserve">war in diesem Fall also </w:t>
      </w:r>
      <w:r w:rsidR="009B38C5" w:rsidRPr="00F92A69">
        <w:rPr>
          <w:rFonts w:ascii="Times New Roman" w:hAnsi="Times New Roman" w:cs="Times New Roman"/>
          <w:sz w:val="24"/>
          <w:szCs w:val="24"/>
        </w:rPr>
        <w:t>die Vorbedingung für Präsenz und Interaktion andernorts. Das funktioniert</w:t>
      </w:r>
      <w:r w:rsidR="00286895" w:rsidRPr="00F92A69">
        <w:rPr>
          <w:rFonts w:ascii="Times New Roman" w:hAnsi="Times New Roman" w:cs="Times New Roman"/>
          <w:sz w:val="24"/>
          <w:szCs w:val="24"/>
        </w:rPr>
        <w:t>e</w:t>
      </w:r>
      <w:r w:rsidR="009B38C5" w:rsidRPr="00F92A69">
        <w:rPr>
          <w:rFonts w:ascii="Times New Roman" w:hAnsi="Times New Roman" w:cs="Times New Roman"/>
          <w:sz w:val="24"/>
          <w:szCs w:val="24"/>
        </w:rPr>
        <w:t xml:space="preserve">, weil alle betroffenen aristokratischen Akteure (oder doch zumindest ziemlich viele von ihnen) </w:t>
      </w:r>
      <w:r w:rsidRPr="00F92A69">
        <w:rPr>
          <w:rFonts w:ascii="Times New Roman" w:hAnsi="Times New Roman" w:cs="Times New Roman"/>
          <w:sz w:val="24"/>
          <w:szCs w:val="24"/>
        </w:rPr>
        <w:t xml:space="preserve">zwar </w:t>
      </w:r>
      <w:r w:rsidR="009B38C5" w:rsidRPr="00F92A69">
        <w:rPr>
          <w:rFonts w:ascii="Times New Roman" w:hAnsi="Times New Roman" w:cs="Times New Roman"/>
          <w:sz w:val="24"/>
          <w:szCs w:val="24"/>
        </w:rPr>
        <w:t>von Rom abwesend</w:t>
      </w:r>
      <w:r w:rsidRPr="00F92A69">
        <w:rPr>
          <w:rFonts w:ascii="Times New Roman" w:hAnsi="Times New Roman" w:cs="Times New Roman"/>
          <w:sz w:val="24"/>
          <w:szCs w:val="24"/>
        </w:rPr>
        <w:t>, aber</w:t>
      </w:r>
      <w:r w:rsidR="00286895" w:rsidRPr="00F92A69">
        <w:rPr>
          <w:rFonts w:ascii="Times New Roman" w:hAnsi="Times New Roman" w:cs="Times New Roman"/>
          <w:sz w:val="24"/>
          <w:szCs w:val="24"/>
        </w:rPr>
        <w:t xml:space="preserve"> dennoch an denselben Orten präsent waren</w:t>
      </w:r>
      <w:r w:rsidRPr="00F92A69">
        <w:rPr>
          <w:rFonts w:ascii="Times New Roman" w:hAnsi="Times New Roman" w:cs="Times New Roman"/>
          <w:sz w:val="24"/>
          <w:szCs w:val="24"/>
        </w:rPr>
        <w:t xml:space="preserve"> bzw. ein Set von Orten etabliert hatten, in dem gemeinsame aristokratische Präsenz erwartet werden konnte</w:t>
      </w:r>
      <w:r w:rsidR="009B38C5" w:rsidRPr="00F92A69">
        <w:rPr>
          <w:rFonts w:ascii="Times New Roman" w:hAnsi="Times New Roman" w:cs="Times New Roman"/>
          <w:sz w:val="24"/>
          <w:szCs w:val="24"/>
        </w:rPr>
        <w:t xml:space="preserve">. </w:t>
      </w:r>
      <w:r w:rsidRPr="00F92A69">
        <w:rPr>
          <w:rFonts w:ascii="Times New Roman" w:hAnsi="Times New Roman" w:cs="Times New Roman"/>
          <w:sz w:val="24"/>
          <w:szCs w:val="24"/>
        </w:rPr>
        <w:t xml:space="preserve">Die nun </w:t>
      </w:r>
      <w:r w:rsidR="009B38C5" w:rsidRPr="00F92A69">
        <w:rPr>
          <w:rFonts w:ascii="Times New Roman" w:hAnsi="Times New Roman" w:cs="Times New Roman"/>
          <w:sz w:val="24"/>
          <w:szCs w:val="24"/>
        </w:rPr>
        <w:t>folgenden Abschnitte</w:t>
      </w:r>
      <w:r w:rsidRPr="00F92A69">
        <w:rPr>
          <w:rFonts w:ascii="Times New Roman" w:hAnsi="Times New Roman" w:cs="Times New Roman"/>
          <w:sz w:val="24"/>
          <w:szCs w:val="24"/>
        </w:rPr>
        <w:t xml:space="preserve"> der Arbeit betrachten demgegenüber eine </w:t>
      </w:r>
      <w:r w:rsidR="009B38C5" w:rsidRPr="00F92A69">
        <w:rPr>
          <w:rFonts w:ascii="Times New Roman" w:hAnsi="Times New Roman" w:cs="Times New Roman"/>
          <w:sz w:val="24"/>
          <w:szCs w:val="24"/>
        </w:rPr>
        <w:t>strukturell ganz andere F</w:t>
      </w:r>
      <w:r w:rsidRPr="00F92A69">
        <w:rPr>
          <w:rFonts w:ascii="Times New Roman" w:hAnsi="Times New Roman" w:cs="Times New Roman"/>
          <w:sz w:val="24"/>
          <w:szCs w:val="24"/>
        </w:rPr>
        <w:t xml:space="preserve">orm </w:t>
      </w:r>
      <w:r w:rsidR="009B38C5" w:rsidRPr="00F92A69">
        <w:rPr>
          <w:rFonts w:ascii="Times New Roman" w:hAnsi="Times New Roman" w:cs="Times New Roman"/>
          <w:sz w:val="24"/>
          <w:szCs w:val="24"/>
        </w:rPr>
        <w:t>von Ab</w:t>
      </w:r>
      <w:r w:rsidRPr="00F92A69">
        <w:rPr>
          <w:rFonts w:ascii="Times New Roman" w:hAnsi="Times New Roman" w:cs="Times New Roman"/>
          <w:sz w:val="24"/>
          <w:szCs w:val="24"/>
        </w:rPr>
        <w:t>senz</w:t>
      </w:r>
      <w:r w:rsidR="009B38C5" w:rsidRPr="00F92A69">
        <w:rPr>
          <w:rFonts w:ascii="Times New Roman" w:hAnsi="Times New Roman" w:cs="Times New Roman"/>
          <w:sz w:val="24"/>
          <w:szCs w:val="24"/>
        </w:rPr>
        <w:t>: nämlich die demonstrative Absenz von Rom einzelner Aristokraten oder des Herrschers</w:t>
      </w:r>
      <w:r w:rsidR="00D822A9">
        <w:rPr>
          <w:rFonts w:ascii="Times New Roman" w:hAnsi="Times New Roman" w:cs="Times New Roman"/>
          <w:sz w:val="24"/>
          <w:szCs w:val="24"/>
        </w:rPr>
        <w:t xml:space="preserve"> bzw. des potenziellen Nachfolgers</w:t>
      </w:r>
      <w:r w:rsidR="009B38C5" w:rsidRPr="00F92A69">
        <w:rPr>
          <w:rFonts w:ascii="Times New Roman" w:hAnsi="Times New Roman" w:cs="Times New Roman"/>
          <w:sz w:val="24"/>
          <w:szCs w:val="24"/>
        </w:rPr>
        <w:t>, während die übrigen Aristokraten weiter im Interaktionszentrum Rom verbli</w:t>
      </w:r>
      <w:r w:rsidR="00E17D9A">
        <w:rPr>
          <w:rFonts w:ascii="Times New Roman" w:hAnsi="Times New Roman" w:cs="Times New Roman"/>
          <w:sz w:val="24"/>
          <w:szCs w:val="24"/>
        </w:rPr>
        <w:t>e</w:t>
      </w:r>
      <w:r w:rsidR="009B38C5" w:rsidRPr="00F92A69">
        <w:rPr>
          <w:rFonts w:ascii="Times New Roman" w:hAnsi="Times New Roman" w:cs="Times New Roman"/>
          <w:sz w:val="24"/>
          <w:szCs w:val="24"/>
        </w:rPr>
        <w:t xml:space="preserve">ben. Absenz </w:t>
      </w:r>
      <w:r w:rsidRPr="00F92A69">
        <w:rPr>
          <w:rFonts w:ascii="Times New Roman" w:hAnsi="Times New Roman" w:cs="Times New Roman"/>
          <w:sz w:val="24"/>
          <w:szCs w:val="24"/>
        </w:rPr>
        <w:t xml:space="preserve">von der Stadt </w:t>
      </w:r>
      <w:r w:rsidR="009B38C5" w:rsidRPr="00F92A69">
        <w:rPr>
          <w:rFonts w:ascii="Times New Roman" w:hAnsi="Times New Roman" w:cs="Times New Roman"/>
          <w:sz w:val="24"/>
          <w:szCs w:val="24"/>
        </w:rPr>
        <w:t>erfüllt</w:t>
      </w:r>
      <w:r w:rsidRPr="00F92A69">
        <w:rPr>
          <w:rFonts w:ascii="Times New Roman" w:hAnsi="Times New Roman" w:cs="Times New Roman"/>
          <w:sz w:val="24"/>
          <w:szCs w:val="24"/>
        </w:rPr>
        <w:t>e</w:t>
      </w:r>
      <w:r w:rsidR="009B38C5" w:rsidRPr="00F92A69">
        <w:rPr>
          <w:rFonts w:ascii="Times New Roman" w:hAnsi="Times New Roman" w:cs="Times New Roman"/>
          <w:sz w:val="24"/>
          <w:szCs w:val="24"/>
        </w:rPr>
        <w:t xml:space="preserve"> in diesem Zusammenhang eine symbolische Funktion, die</w:t>
      </w:r>
      <w:r w:rsidRPr="00F92A69">
        <w:rPr>
          <w:rFonts w:ascii="Times New Roman" w:hAnsi="Times New Roman" w:cs="Times New Roman"/>
          <w:sz w:val="24"/>
          <w:szCs w:val="24"/>
        </w:rPr>
        <w:t xml:space="preserve"> – paradoxerweise</w:t>
      </w:r>
      <w:r w:rsidR="009B38C5" w:rsidRPr="00F92A69">
        <w:rPr>
          <w:rFonts w:ascii="Times New Roman" w:hAnsi="Times New Roman" w:cs="Times New Roman"/>
          <w:sz w:val="24"/>
          <w:szCs w:val="24"/>
        </w:rPr>
        <w:t xml:space="preserve"> </w:t>
      </w:r>
      <w:r w:rsidRPr="00F92A69">
        <w:rPr>
          <w:rFonts w:ascii="Times New Roman" w:hAnsi="Times New Roman" w:cs="Times New Roman"/>
          <w:sz w:val="24"/>
          <w:szCs w:val="24"/>
        </w:rPr>
        <w:t xml:space="preserve">– </w:t>
      </w:r>
      <w:r w:rsidR="009B38C5" w:rsidRPr="00F92A69">
        <w:rPr>
          <w:rFonts w:ascii="Times New Roman" w:hAnsi="Times New Roman" w:cs="Times New Roman"/>
          <w:sz w:val="24"/>
          <w:szCs w:val="24"/>
        </w:rPr>
        <w:t>in der politisch-sozialen Interaktion in Rom zur Geltung kam.</w:t>
      </w:r>
    </w:p>
    <w:p w:rsidR="009B38C5" w:rsidRPr="00350809" w:rsidRDefault="009B38C5" w:rsidP="00327630">
      <w:pPr>
        <w:pStyle w:val="Textkrper-Zeileneinzug"/>
        <w:spacing w:line="360" w:lineRule="auto"/>
        <w:ind w:left="0" w:firstLine="540"/>
        <w:jc w:val="both"/>
        <w:rPr>
          <w:rFonts w:ascii="Times New Roman" w:hAnsi="Times New Roman" w:cs="Times New Roman"/>
          <w:sz w:val="24"/>
          <w:szCs w:val="24"/>
        </w:rPr>
      </w:pPr>
      <w:r w:rsidRPr="00350809">
        <w:rPr>
          <w:rFonts w:ascii="Times New Roman" w:hAnsi="Times New Roman" w:cs="Times New Roman"/>
          <w:sz w:val="24"/>
          <w:szCs w:val="24"/>
        </w:rPr>
        <w:t xml:space="preserve">Der </w:t>
      </w:r>
      <w:r w:rsidR="002665D7" w:rsidRPr="00CA1AB8">
        <w:rPr>
          <w:rFonts w:ascii="Times New Roman" w:hAnsi="Times New Roman" w:cs="Times New Roman"/>
          <w:sz w:val="24"/>
          <w:szCs w:val="24"/>
        </w:rPr>
        <w:t>zweite</w:t>
      </w:r>
      <w:r w:rsidR="002665D7">
        <w:rPr>
          <w:rFonts w:ascii="Times New Roman" w:hAnsi="Times New Roman" w:cs="Times New Roman"/>
          <w:sz w:val="24"/>
          <w:szCs w:val="24"/>
        </w:rPr>
        <w:t xml:space="preserve"> </w:t>
      </w:r>
      <w:r w:rsidRPr="00350809">
        <w:rPr>
          <w:rFonts w:ascii="Times New Roman" w:hAnsi="Times New Roman" w:cs="Times New Roman"/>
          <w:sz w:val="24"/>
          <w:szCs w:val="24"/>
        </w:rPr>
        <w:t xml:space="preserve">Abschnitt der Arbeit </w:t>
      </w:r>
      <w:r w:rsidR="002665D7">
        <w:rPr>
          <w:rFonts w:ascii="Times New Roman" w:hAnsi="Times New Roman" w:cs="Times New Roman"/>
          <w:sz w:val="24"/>
          <w:szCs w:val="24"/>
        </w:rPr>
        <w:t>(Kapitel 3</w:t>
      </w:r>
      <w:r>
        <w:rPr>
          <w:rFonts w:ascii="Times New Roman" w:hAnsi="Times New Roman" w:cs="Times New Roman"/>
          <w:sz w:val="24"/>
          <w:szCs w:val="24"/>
        </w:rPr>
        <w:t xml:space="preserve">) </w:t>
      </w:r>
      <w:r w:rsidRPr="00350809">
        <w:rPr>
          <w:rFonts w:ascii="Times New Roman" w:hAnsi="Times New Roman" w:cs="Times New Roman"/>
          <w:sz w:val="24"/>
          <w:szCs w:val="24"/>
        </w:rPr>
        <w:t xml:space="preserve">handelt vom aristokratischen Rückzug aus der Politik als Strategie der (De-)Legitimierung. Obwohl von römischen Senatoren erwartet wurde, im politischen Rom präsent zu sein und sich an den für die </w:t>
      </w:r>
      <w:r w:rsidRPr="00BC6993">
        <w:rPr>
          <w:rFonts w:ascii="Times New Roman" w:hAnsi="Times New Roman" w:cs="Times New Roman"/>
          <w:i/>
          <w:iCs/>
          <w:sz w:val="24"/>
          <w:szCs w:val="24"/>
          <w:lang w:val="la-Latn"/>
        </w:rPr>
        <w:t>res publica</w:t>
      </w:r>
      <w:r w:rsidRPr="00350809">
        <w:rPr>
          <w:rFonts w:ascii="Times New Roman" w:hAnsi="Times New Roman" w:cs="Times New Roman"/>
          <w:sz w:val="24"/>
          <w:szCs w:val="24"/>
        </w:rPr>
        <w:t xml:space="preserve"> relevanten Entscheidungsprozessen zu beteiligen, berichten die Quellen immer wieder, dass ein völlig gesunder und keineswegs alter Senator sich permanent und manchmal auch demonstrativ von der politischen Bühne </w:t>
      </w:r>
      <w:r>
        <w:rPr>
          <w:rFonts w:ascii="Times New Roman" w:hAnsi="Times New Roman" w:cs="Times New Roman"/>
          <w:sz w:val="24"/>
          <w:szCs w:val="24"/>
        </w:rPr>
        <w:t xml:space="preserve">in Rom </w:t>
      </w:r>
      <w:r w:rsidRPr="00350809">
        <w:rPr>
          <w:rFonts w:ascii="Times New Roman" w:hAnsi="Times New Roman" w:cs="Times New Roman"/>
          <w:sz w:val="24"/>
          <w:szCs w:val="24"/>
        </w:rPr>
        <w:t xml:space="preserve">zurückgezogen hat. Auffällig ist, dass in der Regel </w:t>
      </w:r>
      <w:r w:rsidR="00082D7A">
        <w:rPr>
          <w:rFonts w:ascii="Times New Roman" w:hAnsi="Times New Roman" w:cs="Times New Roman"/>
          <w:sz w:val="24"/>
          <w:szCs w:val="24"/>
        </w:rPr>
        <w:t>eine</w:t>
      </w:r>
      <w:r w:rsidRPr="00350809">
        <w:rPr>
          <w:rFonts w:ascii="Times New Roman" w:hAnsi="Times New Roman" w:cs="Times New Roman"/>
          <w:sz w:val="24"/>
          <w:szCs w:val="24"/>
        </w:rPr>
        <w:t xml:space="preserve"> Konfliktsituation </w:t>
      </w:r>
      <w:r w:rsidR="00082D7A">
        <w:rPr>
          <w:rFonts w:ascii="Times New Roman" w:hAnsi="Times New Roman" w:cs="Times New Roman"/>
          <w:sz w:val="24"/>
          <w:szCs w:val="24"/>
        </w:rPr>
        <w:t xml:space="preserve">Hintergrund dieser Ereignisse ist, die dann </w:t>
      </w:r>
      <w:r w:rsidRPr="00350809">
        <w:rPr>
          <w:rFonts w:ascii="Times New Roman" w:hAnsi="Times New Roman" w:cs="Times New Roman"/>
          <w:sz w:val="24"/>
          <w:szCs w:val="24"/>
        </w:rPr>
        <w:t>im Kontext des Diskurses um Verbannung und Exil</w:t>
      </w:r>
      <w:r w:rsidR="00082D7A">
        <w:rPr>
          <w:rFonts w:ascii="Times New Roman" w:hAnsi="Times New Roman" w:cs="Times New Roman"/>
          <w:sz w:val="24"/>
          <w:szCs w:val="24"/>
        </w:rPr>
        <w:t xml:space="preserve"> thematisiert </w:t>
      </w:r>
      <w:r w:rsidR="00082D7A">
        <w:rPr>
          <w:rFonts w:ascii="Times New Roman" w:hAnsi="Times New Roman" w:cs="Times New Roman"/>
          <w:sz w:val="24"/>
          <w:szCs w:val="24"/>
        </w:rPr>
        <w:lastRenderedPageBreak/>
        <w:t>wurden</w:t>
      </w:r>
      <w:r w:rsidRPr="00350809">
        <w:rPr>
          <w:rFonts w:ascii="Times New Roman" w:hAnsi="Times New Roman" w:cs="Times New Roman"/>
          <w:sz w:val="24"/>
          <w:szCs w:val="24"/>
        </w:rPr>
        <w:t>. Dies führt zu der Frage</w:t>
      </w:r>
      <w:r w:rsidR="00E17D9A">
        <w:rPr>
          <w:rFonts w:ascii="Times New Roman" w:hAnsi="Times New Roman" w:cs="Times New Roman"/>
          <w:sz w:val="24"/>
          <w:szCs w:val="24"/>
        </w:rPr>
        <w:t>,</w:t>
      </w:r>
      <w:r w:rsidRPr="00350809">
        <w:rPr>
          <w:rFonts w:ascii="Times New Roman" w:hAnsi="Times New Roman" w:cs="Times New Roman"/>
          <w:sz w:val="24"/>
          <w:szCs w:val="24"/>
        </w:rPr>
        <w:t xml:space="preserve"> wie in Rom politische Konflikte geführt und zum Ausdruck gebracht wurden. Dieses Problem wiederum ist eng verknüpft mit den Ausprägungen der politischen Kultur im spätrepublikanischen und kaiserzeitlichen Rom, ihren komplexen Mechanismen, Symbolen, Zeichen und Ritualen. Was war in diesem Fall der Zweck des aristokratischen Rückzugs? Dazu gilt es in einem ersten Schritt zu erörtern, wie römische Senatoren, die weder alt noch krank waren, ihren vorgeblich dauerhaften Rückzug rechtfertigten. Anschließend wird die Absenz oder Präsenz von Senatoren oder auch des ganzen Senates betrachtet und als Strategien zur (De-)Legitimierung politischer Führer, Regimes oder einzelner politischer Positionen interpretiert. </w:t>
      </w:r>
    </w:p>
    <w:p w:rsidR="009B38C5" w:rsidRDefault="009B38C5" w:rsidP="00327630">
      <w:pPr>
        <w:spacing w:after="120" w:line="360" w:lineRule="auto"/>
        <w:ind w:firstLine="540"/>
        <w:jc w:val="both"/>
        <w:rPr>
          <w:rFonts w:ascii="Times New Roman" w:hAnsi="Times New Roman" w:cs="Times New Roman"/>
          <w:sz w:val="24"/>
          <w:szCs w:val="24"/>
        </w:rPr>
      </w:pPr>
      <w:r w:rsidRPr="00350809">
        <w:rPr>
          <w:rFonts w:ascii="Times New Roman" w:hAnsi="Times New Roman" w:cs="Times New Roman"/>
          <w:sz w:val="24"/>
          <w:szCs w:val="24"/>
        </w:rPr>
        <w:t xml:space="preserve">Der </w:t>
      </w:r>
      <w:r w:rsidR="002665D7" w:rsidRPr="00CA1AB8">
        <w:rPr>
          <w:rFonts w:ascii="Times New Roman" w:hAnsi="Times New Roman" w:cs="Times New Roman"/>
          <w:bCs/>
          <w:sz w:val="24"/>
          <w:szCs w:val="24"/>
        </w:rPr>
        <w:t xml:space="preserve">dritte </w:t>
      </w:r>
      <w:r w:rsidRPr="00350809">
        <w:rPr>
          <w:rFonts w:ascii="Times New Roman" w:hAnsi="Times New Roman" w:cs="Times New Roman"/>
          <w:sz w:val="24"/>
          <w:szCs w:val="24"/>
        </w:rPr>
        <w:t xml:space="preserve">Teil der Arbeit </w:t>
      </w:r>
      <w:r>
        <w:rPr>
          <w:rFonts w:ascii="Times New Roman" w:hAnsi="Times New Roman" w:cs="Times New Roman"/>
          <w:sz w:val="24"/>
          <w:szCs w:val="24"/>
        </w:rPr>
        <w:t xml:space="preserve">(Kapitel </w:t>
      </w:r>
      <w:r w:rsidR="002665D7">
        <w:rPr>
          <w:rFonts w:ascii="Times New Roman" w:hAnsi="Times New Roman" w:cs="Times New Roman"/>
          <w:sz w:val="24"/>
          <w:szCs w:val="24"/>
        </w:rPr>
        <w:t>4</w:t>
      </w:r>
      <w:r>
        <w:rPr>
          <w:rFonts w:ascii="Times New Roman" w:hAnsi="Times New Roman" w:cs="Times New Roman"/>
          <w:sz w:val="24"/>
          <w:szCs w:val="24"/>
        </w:rPr>
        <w:t xml:space="preserve">) </w:t>
      </w:r>
      <w:r w:rsidRPr="00350809">
        <w:rPr>
          <w:rFonts w:ascii="Times New Roman" w:hAnsi="Times New Roman" w:cs="Times New Roman"/>
          <w:sz w:val="24"/>
          <w:szCs w:val="24"/>
        </w:rPr>
        <w:t>widmet sich</w:t>
      </w:r>
      <w:r>
        <w:rPr>
          <w:rFonts w:ascii="Times New Roman" w:hAnsi="Times New Roman" w:cs="Times New Roman"/>
          <w:sz w:val="24"/>
          <w:szCs w:val="24"/>
        </w:rPr>
        <w:t xml:space="preserve"> dem abwesenden Herrscher. In einem ersten Abschnitt wird der </w:t>
      </w:r>
      <w:r w:rsidRPr="00350809">
        <w:rPr>
          <w:rFonts w:ascii="Times New Roman" w:hAnsi="Times New Roman" w:cs="Times New Roman"/>
          <w:sz w:val="24"/>
          <w:szCs w:val="24"/>
        </w:rPr>
        <w:t xml:space="preserve">Herrscher, der sich zurückzieht oder seinen Rückzug anbietet, um seine </w:t>
      </w:r>
      <w:proofErr w:type="spellStart"/>
      <w:r w:rsidRPr="00350809">
        <w:rPr>
          <w:rFonts w:ascii="Times New Roman" w:hAnsi="Times New Roman" w:cs="Times New Roman"/>
          <w:sz w:val="24"/>
          <w:szCs w:val="24"/>
        </w:rPr>
        <w:t>überragende</w:t>
      </w:r>
      <w:proofErr w:type="spellEnd"/>
      <w:r w:rsidRPr="00350809">
        <w:rPr>
          <w:rFonts w:ascii="Times New Roman" w:hAnsi="Times New Roman" w:cs="Times New Roman"/>
          <w:sz w:val="24"/>
          <w:szCs w:val="24"/>
        </w:rPr>
        <w:t xml:space="preserve"> Position zu legitimieren</w:t>
      </w:r>
      <w:r>
        <w:rPr>
          <w:rFonts w:ascii="Times New Roman" w:hAnsi="Times New Roman" w:cs="Times New Roman"/>
          <w:sz w:val="24"/>
          <w:szCs w:val="24"/>
        </w:rPr>
        <w:t xml:space="preserve"> und Akzeptanz ihrer Herrschaft zu demonstrieren, erörtert</w:t>
      </w:r>
      <w:r w:rsidRPr="00350809">
        <w:rPr>
          <w:rFonts w:ascii="Times New Roman" w:hAnsi="Times New Roman" w:cs="Times New Roman"/>
          <w:sz w:val="24"/>
          <w:szCs w:val="24"/>
        </w:rPr>
        <w:t>.</w:t>
      </w:r>
      <w:r>
        <w:rPr>
          <w:rFonts w:ascii="Times New Roman" w:hAnsi="Times New Roman" w:cs="Times New Roman"/>
          <w:sz w:val="24"/>
          <w:szCs w:val="24"/>
        </w:rPr>
        <w:t xml:space="preserve"> Hierbei </w:t>
      </w:r>
      <w:r w:rsidRPr="00350809">
        <w:rPr>
          <w:rFonts w:ascii="Times New Roman" w:hAnsi="Times New Roman" w:cs="Times New Roman"/>
          <w:sz w:val="24"/>
          <w:szCs w:val="24"/>
        </w:rPr>
        <w:t xml:space="preserve">ist </w:t>
      </w:r>
      <w:r>
        <w:rPr>
          <w:rFonts w:ascii="Times New Roman" w:hAnsi="Times New Roman" w:cs="Times New Roman"/>
          <w:sz w:val="24"/>
          <w:szCs w:val="24"/>
        </w:rPr>
        <w:t xml:space="preserve">zunächst </w:t>
      </w:r>
      <w:r w:rsidRPr="00350809">
        <w:rPr>
          <w:rFonts w:ascii="Times New Roman" w:hAnsi="Times New Roman" w:cs="Times New Roman"/>
          <w:sz w:val="24"/>
          <w:szCs w:val="24"/>
        </w:rPr>
        <w:t>das Beispiel zu diskutieren, das L. Cornelius Sulla mit sein</w:t>
      </w:r>
      <w:r w:rsidR="0036329B">
        <w:rPr>
          <w:rFonts w:ascii="Times New Roman" w:hAnsi="Times New Roman" w:cs="Times New Roman"/>
          <w:sz w:val="24"/>
          <w:szCs w:val="24"/>
        </w:rPr>
        <w:t>em Rückzug nach Kampanien 80/79 </w:t>
      </w:r>
      <w:r w:rsidRPr="00350809">
        <w:rPr>
          <w:rFonts w:ascii="Times New Roman" w:hAnsi="Times New Roman" w:cs="Times New Roman"/>
          <w:sz w:val="24"/>
          <w:szCs w:val="24"/>
        </w:rPr>
        <w:t>v.</w:t>
      </w:r>
      <w:r w:rsidR="007403E9">
        <w:rPr>
          <w:rFonts w:ascii="Times New Roman" w:hAnsi="Times New Roman" w:cs="Times New Roman"/>
          <w:sz w:val="24"/>
          <w:szCs w:val="24"/>
        </w:rPr>
        <w:t> </w:t>
      </w:r>
      <w:r w:rsidRPr="00350809">
        <w:rPr>
          <w:rFonts w:ascii="Times New Roman" w:hAnsi="Times New Roman" w:cs="Times New Roman"/>
          <w:sz w:val="24"/>
          <w:szCs w:val="24"/>
        </w:rPr>
        <w:t xml:space="preserve">Chr. gesetzt hat: </w:t>
      </w:r>
      <w:r w:rsidR="00860D21">
        <w:rPr>
          <w:rFonts w:ascii="Times New Roman" w:hAnsi="Times New Roman" w:cs="Times New Roman"/>
          <w:sz w:val="24"/>
          <w:szCs w:val="24"/>
        </w:rPr>
        <w:t xml:space="preserve">Die </w:t>
      </w:r>
      <w:r w:rsidRPr="00350809">
        <w:rPr>
          <w:rFonts w:ascii="Times New Roman" w:hAnsi="Times New Roman" w:cs="Times New Roman"/>
          <w:sz w:val="24"/>
          <w:szCs w:val="24"/>
        </w:rPr>
        <w:t xml:space="preserve">These ist, dass Sulla für den römischen Kontext die Figur des mächtigen Aristokraten erfunden hat, der alle nur erdenklichen Ehren erlangt hat, seiner herausragenden Stellung nun müde ist und sich aus diesem Grunde aus dem politischen Geschehen in Rom zurückzieht. </w:t>
      </w:r>
      <w:r w:rsidR="00082D7A">
        <w:rPr>
          <w:rFonts w:ascii="Times New Roman" w:hAnsi="Times New Roman" w:cs="Times New Roman"/>
          <w:sz w:val="24"/>
          <w:szCs w:val="24"/>
        </w:rPr>
        <w:t>Damit legte er</w:t>
      </w:r>
      <w:r w:rsidRPr="00350809">
        <w:rPr>
          <w:rFonts w:ascii="Times New Roman" w:hAnsi="Times New Roman" w:cs="Times New Roman"/>
          <w:sz w:val="24"/>
          <w:szCs w:val="24"/>
        </w:rPr>
        <w:t xml:space="preserve"> die Grundlage für ein Muster</w:t>
      </w:r>
      <w:r w:rsidR="00082D7A">
        <w:rPr>
          <w:rFonts w:ascii="Times New Roman" w:hAnsi="Times New Roman" w:cs="Times New Roman"/>
          <w:sz w:val="24"/>
          <w:szCs w:val="24"/>
        </w:rPr>
        <w:t xml:space="preserve">, </w:t>
      </w:r>
      <w:r w:rsidRPr="00350809">
        <w:rPr>
          <w:rFonts w:ascii="Times New Roman" w:hAnsi="Times New Roman" w:cs="Times New Roman"/>
          <w:sz w:val="24"/>
          <w:szCs w:val="24"/>
        </w:rPr>
        <w:t xml:space="preserve">dessen sich insbesondere in der frühen Kaiserzeit einige </w:t>
      </w:r>
      <w:r w:rsidRPr="00BC6993">
        <w:rPr>
          <w:rFonts w:ascii="Times New Roman" w:hAnsi="Times New Roman" w:cs="Times New Roman"/>
          <w:i/>
          <w:iCs/>
          <w:sz w:val="24"/>
          <w:szCs w:val="24"/>
          <w:lang w:val="la-Latn"/>
        </w:rPr>
        <w:t>principes</w:t>
      </w:r>
      <w:r w:rsidRPr="00350809">
        <w:rPr>
          <w:rFonts w:ascii="Times New Roman" w:hAnsi="Times New Roman" w:cs="Times New Roman"/>
          <w:sz w:val="24"/>
          <w:szCs w:val="24"/>
        </w:rPr>
        <w:t xml:space="preserve"> bedienten, um ihre Herrschaft zu legitimieren bzw. die Akzeptanz ihrer Herrschaft zu demonstrieren</w:t>
      </w:r>
      <w:r w:rsidR="00073624">
        <w:rPr>
          <w:rFonts w:ascii="Times New Roman" w:hAnsi="Times New Roman" w:cs="Times New Roman"/>
          <w:sz w:val="24"/>
          <w:szCs w:val="24"/>
        </w:rPr>
        <w:t>:</w:t>
      </w:r>
      <w:r w:rsidRPr="00350809">
        <w:rPr>
          <w:rFonts w:ascii="Times New Roman" w:hAnsi="Times New Roman" w:cs="Times New Roman"/>
          <w:sz w:val="24"/>
          <w:szCs w:val="24"/>
        </w:rPr>
        <w:t xml:space="preserve"> das ‚Angebot‘, von ihrer herausragenden Machtstellung zurückzutreten – allerdings immer mit der Intention, dass der Senat und das Volk von Rom dieses Angebot mehr oder weniger vehement ablehnen würden. </w:t>
      </w:r>
    </w:p>
    <w:p w:rsidR="00327630" w:rsidRDefault="009B38C5" w:rsidP="00327630">
      <w:pPr>
        <w:spacing w:after="120" w:line="36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Dann soll der Rückzug (aus dynastischer Perspektive) potentieller oder ehemaliger ‚Kronprinzen‘ thematisiert werden, deren </w:t>
      </w:r>
      <w:r>
        <w:rPr>
          <w:rFonts w:ascii="Times New Roman" w:hAnsi="Times New Roman" w:cs="Times New Roman"/>
          <w:sz w:val="24"/>
          <w:szCs w:val="24"/>
        </w:rPr>
        <w:lastRenderedPageBreak/>
        <w:t>Anwesenheit in Rom – sei es willentlich, sei es unabsichtlich – den Herrschaftsanspruch oder die Legitimität des oder der eigentl</w:t>
      </w:r>
      <w:r w:rsidR="00082D7A">
        <w:rPr>
          <w:rFonts w:ascii="Times New Roman" w:hAnsi="Times New Roman" w:cs="Times New Roman"/>
          <w:sz w:val="24"/>
          <w:szCs w:val="24"/>
        </w:rPr>
        <w:t xml:space="preserve">ichen vorgesehenen Nachfolger </w:t>
      </w:r>
      <w:r>
        <w:rPr>
          <w:rFonts w:ascii="Times New Roman" w:hAnsi="Times New Roman" w:cs="Times New Roman"/>
          <w:sz w:val="24"/>
          <w:szCs w:val="24"/>
        </w:rPr>
        <w:t>hätte in</w:t>
      </w:r>
      <w:r w:rsidR="00BD0974">
        <w:rPr>
          <w:rFonts w:ascii="Times New Roman" w:hAnsi="Times New Roman" w:cs="Times New Roman"/>
          <w:sz w:val="24"/>
          <w:szCs w:val="24"/>
        </w:rPr>
        <w:t>f</w:t>
      </w:r>
      <w:r>
        <w:rPr>
          <w:rFonts w:ascii="Times New Roman" w:hAnsi="Times New Roman" w:cs="Times New Roman"/>
          <w:sz w:val="24"/>
          <w:szCs w:val="24"/>
        </w:rPr>
        <w:t>rage stellen können. Das betrifft etwa Tiberius’ Rückzug nach Rhodos zu</w:t>
      </w:r>
      <w:r w:rsidR="00BD0974">
        <w:rPr>
          <w:rFonts w:ascii="Times New Roman" w:hAnsi="Times New Roman" w:cs="Times New Roman"/>
          <w:sz w:val="24"/>
          <w:szCs w:val="24"/>
        </w:rPr>
        <w:t>g</w:t>
      </w:r>
      <w:r>
        <w:rPr>
          <w:rFonts w:ascii="Times New Roman" w:hAnsi="Times New Roman" w:cs="Times New Roman"/>
          <w:sz w:val="24"/>
          <w:szCs w:val="24"/>
        </w:rPr>
        <w:t>unsten seiner Söhne, der Enkel des Augustus, aber auch Domitian, der sich ostentativ aus Rom entfernt</w:t>
      </w:r>
      <w:r w:rsidR="00E17D9A">
        <w:rPr>
          <w:rFonts w:ascii="Times New Roman" w:hAnsi="Times New Roman" w:cs="Times New Roman"/>
          <w:sz w:val="24"/>
          <w:szCs w:val="24"/>
        </w:rPr>
        <w:t>e</w:t>
      </w:r>
      <w:r>
        <w:rPr>
          <w:rFonts w:ascii="Times New Roman" w:hAnsi="Times New Roman" w:cs="Times New Roman"/>
          <w:sz w:val="24"/>
          <w:szCs w:val="24"/>
        </w:rPr>
        <w:t xml:space="preserve">, um seinem Bruder Titus, der als Nachfolger des Vaters vorgesehen war, nicht im Wege zu stehen. </w:t>
      </w:r>
      <w:r w:rsidR="00082D7A">
        <w:rPr>
          <w:rFonts w:ascii="Times New Roman" w:hAnsi="Times New Roman" w:cs="Times New Roman"/>
          <w:sz w:val="24"/>
          <w:szCs w:val="24"/>
        </w:rPr>
        <w:t xml:space="preserve">Es soll gezeigt werden, </w:t>
      </w:r>
      <w:r>
        <w:rPr>
          <w:rFonts w:ascii="Times New Roman" w:hAnsi="Times New Roman" w:cs="Times New Roman"/>
          <w:sz w:val="24"/>
          <w:szCs w:val="24"/>
        </w:rPr>
        <w:t>dass die Präsenz eines männlichen Angehörigen der kaiserlichen Familie im politischen und sozialen Leben der Stadt Rom als Zeichen verstanden werd</w:t>
      </w:r>
      <w:r w:rsidR="007C3B38">
        <w:rPr>
          <w:rFonts w:ascii="Times New Roman" w:hAnsi="Times New Roman" w:cs="Times New Roman"/>
          <w:sz w:val="24"/>
          <w:szCs w:val="24"/>
        </w:rPr>
        <w:t>en konnte, dass es sich um ein</w:t>
      </w:r>
      <w:r>
        <w:rPr>
          <w:rFonts w:ascii="Times New Roman" w:hAnsi="Times New Roman" w:cs="Times New Roman"/>
          <w:sz w:val="24"/>
          <w:szCs w:val="24"/>
        </w:rPr>
        <w:t xml:space="preserve"> potenziell für Führungs- und Herrschaftsaufgaben verfügbares Familienmitglied handelte – seine Absenz hingegen als Verzicht auf derartige Ansprüche.</w:t>
      </w:r>
      <w:r w:rsidR="00082D7A">
        <w:rPr>
          <w:rFonts w:ascii="Times New Roman" w:hAnsi="Times New Roman" w:cs="Times New Roman"/>
          <w:sz w:val="24"/>
          <w:szCs w:val="24"/>
        </w:rPr>
        <w:t xml:space="preserve"> </w:t>
      </w:r>
      <w:r>
        <w:rPr>
          <w:rFonts w:ascii="Times New Roman" w:hAnsi="Times New Roman" w:cs="Times New Roman"/>
          <w:sz w:val="24"/>
          <w:szCs w:val="24"/>
        </w:rPr>
        <w:t>A</w:t>
      </w:r>
      <w:r w:rsidR="00082D7A">
        <w:rPr>
          <w:rFonts w:ascii="Times New Roman" w:hAnsi="Times New Roman" w:cs="Times New Roman"/>
          <w:sz w:val="24"/>
          <w:szCs w:val="24"/>
        </w:rPr>
        <w:t>b</w:t>
      </w:r>
      <w:r>
        <w:rPr>
          <w:rFonts w:ascii="Times New Roman" w:hAnsi="Times New Roman" w:cs="Times New Roman"/>
          <w:sz w:val="24"/>
          <w:szCs w:val="24"/>
        </w:rPr>
        <w:t xml:space="preserve">schließend werden Gelegenheiten erörtert, bei denen Kaiser Rom tatsächlich verlassen haben – mit manchmal unvorhergesehenen und unerwünschten Auswirkungen. </w:t>
      </w:r>
    </w:p>
    <w:p w:rsidR="00B85904" w:rsidRDefault="00082D7A" w:rsidP="0023210F">
      <w:pPr>
        <w:spacing w:after="120" w:line="36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Dies verdeutlicht insbesondere ein </w:t>
      </w:r>
      <w:r w:rsidR="009B38C5">
        <w:rPr>
          <w:rFonts w:ascii="Times New Roman" w:hAnsi="Times New Roman" w:cs="Times New Roman"/>
          <w:sz w:val="24"/>
          <w:szCs w:val="24"/>
        </w:rPr>
        <w:t>Spezial</w:t>
      </w:r>
      <w:r>
        <w:rPr>
          <w:rFonts w:ascii="Times New Roman" w:hAnsi="Times New Roman" w:cs="Times New Roman"/>
          <w:sz w:val="24"/>
          <w:szCs w:val="24"/>
        </w:rPr>
        <w:t xml:space="preserve">fall: </w:t>
      </w:r>
      <w:r w:rsidR="009B38C5">
        <w:rPr>
          <w:rFonts w:ascii="Times New Roman" w:hAnsi="Times New Roman" w:cs="Times New Roman"/>
          <w:sz w:val="24"/>
          <w:szCs w:val="24"/>
        </w:rPr>
        <w:t>der</w:t>
      </w:r>
      <w:r w:rsidR="009B38C5" w:rsidRPr="00350809">
        <w:rPr>
          <w:rFonts w:ascii="Times New Roman" w:hAnsi="Times New Roman" w:cs="Times New Roman"/>
          <w:sz w:val="24"/>
          <w:szCs w:val="24"/>
        </w:rPr>
        <w:t xml:space="preserve"> Rückzug des Kaisers Tiberi</w:t>
      </w:r>
      <w:r w:rsidR="004B492C">
        <w:rPr>
          <w:rFonts w:ascii="Times New Roman" w:hAnsi="Times New Roman" w:cs="Times New Roman"/>
          <w:sz w:val="24"/>
          <w:szCs w:val="24"/>
        </w:rPr>
        <w:t>us auf die Insel Capri 26 </w:t>
      </w:r>
      <w:r w:rsidR="009B38C5" w:rsidRPr="00350809">
        <w:rPr>
          <w:rFonts w:ascii="Times New Roman" w:hAnsi="Times New Roman" w:cs="Times New Roman"/>
          <w:sz w:val="24"/>
          <w:szCs w:val="24"/>
        </w:rPr>
        <w:t>n.</w:t>
      </w:r>
      <w:r w:rsidR="007403E9">
        <w:rPr>
          <w:rFonts w:ascii="Times New Roman" w:hAnsi="Times New Roman" w:cs="Times New Roman"/>
          <w:sz w:val="24"/>
          <w:szCs w:val="24"/>
        </w:rPr>
        <w:t> </w:t>
      </w:r>
      <w:r w:rsidR="009B38C5" w:rsidRPr="00350809">
        <w:rPr>
          <w:rFonts w:ascii="Times New Roman" w:hAnsi="Times New Roman" w:cs="Times New Roman"/>
          <w:sz w:val="24"/>
          <w:szCs w:val="24"/>
        </w:rPr>
        <w:t>Chr., ein Vorgehen, das Tiberius’ Zeitgenossen und der modernen alter</w:t>
      </w:r>
      <w:r w:rsidR="00E45D26">
        <w:rPr>
          <w:rFonts w:ascii="Times New Roman" w:hAnsi="Times New Roman" w:cs="Times New Roman"/>
          <w:sz w:val="24"/>
          <w:szCs w:val="24"/>
        </w:rPr>
        <w:t>t</w:t>
      </w:r>
      <w:r w:rsidR="009B38C5" w:rsidRPr="00350809">
        <w:rPr>
          <w:rFonts w:ascii="Times New Roman" w:hAnsi="Times New Roman" w:cs="Times New Roman"/>
          <w:sz w:val="24"/>
          <w:szCs w:val="24"/>
        </w:rPr>
        <w:t xml:space="preserve">umswissenschaftlichen Forschung gleichermaßen viel Stoff zu Diskussionen geboten hat. </w:t>
      </w:r>
      <w:r w:rsidR="00A96D44">
        <w:rPr>
          <w:rFonts w:ascii="Times New Roman" w:hAnsi="Times New Roman" w:cs="Times New Roman"/>
          <w:sz w:val="24"/>
          <w:szCs w:val="24"/>
        </w:rPr>
        <w:t>Was auch immer Tiberius mit diesem Vorgehen intendiert haben mag – eine Frage, die letztlich wohl nicht endgültig beantwortet werden kann</w:t>
      </w:r>
      <w:r w:rsidR="00BB47E6">
        <w:rPr>
          <w:rFonts w:ascii="Times New Roman" w:hAnsi="Times New Roman" w:cs="Times New Roman"/>
          <w:sz w:val="24"/>
          <w:szCs w:val="24"/>
        </w:rPr>
        <w:t>:</w:t>
      </w:r>
      <w:r w:rsidR="00A96D44">
        <w:rPr>
          <w:rFonts w:ascii="Times New Roman" w:hAnsi="Times New Roman" w:cs="Times New Roman"/>
          <w:sz w:val="24"/>
          <w:szCs w:val="24"/>
        </w:rPr>
        <w:t xml:space="preserve"> </w:t>
      </w:r>
      <w:r w:rsidR="00BB47E6">
        <w:rPr>
          <w:rFonts w:ascii="Times New Roman" w:hAnsi="Times New Roman" w:cs="Times New Roman"/>
          <w:sz w:val="24"/>
          <w:szCs w:val="24"/>
        </w:rPr>
        <w:t>G</w:t>
      </w:r>
      <w:r w:rsidR="00A96D44">
        <w:rPr>
          <w:rFonts w:ascii="Times New Roman" w:hAnsi="Times New Roman" w:cs="Times New Roman"/>
          <w:sz w:val="24"/>
          <w:szCs w:val="24"/>
        </w:rPr>
        <w:t xml:space="preserve">ut beraten war er damit nicht. </w:t>
      </w:r>
      <w:r w:rsidR="009B38C5" w:rsidRPr="00350809">
        <w:rPr>
          <w:rFonts w:ascii="Times New Roman" w:hAnsi="Times New Roman" w:cs="Times New Roman"/>
          <w:sz w:val="24"/>
          <w:szCs w:val="24"/>
        </w:rPr>
        <w:t xml:space="preserve">Des Kaisers Daueraufenthalt auf Capri </w:t>
      </w:r>
      <w:r w:rsidR="00A96D44">
        <w:rPr>
          <w:rFonts w:ascii="Times New Roman" w:hAnsi="Times New Roman" w:cs="Times New Roman"/>
          <w:sz w:val="24"/>
          <w:szCs w:val="24"/>
        </w:rPr>
        <w:t xml:space="preserve">hatte eine zusätzliche Destabilisierung der </w:t>
      </w:r>
      <w:r w:rsidR="009B38C5" w:rsidRPr="00350809">
        <w:rPr>
          <w:rFonts w:ascii="Times New Roman" w:hAnsi="Times New Roman" w:cs="Times New Roman"/>
          <w:sz w:val="24"/>
          <w:szCs w:val="24"/>
        </w:rPr>
        <w:t>ohnehin schwierige</w:t>
      </w:r>
      <w:r w:rsidR="00A96D44">
        <w:rPr>
          <w:rFonts w:ascii="Times New Roman" w:hAnsi="Times New Roman" w:cs="Times New Roman"/>
          <w:sz w:val="24"/>
          <w:szCs w:val="24"/>
        </w:rPr>
        <w:t>n</w:t>
      </w:r>
      <w:r w:rsidR="009B38C5" w:rsidRPr="00350809">
        <w:rPr>
          <w:rFonts w:ascii="Times New Roman" w:hAnsi="Times New Roman" w:cs="Times New Roman"/>
          <w:sz w:val="24"/>
          <w:szCs w:val="24"/>
        </w:rPr>
        <w:t xml:space="preserve"> Situation in </w:t>
      </w:r>
      <w:r w:rsidR="00A96D44">
        <w:rPr>
          <w:rFonts w:ascii="Times New Roman" w:hAnsi="Times New Roman" w:cs="Times New Roman"/>
          <w:sz w:val="24"/>
          <w:szCs w:val="24"/>
        </w:rPr>
        <w:t xml:space="preserve">der Stadt </w:t>
      </w:r>
      <w:r w:rsidR="009B38C5" w:rsidRPr="00350809">
        <w:rPr>
          <w:rFonts w:ascii="Times New Roman" w:hAnsi="Times New Roman" w:cs="Times New Roman"/>
          <w:sz w:val="24"/>
          <w:szCs w:val="24"/>
        </w:rPr>
        <w:t xml:space="preserve">Rom </w:t>
      </w:r>
      <w:r w:rsidR="00A96D44">
        <w:rPr>
          <w:rFonts w:ascii="Times New Roman" w:hAnsi="Times New Roman" w:cs="Times New Roman"/>
          <w:sz w:val="24"/>
          <w:szCs w:val="24"/>
        </w:rPr>
        <w:t xml:space="preserve">zur Folge. </w:t>
      </w:r>
      <w:r w:rsidR="009B38C5" w:rsidRPr="00350809">
        <w:rPr>
          <w:rFonts w:ascii="Times New Roman" w:hAnsi="Times New Roman" w:cs="Times New Roman"/>
          <w:sz w:val="24"/>
          <w:szCs w:val="24"/>
        </w:rPr>
        <w:t xml:space="preserve">Es </w:t>
      </w:r>
      <w:r w:rsidR="009B38C5">
        <w:rPr>
          <w:rFonts w:ascii="Times New Roman" w:hAnsi="Times New Roman" w:cs="Times New Roman"/>
          <w:sz w:val="24"/>
          <w:szCs w:val="24"/>
        </w:rPr>
        <w:t xml:space="preserve">ist </w:t>
      </w:r>
      <w:r w:rsidR="00A96D44">
        <w:rPr>
          <w:rFonts w:ascii="Times New Roman" w:hAnsi="Times New Roman" w:cs="Times New Roman"/>
          <w:sz w:val="24"/>
          <w:szCs w:val="24"/>
        </w:rPr>
        <w:t xml:space="preserve">daher </w:t>
      </w:r>
      <w:r w:rsidR="009B38C5" w:rsidRPr="00350809">
        <w:rPr>
          <w:rFonts w:ascii="Times New Roman" w:hAnsi="Times New Roman" w:cs="Times New Roman"/>
          <w:sz w:val="24"/>
          <w:szCs w:val="24"/>
        </w:rPr>
        <w:t xml:space="preserve">wahrscheinlich kein Zufall, dass Tiberius’ Nachfolger seinem Beispiel nicht gefolgt sind. Die </w:t>
      </w:r>
      <w:r w:rsidR="006F617D" w:rsidRPr="00BC6993">
        <w:rPr>
          <w:rFonts w:ascii="Times New Roman" w:hAnsi="Times New Roman" w:cs="Times New Roman"/>
          <w:i/>
          <w:sz w:val="24"/>
          <w:szCs w:val="24"/>
          <w:lang w:val="la-Latn"/>
        </w:rPr>
        <w:t>principes</w:t>
      </w:r>
      <w:r w:rsidR="006F617D">
        <w:rPr>
          <w:rFonts w:ascii="Times New Roman" w:hAnsi="Times New Roman" w:cs="Times New Roman"/>
          <w:sz w:val="24"/>
          <w:szCs w:val="24"/>
        </w:rPr>
        <w:t xml:space="preserve"> </w:t>
      </w:r>
      <w:r w:rsidR="009B38C5" w:rsidRPr="00350809">
        <w:rPr>
          <w:rFonts w:ascii="Times New Roman" w:hAnsi="Times New Roman" w:cs="Times New Roman"/>
          <w:sz w:val="24"/>
          <w:szCs w:val="24"/>
        </w:rPr>
        <w:t xml:space="preserve">waren eben nicht mehr lediglich besonders mächtige Mitglieder der Senatsaristokratie, auch wenn sie dies vorzugeben gezwungen waren: </w:t>
      </w:r>
      <w:r w:rsidR="009B38C5">
        <w:rPr>
          <w:rFonts w:ascii="Times New Roman" w:hAnsi="Times New Roman" w:cs="Times New Roman"/>
          <w:sz w:val="24"/>
          <w:szCs w:val="24"/>
        </w:rPr>
        <w:t>Ein</w:t>
      </w:r>
      <w:r w:rsidR="006F617D">
        <w:rPr>
          <w:rFonts w:ascii="Times New Roman" w:hAnsi="Times New Roman" w:cs="Times New Roman"/>
          <w:sz w:val="24"/>
          <w:szCs w:val="24"/>
        </w:rPr>
        <w:t xml:space="preserve"> römischer Kaiser</w:t>
      </w:r>
      <w:r w:rsidR="009B38C5" w:rsidRPr="00350809">
        <w:rPr>
          <w:rFonts w:ascii="Times New Roman" w:hAnsi="Times New Roman" w:cs="Times New Roman"/>
          <w:sz w:val="24"/>
          <w:szCs w:val="24"/>
        </w:rPr>
        <w:t xml:space="preserve"> konnte sich nicht zurückziehen.</w:t>
      </w:r>
      <w:r w:rsidR="00B85904">
        <w:rPr>
          <w:rFonts w:ascii="Times New Roman" w:hAnsi="Times New Roman" w:cs="Times New Roman"/>
          <w:sz w:val="24"/>
          <w:szCs w:val="24"/>
        </w:rPr>
        <w:br w:type="page"/>
      </w:r>
    </w:p>
    <w:p w:rsidR="00B85904" w:rsidRDefault="00B85904" w:rsidP="00CA1AB8">
      <w:pPr>
        <w:pStyle w:val="berschrift2"/>
      </w:pPr>
      <w:r w:rsidRPr="00734BB6">
        <w:lastRenderedPageBreak/>
        <w:t>1.2</w:t>
      </w:r>
      <w:r w:rsidRPr="00734BB6">
        <w:tab/>
      </w:r>
      <w:r w:rsidR="00E77F60">
        <w:t>Politische Teilhabe und a</w:t>
      </w:r>
      <w:r>
        <w:t>ristokratische Präsen</w:t>
      </w:r>
      <w:r w:rsidR="00E77F60">
        <w:t>z</w:t>
      </w:r>
    </w:p>
    <w:p w:rsidR="00B238EF" w:rsidRPr="005E03A2" w:rsidRDefault="00B238EF" w:rsidP="00B238EF">
      <w:pPr>
        <w:spacing w:after="120" w:line="360" w:lineRule="auto"/>
        <w:jc w:val="both"/>
        <w:rPr>
          <w:rFonts w:ascii="Times New Roman" w:hAnsi="Times New Roman" w:cs="Times New Roman"/>
          <w:sz w:val="24"/>
          <w:szCs w:val="24"/>
        </w:rPr>
      </w:pPr>
      <w:r w:rsidRPr="005E03A2">
        <w:rPr>
          <w:rFonts w:ascii="Times New Roman" w:hAnsi="Times New Roman" w:cs="Times New Roman"/>
          <w:sz w:val="24"/>
          <w:szCs w:val="24"/>
        </w:rPr>
        <w:t>Kennzeichnend für das republikanische wie kaiserzeitliche Rom ist die enge Verknüpfung und gegenseitige Bedingtheit von politischer und sozialer Ordnung.</w:t>
      </w:r>
      <w:r w:rsidRPr="005E03A2">
        <w:rPr>
          <w:rStyle w:val="Funotenzeichen"/>
          <w:rFonts w:ascii="Times New Roman" w:hAnsi="Times New Roman" w:cs="Times New Roman"/>
          <w:sz w:val="24"/>
          <w:szCs w:val="24"/>
        </w:rPr>
        <w:footnoteReference w:id="60"/>
      </w:r>
      <w:r w:rsidRPr="005E03A2">
        <w:rPr>
          <w:rFonts w:ascii="Times New Roman" w:hAnsi="Times New Roman" w:cs="Times New Roman"/>
          <w:sz w:val="24"/>
          <w:szCs w:val="24"/>
        </w:rPr>
        <w:t xml:space="preserve"> Die soziale Ordnung des republikanischen Roms stellte eine nach ‚Ehre‘ stratifizierte Gesellschaft dar, in der alle zentralen gesellschaftlichen Belange im Rahmen der persönlichen Kontakte innerhalb der über die größte Ehre verfügenden adeligen Oberschicht geregelt wurden. Nun waren in Rom Ehre und gesellschaftlicher Rang zumindest theoretisch nicht erblich, sondern mussten individuell erarbeitet werden. Dabei war der Erwerb von Ehre und Status auf das engste an die politische Ordnung der </w:t>
      </w:r>
      <w:r w:rsidRPr="005E03A2">
        <w:rPr>
          <w:rFonts w:ascii="Times New Roman" w:hAnsi="Times New Roman" w:cs="Times New Roman"/>
          <w:i/>
          <w:sz w:val="24"/>
          <w:szCs w:val="24"/>
          <w:lang w:val="la-Latn"/>
        </w:rPr>
        <w:t>res publica</w:t>
      </w:r>
      <w:r w:rsidRPr="005E03A2">
        <w:rPr>
          <w:rFonts w:ascii="Times New Roman" w:hAnsi="Times New Roman" w:cs="Times New Roman"/>
          <w:sz w:val="24"/>
          <w:szCs w:val="24"/>
        </w:rPr>
        <w:t xml:space="preserve"> gekoppelt: Zur Aristokratie gehörte, wer Mitglied des Senates war, Mitglied des Senates wurde, wer Ämter bekleidet hatte. Das im </w:t>
      </w:r>
      <w:r w:rsidRPr="005E03A2">
        <w:rPr>
          <w:rFonts w:ascii="Times New Roman" w:hAnsi="Times New Roman" w:cs="Times New Roman"/>
          <w:i/>
          <w:sz w:val="24"/>
          <w:szCs w:val="24"/>
          <w:lang w:val="la-Latn"/>
        </w:rPr>
        <w:t>cursus honorum</w:t>
      </w:r>
      <w:r w:rsidRPr="005E03A2">
        <w:rPr>
          <w:rFonts w:ascii="Times New Roman" w:hAnsi="Times New Roman" w:cs="Times New Roman"/>
          <w:sz w:val="24"/>
          <w:szCs w:val="24"/>
        </w:rPr>
        <w:t xml:space="preserve"> erreichte Amt hingegen bestimmte die Position eines Senators in der aristokratischen Rangordnung. Dies hatte zur Folge, dass insbesondere das Erreichen möglichst hoher Ämter zum Gegenstand von Konkurrenz wurde.</w:t>
      </w:r>
      <w:r w:rsidRPr="005E03A2">
        <w:rPr>
          <w:rStyle w:val="Funotenzeichen"/>
          <w:rFonts w:ascii="Times New Roman" w:hAnsi="Times New Roman" w:cs="Times New Roman"/>
          <w:sz w:val="24"/>
          <w:szCs w:val="24"/>
        </w:rPr>
        <w:footnoteReference w:id="61"/>
      </w:r>
      <w:r w:rsidRPr="005E03A2">
        <w:rPr>
          <w:rFonts w:ascii="Times New Roman" w:hAnsi="Times New Roman" w:cs="Times New Roman"/>
          <w:sz w:val="24"/>
          <w:szCs w:val="24"/>
        </w:rPr>
        <w:t xml:space="preserve"> In erster Linie begründete also der Dienst an der </w:t>
      </w:r>
      <w:r w:rsidRPr="005E03A2">
        <w:rPr>
          <w:rFonts w:ascii="Times New Roman" w:hAnsi="Times New Roman" w:cs="Times New Roman"/>
          <w:i/>
          <w:sz w:val="24"/>
          <w:szCs w:val="24"/>
          <w:lang w:val="la-Latn"/>
        </w:rPr>
        <w:t>res publica</w:t>
      </w:r>
      <w:r w:rsidRPr="005E03A2">
        <w:rPr>
          <w:rFonts w:ascii="Times New Roman" w:hAnsi="Times New Roman" w:cs="Times New Roman"/>
          <w:sz w:val="24"/>
          <w:szCs w:val="24"/>
        </w:rPr>
        <w:t xml:space="preserve">, als Magistrate und Mitglieder des Senates sowie auch als Feldherren und Statthalter in den Provinzen, Ehre und soziale Stellung eines Senators, sowohl innerhalb dieser sozialen Gruppe, als auch in der Gesellschaft als Ganzes gesehen. </w:t>
      </w:r>
      <w:r w:rsidRPr="005E03A2">
        <w:rPr>
          <w:rFonts w:ascii="Times New Roman" w:hAnsi="Times New Roman" w:cs="Times New Roman"/>
          <w:smallCaps/>
          <w:sz w:val="24"/>
          <w:szCs w:val="24"/>
        </w:rPr>
        <w:t>Christian</w:t>
      </w:r>
      <w:r w:rsidRPr="005E03A2">
        <w:rPr>
          <w:rFonts w:ascii="Times New Roman" w:hAnsi="Times New Roman" w:cs="Times New Roman"/>
          <w:sz w:val="24"/>
          <w:szCs w:val="24"/>
        </w:rPr>
        <w:t xml:space="preserve"> </w:t>
      </w:r>
      <w:r w:rsidRPr="005E03A2">
        <w:rPr>
          <w:rFonts w:ascii="Times New Roman" w:hAnsi="Times New Roman" w:cs="Times New Roman"/>
          <w:smallCaps/>
          <w:sz w:val="24"/>
          <w:szCs w:val="24"/>
        </w:rPr>
        <w:t>Meier</w:t>
      </w:r>
      <w:r w:rsidRPr="005E03A2">
        <w:rPr>
          <w:rFonts w:ascii="Times New Roman" w:hAnsi="Times New Roman" w:cs="Times New Roman"/>
          <w:sz w:val="24"/>
          <w:szCs w:val="24"/>
        </w:rPr>
        <w:t xml:space="preserve"> hat diese Eigenart der römischen Gesellschaft auf folgende prägnante und viel zitierte Formel gebracht: „</w:t>
      </w:r>
      <w:r w:rsidRPr="00040D78">
        <w:rPr>
          <w:rFonts w:ascii="Times New Roman" w:hAnsi="Times New Roman" w:cs="Times New Roman"/>
          <w:sz w:val="24"/>
          <w:szCs w:val="24"/>
        </w:rPr>
        <w:t>Wer Politik trieb, gehörte zum Adel, und wer adelig war, trieb Politik.</w:t>
      </w:r>
      <w:r w:rsidRPr="005E03A2">
        <w:rPr>
          <w:rFonts w:ascii="Times New Roman" w:hAnsi="Times New Roman" w:cs="Times New Roman"/>
          <w:sz w:val="24"/>
          <w:szCs w:val="24"/>
        </w:rPr>
        <w:t>“</w:t>
      </w:r>
      <w:r w:rsidRPr="005E03A2">
        <w:rPr>
          <w:rStyle w:val="Funotenzeichen"/>
          <w:rFonts w:ascii="Times New Roman" w:hAnsi="Times New Roman" w:cs="Times New Roman"/>
          <w:sz w:val="24"/>
          <w:szCs w:val="24"/>
        </w:rPr>
        <w:footnoteReference w:id="62"/>
      </w:r>
      <w:r w:rsidRPr="005E03A2">
        <w:rPr>
          <w:rFonts w:ascii="Times New Roman" w:hAnsi="Times New Roman" w:cs="Times New Roman"/>
          <w:sz w:val="24"/>
          <w:szCs w:val="24"/>
        </w:rPr>
        <w:t xml:space="preserve"> </w:t>
      </w:r>
    </w:p>
    <w:p w:rsidR="00B238EF" w:rsidRPr="005E03A2" w:rsidRDefault="00B238EF" w:rsidP="00B238EF">
      <w:pPr>
        <w:spacing w:after="120" w:line="360" w:lineRule="auto"/>
        <w:ind w:firstLine="567"/>
        <w:jc w:val="both"/>
        <w:rPr>
          <w:rFonts w:ascii="Times New Roman" w:hAnsi="Times New Roman" w:cs="Times New Roman"/>
          <w:sz w:val="24"/>
          <w:szCs w:val="24"/>
        </w:rPr>
      </w:pPr>
      <w:r w:rsidRPr="005E03A2">
        <w:rPr>
          <w:rFonts w:ascii="Times New Roman" w:hAnsi="Times New Roman" w:cs="Times New Roman"/>
          <w:sz w:val="24"/>
          <w:szCs w:val="24"/>
        </w:rPr>
        <w:t xml:space="preserve">Dass seinerseits wiederum das Maß an erworbener Ehre und damit zusammenhängend die gesellschaftliche Stellung eines Senators für das Gewicht seiner Meinung im politischen Entscheidungsprozess </w:t>
      </w:r>
      <w:r w:rsidRPr="005E03A2">
        <w:rPr>
          <w:rFonts w:ascii="Times New Roman" w:hAnsi="Times New Roman" w:cs="Times New Roman"/>
          <w:sz w:val="24"/>
          <w:szCs w:val="24"/>
        </w:rPr>
        <w:lastRenderedPageBreak/>
        <w:t>von entscheidender Bedeutung war,</w:t>
      </w:r>
      <w:r w:rsidRPr="005E03A2">
        <w:rPr>
          <w:rStyle w:val="Funotenzeichen"/>
          <w:rFonts w:ascii="Times New Roman" w:hAnsi="Times New Roman" w:cs="Times New Roman"/>
          <w:sz w:val="24"/>
          <w:szCs w:val="24"/>
        </w:rPr>
        <w:footnoteReference w:id="63"/>
      </w:r>
      <w:r w:rsidRPr="005E03A2">
        <w:rPr>
          <w:rFonts w:ascii="Times New Roman" w:hAnsi="Times New Roman" w:cs="Times New Roman"/>
          <w:sz w:val="24"/>
          <w:szCs w:val="24"/>
        </w:rPr>
        <w:t xml:space="preserve"> verweist darauf, dass gleichzeitig eine zentrale Voraussetzung für Funktionsweise und Funktionieren der politischen Ordnung die auf Ungleichheit basierende soziale Ordnung der nach Ehre stratifizierten Gesellschaft sowie ihre Akzeptanz durch die Gesellschaft war.</w:t>
      </w:r>
      <w:r w:rsidRPr="005E03A2">
        <w:rPr>
          <w:rStyle w:val="Funotenzeichen"/>
          <w:rFonts w:ascii="Times New Roman" w:hAnsi="Times New Roman" w:cs="Times New Roman"/>
          <w:sz w:val="24"/>
          <w:szCs w:val="24"/>
        </w:rPr>
        <w:footnoteReference w:id="64"/>
      </w:r>
      <w:r w:rsidRPr="005E03A2">
        <w:rPr>
          <w:rFonts w:ascii="Times New Roman" w:hAnsi="Times New Roman" w:cs="Times New Roman"/>
          <w:sz w:val="24"/>
          <w:szCs w:val="24"/>
        </w:rPr>
        <w:t xml:space="preserve"> Diese Verquickung von Politik und Gesellschaft hat </w:t>
      </w:r>
      <w:r w:rsidRPr="005E03A2">
        <w:rPr>
          <w:rFonts w:ascii="Times New Roman" w:hAnsi="Times New Roman" w:cs="Times New Roman"/>
          <w:smallCaps/>
          <w:sz w:val="24"/>
          <w:szCs w:val="24"/>
        </w:rPr>
        <w:t>Aloys</w:t>
      </w:r>
      <w:r w:rsidRPr="005E03A2">
        <w:rPr>
          <w:rFonts w:ascii="Times New Roman" w:hAnsi="Times New Roman" w:cs="Times New Roman"/>
          <w:sz w:val="24"/>
          <w:szCs w:val="24"/>
        </w:rPr>
        <w:t xml:space="preserve"> </w:t>
      </w:r>
      <w:r w:rsidRPr="005E03A2">
        <w:rPr>
          <w:rFonts w:ascii="Times New Roman" w:hAnsi="Times New Roman" w:cs="Times New Roman"/>
          <w:smallCaps/>
          <w:sz w:val="24"/>
          <w:szCs w:val="24"/>
        </w:rPr>
        <w:t>Winterling</w:t>
      </w:r>
      <w:r w:rsidRPr="005E03A2">
        <w:rPr>
          <w:rFonts w:ascii="Times New Roman" w:hAnsi="Times New Roman" w:cs="Times New Roman"/>
          <w:sz w:val="24"/>
          <w:szCs w:val="24"/>
        </w:rPr>
        <w:t xml:space="preserve"> als „</w:t>
      </w:r>
      <w:r w:rsidRPr="00040D78">
        <w:rPr>
          <w:rFonts w:ascii="Times New Roman" w:hAnsi="Times New Roman" w:cs="Times New Roman"/>
          <w:sz w:val="24"/>
          <w:szCs w:val="24"/>
        </w:rPr>
        <w:t>politische Integration der Gesellschaft</w:t>
      </w:r>
      <w:r w:rsidRPr="005E03A2">
        <w:rPr>
          <w:rFonts w:ascii="Times New Roman" w:hAnsi="Times New Roman" w:cs="Times New Roman"/>
          <w:sz w:val="24"/>
          <w:szCs w:val="24"/>
        </w:rPr>
        <w:t>“, die mit „</w:t>
      </w:r>
      <w:r w:rsidRPr="00040D78">
        <w:rPr>
          <w:rFonts w:ascii="Times New Roman" w:hAnsi="Times New Roman" w:cs="Times New Roman"/>
          <w:sz w:val="24"/>
          <w:szCs w:val="24"/>
        </w:rPr>
        <w:t>sozialer Integration der Politik</w:t>
      </w:r>
      <w:r w:rsidRPr="005E03A2">
        <w:rPr>
          <w:rFonts w:ascii="Times New Roman" w:hAnsi="Times New Roman" w:cs="Times New Roman"/>
          <w:sz w:val="24"/>
          <w:szCs w:val="24"/>
        </w:rPr>
        <w:t>“ einhergegangen sei, beschrieben.</w:t>
      </w:r>
      <w:r w:rsidRPr="005E03A2">
        <w:rPr>
          <w:rStyle w:val="Funotenzeichen"/>
          <w:rFonts w:ascii="Times New Roman" w:hAnsi="Times New Roman" w:cs="Times New Roman"/>
          <w:sz w:val="24"/>
          <w:szCs w:val="24"/>
        </w:rPr>
        <w:footnoteReference w:id="65"/>
      </w:r>
    </w:p>
    <w:p w:rsidR="00F70952" w:rsidRPr="005E03A2" w:rsidRDefault="00F70952" w:rsidP="00F70952">
      <w:pPr>
        <w:spacing w:after="120" w:line="360" w:lineRule="auto"/>
        <w:ind w:right="-2" w:firstLine="567"/>
        <w:jc w:val="both"/>
        <w:rPr>
          <w:rFonts w:ascii="Times New Roman" w:hAnsi="Times New Roman" w:cs="Times New Roman"/>
          <w:sz w:val="24"/>
          <w:szCs w:val="24"/>
        </w:rPr>
      </w:pPr>
      <w:r>
        <w:rPr>
          <w:rFonts w:ascii="Times New Roman" w:hAnsi="Times New Roman" w:cs="Times New Roman"/>
          <w:sz w:val="24"/>
          <w:szCs w:val="24"/>
        </w:rPr>
        <w:t>Vor diesem Hintergrund erklärt sich auch die Schwierigkeit, das Konzept ‚öffentlich/privat‘ auf die römische Senatsaristokratie anzuwenden, das modernen Menschen doch so sehr als selbstverständliche und schützenswerte Größe des Zusammenlebens</w:t>
      </w:r>
      <w:r w:rsidR="00DE5343">
        <w:rPr>
          <w:rFonts w:ascii="Times New Roman" w:hAnsi="Times New Roman" w:cs="Times New Roman"/>
          <w:sz w:val="24"/>
          <w:szCs w:val="24"/>
        </w:rPr>
        <w:t xml:space="preserve"> verstehen</w:t>
      </w:r>
      <w:r>
        <w:rPr>
          <w:rFonts w:ascii="Times New Roman" w:hAnsi="Times New Roman" w:cs="Times New Roman"/>
          <w:sz w:val="24"/>
          <w:szCs w:val="24"/>
        </w:rPr>
        <w:t>, deren Existenz man zunächst in jeder Form menschlicher Gesellschaft vermuten möchte, als Ausdruck eines zutiefst menschlichen Bedürfnisses. Doch haben di</w:t>
      </w:r>
      <w:r w:rsidRPr="005E03A2">
        <w:rPr>
          <w:rFonts w:ascii="Times New Roman" w:hAnsi="Times New Roman" w:cs="Times New Roman"/>
          <w:sz w:val="24"/>
          <w:szCs w:val="24"/>
        </w:rPr>
        <w:t xml:space="preserve">ese Vorstellungen </w:t>
      </w:r>
      <w:r>
        <w:rPr>
          <w:rFonts w:ascii="Times New Roman" w:hAnsi="Times New Roman" w:cs="Times New Roman"/>
          <w:sz w:val="24"/>
          <w:szCs w:val="24"/>
        </w:rPr>
        <w:t xml:space="preserve">Geschichte; sie </w:t>
      </w:r>
      <w:r w:rsidRPr="005E03A2">
        <w:rPr>
          <w:rFonts w:ascii="Times New Roman" w:hAnsi="Times New Roman" w:cs="Times New Roman"/>
          <w:sz w:val="24"/>
          <w:szCs w:val="24"/>
        </w:rPr>
        <w:t xml:space="preserve">orientieren sich an Ideen und Begriffen, die erst mit der Formierung der modernen Gesellschaft und des modernen Staates im Laufe des 18. Jahrhunderts sowie dem damit verknüpften </w:t>
      </w:r>
      <w:r w:rsidRPr="005E03A2">
        <w:rPr>
          <w:rFonts w:ascii="Times New Roman" w:hAnsi="Times New Roman" w:cs="Times New Roman"/>
          <w:sz w:val="24"/>
          <w:szCs w:val="24"/>
        </w:rPr>
        <w:lastRenderedPageBreak/>
        <w:t>Gedanken, dass Staat und Gesellschaft zwei voneinander unterscheidbare Gebilde sind, entstanden.</w:t>
      </w:r>
      <w:r w:rsidRPr="005E03A2">
        <w:rPr>
          <w:rStyle w:val="Funotenzeichen"/>
          <w:rFonts w:ascii="Times New Roman" w:hAnsi="Times New Roman" w:cs="Times New Roman"/>
          <w:sz w:val="24"/>
          <w:szCs w:val="24"/>
        </w:rPr>
        <w:footnoteReference w:id="66"/>
      </w:r>
      <w:r w:rsidRPr="005E03A2">
        <w:rPr>
          <w:rFonts w:ascii="Times New Roman" w:hAnsi="Times New Roman" w:cs="Times New Roman"/>
          <w:sz w:val="24"/>
          <w:szCs w:val="24"/>
        </w:rPr>
        <w:t xml:space="preserve"> Damit verbunden war </w:t>
      </w:r>
      <w:r w:rsidR="00A125C4">
        <w:rPr>
          <w:rFonts w:ascii="Times New Roman" w:hAnsi="Times New Roman" w:cs="Times New Roman"/>
          <w:sz w:val="24"/>
          <w:szCs w:val="24"/>
        </w:rPr>
        <w:t xml:space="preserve">das </w:t>
      </w:r>
      <w:r w:rsidRPr="005E03A2">
        <w:rPr>
          <w:rFonts w:ascii="Times New Roman" w:hAnsi="Times New Roman" w:cs="Times New Roman"/>
          <w:sz w:val="24"/>
          <w:szCs w:val="24"/>
        </w:rPr>
        <w:t>Verständnis von Politik als einem von der Gesellschaft differenzierbaren Bereich, der die über d</w:t>
      </w:r>
      <w:r w:rsidR="00A125C4">
        <w:rPr>
          <w:rFonts w:ascii="Times New Roman" w:hAnsi="Times New Roman" w:cs="Times New Roman"/>
          <w:sz w:val="24"/>
          <w:szCs w:val="24"/>
        </w:rPr>
        <w:t xml:space="preserve">ie häusliche </w:t>
      </w:r>
      <w:r w:rsidRPr="005E03A2">
        <w:rPr>
          <w:rFonts w:ascii="Times New Roman" w:hAnsi="Times New Roman" w:cs="Times New Roman"/>
          <w:sz w:val="24"/>
          <w:szCs w:val="24"/>
        </w:rPr>
        <w:t xml:space="preserve">Sphäre hinausgehenden Belange aller Bürger zum Gegenstand hat und mit Handeln auf staatlicher Ebene in Beziehung gesetzt wurde. Die Unterscheidung ‚privat/öffentlich‘ </w:t>
      </w:r>
      <w:r w:rsidR="00A125C4">
        <w:rPr>
          <w:rFonts w:ascii="Times New Roman" w:hAnsi="Times New Roman" w:cs="Times New Roman"/>
          <w:sz w:val="24"/>
          <w:szCs w:val="24"/>
        </w:rPr>
        <w:t xml:space="preserve">ermöglichte, </w:t>
      </w:r>
      <w:r w:rsidRPr="005E03A2">
        <w:rPr>
          <w:rFonts w:ascii="Times New Roman" w:hAnsi="Times New Roman" w:cs="Times New Roman"/>
          <w:sz w:val="24"/>
          <w:szCs w:val="24"/>
        </w:rPr>
        <w:t xml:space="preserve">die Scheidung des Staates und der Politik von der Gesellschaft zum Ausdruck zu bringen. </w:t>
      </w:r>
    </w:p>
    <w:p w:rsidR="00F70952" w:rsidRDefault="00F70952" w:rsidP="00F70952">
      <w:pPr>
        <w:spacing w:after="120" w:line="360" w:lineRule="auto"/>
        <w:ind w:right="-2" w:firstLine="567"/>
        <w:jc w:val="both"/>
        <w:rPr>
          <w:rFonts w:ascii="Times New Roman" w:hAnsi="Times New Roman" w:cs="Times New Roman"/>
          <w:sz w:val="24"/>
          <w:szCs w:val="24"/>
        </w:rPr>
      </w:pPr>
      <w:r w:rsidRPr="005E03A2">
        <w:rPr>
          <w:rFonts w:ascii="Times New Roman" w:hAnsi="Times New Roman" w:cs="Times New Roman"/>
          <w:sz w:val="24"/>
          <w:szCs w:val="24"/>
        </w:rPr>
        <w:t xml:space="preserve">Doch </w:t>
      </w:r>
      <w:r>
        <w:rPr>
          <w:rFonts w:ascii="Times New Roman" w:hAnsi="Times New Roman" w:cs="Times New Roman"/>
          <w:sz w:val="24"/>
          <w:szCs w:val="24"/>
        </w:rPr>
        <w:t xml:space="preserve">trotz des Rückbezuges auf die antike Quellensprache und hier insbesondere auf die lateinische </w:t>
      </w:r>
      <w:r w:rsidRPr="005E03A2">
        <w:rPr>
          <w:rFonts w:ascii="Times New Roman" w:hAnsi="Times New Roman" w:cs="Times New Roman"/>
          <w:i/>
          <w:sz w:val="24"/>
          <w:szCs w:val="24"/>
          <w:lang w:val="la-Latn"/>
        </w:rPr>
        <w:t>privatus/publicus</w:t>
      </w:r>
      <w:r>
        <w:rPr>
          <w:rFonts w:ascii="Times New Roman" w:hAnsi="Times New Roman" w:cs="Times New Roman"/>
          <w:sz w:val="24"/>
          <w:szCs w:val="24"/>
        </w:rPr>
        <w:t xml:space="preserve">-Unterscheidung, </w:t>
      </w:r>
      <w:r w:rsidRPr="005E03A2">
        <w:rPr>
          <w:rFonts w:ascii="Times New Roman" w:hAnsi="Times New Roman" w:cs="Times New Roman"/>
          <w:sz w:val="24"/>
          <w:szCs w:val="24"/>
        </w:rPr>
        <w:t>ist die</w:t>
      </w:r>
      <w:r>
        <w:rPr>
          <w:rFonts w:ascii="Times New Roman" w:hAnsi="Times New Roman" w:cs="Times New Roman"/>
          <w:sz w:val="24"/>
          <w:szCs w:val="24"/>
        </w:rPr>
        <w:t xml:space="preserve"> </w:t>
      </w:r>
      <w:r w:rsidRPr="005E03A2">
        <w:rPr>
          <w:rFonts w:ascii="Times New Roman" w:hAnsi="Times New Roman" w:cs="Times New Roman"/>
          <w:sz w:val="24"/>
          <w:szCs w:val="24"/>
        </w:rPr>
        <w:t xml:space="preserve">Idee, dass Staat und Gesellschaft voneinander differenzierte Gebilde sind, eine moderne Vorstellung, die sich nicht einfach auf die römischen Verhältnisse übertragen lässt, wie die Rede von der </w:t>
      </w:r>
      <w:r>
        <w:rPr>
          <w:rFonts w:ascii="Times New Roman" w:hAnsi="Times New Roman" w:cs="Times New Roman"/>
          <w:sz w:val="24"/>
          <w:szCs w:val="24"/>
        </w:rPr>
        <w:t>‚</w:t>
      </w:r>
      <w:r w:rsidRPr="005E03A2">
        <w:rPr>
          <w:rFonts w:ascii="Times New Roman" w:hAnsi="Times New Roman" w:cs="Times New Roman"/>
          <w:sz w:val="24"/>
          <w:szCs w:val="24"/>
        </w:rPr>
        <w:t>politischen Integration der Gesellschaft</w:t>
      </w:r>
      <w:r>
        <w:rPr>
          <w:rFonts w:ascii="Times New Roman" w:hAnsi="Times New Roman" w:cs="Times New Roman"/>
          <w:sz w:val="24"/>
          <w:szCs w:val="24"/>
        </w:rPr>
        <w:t>‘</w:t>
      </w:r>
      <w:r w:rsidRPr="005E03A2">
        <w:rPr>
          <w:rFonts w:ascii="Times New Roman" w:hAnsi="Times New Roman" w:cs="Times New Roman"/>
          <w:sz w:val="24"/>
          <w:szCs w:val="24"/>
        </w:rPr>
        <w:t xml:space="preserve"> und </w:t>
      </w:r>
      <w:r w:rsidR="00D433F0">
        <w:rPr>
          <w:rFonts w:ascii="Times New Roman" w:hAnsi="Times New Roman" w:cs="Times New Roman"/>
          <w:sz w:val="24"/>
          <w:szCs w:val="24"/>
        </w:rPr>
        <w:t xml:space="preserve">der </w:t>
      </w:r>
      <w:r w:rsidRPr="005E03A2">
        <w:rPr>
          <w:rFonts w:ascii="Times New Roman" w:hAnsi="Times New Roman" w:cs="Times New Roman"/>
          <w:sz w:val="24"/>
          <w:szCs w:val="24"/>
        </w:rPr>
        <w:t>,soziale</w:t>
      </w:r>
      <w:r w:rsidR="00D433F0">
        <w:rPr>
          <w:rFonts w:ascii="Times New Roman" w:hAnsi="Times New Roman" w:cs="Times New Roman"/>
          <w:sz w:val="24"/>
          <w:szCs w:val="24"/>
        </w:rPr>
        <w:t>n</w:t>
      </w:r>
      <w:r w:rsidRPr="005E03A2">
        <w:rPr>
          <w:rFonts w:ascii="Times New Roman" w:hAnsi="Times New Roman" w:cs="Times New Roman"/>
          <w:sz w:val="24"/>
          <w:szCs w:val="24"/>
        </w:rPr>
        <w:t xml:space="preserve"> Integration der Politik‘ </w:t>
      </w:r>
      <w:r>
        <w:rPr>
          <w:rFonts w:ascii="Times New Roman" w:hAnsi="Times New Roman" w:cs="Times New Roman"/>
          <w:sz w:val="24"/>
          <w:szCs w:val="24"/>
        </w:rPr>
        <w:t>andeutet</w:t>
      </w:r>
      <w:r w:rsidRPr="005E03A2">
        <w:rPr>
          <w:rFonts w:ascii="Times New Roman" w:hAnsi="Times New Roman" w:cs="Times New Roman"/>
          <w:sz w:val="24"/>
          <w:szCs w:val="24"/>
        </w:rPr>
        <w:t xml:space="preserve">. </w:t>
      </w:r>
      <w:r>
        <w:rPr>
          <w:rFonts w:ascii="Times New Roman" w:hAnsi="Times New Roman" w:cs="Times New Roman"/>
          <w:sz w:val="24"/>
          <w:szCs w:val="24"/>
        </w:rPr>
        <w:t>G</w:t>
      </w:r>
      <w:r w:rsidRPr="005E03A2">
        <w:rPr>
          <w:rFonts w:ascii="Times New Roman" w:hAnsi="Times New Roman" w:cs="Times New Roman"/>
          <w:sz w:val="24"/>
          <w:szCs w:val="24"/>
        </w:rPr>
        <w:t xml:space="preserve">erade in Bezug auf das Verhältnis von aristokratischer </w:t>
      </w:r>
      <w:r w:rsidRPr="005E03A2">
        <w:rPr>
          <w:rFonts w:ascii="Times New Roman" w:hAnsi="Times New Roman" w:cs="Times New Roman"/>
          <w:i/>
          <w:sz w:val="24"/>
          <w:szCs w:val="24"/>
          <w:lang w:val="la-Latn"/>
        </w:rPr>
        <w:t>domus</w:t>
      </w:r>
      <w:r w:rsidRPr="005E03A2">
        <w:rPr>
          <w:rFonts w:ascii="Times New Roman" w:hAnsi="Times New Roman" w:cs="Times New Roman"/>
          <w:sz w:val="24"/>
          <w:szCs w:val="24"/>
        </w:rPr>
        <w:t xml:space="preserve"> und </w:t>
      </w:r>
      <w:r w:rsidRPr="005E03A2">
        <w:rPr>
          <w:rFonts w:ascii="Times New Roman" w:hAnsi="Times New Roman" w:cs="Times New Roman"/>
          <w:i/>
          <w:sz w:val="24"/>
          <w:szCs w:val="24"/>
          <w:lang w:val="la-Latn"/>
        </w:rPr>
        <w:t>res publica</w:t>
      </w:r>
      <w:r>
        <w:rPr>
          <w:rFonts w:ascii="Times New Roman" w:hAnsi="Times New Roman" w:cs="Times New Roman"/>
          <w:sz w:val="24"/>
          <w:szCs w:val="24"/>
        </w:rPr>
        <w:t xml:space="preserve"> kann gezeigt werden, </w:t>
      </w:r>
      <w:r w:rsidRPr="005E03A2">
        <w:rPr>
          <w:rFonts w:ascii="Times New Roman" w:hAnsi="Times New Roman" w:cs="Times New Roman"/>
          <w:sz w:val="24"/>
          <w:szCs w:val="24"/>
        </w:rPr>
        <w:t xml:space="preserve">dass die Differenz </w:t>
      </w:r>
      <w:r w:rsidRPr="005E03A2">
        <w:rPr>
          <w:rFonts w:ascii="Times New Roman" w:hAnsi="Times New Roman" w:cs="Times New Roman"/>
          <w:i/>
          <w:sz w:val="24"/>
          <w:szCs w:val="24"/>
          <w:lang w:val="la-Latn"/>
        </w:rPr>
        <w:t>privatus/publicus</w:t>
      </w:r>
      <w:r w:rsidRPr="005E03A2">
        <w:rPr>
          <w:rFonts w:ascii="Times New Roman" w:hAnsi="Times New Roman" w:cs="Times New Roman"/>
          <w:sz w:val="24"/>
          <w:szCs w:val="24"/>
        </w:rPr>
        <w:t xml:space="preserve"> nicht mit der modernen Unterscheidung ‚privat/öffentlich‘ sowie deren Verknüpfung mit ‚politisch/unpolitisch‘ gleichgesetzt werden kann</w:t>
      </w:r>
      <w:r>
        <w:rPr>
          <w:rFonts w:ascii="Times New Roman" w:hAnsi="Times New Roman" w:cs="Times New Roman"/>
          <w:sz w:val="24"/>
          <w:szCs w:val="24"/>
        </w:rPr>
        <w:t>.</w:t>
      </w:r>
      <w:r w:rsidRPr="005E03A2">
        <w:rPr>
          <w:rFonts w:ascii="Times New Roman" w:hAnsi="Times New Roman" w:cs="Times New Roman"/>
          <w:sz w:val="24"/>
          <w:szCs w:val="24"/>
        </w:rPr>
        <w:t xml:space="preserve"> Angelegenheiten der </w:t>
      </w:r>
      <w:r w:rsidRPr="005E03A2">
        <w:rPr>
          <w:rFonts w:ascii="Times New Roman" w:hAnsi="Times New Roman" w:cs="Times New Roman"/>
          <w:i/>
          <w:sz w:val="24"/>
          <w:szCs w:val="24"/>
          <w:lang w:val="la-Latn"/>
        </w:rPr>
        <w:t>res</w:t>
      </w:r>
      <w:r w:rsidRPr="005E03A2">
        <w:rPr>
          <w:rFonts w:ascii="Times New Roman" w:hAnsi="Times New Roman" w:cs="Times New Roman"/>
          <w:sz w:val="24"/>
          <w:szCs w:val="24"/>
          <w:lang w:val="la-Latn"/>
        </w:rPr>
        <w:t xml:space="preserve"> </w:t>
      </w:r>
      <w:r w:rsidRPr="005E03A2">
        <w:rPr>
          <w:rFonts w:ascii="Times New Roman" w:hAnsi="Times New Roman" w:cs="Times New Roman"/>
          <w:i/>
          <w:sz w:val="24"/>
          <w:szCs w:val="24"/>
          <w:lang w:val="la-Latn"/>
        </w:rPr>
        <w:t>publica</w:t>
      </w:r>
      <w:r w:rsidRPr="005E03A2">
        <w:rPr>
          <w:rFonts w:ascii="Times New Roman" w:hAnsi="Times New Roman" w:cs="Times New Roman"/>
          <w:sz w:val="24"/>
          <w:szCs w:val="24"/>
        </w:rPr>
        <w:t xml:space="preserve"> konnten in der </w:t>
      </w:r>
      <w:r w:rsidRPr="005E03A2">
        <w:rPr>
          <w:rFonts w:ascii="Times New Roman" w:hAnsi="Times New Roman" w:cs="Times New Roman"/>
          <w:i/>
          <w:sz w:val="24"/>
          <w:szCs w:val="24"/>
          <w:lang w:val="la-Latn"/>
        </w:rPr>
        <w:t>domus</w:t>
      </w:r>
      <w:r w:rsidRPr="005E03A2">
        <w:rPr>
          <w:rFonts w:ascii="Times New Roman" w:hAnsi="Times New Roman" w:cs="Times New Roman"/>
          <w:sz w:val="24"/>
          <w:szCs w:val="24"/>
        </w:rPr>
        <w:t xml:space="preserve"> eines Senators verhandelt werden und in politischen Auseinandersetzungen, die in den Institutionen des Gemeinwesens geführt wurden, waren dem ‚Haus‘ – also der </w:t>
      </w:r>
      <w:r w:rsidRPr="005E03A2">
        <w:rPr>
          <w:rFonts w:ascii="Times New Roman" w:hAnsi="Times New Roman" w:cs="Times New Roman"/>
          <w:i/>
          <w:sz w:val="24"/>
          <w:szCs w:val="24"/>
          <w:lang w:val="la-Latn"/>
        </w:rPr>
        <w:t>res privata</w:t>
      </w:r>
      <w:r w:rsidRPr="005E03A2">
        <w:rPr>
          <w:rFonts w:ascii="Times New Roman" w:hAnsi="Times New Roman" w:cs="Times New Roman"/>
          <w:sz w:val="24"/>
          <w:szCs w:val="24"/>
        </w:rPr>
        <w:t xml:space="preserve"> – zuzuordnende Aspekte von Bedeutung. Umgekehrt waren die politischen Funktionen eines Bürgers nicht nur eine ‚öffentliche‘ Angelegenheit</w:t>
      </w:r>
      <w:r>
        <w:rPr>
          <w:rFonts w:ascii="Times New Roman" w:hAnsi="Times New Roman" w:cs="Times New Roman"/>
          <w:sz w:val="24"/>
          <w:szCs w:val="24"/>
        </w:rPr>
        <w:t xml:space="preserve">. </w:t>
      </w:r>
      <w:r w:rsidRPr="005E03A2">
        <w:rPr>
          <w:rFonts w:ascii="Times New Roman" w:hAnsi="Times New Roman" w:cs="Times New Roman"/>
          <w:sz w:val="24"/>
          <w:szCs w:val="24"/>
        </w:rPr>
        <w:t xml:space="preserve">Die antike </w:t>
      </w:r>
      <w:r w:rsidRPr="005E03A2">
        <w:rPr>
          <w:rFonts w:ascii="Times New Roman" w:hAnsi="Times New Roman" w:cs="Times New Roman"/>
          <w:i/>
          <w:sz w:val="24"/>
          <w:szCs w:val="24"/>
          <w:lang w:val="la-Latn"/>
        </w:rPr>
        <w:t>publicus</w:t>
      </w:r>
      <w:r w:rsidRPr="005E03A2">
        <w:rPr>
          <w:rFonts w:ascii="Times New Roman" w:hAnsi="Times New Roman" w:cs="Times New Roman"/>
          <w:sz w:val="24"/>
          <w:szCs w:val="24"/>
          <w:lang w:val="la-Latn"/>
        </w:rPr>
        <w:t>/</w:t>
      </w:r>
      <w:r w:rsidRPr="005E03A2">
        <w:rPr>
          <w:rFonts w:ascii="Times New Roman" w:hAnsi="Times New Roman" w:cs="Times New Roman"/>
          <w:i/>
          <w:sz w:val="24"/>
          <w:szCs w:val="24"/>
          <w:lang w:val="la-Latn"/>
        </w:rPr>
        <w:t>privatus</w:t>
      </w:r>
      <w:r w:rsidRPr="005E03A2">
        <w:rPr>
          <w:rFonts w:ascii="Times New Roman" w:hAnsi="Times New Roman" w:cs="Times New Roman"/>
          <w:sz w:val="24"/>
          <w:szCs w:val="24"/>
        </w:rPr>
        <w:t>-</w:t>
      </w:r>
      <w:r w:rsidRPr="005E03A2">
        <w:rPr>
          <w:rFonts w:ascii="Times New Roman" w:hAnsi="Times New Roman" w:cs="Times New Roman"/>
          <w:sz w:val="24"/>
          <w:szCs w:val="24"/>
        </w:rPr>
        <w:lastRenderedPageBreak/>
        <w:t>Unterscheidung hat also mit der modernen Unterscheidung nicht viel gemein.</w:t>
      </w:r>
      <w:r w:rsidRPr="005E03A2">
        <w:rPr>
          <w:rStyle w:val="Funotenzeichen"/>
          <w:rFonts w:ascii="Times New Roman" w:hAnsi="Times New Roman" w:cs="Times New Roman"/>
          <w:sz w:val="24"/>
          <w:szCs w:val="24"/>
        </w:rPr>
        <w:footnoteReference w:id="67"/>
      </w:r>
      <w:r w:rsidRPr="005E03A2">
        <w:rPr>
          <w:rFonts w:ascii="Times New Roman" w:hAnsi="Times New Roman" w:cs="Times New Roman"/>
          <w:sz w:val="24"/>
          <w:szCs w:val="24"/>
        </w:rPr>
        <w:t xml:space="preserve"> </w:t>
      </w:r>
    </w:p>
    <w:p w:rsidR="00B238EF" w:rsidRPr="005E03A2" w:rsidRDefault="00B238EF" w:rsidP="00B238EF">
      <w:pPr>
        <w:spacing w:after="120" w:line="360" w:lineRule="auto"/>
        <w:ind w:firstLine="567"/>
        <w:jc w:val="both"/>
        <w:rPr>
          <w:rFonts w:ascii="Times New Roman" w:hAnsi="Times New Roman" w:cs="Times New Roman"/>
          <w:sz w:val="24"/>
          <w:szCs w:val="24"/>
        </w:rPr>
      </w:pPr>
      <w:r w:rsidRPr="005E03A2">
        <w:rPr>
          <w:rFonts w:ascii="Times New Roman" w:hAnsi="Times New Roman" w:cs="Times New Roman"/>
          <w:sz w:val="24"/>
          <w:szCs w:val="24"/>
        </w:rPr>
        <w:t>In vieler Hinsicht ändert sich d</w:t>
      </w:r>
      <w:r w:rsidR="00D433F0">
        <w:rPr>
          <w:rFonts w:ascii="Times New Roman" w:hAnsi="Times New Roman" w:cs="Times New Roman"/>
          <w:sz w:val="24"/>
          <w:szCs w:val="24"/>
        </w:rPr>
        <w:t>ie</w:t>
      </w:r>
      <w:r w:rsidRPr="005E03A2">
        <w:rPr>
          <w:rFonts w:ascii="Times New Roman" w:hAnsi="Times New Roman" w:cs="Times New Roman"/>
          <w:sz w:val="24"/>
          <w:szCs w:val="24"/>
        </w:rPr>
        <w:t>s auch mit dem Ende der Republik und der Etablierung des Prinzipats nicht. Auf Grund der Einbettung der Politik in die Gesellschaft und der Strukturierung der gesellschaftlichen Rangordnung durch die politischen Institutionen konnten die Kaiser die politische Ordnung nicht außer Kraft setzen, ohne Ränge und ‚Ehren‘ und so die gesellschaftlichen Strukturen selbst zu beseitigen. Da den Angehörigen jener Gesellschaft, die die Kaiser zu beherrschen wünschten, die republikanische Ordnung zudem als die einzig akzeptierbare galt, hätte jeder Versuch, grundsätzlich an ihr zu rütteln, unweigerlich zu einem Verlust der Akzeptanz der kaiserlichen Herrschaft und so wohl zu deren Ende geführt.</w:t>
      </w:r>
      <w:r w:rsidRPr="005E03A2">
        <w:rPr>
          <w:rStyle w:val="Funotenzeichen"/>
          <w:rFonts w:ascii="Times New Roman" w:hAnsi="Times New Roman" w:cs="Times New Roman"/>
          <w:sz w:val="24"/>
          <w:szCs w:val="24"/>
        </w:rPr>
        <w:footnoteReference w:id="68"/>
      </w:r>
      <w:r w:rsidRPr="005E03A2">
        <w:rPr>
          <w:rFonts w:ascii="Times New Roman" w:hAnsi="Times New Roman" w:cs="Times New Roman"/>
          <w:sz w:val="24"/>
          <w:szCs w:val="24"/>
        </w:rPr>
        <w:t xml:space="preserve"> Folglich verknüpfte und legitimierte Augustus als erster </w:t>
      </w:r>
      <w:r w:rsidRPr="005E03A2">
        <w:rPr>
          <w:rFonts w:ascii="Times New Roman" w:hAnsi="Times New Roman" w:cs="Times New Roman"/>
          <w:i/>
          <w:sz w:val="24"/>
          <w:szCs w:val="24"/>
          <w:lang w:val="la-Latn"/>
        </w:rPr>
        <w:t>princeps</w:t>
      </w:r>
      <w:r w:rsidRPr="005E03A2">
        <w:rPr>
          <w:rFonts w:ascii="Times New Roman" w:hAnsi="Times New Roman" w:cs="Times New Roman"/>
          <w:sz w:val="24"/>
          <w:szCs w:val="24"/>
        </w:rPr>
        <w:t xml:space="preserve"> seine Alleinherrschaft auch nicht mit dem Anspruch, etwas Neues geschaffen zu haben, sondern damit, nach den Bürgerkriegen </w:t>
      </w:r>
      <w:r w:rsidRPr="005E03A2">
        <w:rPr>
          <w:rFonts w:ascii="Times New Roman" w:hAnsi="Times New Roman" w:cs="Times New Roman"/>
          <w:sz w:val="24"/>
          <w:szCs w:val="24"/>
        </w:rPr>
        <w:lastRenderedPageBreak/>
        <w:t xml:space="preserve">die traditionelle Ordnung der </w:t>
      </w:r>
      <w:r w:rsidRPr="005E03A2">
        <w:rPr>
          <w:rFonts w:ascii="Times New Roman" w:hAnsi="Times New Roman" w:cs="Times New Roman"/>
          <w:i/>
          <w:sz w:val="24"/>
          <w:szCs w:val="24"/>
          <w:lang w:val="la-Latn"/>
        </w:rPr>
        <w:t>res publica</w:t>
      </w:r>
      <w:r w:rsidRPr="005E03A2">
        <w:rPr>
          <w:rFonts w:ascii="Times New Roman" w:hAnsi="Times New Roman" w:cs="Times New Roman"/>
          <w:sz w:val="24"/>
          <w:szCs w:val="24"/>
        </w:rPr>
        <w:t xml:space="preserve"> wiederhergestellt zu haben.</w:t>
      </w:r>
      <w:r w:rsidRPr="005E03A2">
        <w:rPr>
          <w:rStyle w:val="Funotenzeichen"/>
          <w:rFonts w:ascii="Times New Roman" w:hAnsi="Times New Roman" w:cs="Times New Roman"/>
          <w:sz w:val="24"/>
          <w:szCs w:val="24"/>
        </w:rPr>
        <w:footnoteReference w:id="69"/>
      </w:r>
      <w:r w:rsidRPr="005E03A2">
        <w:rPr>
          <w:rFonts w:ascii="Times New Roman" w:hAnsi="Times New Roman" w:cs="Times New Roman"/>
          <w:sz w:val="24"/>
          <w:szCs w:val="24"/>
        </w:rPr>
        <w:t xml:space="preserve"> Das hatte langfristig die „</w:t>
      </w:r>
      <w:r w:rsidRPr="00040D78">
        <w:rPr>
          <w:rFonts w:ascii="Times New Roman" w:hAnsi="Times New Roman" w:cs="Times New Roman"/>
          <w:sz w:val="24"/>
          <w:szCs w:val="24"/>
        </w:rPr>
        <w:t>paradoxe Situation</w:t>
      </w:r>
      <w:r w:rsidRPr="005E03A2">
        <w:rPr>
          <w:rFonts w:ascii="Times New Roman" w:hAnsi="Times New Roman" w:cs="Times New Roman"/>
          <w:sz w:val="24"/>
          <w:szCs w:val="24"/>
        </w:rPr>
        <w:t>“ zur Folge, „</w:t>
      </w:r>
      <w:r w:rsidRPr="00040D78">
        <w:rPr>
          <w:rFonts w:ascii="Times New Roman" w:hAnsi="Times New Roman" w:cs="Times New Roman"/>
          <w:sz w:val="24"/>
          <w:szCs w:val="24"/>
        </w:rPr>
        <w:t>in der sich die Kaiser als Alleinherrscher in einer Republik</w:t>
      </w:r>
      <w:r w:rsidRPr="005E03A2">
        <w:rPr>
          <w:rFonts w:ascii="Times New Roman" w:hAnsi="Times New Roman" w:cs="Times New Roman"/>
          <w:sz w:val="24"/>
          <w:szCs w:val="24"/>
        </w:rPr>
        <w:t>“ wiederfanden.</w:t>
      </w:r>
      <w:r w:rsidRPr="005E03A2">
        <w:rPr>
          <w:rStyle w:val="Funotenzeichen"/>
          <w:rFonts w:ascii="Times New Roman" w:hAnsi="Times New Roman" w:cs="Times New Roman"/>
          <w:sz w:val="24"/>
          <w:szCs w:val="24"/>
        </w:rPr>
        <w:footnoteReference w:id="70"/>
      </w:r>
      <w:r w:rsidRPr="005E03A2">
        <w:rPr>
          <w:rFonts w:ascii="Times New Roman" w:hAnsi="Times New Roman" w:cs="Times New Roman"/>
          <w:sz w:val="24"/>
          <w:szCs w:val="24"/>
        </w:rPr>
        <w:t xml:space="preserve"> </w:t>
      </w:r>
    </w:p>
    <w:p w:rsidR="00B238EF" w:rsidRPr="005E03A2" w:rsidRDefault="00B238EF" w:rsidP="00B238EF">
      <w:pPr>
        <w:spacing w:after="120" w:line="360" w:lineRule="auto"/>
        <w:ind w:right="-2" w:firstLine="567"/>
        <w:jc w:val="both"/>
        <w:rPr>
          <w:rFonts w:ascii="Times New Roman" w:hAnsi="Times New Roman" w:cs="Times New Roman"/>
          <w:sz w:val="24"/>
          <w:szCs w:val="24"/>
        </w:rPr>
      </w:pPr>
      <w:r w:rsidRPr="005E03A2">
        <w:rPr>
          <w:rFonts w:ascii="Times New Roman" w:hAnsi="Times New Roman" w:cs="Times New Roman"/>
          <w:sz w:val="24"/>
          <w:szCs w:val="24"/>
        </w:rPr>
        <w:t xml:space="preserve">Im Verhältnis zwischen Kaiser und Aristokratie entwickelte sich im weiteren Verlauf das, was </w:t>
      </w:r>
      <w:r w:rsidRPr="005E03A2">
        <w:rPr>
          <w:rFonts w:ascii="Times New Roman" w:hAnsi="Times New Roman" w:cs="Times New Roman"/>
          <w:smallCaps/>
          <w:sz w:val="24"/>
          <w:szCs w:val="24"/>
        </w:rPr>
        <w:t>Aloys</w:t>
      </w:r>
      <w:r w:rsidRPr="005E03A2">
        <w:rPr>
          <w:rFonts w:ascii="Times New Roman" w:hAnsi="Times New Roman" w:cs="Times New Roman"/>
          <w:sz w:val="24"/>
          <w:szCs w:val="24"/>
        </w:rPr>
        <w:t xml:space="preserve"> </w:t>
      </w:r>
      <w:r w:rsidRPr="005E03A2">
        <w:rPr>
          <w:rFonts w:ascii="Times New Roman" w:hAnsi="Times New Roman" w:cs="Times New Roman"/>
          <w:smallCaps/>
          <w:sz w:val="24"/>
          <w:szCs w:val="24"/>
        </w:rPr>
        <w:t>Winterling</w:t>
      </w:r>
      <w:r w:rsidRPr="005E03A2">
        <w:rPr>
          <w:rFonts w:ascii="Times New Roman" w:hAnsi="Times New Roman" w:cs="Times New Roman"/>
          <w:sz w:val="24"/>
          <w:szCs w:val="24"/>
        </w:rPr>
        <w:t xml:space="preserve"> als „</w:t>
      </w:r>
      <w:r w:rsidRPr="00040D78">
        <w:rPr>
          <w:rFonts w:ascii="Times New Roman" w:hAnsi="Times New Roman" w:cs="Times New Roman"/>
          <w:sz w:val="24"/>
          <w:szCs w:val="24"/>
        </w:rPr>
        <w:t>Doppelbödigkeit der aristokratischen Kommunikation</w:t>
      </w:r>
      <w:r w:rsidRPr="005E03A2">
        <w:rPr>
          <w:rFonts w:ascii="Times New Roman" w:hAnsi="Times New Roman" w:cs="Times New Roman"/>
          <w:sz w:val="24"/>
          <w:szCs w:val="24"/>
        </w:rPr>
        <w:t>“ bezeichnet: Zwar orientierten sich alle Beteiligten an den neuen Machtverhältnissen, diese kamen jedoch nicht offen zur Sprache.</w:t>
      </w:r>
      <w:r w:rsidRPr="005E03A2">
        <w:rPr>
          <w:rStyle w:val="Funotenzeichen"/>
          <w:rFonts w:ascii="Times New Roman" w:hAnsi="Times New Roman" w:cs="Times New Roman"/>
          <w:sz w:val="24"/>
          <w:szCs w:val="24"/>
        </w:rPr>
        <w:footnoteReference w:id="71"/>
      </w:r>
      <w:r w:rsidRPr="005E03A2">
        <w:rPr>
          <w:rFonts w:ascii="Times New Roman" w:hAnsi="Times New Roman" w:cs="Times New Roman"/>
          <w:sz w:val="24"/>
          <w:szCs w:val="24"/>
        </w:rPr>
        <w:t xml:space="preserve"> Entsprechend waren Augustus und viele seiner Nachfolger bemüht, ihre Sonderstellung nicht hervortreten zu lassen, sondern sich als – wenn auch herausragende – Senatoren unter Senatoren zu betragen.</w:t>
      </w:r>
      <w:r w:rsidRPr="005E03A2">
        <w:rPr>
          <w:rStyle w:val="Funotenzeichen"/>
          <w:rFonts w:ascii="Times New Roman" w:hAnsi="Times New Roman" w:cs="Times New Roman"/>
          <w:sz w:val="24"/>
          <w:szCs w:val="24"/>
        </w:rPr>
        <w:footnoteReference w:id="72"/>
      </w:r>
      <w:r w:rsidRPr="005E03A2">
        <w:rPr>
          <w:rFonts w:ascii="Times New Roman" w:hAnsi="Times New Roman" w:cs="Times New Roman"/>
          <w:sz w:val="24"/>
          <w:szCs w:val="24"/>
        </w:rPr>
        <w:t xml:space="preserve"> So entstanden mit der Institutionalisierung des kaiserlichen Hofes und der kaiserlichen Verwaltung zwar Entscheidungszentren, deren Macht aus der überragenden Bedeutung des Kaisers resultierte und die die Bedeutung der republikanischen Institutionen zunehmend marginalisierten.</w:t>
      </w:r>
      <w:r w:rsidRPr="005E03A2">
        <w:rPr>
          <w:rStyle w:val="Funotenzeichen"/>
          <w:rFonts w:ascii="Times New Roman" w:hAnsi="Times New Roman" w:cs="Times New Roman"/>
          <w:sz w:val="24"/>
          <w:szCs w:val="24"/>
        </w:rPr>
        <w:footnoteReference w:id="73"/>
      </w:r>
      <w:r w:rsidRPr="005E03A2">
        <w:rPr>
          <w:rFonts w:ascii="Times New Roman" w:hAnsi="Times New Roman" w:cs="Times New Roman"/>
          <w:sz w:val="24"/>
          <w:szCs w:val="24"/>
        </w:rPr>
        <w:t xml:space="preserve"> Doch die meisten republikanischen Institutionen, insbesondere Senat und Magistratur, bestanden weiter, in denen nach wie vor das Gemeinwesen betreffende Angelegenheiten verhandelt wurden, wenn auch unter dem Vorbehalt, dass zwar nach außen hin so agiert wurde, als ob es die Sonderstellung des Kaisers nicht gäbe, aber gleichzeitig stets dessen Willen entsprochen wurde.</w:t>
      </w:r>
      <w:r w:rsidRPr="005E03A2">
        <w:rPr>
          <w:rStyle w:val="Funotenzeichen"/>
          <w:rFonts w:ascii="Times New Roman" w:hAnsi="Times New Roman" w:cs="Times New Roman"/>
          <w:sz w:val="24"/>
          <w:szCs w:val="24"/>
        </w:rPr>
        <w:footnoteReference w:id="74"/>
      </w:r>
      <w:r w:rsidRPr="005E03A2">
        <w:rPr>
          <w:rFonts w:ascii="Times New Roman" w:hAnsi="Times New Roman" w:cs="Times New Roman"/>
          <w:sz w:val="24"/>
          <w:szCs w:val="24"/>
        </w:rPr>
        <w:t xml:space="preserve"> </w:t>
      </w:r>
    </w:p>
    <w:p w:rsidR="00B238EF" w:rsidRPr="005E03A2" w:rsidRDefault="00B238EF" w:rsidP="00B238EF">
      <w:pPr>
        <w:pStyle w:val="Textkrper-Einzug3"/>
        <w:spacing w:line="360" w:lineRule="auto"/>
        <w:ind w:left="0" w:firstLine="567"/>
        <w:jc w:val="both"/>
        <w:rPr>
          <w:rFonts w:ascii="Times New Roman" w:hAnsi="Times New Roman" w:cs="Times New Roman"/>
          <w:sz w:val="24"/>
          <w:szCs w:val="24"/>
        </w:rPr>
      </w:pPr>
      <w:r w:rsidRPr="005E03A2">
        <w:rPr>
          <w:rFonts w:ascii="Times New Roman" w:hAnsi="Times New Roman" w:cs="Times New Roman"/>
          <w:sz w:val="24"/>
          <w:szCs w:val="24"/>
        </w:rPr>
        <w:t xml:space="preserve">Diese eigenartige Kontinuität zwischen Republik und Kaiserzeit, in der trotz der veränderten politischen Realitäten die republikanische Ordnung das Maß aller Dinge blieb, zeigt sich auch darin, dass weiterhin vor allem die Zugehörigkeit zum Senat und das Durchlaufen </w:t>
      </w:r>
      <w:r w:rsidRPr="005E03A2">
        <w:rPr>
          <w:rFonts w:ascii="Times New Roman" w:hAnsi="Times New Roman" w:cs="Times New Roman"/>
          <w:sz w:val="24"/>
          <w:szCs w:val="24"/>
        </w:rPr>
        <w:lastRenderedPageBreak/>
        <w:t>der Magistratur die ‚Ehre‘ vermittelten, die bestimmend für gesellschaftlichen Status war. Und das hatte weitreichende Konsequenzen: Denn gesellschaftlicher Rang war weiterhin die Voraussetzung für die Ausübung privilegierter politischer Funktionen, deren Autorität nur dann akzeptiert wurde, wenn sie durch den Stelleninhaber mit gesellschaftlicher ‚Ehre‘ verknüpft waren. Dem bei der Besetzung politisch bedeutsamer Positionen sowie bei der Auswahl ihrer Vertrauten zumindest bis zu einem gewissen Grad Rechnung zu tragen, waren auch die Kaiser gezwungen.</w:t>
      </w:r>
      <w:r w:rsidRPr="005E03A2">
        <w:rPr>
          <w:rStyle w:val="Funotenzeichen"/>
          <w:rFonts w:ascii="Times New Roman" w:hAnsi="Times New Roman" w:cs="Times New Roman"/>
          <w:sz w:val="24"/>
          <w:szCs w:val="24"/>
        </w:rPr>
        <w:footnoteReference w:id="75"/>
      </w:r>
      <w:r w:rsidRPr="005E03A2">
        <w:rPr>
          <w:rFonts w:ascii="Times New Roman" w:hAnsi="Times New Roman" w:cs="Times New Roman"/>
          <w:sz w:val="24"/>
          <w:szCs w:val="24"/>
        </w:rPr>
        <w:t xml:space="preserve"> </w:t>
      </w:r>
      <w:r w:rsidR="0001791E">
        <w:rPr>
          <w:rFonts w:ascii="Times New Roman" w:hAnsi="Times New Roman" w:cs="Times New Roman"/>
          <w:smallCaps/>
          <w:sz w:val="24"/>
          <w:szCs w:val="24"/>
        </w:rPr>
        <w:t xml:space="preserve">Aloys </w:t>
      </w:r>
      <w:r w:rsidRPr="005E03A2">
        <w:rPr>
          <w:rFonts w:ascii="Times New Roman" w:hAnsi="Times New Roman" w:cs="Times New Roman"/>
          <w:smallCaps/>
          <w:sz w:val="24"/>
          <w:szCs w:val="24"/>
        </w:rPr>
        <w:t>Winterling</w:t>
      </w:r>
      <w:r w:rsidRPr="005E03A2">
        <w:rPr>
          <w:rFonts w:ascii="Times New Roman" w:hAnsi="Times New Roman" w:cs="Times New Roman"/>
          <w:sz w:val="24"/>
          <w:szCs w:val="24"/>
        </w:rPr>
        <w:t xml:space="preserve"> kommt daher zu dem Schluss, dass „</w:t>
      </w:r>
      <w:r w:rsidRPr="00040D78">
        <w:rPr>
          <w:rFonts w:ascii="Times New Roman" w:hAnsi="Times New Roman" w:cs="Times New Roman"/>
          <w:sz w:val="24"/>
          <w:szCs w:val="24"/>
        </w:rPr>
        <w:t>die politische Integration der stratifizierten Gesellschaft wie diese selbst [...] in der Kaiserzeit bestehen [blieb].</w:t>
      </w:r>
      <w:r w:rsidRPr="005E03A2">
        <w:rPr>
          <w:rFonts w:ascii="Times New Roman" w:hAnsi="Times New Roman" w:cs="Times New Roman"/>
          <w:sz w:val="24"/>
          <w:szCs w:val="24"/>
        </w:rPr>
        <w:t>“</w:t>
      </w:r>
      <w:r w:rsidRPr="005E03A2">
        <w:rPr>
          <w:rStyle w:val="Funotenzeichen"/>
          <w:rFonts w:ascii="Times New Roman" w:hAnsi="Times New Roman" w:cs="Times New Roman"/>
          <w:sz w:val="24"/>
          <w:szCs w:val="24"/>
        </w:rPr>
        <w:footnoteReference w:id="76"/>
      </w:r>
      <w:r w:rsidRPr="005E03A2">
        <w:rPr>
          <w:rFonts w:ascii="Times New Roman" w:hAnsi="Times New Roman" w:cs="Times New Roman"/>
          <w:sz w:val="24"/>
          <w:szCs w:val="24"/>
        </w:rPr>
        <w:t xml:space="preserve"> So kann nachgewiesen werden, dass auch noch im Prinzipat das Engagement in den traditionellen politischen Institutionen Roms in der Regel selbstverständlich war. </w:t>
      </w:r>
      <w:r w:rsidRPr="00404B5E">
        <w:rPr>
          <w:rFonts w:ascii="Times New Roman" w:hAnsi="Times New Roman" w:cs="Times New Roman"/>
          <w:sz w:val="24"/>
          <w:szCs w:val="24"/>
        </w:rPr>
        <w:t xml:space="preserve">„Das </w:t>
      </w:r>
      <w:r w:rsidRPr="00040D78">
        <w:rPr>
          <w:rFonts w:ascii="Times New Roman" w:hAnsi="Times New Roman" w:cs="Times New Roman"/>
          <w:i/>
          <w:sz w:val="24"/>
          <w:szCs w:val="24"/>
          <w:lang w:val="la-Latn"/>
        </w:rPr>
        <w:t>curriculum vitae</w:t>
      </w:r>
      <w:r w:rsidRPr="00040D78">
        <w:rPr>
          <w:rFonts w:ascii="Times New Roman" w:hAnsi="Times New Roman" w:cs="Times New Roman"/>
          <w:sz w:val="24"/>
          <w:szCs w:val="24"/>
        </w:rPr>
        <w:t xml:space="preserve"> und überhaupt die individuelle Identität eines Aristokraten waren und blieben“, so formuliert es </w:t>
      </w:r>
      <w:r w:rsidRPr="007C3B38">
        <w:rPr>
          <w:rFonts w:ascii="Times New Roman" w:hAnsi="Times New Roman" w:cs="Times New Roman"/>
          <w:smallCaps/>
          <w:sz w:val="24"/>
          <w:szCs w:val="24"/>
        </w:rPr>
        <w:t>K</w:t>
      </w:r>
      <w:r w:rsidR="0001791E" w:rsidRPr="007C3B38">
        <w:rPr>
          <w:rFonts w:ascii="Times New Roman" w:hAnsi="Times New Roman" w:cs="Times New Roman"/>
          <w:smallCaps/>
          <w:sz w:val="24"/>
          <w:szCs w:val="24"/>
        </w:rPr>
        <w:t>arl</w:t>
      </w:r>
      <w:r w:rsidRPr="007C3B38">
        <w:rPr>
          <w:rFonts w:ascii="Times New Roman" w:hAnsi="Times New Roman" w:cs="Times New Roman"/>
          <w:smallCaps/>
          <w:sz w:val="24"/>
          <w:szCs w:val="24"/>
        </w:rPr>
        <w:t>-J</w:t>
      </w:r>
      <w:r w:rsidR="0001791E" w:rsidRPr="007C3B38">
        <w:rPr>
          <w:rFonts w:ascii="Times New Roman" w:hAnsi="Times New Roman" w:cs="Times New Roman"/>
          <w:smallCaps/>
          <w:sz w:val="24"/>
          <w:szCs w:val="24"/>
        </w:rPr>
        <w:t>oachim</w:t>
      </w:r>
      <w:r w:rsidRPr="00404B5E">
        <w:rPr>
          <w:rFonts w:ascii="Times New Roman" w:hAnsi="Times New Roman" w:cs="Times New Roman"/>
          <w:sz w:val="24"/>
          <w:szCs w:val="24"/>
        </w:rPr>
        <w:t xml:space="preserve"> </w:t>
      </w:r>
      <w:r w:rsidRPr="007C3B38">
        <w:rPr>
          <w:rFonts w:ascii="Times New Roman" w:hAnsi="Times New Roman" w:cs="Times New Roman"/>
          <w:smallCaps/>
          <w:sz w:val="24"/>
          <w:szCs w:val="24"/>
        </w:rPr>
        <w:lastRenderedPageBreak/>
        <w:t>Hölkeskamp</w:t>
      </w:r>
      <w:r w:rsidRPr="00404B5E">
        <w:rPr>
          <w:rFonts w:ascii="Times New Roman" w:hAnsi="Times New Roman" w:cs="Times New Roman"/>
          <w:sz w:val="24"/>
          <w:szCs w:val="24"/>
        </w:rPr>
        <w:t xml:space="preserve">, „allein durch seinen </w:t>
      </w:r>
      <w:r w:rsidRPr="00040D78">
        <w:rPr>
          <w:rFonts w:ascii="Times New Roman" w:hAnsi="Times New Roman" w:cs="Times New Roman"/>
          <w:i/>
          <w:sz w:val="24"/>
          <w:szCs w:val="24"/>
          <w:lang w:val="la-Latn"/>
        </w:rPr>
        <w:t>cursus honorum</w:t>
      </w:r>
      <w:r w:rsidRPr="00040D78">
        <w:rPr>
          <w:rFonts w:ascii="Times New Roman" w:hAnsi="Times New Roman" w:cs="Times New Roman"/>
          <w:sz w:val="24"/>
          <w:szCs w:val="24"/>
        </w:rPr>
        <w:t xml:space="preserve"> bestimmt – das galt zumindest prinzipiell auch, als die Republik längst untergegangen und die ‚Aristokratie‘ zwar noch die Reic</w:t>
      </w:r>
      <w:r w:rsidR="00040D78">
        <w:rPr>
          <w:rFonts w:ascii="Times New Roman" w:hAnsi="Times New Roman" w:cs="Times New Roman"/>
          <w:sz w:val="24"/>
          <w:szCs w:val="24"/>
        </w:rPr>
        <w:t>h</w:t>
      </w:r>
      <w:r w:rsidRPr="00040D78">
        <w:rPr>
          <w:rFonts w:ascii="Times New Roman" w:hAnsi="Times New Roman" w:cs="Times New Roman"/>
          <w:sz w:val="24"/>
          <w:szCs w:val="24"/>
        </w:rPr>
        <w:t>selite, aber längst nicht mehr eine regierende politische Klasse war.“</w:t>
      </w:r>
      <w:r w:rsidRPr="00404B5E">
        <w:rPr>
          <w:rStyle w:val="Funotenzeichen"/>
          <w:rFonts w:ascii="Times New Roman" w:hAnsi="Times New Roman" w:cs="Times New Roman"/>
          <w:sz w:val="24"/>
          <w:szCs w:val="24"/>
        </w:rPr>
        <w:footnoteReference w:id="77"/>
      </w:r>
      <w:r w:rsidRPr="005E03A2">
        <w:rPr>
          <w:rFonts w:ascii="Times New Roman" w:hAnsi="Times New Roman" w:cs="Times New Roman"/>
          <w:sz w:val="24"/>
          <w:szCs w:val="24"/>
        </w:rPr>
        <w:t xml:space="preserve"> Noch der spätantike Autor und Senator Sidonius Apollinaris, so </w:t>
      </w:r>
      <w:r w:rsidRPr="005E03A2">
        <w:rPr>
          <w:rFonts w:ascii="Times New Roman" w:hAnsi="Times New Roman" w:cs="Times New Roman"/>
          <w:smallCaps/>
          <w:sz w:val="24"/>
          <w:szCs w:val="24"/>
        </w:rPr>
        <w:t>David Amherdt</w:t>
      </w:r>
      <w:r w:rsidRPr="005E03A2">
        <w:rPr>
          <w:rFonts w:ascii="Times New Roman" w:hAnsi="Times New Roman" w:cs="Times New Roman"/>
          <w:sz w:val="24"/>
          <w:szCs w:val="24"/>
        </w:rPr>
        <w:t xml:space="preserve">, habe Politik als die Beschäftigung betrachtet, die einem römischen Aristokraten angemessen sei, und sei </w:t>
      </w:r>
      <w:r w:rsidR="00E77F60">
        <w:rPr>
          <w:rFonts w:ascii="Times New Roman" w:hAnsi="Times New Roman" w:cs="Times New Roman"/>
          <w:sz w:val="24"/>
          <w:szCs w:val="24"/>
        </w:rPr>
        <w:t xml:space="preserve">daher </w:t>
      </w:r>
      <w:r w:rsidRPr="005E03A2">
        <w:rPr>
          <w:rFonts w:ascii="Times New Roman" w:hAnsi="Times New Roman" w:cs="Times New Roman"/>
          <w:sz w:val="24"/>
          <w:szCs w:val="24"/>
        </w:rPr>
        <w:t>zu einer Ablehnung des Landlebens gelangt.</w:t>
      </w:r>
      <w:r w:rsidRPr="005E03A2">
        <w:rPr>
          <w:rStyle w:val="Funotenzeichen"/>
          <w:rFonts w:ascii="Times New Roman" w:hAnsi="Times New Roman" w:cs="Times New Roman"/>
          <w:sz w:val="24"/>
          <w:szCs w:val="24"/>
        </w:rPr>
        <w:footnoteReference w:id="78"/>
      </w:r>
    </w:p>
    <w:p w:rsidR="00B238EF" w:rsidRPr="005E03A2" w:rsidRDefault="00B238EF" w:rsidP="00B238EF">
      <w:pPr>
        <w:pStyle w:val="Textkrper-Einzug3"/>
        <w:spacing w:line="360" w:lineRule="auto"/>
        <w:ind w:left="0" w:firstLine="567"/>
        <w:jc w:val="both"/>
        <w:rPr>
          <w:rFonts w:ascii="Times New Roman" w:hAnsi="Times New Roman" w:cs="Times New Roman"/>
          <w:sz w:val="24"/>
          <w:szCs w:val="24"/>
        </w:rPr>
      </w:pPr>
      <w:r w:rsidRPr="005E03A2">
        <w:rPr>
          <w:rFonts w:ascii="Times New Roman" w:hAnsi="Times New Roman" w:cs="Times New Roman"/>
          <w:sz w:val="24"/>
          <w:szCs w:val="24"/>
        </w:rPr>
        <w:t xml:space="preserve">Dabei kann und soll auch nicht bestritten werden, dass für die Senatsaristokratie – und besonders für die alten senatorischen Geschlechter, die seit Jahrhunderten das Prestige ihrer Familien mit dem Dienst an der </w:t>
      </w:r>
      <w:r w:rsidRPr="005E03A2">
        <w:rPr>
          <w:rFonts w:ascii="Times New Roman" w:hAnsi="Times New Roman" w:cs="Times New Roman"/>
          <w:i/>
          <w:sz w:val="24"/>
          <w:szCs w:val="24"/>
          <w:lang w:val="la-Latn"/>
        </w:rPr>
        <w:t>res publica</w:t>
      </w:r>
      <w:r w:rsidRPr="005E03A2">
        <w:rPr>
          <w:rFonts w:ascii="Times New Roman" w:hAnsi="Times New Roman" w:cs="Times New Roman"/>
          <w:sz w:val="24"/>
          <w:szCs w:val="24"/>
        </w:rPr>
        <w:t xml:space="preserve"> verknüpft hatten – die Alleinherrschaft des Kaisers im Prinzipat gegenüber einer Zeit einen tiefen Einschnitt darstellte, in der die Senatorenschaft – zumindest idealiter – gemeinsam im Senat die Geschicke Roms geleitetet hatten und so jeder Senator, wenn auch in unterschiedlich großem Maße, an der Macht beteiligt gewesen war: Im Prinzipat wurden bei Zusammensetzung und Größe des Senates wie auch bei der Besetzung der Ämter die Wünsche des Kaisers ausschlaggebend.</w:t>
      </w:r>
      <w:r w:rsidRPr="005E03A2">
        <w:rPr>
          <w:rStyle w:val="Funotenzeichen"/>
          <w:rFonts w:ascii="Times New Roman" w:hAnsi="Times New Roman" w:cs="Times New Roman"/>
          <w:sz w:val="24"/>
          <w:szCs w:val="24"/>
        </w:rPr>
        <w:footnoteReference w:id="79"/>
      </w:r>
      <w:r w:rsidRPr="005E03A2">
        <w:rPr>
          <w:rFonts w:ascii="Times New Roman" w:hAnsi="Times New Roman" w:cs="Times New Roman"/>
          <w:sz w:val="24"/>
          <w:szCs w:val="24"/>
        </w:rPr>
        <w:t xml:space="preserve"> Über Macht verfügten, abgesehen vom Kaiser selbst, zunehmend die Inhaber der Stellen am kaiserlichen Hof und in der kaiserlichen Verwaltung sowie die Personen in der nächsten Umgebung des Kaisers; dabei entschied letztlich der Kaiser allein, wem er wie viel Macht zugestand – und </w:t>
      </w:r>
      <w:r w:rsidRPr="005E03A2">
        <w:rPr>
          <w:rFonts w:ascii="Times New Roman" w:hAnsi="Times New Roman" w:cs="Times New Roman"/>
          <w:sz w:val="24"/>
          <w:szCs w:val="24"/>
        </w:rPr>
        <w:lastRenderedPageBreak/>
        <w:t xml:space="preserve">besonders bedeutende Stellungen besetzte er nicht zwangsläufig mit Angehörigen jener traditionsreichen senatorischen </w:t>
      </w:r>
      <w:r w:rsidRPr="005E03A2">
        <w:rPr>
          <w:rFonts w:ascii="Times New Roman" w:hAnsi="Times New Roman" w:cs="Times New Roman"/>
          <w:i/>
          <w:sz w:val="24"/>
          <w:szCs w:val="24"/>
          <w:lang w:val="la-Latn"/>
        </w:rPr>
        <w:t>gentes</w:t>
      </w:r>
      <w:r w:rsidRPr="005E03A2">
        <w:rPr>
          <w:rFonts w:ascii="Times New Roman" w:hAnsi="Times New Roman" w:cs="Times New Roman"/>
          <w:sz w:val="24"/>
          <w:szCs w:val="24"/>
        </w:rPr>
        <w:t xml:space="preserve">, die in republikanischer Zeit für solche Positionen geradezu prädestiniert gewesen waren, ganz im Gegenteil. Auch die Rekrutierungsbedingungen wandelten sich im Laufe des </w:t>
      </w:r>
      <w:r w:rsidR="007736F3">
        <w:rPr>
          <w:rFonts w:ascii="Times New Roman" w:hAnsi="Times New Roman" w:cs="Times New Roman"/>
          <w:sz w:val="24"/>
          <w:szCs w:val="24"/>
        </w:rPr>
        <w:t>1. </w:t>
      </w:r>
      <w:r w:rsidRPr="005E03A2">
        <w:rPr>
          <w:rFonts w:ascii="Times New Roman" w:hAnsi="Times New Roman" w:cs="Times New Roman"/>
          <w:sz w:val="24"/>
          <w:szCs w:val="24"/>
        </w:rPr>
        <w:t>Jahrhunderts n</w:t>
      </w:r>
      <w:r w:rsidR="007736F3">
        <w:rPr>
          <w:rFonts w:ascii="Times New Roman" w:hAnsi="Times New Roman" w:cs="Times New Roman"/>
          <w:sz w:val="24"/>
          <w:szCs w:val="24"/>
        </w:rPr>
        <w:t>.</w:t>
      </w:r>
      <w:r w:rsidR="007403E9">
        <w:rPr>
          <w:rFonts w:ascii="Times New Roman" w:hAnsi="Times New Roman" w:cs="Times New Roman"/>
          <w:sz w:val="24"/>
          <w:szCs w:val="24"/>
        </w:rPr>
        <w:t> </w:t>
      </w:r>
      <w:r w:rsidRPr="005E03A2">
        <w:rPr>
          <w:rFonts w:ascii="Times New Roman" w:hAnsi="Times New Roman" w:cs="Times New Roman"/>
          <w:sz w:val="24"/>
          <w:szCs w:val="24"/>
        </w:rPr>
        <w:t>Chr</w:t>
      </w:r>
      <w:r w:rsidR="007736F3">
        <w:rPr>
          <w:rFonts w:ascii="Times New Roman" w:hAnsi="Times New Roman" w:cs="Times New Roman"/>
          <w:sz w:val="24"/>
          <w:szCs w:val="24"/>
        </w:rPr>
        <w:t>.</w:t>
      </w:r>
      <w:r w:rsidRPr="005E03A2">
        <w:rPr>
          <w:rFonts w:ascii="Times New Roman" w:hAnsi="Times New Roman" w:cs="Times New Roman"/>
          <w:sz w:val="24"/>
          <w:szCs w:val="24"/>
        </w:rPr>
        <w:t xml:space="preserve"> stark, sodass sich diese soziale Gruppe hinsichtlich der geographisch-sozialen Herkunft der Familien, die ihr zugerechnet wurden, am Ende des Jahrhunderts bereits stark verändert hatte. Diese Umwälzungen müssen langfristig auch das Selbstverständnis der Senatorenschaft beeinflusst haben, doch handelte es sich dabei um einen langsam verlaufenden Prozess, der zudem nie in</w:t>
      </w:r>
      <w:r w:rsidR="00BD0974">
        <w:rPr>
          <w:rFonts w:ascii="Times New Roman" w:hAnsi="Times New Roman" w:cs="Times New Roman"/>
          <w:sz w:val="24"/>
          <w:szCs w:val="24"/>
        </w:rPr>
        <w:t>f</w:t>
      </w:r>
      <w:r w:rsidRPr="005E03A2">
        <w:rPr>
          <w:rFonts w:ascii="Times New Roman" w:hAnsi="Times New Roman" w:cs="Times New Roman"/>
          <w:sz w:val="24"/>
          <w:szCs w:val="24"/>
        </w:rPr>
        <w:t>rage stellte, dass der römischen Senatsaristokratie auch unter den Bedingungen der Monarchie eine besondere Bedeutung zukomme.</w:t>
      </w:r>
      <w:r w:rsidRPr="005E03A2">
        <w:rPr>
          <w:rStyle w:val="Funotenzeichen"/>
          <w:rFonts w:ascii="Times New Roman" w:hAnsi="Times New Roman" w:cs="Times New Roman"/>
          <w:sz w:val="24"/>
          <w:szCs w:val="24"/>
        </w:rPr>
        <w:footnoteReference w:id="80"/>
      </w:r>
      <w:r w:rsidRPr="005E03A2">
        <w:rPr>
          <w:rFonts w:ascii="Times New Roman" w:hAnsi="Times New Roman" w:cs="Times New Roman"/>
          <w:sz w:val="24"/>
          <w:szCs w:val="24"/>
        </w:rPr>
        <w:t xml:space="preserve"> </w:t>
      </w:r>
    </w:p>
    <w:p w:rsidR="00B238EF" w:rsidRPr="00B238EF" w:rsidRDefault="00B238EF" w:rsidP="00B238EF">
      <w:pPr>
        <w:pStyle w:val="Textkrper-Einzug2"/>
        <w:spacing w:after="0" w:line="360" w:lineRule="auto"/>
        <w:ind w:left="0" w:firstLine="567"/>
        <w:jc w:val="both"/>
        <w:rPr>
          <w:rFonts w:ascii="Times New Roman" w:hAnsi="Times New Roman" w:cs="Times New Roman"/>
          <w:sz w:val="24"/>
          <w:szCs w:val="24"/>
        </w:rPr>
      </w:pPr>
      <w:r w:rsidRPr="00B238EF">
        <w:rPr>
          <w:rFonts w:ascii="Times New Roman" w:hAnsi="Times New Roman" w:cs="Times New Roman"/>
          <w:sz w:val="24"/>
          <w:szCs w:val="24"/>
        </w:rPr>
        <w:t>Entsprechend beständig erwies sich die Vorstellung, dass ein dauerhafter Rückzug aus Rom und dem politischen Geschehen allenfalls im Alter oder bei einer schweren Erkrankung akzeptabel sei.</w:t>
      </w:r>
      <w:r w:rsidRPr="00B238EF">
        <w:rPr>
          <w:rStyle w:val="Funotenzeichen"/>
          <w:rFonts w:ascii="Times New Roman" w:hAnsi="Times New Roman" w:cs="Times New Roman"/>
          <w:sz w:val="24"/>
          <w:szCs w:val="24"/>
        </w:rPr>
        <w:footnoteReference w:id="81"/>
      </w:r>
      <w:r w:rsidRPr="00B238EF">
        <w:rPr>
          <w:rFonts w:ascii="Times New Roman" w:hAnsi="Times New Roman" w:cs="Times New Roman"/>
          <w:sz w:val="24"/>
          <w:szCs w:val="24"/>
        </w:rPr>
        <w:t xml:space="preserve"> Wollte man den Mitmenschen nicht Grund zu Gerede geben, </w:t>
      </w:r>
      <w:r w:rsidRPr="00B238EF">
        <w:rPr>
          <w:rFonts w:ascii="Times New Roman" w:hAnsi="Times New Roman" w:cs="Times New Roman"/>
          <w:sz w:val="24"/>
          <w:szCs w:val="24"/>
        </w:rPr>
        <w:lastRenderedPageBreak/>
        <w:t>dann durften Phase</w:t>
      </w:r>
      <w:r w:rsidR="00A1671F">
        <w:rPr>
          <w:rFonts w:ascii="Times New Roman" w:hAnsi="Times New Roman" w:cs="Times New Roman"/>
          <w:sz w:val="24"/>
          <w:szCs w:val="24"/>
        </w:rPr>
        <w:t>n</w:t>
      </w:r>
      <w:r w:rsidRPr="00B238EF">
        <w:rPr>
          <w:rFonts w:ascii="Times New Roman" w:hAnsi="Times New Roman" w:cs="Times New Roman"/>
          <w:sz w:val="24"/>
          <w:szCs w:val="24"/>
        </w:rPr>
        <w:t xml:space="preserve"> der Abwesenheit von den </w:t>
      </w:r>
      <w:r w:rsidRPr="00B238EF">
        <w:rPr>
          <w:rFonts w:ascii="Times New Roman" w:hAnsi="Times New Roman" w:cs="Times New Roman"/>
          <w:i/>
          <w:sz w:val="24"/>
          <w:szCs w:val="24"/>
          <w:lang w:val="la-Latn"/>
        </w:rPr>
        <w:t>negotia</w:t>
      </w:r>
      <w:r w:rsidRPr="00B238EF">
        <w:rPr>
          <w:rFonts w:ascii="Times New Roman" w:hAnsi="Times New Roman" w:cs="Times New Roman"/>
          <w:sz w:val="24"/>
          <w:szCs w:val="24"/>
        </w:rPr>
        <w:t xml:space="preserve"> der </w:t>
      </w:r>
      <w:r w:rsidRPr="00B238EF">
        <w:rPr>
          <w:rFonts w:ascii="Times New Roman" w:hAnsi="Times New Roman" w:cs="Times New Roman"/>
          <w:i/>
          <w:sz w:val="24"/>
          <w:szCs w:val="24"/>
          <w:lang w:val="la-Latn"/>
        </w:rPr>
        <w:t>urbs</w:t>
      </w:r>
      <w:r w:rsidRPr="00B238EF">
        <w:rPr>
          <w:rFonts w:ascii="Times New Roman" w:hAnsi="Times New Roman" w:cs="Times New Roman"/>
          <w:sz w:val="24"/>
          <w:szCs w:val="24"/>
        </w:rPr>
        <w:t xml:space="preserve"> nicht zu lange oder gar ständig andauern und auch nicht zum falschen Zeitpunkt erfolgen.</w:t>
      </w:r>
      <w:r w:rsidRPr="00B238EF">
        <w:rPr>
          <w:rStyle w:val="Funotenzeichen"/>
          <w:rFonts w:ascii="Times New Roman" w:hAnsi="Times New Roman" w:cs="Times New Roman"/>
          <w:sz w:val="24"/>
          <w:szCs w:val="24"/>
        </w:rPr>
        <w:footnoteReference w:id="82"/>
      </w:r>
      <w:r w:rsidRPr="00B238EF">
        <w:rPr>
          <w:rFonts w:ascii="Times New Roman" w:hAnsi="Times New Roman" w:cs="Times New Roman"/>
          <w:sz w:val="24"/>
          <w:szCs w:val="24"/>
        </w:rPr>
        <w:t xml:space="preserve"> So erklärt Marcus Tullius Cicero</w:t>
      </w:r>
      <w:r w:rsidR="0036329B">
        <w:rPr>
          <w:rFonts w:ascii="Times New Roman" w:hAnsi="Times New Roman" w:cs="Times New Roman"/>
          <w:sz w:val="24"/>
          <w:szCs w:val="24"/>
        </w:rPr>
        <w:t xml:space="preserve"> in einem Brief aus dem Jahr 46 </w:t>
      </w:r>
      <w:r w:rsidRPr="00B238EF">
        <w:rPr>
          <w:rFonts w:ascii="Times New Roman" w:hAnsi="Times New Roman" w:cs="Times New Roman"/>
          <w:sz w:val="24"/>
          <w:szCs w:val="24"/>
        </w:rPr>
        <w:t>v.</w:t>
      </w:r>
      <w:r w:rsidR="007403E9">
        <w:rPr>
          <w:rFonts w:ascii="Times New Roman" w:hAnsi="Times New Roman" w:cs="Times New Roman"/>
          <w:sz w:val="24"/>
          <w:szCs w:val="24"/>
        </w:rPr>
        <w:t> </w:t>
      </w:r>
      <w:r w:rsidRPr="00B238EF">
        <w:rPr>
          <w:rFonts w:ascii="Times New Roman" w:hAnsi="Times New Roman" w:cs="Times New Roman"/>
          <w:sz w:val="24"/>
          <w:szCs w:val="24"/>
        </w:rPr>
        <w:t>Chr. an Marcus Terentius Varro, der zu diesem Zeitpunkt im Begriff war, nach Baiae zu reisen und offenbar hoffte, Cicero dort anzutreffen, in Anbetracht einer sich zuspitzenden politischen Krise Folgendes:</w:t>
      </w:r>
    </w:p>
    <w:p w:rsidR="00B238EF" w:rsidRPr="00E77F60" w:rsidRDefault="00B238EF" w:rsidP="00B238EF">
      <w:pPr>
        <w:spacing w:after="160" w:line="240" w:lineRule="auto"/>
        <w:ind w:left="567" w:right="567"/>
        <w:jc w:val="both"/>
        <w:rPr>
          <w:rFonts w:ascii="Times New Roman" w:hAnsi="Times New Roman" w:cs="Times New Roman"/>
          <w:i/>
          <w:sz w:val="20"/>
          <w:szCs w:val="20"/>
          <w:lang w:val="la-Latn"/>
        </w:rPr>
      </w:pPr>
      <w:r w:rsidRPr="005E03A2">
        <w:rPr>
          <w:rFonts w:ascii="Times New Roman" w:hAnsi="Times New Roman" w:cs="Times New Roman"/>
          <w:i/>
          <w:sz w:val="20"/>
          <w:szCs w:val="20"/>
          <w:lang w:val="la-Latn"/>
        </w:rPr>
        <w:t>Quid ergo potissimum scribam? Quod velle te puto, cito me ad te esse venturum; etsi vide, quaeso, satisne rectum sit nos hoc tanto incendio civitatis in istis locis esse; dabimus sermonem iis, qui nesciunt nobis, quocumque in loco simus, eundem cultum, eundem victum esse. [...] Valde id, credo, laborandum est, ne, cum omnes in omni genere et scelerum et flagitiorum volutentur, nostra nobiscum aut inter nos cessatio vituperentur.</w:t>
      </w:r>
      <w:r w:rsidRPr="005E03A2">
        <w:rPr>
          <w:rStyle w:val="Funotenzeichen"/>
          <w:rFonts w:ascii="Times New Roman" w:hAnsi="Times New Roman" w:cs="Times New Roman"/>
          <w:sz w:val="20"/>
        </w:rPr>
        <w:footnoteReference w:id="83"/>
      </w:r>
    </w:p>
    <w:p w:rsidR="00B238EF" w:rsidRPr="00B238EF" w:rsidRDefault="00B238EF" w:rsidP="00B238EF">
      <w:pPr>
        <w:pStyle w:val="Textkrper-Zeileneinzug"/>
        <w:spacing w:line="360" w:lineRule="auto"/>
        <w:ind w:left="0"/>
        <w:jc w:val="both"/>
        <w:rPr>
          <w:rFonts w:ascii="Times New Roman" w:hAnsi="Times New Roman" w:cs="Times New Roman"/>
          <w:sz w:val="24"/>
          <w:szCs w:val="24"/>
        </w:rPr>
      </w:pPr>
      <w:r w:rsidRPr="00B238EF">
        <w:rPr>
          <w:rFonts w:ascii="Times New Roman" w:hAnsi="Times New Roman" w:cs="Times New Roman"/>
          <w:sz w:val="24"/>
          <w:szCs w:val="24"/>
        </w:rPr>
        <w:t>Historischer Hintergrund des Briefes sind die Auseinandersetzungen zwischen Caesar und Pompeius sowie den sie unterstützenden Gruppen im Senat. Diese Situation war 49</w:t>
      </w:r>
      <w:r w:rsidR="0036329B">
        <w:rPr>
          <w:rFonts w:ascii="Times New Roman" w:hAnsi="Times New Roman" w:cs="Times New Roman"/>
          <w:sz w:val="24"/>
          <w:szCs w:val="24"/>
        </w:rPr>
        <w:t> </w:t>
      </w:r>
      <w:r w:rsidRPr="00B238EF">
        <w:rPr>
          <w:rFonts w:ascii="Times New Roman" w:hAnsi="Times New Roman" w:cs="Times New Roman"/>
          <w:sz w:val="24"/>
          <w:szCs w:val="24"/>
        </w:rPr>
        <w:t>v.</w:t>
      </w:r>
      <w:r w:rsidR="007403E9">
        <w:rPr>
          <w:rFonts w:ascii="Times New Roman" w:hAnsi="Times New Roman" w:cs="Times New Roman"/>
          <w:sz w:val="24"/>
          <w:szCs w:val="24"/>
        </w:rPr>
        <w:t> </w:t>
      </w:r>
      <w:r w:rsidRPr="00B238EF">
        <w:rPr>
          <w:rFonts w:ascii="Times New Roman" w:hAnsi="Times New Roman" w:cs="Times New Roman"/>
          <w:sz w:val="24"/>
          <w:szCs w:val="24"/>
        </w:rPr>
        <w:t>Chr. schließlich in den Bürgerkrieg gemündet. Zum Zeitpunkt der Abfassung des Briefes stand in Afrika unmittelbar die Entscheidung zwischen den Truppen Caesars und den nach der Ermordung Pompeius’ 48</w:t>
      </w:r>
      <w:r w:rsidR="0036329B">
        <w:rPr>
          <w:rFonts w:ascii="Times New Roman" w:hAnsi="Times New Roman" w:cs="Times New Roman"/>
          <w:sz w:val="24"/>
          <w:szCs w:val="24"/>
        </w:rPr>
        <w:t> </w:t>
      </w:r>
      <w:r w:rsidRPr="00B238EF">
        <w:rPr>
          <w:rFonts w:ascii="Times New Roman" w:hAnsi="Times New Roman" w:cs="Times New Roman"/>
          <w:sz w:val="24"/>
          <w:szCs w:val="24"/>
        </w:rPr>
        <w:t>v.</w:t>
      </w:r>
      <w:r w:rsidR="007403E9">
        <w:rPr>
          <w:rFonts w:ascii="Times New Roman" w:hAnsi="Times New Roman" w:cs="Times New Roman"/>
          <w:sz w:val="24"/>
          <w:szCs w:val="24"/>
        </w:rPr>
        <w:t> </w:t>
      </w:r>
      <w:r w:rsidRPr="00B238EF">
        <w:rPr>
          <w:rFonts w:ascii="Times New Roman" w:hAnsi="Times New Roman" w:cs="Times New Roman"/>
          <w:sz w:val="24"/>
          <w:szCs w:val="24"/>
        </w:rPr>
        <w:t>Chr. verbliebenen Heeren von Caesars Gegner im Senat bevor oder war bereits zu</w:t>
      </w:r>
      <w:r w:rsidR="00BD0974">
        <w:rPr>
          <w:rFonts w:ascii="Times New Roman" w:hAnsi="Times New Roman" w:cs="Times New Roman"/>
          <w:sz w:val="24"/>
          <w:szCs w:val="24"/>
        </w:rPr>
        <w:t>g</w:t>
      </w:r>
      <w:r w:rsidRPr="00B238EF">
        <w:rPr>
          <w:rFonts w:ascii="Times New Roman" w:hAnsi="Times New Roman" w:cs="Times New Roman"/>
          <w:sz w:val="24"/>
          <w:szCs w:val="24"/>
        </w:rPr>
        <w:t>unsten Caesars gefallen.</w:t>
      </w:r>
      <w:r w:rsidRPr="00B238EF">
        <w:rPr>
          <w:rStyle w:val="Funotenzeichen"/>
          <w:rFonts w:ascii="Times New Roman" w:hAnsi="Times New Roman" w:cs="Times New Roman"/>
          <w:sz w:val="24"/>
          <w:szCs w:val="24"/>
        </w:rPr>
        <w:footnoteReference w:id="84"/>
      </w:r>
      <w:r w:rsidRPr="00B238EF">
        <w:rPr>
          <w:rFonts w:ascii="Times New Roman" w:hAnsi="Times New Roman" w:cs="Times New Roman"/>
          <w:sz w:val="24"/>
          <w:szCs w:val="24"/>
        </w:rPr>
        <w:t xml:space="preserve"> In dieser Situation formuliert Cicero </w:t>
      </w:r>
      <w:r w:rsidR="00A125C4">
        <w:rPr>
          <w:rFonts w:ascii="Times New Roman" w:hAnsi="Times New Roman" w:cs="Times New Roman"/>
          <w:sz w:val="24"/>
          <w:szCs w:val="24"/>
        </w:rPr>
        <w:t xml:space="preserve">durchaus </w:t>
      </w:r>
      <w:r w:rsidRPr="00B238EF">
        <w:rPr>
          <w:rFonts w:ascii="Times New Roman" w:hAnsi="Times New Roman" w:cs="Times New Roman"/>
          <w:sz w:val="24"/>
          <w:szCs w:val="24"/>
        </w:rPr>
        <w:t xml:space="preserve">sarkastisch die Sorge, seine Umgebung könnte ihn </w:t>
      </w:r>
      <w:r w:rsidRPr="00B238EF">
        <w:rPr>
          <w:rFonts w:ascii="Times New Roman" w:hAnsi="Times New Roman" w:cs="Times New Roman"/>
          <w:sz w:val="24"/>
          <w:szCs w:val="24"/>
        </w:rPr>
        <w:lastRenderedPageBreak/>
        <w:t>wegen seiner Untätigkeit tadeln, sollte er sich nach Kampanien begeben.</w:t>
      </w:r>
      <w:r w:rsidRPr="00B238EF">
        <w:rPr>
          <w:rStyle w:val="Funotenzeichen"/>
          <w:rFonts w:ascii="Times New Roman" w:hAnsi="Times New Roman" w:cs="Times New Roman"/>
          <w:sz w:val="24"/>
          <w:szCs w:val="24"/>
        </w:rPr>
        <w:footnoteReference w:id="85"/>
      </w:r>
    </w:p>
    <w:p w:rsidR="00B238EF" w:rsidRPr="00B238EF" w:rsidRDefault="00B238EF" w:rsidP="00B238EF">
      <w:pPr>
        <w:pStyle w:val="Textkrper-Zeileneinzug"/>
        <w:spacing w:after="0" w:line="360" w:lineRule="auto"/>
        <w:ind w:left="0" w:firstLine="567"/>
        <w:jc w:val="both"/>
        <w:rPr>
          <w:rFonts w:ascii="Times New Roman" w:hAnsi="Times New Roman" w:cs="Times New Roman"/>
          <w:sz w:val="24"/>
          <w:szCs w:val="24"/>
        </w:rPr>
      </w:pPr>
      <w:r w:rsidRPr="00B238EF">
        <w:rPr>
          <w:rFonts w:ascii="Times New Roman" w:hAnsi="Times New Roman" w:cs="Times New Roman"/>
          <w:sz w:val="24"/>
          <w:szCs w:val="24"/>
        </w:rPr>
        <w:t>Dass die völlige Abkehr eines Senators von Rom und den dort verorteten politischen Aufgaben und Geschäften missbilligt wurde und Anlass zum Tadel bot, galt auch noch im Prinzipat. Dies belegen etwa die Briefe des jüngeren Plinius, die zur Zeit der Regierung der Kaiser Nerva und Trajan entstanden sind. So erklärt Plinius – der selbst dafür bekannt ist, seine hingebungsvollen literarischen Bemühungen ständig betont zu haben –</w:t>
      </w:r>
      <w:r w:rsidRPr="00B238EF">
        <w:rPr>
          <w:rStyle w:val="Funotenzeichen"/>
          <w:rFonts w:ascii="Times New Roman" w:hAnsi="Times New Roman" w:cs="Times New Roman"/>
          <w:sz w:val="24"/>
          <w:szCs w:val="24"/>
        </w:rPr>
        <w:footnoteReference w:id="86"/>
      </w:r>
      <w:r w:rsidRPr="00B238EF">
        <w:rPr>
          <w:rFonts w:ascii="Times New Roman" w:hAnsi="Times New Roman" w:cs="Times New Roman"/>
          <w:sz w:val="24"/>
          <w:szCs w:val="24"/>
        </w:rPr>
        <w:t xml:space="preserve"> dem Senator und zweimaligem Konsul Gaius Bruttius Praesens, dass sein Aufenthalt in seinen lukanischen und kampanischen Villen nun lange genug angedauert habe. Der Autor bittet den Freund ferner, sich doch einmal wieder in Rom blicken zu lassen:</w:t>
      </w:r>
    </w:p>
    <w:p w:rsidR="00B238EF" w:rsidRPr="005E03A2" w:rsidRDefault="00946710" w:rsidP="00B238EF">
      <w:pPr>
        <w:spacing w:after="160" w:line="240" w:lineRule="auto"/>
        <w:ind w:left="567" w:right="567"/>
        <w:jc w:val="both"/>
        <w:rPr>
          <w:rFonts w:ascii="Times New Roman" w:hAnsi="Times New Roman" w:cs="Times New Roman"/>
          <w:sz w:val="20"/>
          <w:szCs w:val="20"/>
          <w:lang w:val="la-Latn"/>
        </w:rPr>
      </w:pPr>
      <w:r>
        <w:rPr>
          <w:rFonts w:ascii="Times New Roman" w:hAnsi="Times New Roman" w:cs="Times New Roman"/>
          <w:i/>
          <w:sz w:val="20"/>
          <w:szCs w:val="20"/>
          <w:lang w:val="la-Latn"/>
        </w:rPr>
        <w:t>t</w:t>
      </w:r>
      <w:r w:rsidR="00B238EF" w:rsidRPr="005E03A2">
        <w:rPr>
          <w:rFonts w:ascii="Times New Roman" w:hAnsi="Times New Roman" w:cs="Times New Roman"/>
          <w:i/>
          <w:sz w:val="20"/>
          <w:szCs w:val="20"/>
          <w:lang w:val="la-Latn"/>
        </w:rPr>
        <w:t>antane perseverantia tu modo in Lucania, modo in Campania? ,</w:t>
      </w:r>
      <w:r>
        <w:rPr>
          <w:rFonts w:ascii="Times New Roman" w:hAnsi="Times New Roman" w:cs="Times New Roman"/>
          <w:i/>
          <w:sz w:val="20"/>
          <w:szCs w:val="20"/>
          <w:lang w:val="la-Latn"/>
        </w:rPr>
        <w:t>i</w:t>
      </w:r>
      <w:r w:rsidR="00B238EF" w:rsidRPr="005E03A2">
        <w:rPr>
          <w:rFonts w:ascii="Times New Roman" w:hAnsi="Times New Roman" w:cs="Times New Roman"/>
          <w:i/>
          <w:sz w:val="20"/>
          <w:szCs w:val="20"/>
          <w:lang w:val="la-Latn"/>
        </w:rPr>
        <w:t xml:space="preserve">pse enim‘ inquis, ,Lucanus, uxor Campana‘. </w:t>
      </w:r>
      <w:r>
        <w:rPr>
          <w:rFonts w:ascii="Times New Roman" w:hAnsi="Times New Roman" w:cs="Times New Roman"/>
          <w:i/>
          <w:sz w:val="20"/>
          <w:szCs w:val="20"/>
          <w:lang w:val="la-Latn"/>
        </w:rPr>
        <w:t>i</w:t>
      </w:r>
      <w:r w:rsidR="00B238EF" w:rsidRPr="005E03A2">
        <w:rPr>
          <w:rFonts w:ascii="Times New Roman" w:hAnsi="Times New Roman" w:cs="Times New Roman"/>
          <w:i/>
          <w:sz w:val="20"/>
          <w:szCs w:val="20"/>
          <w:lang w:val="la-Latn"/>
        </w:rPr>
        <w:t xml:space="preserve">usta causa longioris absentiae, non perpetuae tamen. </w:t>
      </w:r>
      <w:r>
        <w:rPr>
          <w:rFonts w:ascii="Times New Roman" w:hAnsi="Times New Roman" w:cs="Times New Roman"/>
          <w:i/>
          <w:sz w:val="20"/>
          <w:szCs w:val="20"/>
          <w:lang w:val="la-Latn"/>
        </w:rPr>
        <w:t>q</w:t>
      </w:r>
      <w:r w:rsidR="00B238EF" w:rsidRPr="005E03A2">
        <w:rPr>
          <w:rFonts w:ascii="Times New Roman" w:hAnsi="Times New Roman" w:cs="Times New Roman"/>
          <w:i/>
          <w:sz w:val="20"/>
          <w:szCs w:val="20"/>
          <w:lang w:val="la-Latn"/>
        </w:rPr>
        <w:t xml:space="preserve">uin ergo aliquando in urbem redis, ubi dignitas, honor, amicitiae tam superiores quam minores? </w:t>
      </w:r>
      <w:r>
        <w:rPr>
          <w:rFonts w:ascii="Times New Roman" w:hAnsi="Times New Roman" w:cs="Times New Roman"/>
          <w:i/>
          <w:sz w:val="20"/>
          <w:szCs w:val="20"/>
          <w:lang w:val="la-Latn"/>
        </w:rPr>
        <w:t>q</w:t>
      </w:r>
      <w:r w:rsidR="00B238EF" w:rsidRPr="005E03A2">
        <w:rPr>
          <w:rFonts w:ascii="Times New Roman" w:hAnsi="Times New Roman" w:cs="Times New Roman"/>
          <w:i/>
          <w:sz w:val="20"/>
          <w:szCs w:val="20"/>
          <w:lang w:val="la-Latn"/>
        </w:rPr>
        <w:t xml:space="preserve">uousque regnabis? </w:t>
      </w:r>
      <w:r>
        <w:rPr>
          <w:rFonts w:ascii="Times New Roman" w:hAnsi="Times New Roman" w:cs="Times New Roman"/>
          <w:i/>
          <w:sz w:val="20"/>
          <w:szCs w:val="20"/>
          <w:lang w:val="la-Latn"/>
        </w:rPr>
        <w:t>q</w:t>
      </w:r>
      <w:r w:rsidR="00B238EF" w:rsidRPr="005E03A2">
        <w:rPr>
          <w:rFonts w:ascii="Times New Roman" w:hAnsi="Times New Roman" w:cs="Times New Roman"/>
          <w:i/>
          <w:sz w:val="20"/>
          <w:szCs w:val="20"/>
          <w:lang w:val="la-Latn"/>
        </w:rPr>
        <w:t xml:space="preserve">uousque vigilabis, cum voles, dormies, quam diu voles? </w:t>
      </w:r>
      <w:r>
        <w:rPr>
          <w:rFonts w:ascii="Times New Roman" w:hAnsi="Times New Roman" w:cs="Times New Roman"/>
          <w:i/>
          <w:sz w:val="20"/>
          <w:szCs w:val="20"/>
          <w:lang w:val="la-Latn"/>
        </w:rPr>
        <w:t>q</w:t>
      </w:r>
      <w:r w:rsidR="00B238EF" w:rsidRPr="005E03A2">
        <w:rPr>
          <w:rFonts w:ascii="Times New Roman" w:hAnsi="Times New Roman" w:cs="Times New Roman"/>
          <w:i/>
          <w:sz w:val="20"/>
          <w:szCs w:val="20"/>
          <w:lang w:val="la-Latn"/>
        </w:rPr>
        <w:t xml:space="preserve">uousque calcei nusquam, toga feriata, liber totus dies? </w:t>
      </w:r>
      <w:r>
        <w:rPr>
          <w:rFonts w:ascii="Times New Roman" w:hAnsi="Times New Roman" w:cs="Times New Roman"/>
          <w:i/>
          <w:sz w:val="20"/>
          <w:szCs w:val="20"/>
          <w:lang w:val="la-Latn"/>
        </w:rPr>
        <w:t>t</w:t>
      </w:r>
      <w:r w:rsidR="00B238EF" w:rsidRPr="005E03A2">
        <w:rPr>
          <w:rFonts w:ascii="Times New Roman" w:hAnsi="Times New Roman" w:cs="Times New Roman"/>
          <w:i/>
          <w:sz w:val="20"/>
          <w:szCs w:val="20"/>
          <w:lang w:val="la-Latn"/>
        </w:rPr>
        <w:t xml:space="preserve">empus est te revisere molestias nostras vel ob hoc solum, ne voluptates istae satietate languescant. </w:t>
      </w:r>
      <w:r>
        <w:rPr>
          <w:rFonts w:ascii="Times New Roman" w:hAnsi="Times New Roman" w:cs="Times New Roman"/>
          <w:i/>
          <w:sz w:val="20"/>
          <w:szCs w:val="20"/>
          <w:lang w:val="la-Latn"/>
        </w:rPr>
        <w:t>s</w:t>
      </w:r>
      <w:r w:rsidR="00B238EF" w:rsidRPr="005E03A2">
        <w:rPr>
          <w:rFonts w:ascii="Times New Roman" w:hAnsi="Times New Roman" w:cs="Times New Roman"/>
          <w:i/>
          <w:sz w:val="20"/>
          <w:szCs w:val="20"/>
          <w:lang w:val="la-Latn"/>
        </w:rPr>
        <w:t>aluta paulisper, quo sit tibi iucundius salutari, terere in hac turba, ut te solitudo delectet.</w:t>
      </w:r>
      <w:r w:rsidR="00B238EF" w:rsidRPr="005E03A2">
        <w:rPr>
          <w:rStyle w:val="Funotenzeichen"/>
          <w:rFonts w:ascii="Times New Roman" w:hAnsi="Times New Roman" w:cs="Times New Roman"/>
          <w:sz w:val="20"/>
          <w:lang w:val="la-Latn"/>
        </w:rPr>
        <w:footnoteReference w:id="87"/>
      </w:r>
    </w:p>
    <w:p w:rsidR="00B238EF" w:rsidRPr="005E03A2" w:rsidRDefault="00B238EF" w:rsidP="00B238EF">
      <w:pPr>
        <w:autoSpaceDE w:val="0"/>
        <w:autoSpaceDN w:val="0"/>
        <w:adjustRightInd w:val="0"/>
        <w:spacing w:after="120" w:line="360" w:lineRule="auto"/>
        <w:jc w:val="both"/>
        <w:rPr>
          <w:rFonts w:ascii="Times New Roman" w:hAnsi="Times New Roman" w:cs="Times New Roman"/>
          <w:sz w:val="24"/>
          <w:szCs w:val="24"/>
        </w:rPr>
      </w:pPr>
      <w:r w:rsidRPr="005E03A2">
        <w:rPr>
          <w:rFonts w:ascii="Times New Roman" w:hAnsi="Times New Roman" w:cs="Times New Roman"/>
          <w:sz w:val="24"/>
          <w:szCs w:val="24"/>
        </w:rPr>
        <w:lastRenderedPageBreak/>
        <w:t>Diese Zeilen veranschaulichen zunächst Folgendes: Tatsächlich gab es im Prinzipat zumindest einen Senator – nämlich Bruttius Pr</w:t>
      </w:r>
      <w:r w:rsidR="00BB47E6">
        <w:rPr>
          <w:rFonts w:ascii="Times New Roman" w:hAnsi="Times New Roman" w:cs="Times New Roman"/>
          <w:sz w:val="24"/>
          <w:szCs w:val="24"/>
        </w:rPr>
        <w:t>ae</w:t>
      </w:r>
      <w:r w:rsidRPr="005E03A2">
        <w:rPr>
          <w:rFonts w:ascii="Times New Roman" w:hAnsi="Times New Roman" w:cs="Times New Roman"/>
          <w:sz w:val="24"/>
          <w:szCs w:val="24"/>
        </w:rPr>
        <w:t xml:space="preserve">sens –, der so viel Zeit auf seinen Villen verbrachte, dass er wenigstens nach Meinung </w:t>
      </w:r>
      <w:r w:rsidR="00A1671F">
        <w:rPr>
          <w:rFonts w:ascii="Times New Roman" w:hAnsi="Times New Roman" w:cs="Times New Roman"/>
          <w:sz w:val="24"/>
          <w:szCs w:val="24"/>
        </w:rPr>
        <w:t>des Plinius</w:t>
      </w:r>
      <w:r w:rsidRPr="005E03A2">
        <w:rPr>
          <w:rFonts w:ascii="Times New Roman" w:hAnsi="Times New Roman" w:cs="Times New Roman"/>
          <w:sz w:val="24"/>
          <w:szCs w:val="24"/>
        </w:rPr>
        <w:t xml:space="preserve"> in Rom kaum noch präsent zu </w:t>
      </w:r>
      <w:r w:rsidR="00A1671F">
        <w:rPr>
          <w:rFonts w:ascii="Times New Roman" w:hAnsi="Times New Roman" w:cs="Times New Roman"/>
          <w:sz w:val="24"/>
          <w:szCs w:val="24"/>
        </w:rPr>
        <w:t>sei</w:t>
      </w:r>
      <w:r w:rsidRPr="005E03A2">
        <w:rPr>
          <w:rFonts w:ascii="Times New Roman" w:hAnsi="Times New Roman" w:cs="Times New Roman"/>
          <w:sz w:val="24"/>
          <w:szCs w:val="24"/>
        </w:rPr>
        <w:t>n schien; dabei bleibt unklar, wie verbreitet das von Plinius beschriebene Verhalten des Bruttius Praesens war, denn dieser Aspekt wird in dem Brief nicht weitergehend thematisiert. Dass der ,Rückzug aufs Land‘ des Bruttius Praesens auf ein allgemeines und weit verbreitetes politisches Desinteresse der vermeintlich wegen ihrer Macht- und Bedeutungslosigkeit im Prinzipat frustrierten Senatorenschaft zurückzuführen ist, wie in der althistorischen Forschung manchmal vermutet wurde,</w:t>
      </w:r>
      <w:r w:rsidRPr="005E03A2">
        <w:rPr>
          <w:rStyle w:val="Funotenzeichen"/>
          <w:rFonts w:ascii="Times New Roman" w:hAnsi="Times New Roman" w:cs="Times New Roman"/>
          <w:sz w:val="24"/>
          <w:szCs w:val="24"/>
        </w:rPr>
        <w:footnoteReference w:id="88"/>
      </w:r>
      <w:r w:rsidRPr="005E03A2">
        <w:rPr>
          <w:rFonts w:ascii="Times New Roman" w:hAnsi="Times New Roman" w:cs="Times New Roman"/>
          <w:sz w:val="24"/>
          <w:szCs w:val="24"/>
        </w:rPr>
        <w:t xml:space="preserve"> legt der Brief jedoch nicht nahe. </w:t>
      </w:r>
    </w:p>
    <w:p w:rsidR="00B238EF" w:rsidRPr="005E03A2" w:rsidRDefault="00B238EF" w:rsidP="00B238EF">
      <w:pPr>
        <w:autoSpaceDE w:val="0"/>
        <w:autoSpaceDN w:val="0"/>
        <w:adjustRightInd w:val="0"/>
        <w:spacing w:after="120" w:line="360" w:lineRule="auto"/>
        <w:ind w:firstLine="567"/>
        <w:jc w:val="both"/>
        <w:rPr>
          <w:rFonts w:ascii="Times New Roman" w:hAnsi="Times New Roman" w:cs="Times New Roman"/>
          <w:sz w:val="24"/>
          <w:szCs w:val="24"/>
        </w:rPr>
      </w:pPr>
      <w:r w:rsidRPr="005E03A2">
        <w:rPr>
          <w:rFonts w:ascii="Times New Roman" w:hAnsi="Times New Roman" w:cs="Times New Roman"/>
          <w:sz w:val="24"/>
          <w:szCs w:val="24"/>
        </w:rPr>
        <w:t xml:space="preserve">So finden konkrete politische Verhältnisse und Ereignisse oder gar Unmut und Frustration darüber, die Bruttius Praesens – ganz zu schweigen von </w:t>
      </w:r>
      <w:r w:rsidR="00A1671F">
        <w:rPr>
          <w:rFonts w:ascii="Times New Roman" w:hAnsi="Times New Roman" w:cs="Times New Roman"/>
          <w:sz w:val="24"/>
          <w:szCs w:val="24"/>
        </w:rPr>
        <w:t>anderen Senatoren</w:t>
      </w:r>
      <w:r w:rsidRPr="005E03A2">
        <w:rPr>
          <w:rFonts w:ascii="Times New Roman" w:hAnsi="Times New Roman" w:cs="Times New Roman"/>
          <w:sz w:val="24"/>
          <w:szCs w:val="24"/>
        </w:rPr>
        <w:t xml:space="preserve"> – dazu motiviert haben könnte</w:t>
      </w:r>
      <w:r w:rsidR="00A1671F">
        <w:rPr>
          <w:rFonts w:ascii="Times New Roman" w:hAnsi="Times New Roman" w:cs="Times New Roman"/>
          <w:sz w:val="24"/>
          <w:szCs w:val="24"/>
        </w:rPr>
        <w:t>n</w:t>
      </w:r>
      <w:r w:rsidRPr="005E03A2">
        <w:rPr>
          <w:rFonts w:ascii="Times New Roman" w:hAnsi="Times New Roman" w:cs="Times New Roman"/>
          <w:sz w:val="24"/>
          <w:szCs w:val="24"/>
        </w:rPr>
        <w:t>, Rom dauerhaft den Rücken zu kehren, in dem Brief keinerlei Erwähnung. Nach Auskunft von Plinius erklärte Bruttius Praesens selbst sein Verhalten vielmehr damit, dass er und seine Ehefrau in Lucanien bzw. Kampanien beheimatet seien, was als Hinweis auf die Geschäfte eines Senators auf den heimatlichen Gütern und Verpflichtungen gegenüber der Heimatgemeinde interpretiert werden könnte.</w:t>
      </w:r>
      <w:r w:rsidRPr="005E03A2">
        <w:rPr>
          <w:rStyle w:val="Funotenzeichen"/>
          <w:rFonts w:ascii="Times New Roman" w:hAnsi="Times New Roman" w:cs="Times New Roman"/>
          <w:sz w:val="24"/>
          <w:szCs w:val="24"/>
        </w:rPr>
        <w:footnoteReference w:id="89"/>
      </w:r>
      <w:r w:rsidRPr="005E03A2">
        <w:rPr>
          <w:rFonts w:ascii="Times New Roman" w:hAnsi="Times New Roman" w:cs="Times New Roman"/>
          <w:sz w:val="24"/>
          <w:szCs w:val="24"/>
        </w:rPr>
        <w:t xml:space="preserve"> Es ist Plinius, der spekuliert, dass es Bruttius Praesens bei seinen langen Landaufenthalten vor allem darum gehe, ein Leben frei von sozialen Zwängen und Verpflichtungen zu genießen. Dabei dient diese Behauptung Plinius allerdings dazu, das Verhalten des Freundes scherzhaft als unpassend zu charakterisieren und ihn so zur Rückkehr nach Rom zu bewegen. Insofern verdeutlicht der Brief ferner vor </w:t>
      </w:r>
      <w:r w:rsidRPr="005E03A2">
        <w:rPr>
          <w:rFonts w:ascii="Times New Roman" w:hAnsi="Times New Roman" w:cs="Times New Roman"/>
          <w:sz w:val="24"/>
          <w:szCs w:val="24"/>
        </w:rPr>
        <w:lastRenderedPageBreak/>
        <w:t>allem, dass auch im Prinzipat die dauerhafte Abstinenz vom politischen Geschehen nicht gutgeheißen wurde:</w:t>
      </w:r>
      <w:r w:rsidRPr="005E03A2">
        <w:rPr>
          <w:rStyle w:val="Funotenzeichen"/>
          <w:rFonts w:ascii="Times New Roman" w:hAnsi="Times New Roman" w:cs="Times New Roman"/>
          <w:sz w:val="24"/>
          <w:szCs w:val="24"/>
        </w:rPr>
        <w:footnoteReference w:id="90"/>
      </w:r>
      <w:r w:rsidRPr="005E03A2">
        <w:rPr>
          <w:rFonts w:ascii="Times New Roman" w:hAnsi="Times New Roman" w:cs="Times New Roman"/>
          <w:sz w:val="24"/>
          <w:szCs w:val="24"/>
        </w:rPr>
        <w:t xml:space="preserve"> Auch in der Kaiserzeit sollten römische Senatoren nach </w:t>
      </w:r>
      <w:r w:rsidRPr="005E03A2">
        <w:rPr>
          <w:rFonts w:ascii="Times New Roman" w:hAnsi="Times New Roman" w:cs="Times New Roman"/>
          <w:i/>
          <w:sz w:val="24"/>
          <w:szCs w:val="24"/>
          <w:lang w:val="la-Latn"/>
        </w:rPr>
        <w:t>dignitas</w:t>
      </w:r>
      <w:r w:rsidRPr="005E03A2">
        <w:rPr>
          <w:rFonts w:ascii="Times New Roman" w:hAnsi="Times New Roman" w:cs="Times New Roman"/>
          <w:sz w:val="24"/>
          <w:szCs w:val="24"/>
        </w:rPr>
        <w:t xml:space="preserve"> und </w:t>
      </w:r>
      <w:r w:rsidRPr="005E03A2">
        <w:rPr>
          <w:rFonts w:ascii="Times New Roman" w:hAnsi="Times New Roman" w:cs="Times New Roman"/>
          <w:i/>
          <w:sz w:val="24"/>
          <w:szCs w:val="24"/>
          <w:lang w:val="la-Latn"/>
        </w:rPr>
        <w:t>honor</w:t>
      </w:r>
      <w:r w:rsidRPr="005E03A2">
        <w:rPr>
          <w:rFonts w:ascii="Times New Roman" w:hAnsi="Times New Roman" w:cs="Times New Roman"/>
          <w:sz w:val="24"/>
          <w:szCs w:val="24"/>
        </w:rPr>
        <w:t xml:space="preserve"> streben, was die Teilnahme am traditionellen </w:t>
      </w:r>
      <w:r w:rsidRPr="005E03A2">
        <w:rPr>
          <w:rFonts w:ascii="Times New Roman" w:hAnsi="Times New Roman" w:cs="Times New Roman"/>
          <w:i/>
          <w:sz w:val="24"/>
          <w:szCs w:val="24"/>
          <w:lang w:val="la-Latn"/>
        </w:rPr>
        <w:t>cursus</w:t>
      </w:r>
      <w:r w:rsidRPr="005E03A2">
        <w:rPr>
          <w:rFonts w:ascii="Times New Roman" w:hAnsi="Times New Roman" w:cs="Times New Roman"/>
          <w:sz w:val="24"/>
          <w:szCs w:val="24"/>
          <w:lang w:val="la-Latn"/>
        </w:rPr>
        <w:t xml:space="preserve"> </w:t>
      </w:r>
      <w:r w:rsidRPr="005E03A2">
        <w:rPr>
          <w:rFonts w:ascii="Times New Roman" w:hAnsi="Times New Roman" w:cs="Times New Roman"/>
          <w:i/>
          <w:sz w:val="24"/>
          <w:szCs w:val="24"/>
          <w:lang w:val="la-Latn"/>
        </w:rPr>
        <w:t>honorum</w:t>
      </w:r>
      <w:r w:rsidRPr="005E03A2">
        <w:rPr>
          <w:rFonts w:ascii="Times New Roman" w:hAnsi="Times New Roman" w:cs="Times New Roman"/>
          <w:sz w:val="24"/>
          <w:szCs w:val="24"/>
        </w:rPr>
        <w:t xml:space="preserve"> sowie das Bemühen um und die Pflege von ‚Freundschaften‘, von </w:t>
      </w:r>
      <w:r w:rsidRPr="005E03A2">
        <w:rPr>
          <w:rFonts w:ascii="Times New Roman" w:hAnsi="Times New Roman" w:cs="Times New Roman"/>
          <w:i/>
          <w:sz w:val="24"/>
          <w:szCs w:val="24"/>
          <w:lang w:val="la-Latn"/>
        </w:rPr>
        <w:t>amicitiae</w:t>
      </w:r>
      <w:r w:rsidRPr="005E03A2">
        <w:rPr>
          <w:rFonts w:ascii="Times New Roman" w:hAnsi="Times New Roman" w:cs="Times New Roman"/>
          <w:sz w:val="24"/>
          <w:szCs w:val="24"/>
        </w:rPr>
        <w:t>, die im römischen Verständnis traditionell stark politisch konnotiert waren,</w:t>
      </w:r>
      <w:r w:rsidRPr="005E03A2">
        <w:rPr>
          <w:rStyle w:val="Funotenzeichen"/>
          <w:rFonts w:ascii="Times New Roman" w:hAnsi="Times New Roman" w:cs="Times New Roman"/>
          <w:sz w:val="24"/>
          <w:szCs w:val="24"/>
        </w:rPr>
        <w:footnoteReference w:id="91"/>
      </w:r>
      <w:r w:rsidRPr="005E03A2">
        <w:rPr>
          <w:rFonts w:ascii="Times New Roman" w:hAnsi="Times New Roman" w:cs="Times New Roman"/>
          <w:sz w:val="24"/>
          <w:szCs w:val="24"/>
        </w:rPr>
        <w:t xml:space="preserve"> erforderte. Und dies erwartet Plinius auch von Bruttius Praesens, den er scherzhaft tadelt, weil jener den Verhaltensanforderungen, die an ein</w:t>
      </w:r>
      <w:r w:rsidR="00A1671F">
        <w:rPr>
          <w:rFonts w:ascii="Times New Roman" w:hAnsi="Times New Roman" w:cs="Times New Roman"/>
          <w:sz w:val="24"/>
          <w:szCs w:val="24"/>
        </w:rPr>
        <w:t>en römischen Senator gerichtet</w:t>
      </w:r>
      <w:r w:rsidRPr="005E03A2">
        <w:rPr>
          <w:rFonts w:ascii="Times New Roman" w:hAnsi="Times New Roman" w:cs="Times New Roman"/>
          <w:sz w:val="24"/>
          <w:szCs w:val="24"/>
        </w:rPr>
        <w:t xml:space="preserve"> wurden, scheinbar nicht mehr Folge leisten will.</w:t>
      </w:r>
    </w:p>
    <w:p w:rsidR="00B238EF" w:rsidRPr="00B238EF" w:rsidRDefault="00B238EF" w:rsidP="00B238EF">
      <w:pPr>
        <w:pStyle w:val="Textkrper2"/>
        <w:spacing w:after="0" w:line="360" w:lineRule="auto"/>
        <w:ind w:firstLine="567"/>
        <w:jc w:val="both"/>
        <w:rPr>
          <w:rFonts w:ascii="Times New Roman" w:hAnsi="Times New Roman" w:cs="Times New Roman"/>
          <w:sz w:val="24"/>
          <w:szCs w:val="24"/>
        </w:rPr>
      </w:pPr>
      <w:r w:rsidRPr="00B238EF">
        <w:rPr>
          <w:rFonts w:ascii="Times New Roman" w:hAnsi="Times New Roman" w:cs="Times New Roman"/>
          <w:sz w:val="24"/>
          <w:szCs w:val="24"/>
        </w:rPr>
        <w:t xml:space="preserve">Noch Ende des ersten und zu Beginn des zweiten nachchristlichen </w:t>
      </w:r>
      <w:r w:rsidR="008339DB" w:rsidRPr="00B238EF">
        <w:rPr>
          <w:rFonts w:ascii="Times New Roman" w:hAnsi="Times New Roman" w:cs="Times New Roman"/>
          <w:sz w:val="24"/>
          <w:szCs w:val="24"/>
        </w:rPr>
        <w:t>Jahrhun</w:t>
      </w:r>
      <w:r w:rsidR="008339DB">
        <w:rPr>
          <w:rFonts w:ascii="Times New Roman" w:hAnsi="Times New Roman" w:cs="Times New Roman"/>
          <w:sz w:val="24"/>
          <w:szCs w:val="24"/>
        </w:rPr>
        <w:t>d</w:t>
      </w:r>
      <w:r w:rsidR="008339DB" w:rsidRPr="00B238EF">
        <w:rPr>
          <w:rFonts w:ascii="Times New Roman" w:hAnsi="Times New Roman" w:cs="Times New Roman"/>
          <w:sz w:val="24"/>
          <w:szCs w:val="24"/>
        </w:rPr>
        <w:t>erts</w:t>
      </w:r>
      <w:r w:rsidRPr="00B238EF">
        <w:rPr>
          <w:rFonts w:ascii="Times New Roman" w:hAnsi="Times New Roman" w:cs="Times New Roman"/>
          <w:sz w:val="24"/>
          <w:szCs w:val="24"/>
        </w:rPr>
        <w:t xml:space="preserve">, so verdeutlichen nicht nur die Briefe des jüngeren Plinius, war ein dauerhafter Rückzug ins </w:t>
      </w:r>
      <w:r w:rsidRPr="00B238EF">
        <w:rPr>
          <w:rFonts w:ascii="Times New Roman" w:hAnsi="Times New Roman" w:cs="Times New Roman"/>
          <w:i/>
          <w:sz w:val="24"/>
          <w:szCs w:val="24"/>
          <w:lang w:val="la-Latn"/>
        </w:rPr>
        <w:t>otium</w:t>
      </w:r>
      <w:r w:rsidRPr="00B238EF">
        <w:rPr>
          <w:rFonts w:ascii="Times New Roman" w:hAnsi="Times New Roman" w:cs="Times New Roman"/>
          <w:sz w:val="24"/>
          <w:szCs w:val="24"/>
        </w:rPr>
        <w:t xml:space="preserve"> also allenfalls im Alter und nach einer angemessenen politischen Laufbahn sowie bei schwerer Krankheit gesellschaftlich akzeptiert.</w:t>
      </w:r>
      <w:r w:rsidRPr="00B238EF">
        <w:rPr>
          <w:rStyle w:val="Funotenzeichen"/>
          <w:rFonts w:ascii="Times New Roman" w:hAnsi="Times New Roman" w:cs="Times New Roman"/>
          <w:sz w:val="24"/>
          <w:szCs w:val="24"/>
        </w:rPr>
        <w:footnoteReference w:id="92"/>
      </w:r>
      <w:r w:rsidRPr="00B238EF">
        <w:rPr>
          <w:rFonts w:ascii="Times New Roman" w:hAnsi="Times New Roman" w:cs="Times New Roman"/>
          <w:sz w:val="24"/>
          <w:szCs w:val="24"/>
        </w:rPr>
        <w:t xml:space="preserve"> Dann allerdings konnte er sogar als einem Mann von Verdiensten und großer ‚Ehre‘ gebührendes Verhalten gelten. So äußert sich Plinius </w:t>
      </w:r>
      <w:r w:rsidRPr="00B238EF">
        <w:rPr>
          <w:rFonts w:ascii="Times New Roman" w:hAnsi="Times New Roman" w:cs="Times New Roman"/>
          <w:sz w:val="24"/>
          <w:szCs w:val="24"/>
        </w:rPr>
        <w:lastRenderedPageBreak/>
        <w:t xml:space="preserve">folgendermaßen in einem seiner Briefe zum Verhältnis von politischer Betätigung, Alter und </w:t>
      </w:r>
      <w:r w:rsidRPr="00B238EF">
        <w:rPr>
          <w:rFonts w:ascii="Times New Roman" w:hAnsi="Times New Roman" w:cs="Times New Roman"/>
          <w:i/>
          <w:sz w:val="24"/>
          <w:szCs w:val="24"/>
          <w:lang w:val="la-Latn"/>
        </w:rPr>
        <w:t>otium</w:t>
      </w:r>
      <w:r w:rsidRPr="00B238EF">
        <w:rPr>
          <w:rFonts w:ascii="Times New Roman" w:hAnsi="Times New Roman" w:cs="Times New Roman"/>
          <w:sz w:val="24"/>
          <w:szCs w:val="24"/>
        </w:rPr>
        <w:t xml:space="preserve">, nachdem er das </w:t>
      </w:r>
      <w:r w:rsidRPr="00B238EF">
        <w:rPr>
          <w:rFonts w:ascii="Times New Roman" w:hAnsi="Times New Roman" w:cs="Times New Roman"/>
          <w:i/>
          <w:sz w:val="24"/>
          <w:szCs w:val="24"/>
          <w:lang w:val="la-Latn"/>
        </w:rPr>
        <w:t>otium</w:t>
      </w:r>
      <w:r w:rsidRPr="00B238EF">
        <w:rPr>
          <w:rFonts w:ascii="Times New Roman" w:hAnsi="Times New Roman" w:cs="Times New Roman"/>
          <w:sz w:val="24"/>
          <w:szCs w:val="24"/>
        </w:rPr>
        <w:t xml:space="preserve"> des ehemaligen Konsuln Vestricius Spurinna geschildert hat, der zum Zeitpunkt der Abfassung des Briefes 78 Jahre alt war:</w:t>
      </w:r>
    </w:p>
    <w:p w:rsidR="00B238EF" w:rsidRPr="005E03A2" w:rsidRDefault="00946710" w:rsidP="00B238EF">
      <w:pPr>
        <w:pStyle w:val="Textkrper2"/>
        <w:spacing w:after="160" w:line="240" w:lineRule="auto"/>
        <w:ind w:left="567" w:right="567"/>
        <w:jc w:val="both"/>
        <w:rPr>
          <w:rFonts w:ascii="Times New Roman" w:hAnsi="Times New Roman" w:cs="Times New Roman"/>
          <w:sz w:val="20"/>
          <w:lang w:val="la-Latn"/>
        </w:rPr>
      </w:pPr>
      <w:r>
        <w:rPr>
          <w:rFonts w:ascii="Times New Roman" w:hAnsi="Times New Roman" w:cs="Times New Roman"/>
          <w:i/>
          <w:sz w:val="20"/>
          <w:lang w:val="la-Latn"/>
        </w:rPr>
        <w:t>h</w:t>
      </w:r>
      <w:r w:rsidRPr="005E03A2">
        <w:rPr>
          <w:rFonts w:ascii="Times New Roman" w:hAnsi="Times New Roman" w:cs="Times New Roman"/>
          <w:i/>
          <w:sz w:val="20"/>
          <w:lang w:val="la-Latn"/>
        </w:rPr>
        <w:t xml:space="preserve">anc </w:t>
      </w:r>
      <w:r w:rsidR="00B238EF" w:rsidRPr="005E03A2">
        <w:rPr>
          <w:rFonts w:ascii="Times New Roman" w:hAnsi="Times New Roman" w:cs="Times New Roman"/>
          <w:i/>
          <w:sz w:val="20"/>
          <w:lang w:val="la-Latn"/>
        </w:rPr>
        <w:t xml:space="preserve">ego vitam voto et cogitatione praesumo, ingressurus avidissime, ut primum ratio aetatis receptui canere permiserit. </w:t>
      </w:r>
      <w:r>
        <w:rPr>
          <w:rFonts w:ascii="Times New Roman" w:hAnsi="Times New Roman" w:cs="Times New Roman"/>
          <w:i/>
          <w:sz w:val="20"/>
          <w:lang w:val="la-Latn"/>
        </w:rPr>
        <w:t>i</w:t>
      </w:r>
      <w:r w:rsidR="00B238EF" w:rsidRPr="005E03A2">
        <w:rPr>
          <w:rFonts w:ascii="Times New Roman" w:hAnsi="Times New Roman" w:cs="Times New Roman"/>
          <w:i/>
          <w:sz w:val="20"/>
          <w:lang w:val="la-Latn"/>
        </w:rPr>
        <w:t xml:space="preserve">nterim mille laboribus conteror, quorum mihi et solacium et exemplum est idem Spurinna; nam ille quoque, quoad honestum fuit, obiit officia, gessit magistratus, provincias rexit multoque labore hoc otium meruit. </w:t>
      </w:r>
      <w:r>
        <w:rPr>
          <w:rFonts w:ascii="Times New Roman" w:hAnsi="Times New Roman" w:cs="Times New Roman"/>
          <w:i/>
          <w:sz w:val="20"/>
          <w:lang w:val="la-Latn"/>
        </w:rPr>
        <w:t>i</w:t>
      </w:r>
      <w:r w:rsidR="00B238EF" w:rsidRPr="005E03A2">
        <w:rPr>
          <w:rFonts w:ascii="Times New Roman" w:hAnsi="Times New Roman" w:cs="Times New Roman"/>
          <w:i/>
          <w:sz w:val="20"/>
          <w:lang w:val="la-Latn"/>
        </w:rPr>
        <w:t>gitur eundem mihi cursum, eundem terminum statuo idque iam nunc apud te subsigno, ut, si me longius evehi videris, in ius voces ad hanc epistulam meam et quiescere iubeas, cum inertiae crimen effugero.</w:t>
      </w:r>
      <w:r w:rsidR="00B238EF" w:rsidRPr="005E03A2">
        <w:rPr>
          <w:rStyle w:val="Funotenzeichen"/>
          <w:rFonts w:ascii="Times New Roman" w:hAnsi="Times New Roman" w:cs="Times New Roman"/>
          <w:sz w:val="20"/>
          <w:lang w:val="la-Latn"/>
        </w:rPr>
        <w:footnoteReference w:id="93"/>
      </w:r>
      <w:r w:rsidR="00B238EF" w:rsidRPr="005E03A2">
        <w:rPr>
          <w:rFonts w:ascii="Times New Roman" w:hAnsi="Times New Roman" w:cs="Times New Roman"/>
          <w:sz w:val="20"/>
          <w:lang w:val="la-Latn"/>
        </w:rPr>
        <w:t xml:space="preserve"> </w:t>
      </w:r>
    </w:p>
    <w:p w:rsidR="00B238EF" w:rsidRDefault="00B238EF" w:rsidP="00B238EF">
      <w:pPr>
        <w:spacing w:after="120" w:line="360" w:lineRule="auto"/>
        <w:jc w:val="both"/>
        <w:rPr>
          <w:rFonts w:ascii="Times New Roman" w:hAnsi="Times New Roman" w:cs="Times New Roman"/>
          <w:sz w:val="24"/>
          <w:szCs w:val="24"/>
        </w:rPr>
      </w:pPr>
      <w:r w:rsidRPr="005E03A2">
        <w:rPr>
          <w:rFonts w:ascii="Times New Roman" w:hAnsi="Times New Roman" w:cs="Times New Roman"/>
          <w:sz w:val="24"/>
          <w:szCs w:val="24"/>
        </w:rPr>
        <w:t>Doch auch von den Kaisern wurde Anwesenheit in der Stadt und Kontaktpflege mit der Senatsaristokratie sowie Interesse an den traditionellen Formen des Politisierens in den republikanischen Institutionen erwartet. An den ‚guten‘ Kaiser</w:t>
      </w:r>
      <w:r w:rsidR="00A1671F">
        <w:rPr>
          <w:rFonts w:ascii="Times New Roman" w:hAnsi="Times New Roman" w:cs="Times New Roman"/>
          <w:sz w:val="24"/>
          <w:szCs w:val="24"/>
        </w:rPr>
        <w:t>n wird dieses Engagement gelobt</w:t>
      </w:r>
      <w:r w:rsidRPr="005E03A2">
        <w:rPr>
          <w:rFonts w:ascii="Times New Roman" w:hAnsi="Times New Roman" w:cs="Times New Roman"/>
          <w:sz w:val="24"/>
          <w:szCs w:val="24"/>
        </w:rPr>
        <w:t xml:space="preserve"> wie </w:t>
      </w:r>
      <w:r w:rsidR="00296589">
        <w:rPr>
          <w:rFonts w:ascii="Times New Roman" w:hAnsi="Times New Roman" w:cs="Times New Roman"/>
          <w:sz w:val="24"/>
          <w:szCs w:val="24"/>
        </w:rPr>
        <w:t xml:space="preserve">auch </w:t>
      </w:r>
      <w:r w:rsidRPr="005E03A2">
        <w:rPr>
          <w:rFonts w:ascii="Times New Roman" w:hAnsi="Times New Roman" w:cs="Times New Roman"/>
          <w:sz w:val="24"/>
          <w:szCs w:val="24"/>
        </w:rPr>
        <w:t xml:space="preserve">unkomplizierte Geselligkeit und Ehrerbietung im Umgang mit den Senatoren, Eigenschaften, die einen </w:t>
      </w:r>
      <w:r w:rsidRPr="005E03A2">
        <w:rPr>
          <w:rFonts w:ascii="Times New Roman" w:hAnsi="Times New Roman" w:cs="Times New Roman"/>
          <w:i/>
          <w:sz w:val="24"/>
          <w:szCs w:val="24"/>
          <w:lang w:val="la-Latn"/>
        </w:rPr>
        <w:t>civilis princeps</w:t>
      </w:r>
      <w:r w:rsidRPr="005E03A2">
        <w:rPr>
          <w:rFonts w:ascii="Times New Roman" w:hAnsi="Times New Roman" w:cs="Times New Roman"/>
          <w:sz w:val="24"/>
          <w:szCs w:val="24"/>
        </w:rPr>
        <w:t xml:space="preserve"> auszeichneten.</w:t>
      </w:r>
      <w:r w:rsidRPr="005E03A2">
        <w:rPr>
          <w:rStyle w:val="Funotenzeichen"/>
          <w:rFonts w:ascii="Times New Roman" w:hAnsi="Times New Roman" w:cs="Times New Roman"/>
          <w:sz w:val="24"/>
          <w:szCs w:val="24"/>
        </w:rPr>
        <w:footnoteReference w:id="94"/>
      </w:r>
      <w:r w:rsidRPr="005E03A2">
        <w:rPr>
          <w:rFonts w:ascii="Times New Roman" w:hAnsi="Times New Roman" w:cs="Times New Roman"/>
          <w:sz w:val="24"/>
          <w:szCs w:val="24"/>
        </w:rPr>
        <w:t xml:space="preserve"> </w:t>
      </w:r>
    </w:p>
    <w:p w:rsidR="00B238EF" w:rsidRPr="00B238EF" w:rsidRDefault="00B238EF" w:rsidP="00B238EF">
      <w:pPr>
        <w:spacing w:after="120" w:line="360" w:lineRule="auto"/>
        <w:ind w:firstLine="567"/>
        <w:jc w:val="both"/>
        <w:rPr>
          <w:rFonts w:ascii="Times New Roman" w:hAnsi="Times New Roman" w:cs="Times New Roman"/>
          <w:color w:val="000000"/>
          <w:sz w:val="24"/>
          <w:szCs w:val="24"/>
        </w:rPr>
      </w:pPr>
      <w:r w:rsidRPr="005E03A2">
        <w:rPr>
          <w:rFonts w:ascii="Times New Roman" w:hAnsi="Times New Roman" w:cs="Times New Roman"/>
          <w:sz w:val="24"/>
          <w:szCs w:val="24"/>
        </w:rPr>
        <w:t xml:space="preserve">Hingegen konnte </w:t>
      </w:r>
      <w:r w:rsidR="001A367D">
        <w:rPr>
          <w:rFonts w:ascii="Times New Roman" w:hAnsi="Times New Roman" w:cs="Times New Roman"/>
          <w:sz w:val="24"/>
          <w:szCs w:val="24"/>
        </w:rPr>
        <w:t>das</w:t>
      </w:r>
      <w:r w:rsidRPr="005E03A2">
        <w:rPr>
          <w:rFonts w:ascii="Times New Roman" w:hAnsi="Times New Roman" w:cs="Times New Roman"/>
          <w:sz w:val="24"/>
          <w:szCs w:val="24"/>
        </w:rPr>
        <w:t xml:space="preserve"> Gegenteil von angemessener Präsenz – etwa längere Phasen der Absenz oder der Wunsch nach Einsamkeit, die Verweigerung des Kontaktes mit der Senatsaristokratie – im Rahmen der Tyrannentopik kritisiert werden. So war die permanente Abwesenheit de</w:t>
      </w:r>
      <w:r w:rsidR="000B2047">
        <w:rPr>
          <w:rFonts w:ascii="Times New Roman" w:hAnsi="Times New Roman" w:cs="Times New Roman"/>
          <w:sz w:val="24"/>
          <w:szCs w:val="24"/>
        </w:rPr>
        <w:t>s Kaisers Tiberius, der sich 26 </w:t>
      </w:r>
      <w:r w:rsidRPr="005E03A2">
        <w:rPr>
          <w:rFonts w:ascii="Times New Roman" w:hAnsi="Times New Roman" w:cs="Times New Roman"/>
          <w:sz w:val="24"/>
          <w:szCs w:val="24"/>
        </w:rPr>
        <w:t>n</w:t>
      </w:r>
      <w:r w:rsidR="000B2047">
        <w:rPr>
          <w:rFonts w:ascii="Times New Roman" w:hAnsi="Times New Roman" w:cs="Times New Roman"/>
          <w:sz w:val="24"/>
          <w:szCs w:val="24"/>
        </w:rPr>
        <w:t>.</w:t>
      </w:r>
      <w:r w:rsidR="007403E9">
        <w:rPr>
          <w:rFonts w:ascii="Times New Roman" w:hAnsi="Times New Roman" w:cs="Times New Roman"/>
          <w:sz w:val="24"/>
          <w:szCs w:val="24"/>
        </w:rPr>
        <w:t> </w:t>
      </w:r>
      <w:r w:rsidRPr="005E03A2">
        <w:rPr>
          <w:rFonts w:ascii="Times New Roman" w:hAnsi="Times New Roman" w:cs="Times New Roman"/>
          <w:sz w:val="24"/>
          <w:szCs w:val="24"/>
        </w:rPr>
        <w:t>Chr</w:t>
      </w:r>
      <w:r w:rsidR="000B2047">
        <w:rPr>
          <w:rFonts w:ascii="Times New Roman" w:hAnsi="Times New Roman" w:cs="Times New Roman"/>
          <w:sz w:val="24"/>
          <w:szCs w:val="24"/>
        </w:rPr>
        <w:t>.</w:t>
      </w:r>
      <w:r w:rsidRPr="005E03A2">
        <w:rPr>
          <w:rFonts w:ascii="Times New Roman" w:hAnsi="Times New Roman" w:cs="Times New Roman"/>
          <w:sz w:val="24"/>
          <w:szCs w:val="24"/>
        </w:rPr>
        <w:t xml:space="preserve"> in die Villa Iovis auf Capri zurückgezogen hatte, bezeichnenderweise ein Skandal: Man warf ihm vor, den Angelegenheiten der </w:t>
      </w:r>
      <w:r w:rsidRPr="005E03A2">
        <w:rPr>
          <w:rFonts w:ascii="Times New Roman" w:hAnsi="Times New Roman" w:cs="Times New Roman"/>
          <w:i/>
          <w:sz w:val="24"/>
          <w:szCs w:val="24"/>
          <w:lang w:val="la-Latn"/>
        </w:rPr>
        <w:t>res</w:t>
      </w:r>
      <w:r w:rsidRPr="005E03A2">
        <w:rPr>
          <w:rFonts w:ascii="Times New Roman" w:hAnsi="Times New Roman" w:cs="Times New Roman"/>
          <w:sz w:val="24"/>
          <w:szCs w:val="24"/>
          <w:lang w:val="la-Latn"/>
        </w:rPr>
        <w:t xml:space="preserve"> </w:t>
      </w:r>
      <w:r w:rsidRPr="005E03A2">
        <w:rPr>
          <w:rFonts w:ascii="Times New Roman" w:hAnsi="Times New Roman" w:cs="Times New Roman"/>
          <w:i/>
          <w:sz w:val="24"/>
          <w:szCs w:val="24"/>
          <w:lang w:val="la-Latn"/>
        </w:rPr>
        <w:t>publica</w:t>
      </w:r>
      <w:r w:rsidRPr="005E03A2">
        <w:rPr>
          <w:rFonts w:ascii="Times New Roman" w:hAnsi="Times New Roman" w:cs="Times New Roman"/>
          <w:sz w:val="24"/>
          <w:szCs w:val="24"/>
        </w:rPr>
        <w:t xml:space="preserve"> gleichgültig gegenüberzustehen; seine selbstgewählte Isolation wurde zum </w:t>
      </w:r>
      <w:r w:rsidRPr="005E03A2">
        <w:rPr>
          <w:rFonts w:ascii="Times New Roman" w:hAnsi="Times New Roman" w:cs="Times New Roman"/>
          <w:sz w:val="24"/>
          <w:szCs w:val="24"/>
        </w:rPr>
        <w:lastRenderedPageBreak/>
        <w:t>Ausdruck seiner angeblichen Grausamkeit und Unberechenbarkeit stilisiert, die er abseits der Stadt Rom ungehindert habe ausleben wollen.</w:t>
      </w:r>
      <w:r w:rsidRPr="005E03A2">
        <w:rPr>
          <w:rStyle w:val="Funotenzeichen"/>
          <w:rFonts w:ascii="Times New Roman" w:hAnsi="Times New Roman" w:cs="Times New Roman"/>
          <w:sz w:val="24"/>
          <w:szCs w:val="24"/>
        </w:rPr>
        <w:footnoteReference w:id="95"/>
      </w:r>
      <w:r w:rsidRPr="005E03A2">
        <w:rPr>
          <w:rFonts w:ascii="Times New Roman" w:hAnsi="Times New Roman" w:cs="Times New Roman"/>
          <w:sz w:val="24"/>
          <w:szCs w:val="24"/>
        </w:rPr>
        <w:t xml:space="preserve"> Im Fall der Kaiser Caligula und Nero führen die antiken Autoren deren angebliche Pläne, die Hauptstadt bzw. den Sitz der Regierung zu verlegen, als Belege ihres angeblichen Wahnsinns oder ihrer Torheit an.</w:t>
      </w:r>
      <w:r w:rsidRPr="005E03A2">
        <w:rPr>
          <w:rStyle w:val="Funotenzeichen"/>
          <w:rFonts w:ascii="Times New Roman" w:hAnsi="Times New Roman" w:cs="Times New Roman"/>
          <w:sz w:val="24"/>
          <w:szCs w:val="24"/>
        </w:rPr>
        <w:footnoteReference w:id="96"/>
      </w:r>
      <w:r w:rsidR="001A367D">
        <w:rPr>
          <w:rFonts w:ascii="Times New Roman" w:hAnsi="Times New Roman" w:cs="Times New Roman"/>
          <w:sz w:val="24"/>
          <w:szCs w:val="24"/>
        </w:rPr>
        <w:t xml:space="preserve"> </w:t>
      </w:r>
      <w:r w:rsidR="00E77D63">
        <w:rPr>
          <w:rFonts w:ascii="Times New Roman" w:hAnsi="Times New Roman" w:cs="Times New Roman"/>
          <w:sz w:val="24"/>
          <w:szCs w:val="24"/>
        </w:rPr>
        <w:t>Dem</w:t>
      </w:r>
      <w:r w:rsidR="007C3B38">
        <w:rPr>
          <w:rFonts w:ascii="Times New Roman" w:hAnsi="Times New Roman" w:cs="Times New Roman"/>
          <w:sz w:val="24"/>
          <w:szCs w:val="24"/>
        </w:rPr>
        <w:t xml:space="preserve"> </w:t>
      </w:r>
      <w:r w:rsidRPr="005E03A2">
        <w:rPr>
          <w:rFonts w:ascii="Times New Roman" w:hAnsi="Times New Roman" w:cs="Times New Roman"/>
          <w:sz w:val="24"/>
          <w:szCs w:val="24"/>
        </w:rPr>
        <w:t>Caligula unterstellt der Kaiserbiograph Sueton schließlich sogar einen angeblich völlig unmotivierte</w:t>
      </w:r>
      <w:r w:rsidR="000B2047">
        <w:rPr>
          <w:rFonts w:ascii="Times New Roman" w:hAnsi="Times New Roman" w:cs="Times New Roman"/>
          <w:sz w:val="24"/>
          <w:szCs w:val="24"/>
        </w:rPr>
        <w:t>n</w:t>
      </w:r>
      <w:r w:rsidRPr="005E03A2">
        <w:rPr>
          <w:rFonts w:ascii="Times New Roman" w:hAnsi="Times New Roman" w:cs="Times New Roman"/>
          <w:sz w:val="24"/>
          <w:szCs w:val="24"/>
        </w:rPr>
        <w:t xml:space="preserve"> </w:t>
      </w:r>
      <w:r w:rsidRPr="005E03A2">
        <w:rPr>
          <w:rFonts w:ascii="Times New Roman" w:hAnsi="Times New Roman" w:cs="Times New Roman"/>
          <w:color w:val="000000"/>
          <w:sz w:val="24"/>
          <w:szCs w:val="24"/>
        </w:rPr>
        <w:t>Wutausbruch, infolgedessen er nach Rom gekommen sei, eine zornige Rede im Senat gehalten und im Anschluss daran den Senatoren den Umgang mit ihm untersagt habe: Für den Senat, so soll Gaius ausgerufen haben, wolle er in Zukunft weder Kaiser noch Bürger sein, nur für die Ritter und das Volk kehre er nach Rom zurück.</w:t>
      </w:r>
      <w:r w:rsidRPr="005E03A2">
        <w:rPr>
          <w:rStyle w:val="Funotenzeichen"/>
          <w:rFonts w:ascii="Times New Roman" w:hAnsi="Times New Roman" w:cs="Times New Roman"/>
          <w:color w:val="000000"/>
          <w:sz w:val="24"/>
          <w:szCs w:val="24"/>
        </w:rPr>
        <w:footnoteReference w:id="97"/>
      </w:r>
      <w:r w:rsidRPr="005E03A2">
        <w:rPr>
          <w:rFonts w:ascii="Times New Roman" w:hAnsi="Times New Roman" w:cs="Times New Roman"/>
          <w:color w:val="000000"/>
          <w:sz w:val="24"/>
          <w:szCs w:val="24"/>
        </w:rPr>
        <w:t xml:space="preserve"> Von Domitian wird berichtet, er habe sich insbesondere in der Anfangszeit seiner Herrschaft täglich mehrere Stunden Zeit zum Alleinsein genommen, dabei jedoch nichts anderes getan als Fliegen zu fangen; ferner habe er häufig und aufwändig Gelage veranstaltet, die jedoch stets mit dem Sonnenuntergang geendet </w:t>
      </w:r>
      <w:r w:rsidR="000B2047">
        <w:rPr>
          <w:rFonts w:ascii="Times New Roman" w:hAnsi="Times New Roman" w:cs="Times New Roman"/>
          <w:color w:val="000000"/>
          <w:sz w:val="24"/>
          <w:szCs w:val="24"/>
        </w:rPr>
        <w:t>hätten</w:t>
      </w:r>
      <w:r w:rsidRPr="005E03A2">
        <w:rPr>
          <w:rFonts w:ascii="Times New Roman" w:hAnsi="Times New Roman" w:cs="Times New Roman"/>
          <w:color w:val="000000"/>
          <w:sz w:val="24"/>
          <w:szCs w:val="24"/>
        </w:rPr>
        <w:t>, da er bis zur Schlafenszeit immer allein spazieren gehen wollte.</w:t>
      </w:r>
      <w:r w:rsidRPr="005E03A2">
        <w:rPr>
          <w:rStyle w:val="Funotenzeichen"/>
          <w:rFonts w:ascii="Times New Roman" w:hAnsi="Times New Roman" w:cs="Times New Roman"/>
          <w:color w:val="000000"/>
          <w:sz w:val="24"/>
          <w:szCs w:val="24"/>
        </w:rPr>
        <w:footnoteReference w:id="98"/>
      </w:r>
      <w:r w:rsidRPr="005E03A2">
        <w:rPr>
          <w:rFonts w:ascii="Times New Roman" w:hAnsi="Times New Roman" w:cs="Times New Roman"/>
          <w:color w:val="000000"/>
          <w:sz w:val="24"/>
          <w:szCs w:val="24"/>
        </w:rPr>
        <w:t xml:space="preserve"> </w:t>
      </w:r>
      <w:r>
        <w:rPr>
          <w:rFonts w:ascii="Times New Roman" w:hAnsi="Times New Roman" w:cs="Times New Roman"/>
          <w:color w:val="000000"/>
          <w:sz w:val="24"/>
          <w:szCs w:val="24"/>
        </w:rPr>
        <w:t>Auch d</w:t>
      </w:r>
      <w:r w:rsidRPr="005E03A2">
        <w:rPr>
          <w:rFonts w:ascii="Times New Roman" w:hAnsi="Times New Roman" w:cs="Times New Roman"/>
          <w:color w:val="000000"/>
          <w:sz w:val="24"/>
          <w:szCs w:val="24"/>
        </w:rPr>
        <w:t xml:space="preserve">er jüngere Plinius übt harsche Kritik an Domitians </w:t>
      </w:r>
      <w:r w:rsidR="00E77F60">
        <w:rPr>
          <w:rFonts w:ascii="Times New Roman" w:hAnsi="Times New Roman" w:cs="Times New Roman"/>
          <w:color w:val="000000"/>
          <w:sz w:val="24"/>
          <w:szCs w:val="24"/>
        </w:rPr>
        <w:t xml:space="preserve">angeblichem </w:t>
      </w:r>
      <w:r w:rsidRPr="005E03A2">
        <w:rPr>
          <w:rFonts w:ascii="Times New Roman" w:hAnsi="Times New Roman" w:cs="Times New Roman"/>
          <w:color w:val="000000"/>
          <w:sz w:val="24"/>
          <w:szCs w:val="24"/>
        </w:rPr>
        <w:t>Bedürfnis nach Einsamkeit und will dahinter die Grausamkeit und Unberechenbarkeit des ‚Monsters‘ sehen.</w:t>
      </w:r>
      <w:r w:rsidRPr="005E03A2">
        <w:rPr>
          <w:rStyle w:val="Funotenzeichen"/>
          <w:rFonts w:ascii="Times New Roman" w:hAnsi="Times New Roman" w:cs="Times New Roman"/>
          <w:sz w:val="24"/>
          <w:szCs w:val="24"/>
        </w:rPr>
        <w:footnoteReference w:id="99"/>
      </w:r>
    </w:p>
    <w:sectPr w:rsidR="00B238EF" w:rsidRPr="00B238EF" w:rsidSect="008548B1">
      <w:headerReference w:type="default" r:id="rId8"/>
      <w:pgSz w:w="11906" w:h="16838"/>
      <w:pgMar w:top="1701" w:right="2268" w:bottom="1701" w:left="283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625B" w:rsidRDefault="004A625B" w:rsidP="0086350E">
      <w:pPr>
        <w:spacing w:after="0" w:line="240" w:lineRule="auto"/>
      </w:pPr>
      <w:r>
        <w:separator/>
      </w:r>
    </w:p>
  </w:endnote>
  <w:endnote w:type="continuationSeparator" w:id="0">
    <w:p w:rsidR="004A625B" w:rsidRDefault="004A625B" w:rsidP="00863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Segoe UI">
    <w:altName w:val="Cambria"/>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625B" w:rsidRDefault="004A625B" w:rsidP="0086350E">
      <w:pPr>
        <w:spacing w:after="0" w:line="240" w:lineRule="auto"/>
      </w:pPr>
      <w:r>
        <w:separator/>
      </w:r>
    </w:p>
  </w:footnote>
  <w:footnote w:type="continuationSeparator" w:id="0">
    <w:p w:rsidR="004A625B" w:rsidRDefault="004A625B" w:rsidP="0086350E">
      <w:pPr>
        <w:spacing w:after="0" w:line="240" w:lineRule="auto"/>
      </w:pPr>
      <w:r>
        <w:continuationSeparator/>
      </w:r>
    </w:p>
  </w:footnote>
  <w:footnote w:id="1">
    <w:p w:rsidR="004A625B" w:rsidRDefault="004A625B" w:rsidP="00CA19ED">
      <w:pPr>
        <w:pStyle w:val="Funotentext"/>
        <w:tabs>
          <w:tab w:val="left" w:pos="540"/>
        </w:tabs>
        <w:ind w:left="540" w:hanging="540"/>
        <w:jc w:val="both"/>
      </w:pPr>
      <w:r w:rsidRPr="00B31D00">
        <w:rPr>
          <w:rStyle w:val="Funotenzeichen"/>
        </w:rPr>
        <w:footnoteRef/>
      </w:r>
      <w:r w:rsidRPr="00B31D00">
        <w:tab/>
      </w:r>
      <w:r>
        <w:t xml:space="preserve">Zum Folgenden s. den Artikel </w:t>
      </w:r>
      <w:r w:rsidRPr="00316497">
        <w:rPr>
          <w:i/>
          <w:iCs/>
          <w:lang w:val="la-Latn"/>
        </w:rPr>
        <w:t>Capitolium</w:t>
      </w:r>
      <w:r>
        <w:t xml:space="preserve"> im LTUR 1, 226</w:t>
      </w:r>
      <w:r w:rsidR="00464ED4">
        <w:t>–</w:t>
      </w:r>
      <w:r>
        <w:t>234, auch zum archäologischen Material und mit weiterführender Literatur; zu den literarischen Quellen auch Hülsen 1899</w:t>
      </w:r>
      <w:r w:rsidRPr="00316497">
        <w:t>. S</w:t>
      </w:r>
      <w:r w:rsidR="0053422A">
        <w:t>iehe</w:t>
      </w:r>
      <w:r w:rsidR="00F619A8">
        <w:t> </w:t>
      </w:r>
      <w:r w:rsidRPr="00316497">
        <w:t>a</w:t>
      </w:r>
      <w:r w:rsidR="0053422A">
        <w:t>uch</w:t>
      </w:r>
      <w:r w:rsidRPr="00316497">
        <w:t xml:space="preserve"> Carandini 2002, passim; dagegen vehement Kolb 2002, 91</w:t>
      </w:r>
      <w:del w:id="0" w:author="Anja Konopka" w:date="2015-05-05T08:27:00Z">
        <w:r w:rsidRPr="00316497" w:rsidDel="00464ED4">
          <w:delText>-</w:delText>
        </w:r>
      </w:del>
      <w:ins w:id="1" w:author="Anja Konopka" w:date="2015-05-05T08:27:00Z">
        <w:r w:rsidR="00464ED4">
          <w:t>–</w:t>
        </w:r>
      </w:ins>
      <w:r w:rsidRPr="00316497">
        <w:t>102; 678f.; 752</w:t>
      </w:r>
      <w:del w:id="2" w:author="Anja Konopka" w:date="2015-05-05T08:27:00Z">
        <w:r w:rsidRPr="00316497" w:rsidDel="00464ED4">
          <w:delText>-</w:delText>
        </w:r>
      </w:del>
      <w:ins w:id="3" w:author="Anja Konopka" w:date="2015-05-05T08:27:00Z">
        <w:r w:rsidR="00464ED4">
          <w:t>–</w:t>
        </w:r>
      </w:ins>
      <w:r w:rsidRPr="00316497">
        <w:t>754 (kritischer Literaturnachtrag der 2.</w:t>
      </w:r>
      <w:r w:rsidR="007403E9">
        <w:t> </w:t>
      </w:r>
      <w:r w:rsidRPr="00316497">
        <w:t>Aufl.); in der Mitte Cornell 1995, passim. S. ferner F.</w:t>
      </w:r>
      <w:r w:rsidR="007403E9">
        <w:t> </w:t>
      </w:r>
      <w:r w:rsidRPr="00316497">
        <w:t>Hölscher 2006.</w:t>
      </w:r>
    </w:p>
  </w:footnote>
  <w:footnote w:id="2">
    <w:p w:rsidR="004A625B" w:rsidRDefault="004A625B" w:rsidP="00CA19ED">
      <w:pPr>
        <w:pStyle w:val="Funotentext"/>
        <w:tabs>
          <w:tab w:val="left" w:pos="540"/>
        </w:tabs>
        <w:ind w:left="540" w:hanging="540"/>
        <w:jc w:val="both"/>
      </w:pPr>
      <w:r w:rsidRPr="00F456EC">
        <w:rPr>
          <w:rStyle w:val="Funotenzeichen"/>
        </w:rPr>
        <w:footnoteRef/>
      </w:r>
      <w:r w:rsidRPr="00F456EC">
        <w:tab/>
        <w:t xml:space="preserve">Liv. 2,8,6; </w:t>
      </w:r>
      <w:r>
        <w:t xml:space="preserve">7,8; </w:t>
      </w:r>
      <w:r w:rsidR="007403E9">
        <w:t>Tac. hist. </w:t>
      </w:r>
      <w:r w:rsidRPr="00232EC0">
        <w:t>3,72 (allerdings für das Jahr 507</w:t>
      </w:r>
      <w:r w:rsidR="007403E9">
        <w:t> v. </w:t>
      </w:r>
      <w:r>
        <w:t>Chr.</w:t>
      </w:r>
      <w:r w:rsidRPr="00232EC0">
        <w:t>);</w:t>
      </w:r>
      <w:r w:rsidRPr="00F456EC">
        <w:t xml:space="preserve"> Pol</w:t>
      </w:r>
      <w:r>
        <w:t>.</w:t>
      </w:r>
      <w:r w:rsidR="007403E9">
        <w:t> </w:t>
      </w:r>
      <w:r w:rsidRPr="00F456EC">
        <w:t>3,22,1</w:t>
      </w:r>
      <w:r>
        <w:t xml:space="preserve">; </w:t>
      </w:r>
      <w:r w:rsidR="007403E9">
        <w:t>Plut. Poplicola </w:t>
      </w:r>
      <w:r w:rsidRPr="00232EC0">
        <w:t>14;</w:t>
      </w:r>
      <w:r>
        <w:t xml:space="preserve"> </w:t>
      </w:r>
      <w:r w:rsidR="007403E9">
        <w:t>Dion. Hal. ant. </w:t>
      </w:r>
      <w:r>
        <w:t xml:space="preserve">4,61,3 (jedoch </w:t>
      </w:r>
      <w:r w:rsidRPr="00F456EC">
        <w:t>ohne die Synchronisierung d</w:t>
      </w:r>
      <w:r>
        <w:t xml:space="preserve">er Tempelweihung </w:t>
      </w:r>
      <w:r w:rsidRPr="00F456EC">
        <w:t>mit der Gründung der Republik</w:t>
      </w:r>
      <w:r>
        <w:t>); 5,25 (ebenfalls für das Jahr</w:t>
      </w:r>
      <w:r w:rsidR="00A00E9F">
        <w:t xml:space="preserve"> 507 v. </w:t>
      </w:r>
      <w:r>
        <w:t>Chr.)</w:t>
      </w:r>
      <w:r w:rsidRPr="00F456EC">
        <w:t>.</w:t>
      </w:r>
    </w:p>
  </w:footnote>
  <w:footnote w:id="3">
    <w:p w:rsidR="004A625B" w:rsidRPr="00E77F60" w:rsidRDefault="004A625B" w:rsidP="00CA19ED">
      <w:pPr>
        <w:pStyle w:val="Funotentext"/>
        <w:tabs>
          <w:tab w:val="left" w:pos="567"/>
        </w:tabs>
        <w:ind w:left="567" w:hanging="567"/>
        <w:jc w:val="both"/>
        <w:rPr>
          <w:lang w:val="en-US"/>
        </w:rPr>
      </w:pPr>
      <w:r>
        <w:rPr>
          <w:rStyle w:val="Funotenzeichen"/>
        </w:rPr>
        <w:footnoteRef/>
      </w:r>
      <w:r w:rsidR="007403E9">
        <w:rPr>
          <w:lang w:val="en-US"/>
        </w:rPr>
        <w:tab/>
        <w:t>Liv. </w:t>
      </w:r>
      <w:r w:rsidR="007403E9" w:rsidRPr="007403E9">
        <w:rPr>
          <w:lang w:val="en-US"/>
        </w:rPr>
        <w:t>1</w:t>
      </w:r>
      <w:proofErr w:type="gramStart"/>
      <w:r w:rsidR="007403E9" w:rsidRPr="007403E9">
        <w:rPr>
          <w:lang w:val="en-US"/>
        </w:rPr>
        <w:t>,38</w:t>
      </w:r>
      <w:proofErr w:type="gramEnd"/>
      <w:r w:rsidR="007403E9" w:rsidRPr="007403E9">
        <w:rPr>
          <w:lang w:val="en-US"/>
        </w:rPr>
        <w:t>;</w:t>
      </w:r>
      <w:r w:rsidR="007403E9">
        <w:rPr>
          <w:lang w:val="en-US"/>
        </w:rPr>
        <w:t> </w:t>
      </w:r>
      <w:r w:rsidR="007403E9" w:rsidRPr="007403E9">
        <w:rPr>
          <w:lang w:val="en-US"/>
        </w:rPr>
        <w:t>55f.; Dion. </w:t>
      </w:r>
      <w:proofErr w:type="gramStart"/>
      <w:r w:rsidR="007403E9">
        <w:rPr>
          <w:lang w:val="en-US"/>
        </w:rPr>
        <w:t>Hal.</w:t>
      </w:r>
      <w:proofErr w:type="gramEnd"/>
      <w:r w:rsidR="007403E9">
        <w:rPr>
          <w:lang w:val="en-US"/>
        </w:rPr>
        <w:t> </w:t>
      </w:r>
      <w:proofErr w:type="gramStart"/>
      <w:r w:rsidR="007403E9">
        <w:rPr>
          <w:lang w:val="en-US"/>
        </w:rPr>
        <w:t>ant</w:t>
      </w:r>
      <w:proofErr w:type="gramEnd"/>
      <w:r w:rsidR="007403E9">
        <w:rPr>
          <w:lang w:val="en-US"/>
        </w:rPr>
        <w:t>. </w:t>
      </w:r>
      <w:r w:rsidRPr="007403E9">
        <w:rPr>
          <w:lang w:val="en-US"/>
        </w:rPr>
        <w:t>3</w:t>
      </w:r>
      <w:proofErr w:type="gramStart"/>
      <w:r w:rsidRPr="007403E9">
        <w:rPr>
          <w:lang w:val="en-US"/>
        </w:rPr>
        <w:t>,69</w:t>
      </w:r>
      <w:proofErr w:type="gramEnd"/>
      <w:r w:rsidRPr="007403E9">
        <w:rPr>
          <w:lang w:val="en-US"/>
        </w:rPr>
        <w:t>; 4,59</w:t>
      </w:r>
      <w:del w:id="4" w:author="Anja Konopka" w:date="2015-05-05T08:27:00Z">
        <w:r w:rsidRPr="007403E9" w:rsidDel="00464ED4">
          <w:rPr>
            <w:lang w:val="en-US"/>
          </w:rPr>
          <w:delText>-</w:delText>
        </w:r>
      </w:del>
      <w:ins w:id="5" w:author="Anja Konopka" w:date="2015-05-05T08:27:00Z">
        <w:r w:rsidR="00464ED4" w:rsidRPr="007403E9">
          <w:rPr>
            <w:lang w:val="en-US"/>
          </w:rPr>
          <w:t>–</w:t>
        </w:r>
      </w:ins>
      <w:r w:rsidR="007403E9">
        <w:rPr>
          <w:lang w:val="en-US"/>
        </w:rPr>
        <w:t>61; Plut. </w:t>
      </w:r>
      <w:r w:rsidR="007403E9">
        <w:rPr>
          <w:lang w:val="en-GB"/>
        </w:rPr>
        <w:t xml:space="preserve">Poplicola 14; </w:t>
      </w:r>
      <w:proofErr w:type="gramStart"/>
      <w:r w:rsidR="007403E9">
        <w:rPr>
          <w:lang w:val="en-GB"/>
        </w:rPr>
        <w:t>Tac</w:t>
      </w:r>
      <w:proofErr w:type="gramEnd"/>
      <w:r w:rsidR="007403E9">
        <w:rPr>
          <w:lang w:val="en-GB"/>
        </w:rPr>
        <w:t>. hist. </w:t>
      </w:r>
      <w:r w:rsidRPr="00232EC0">
        <w:rPr>
          <w:lang w:val="en-GB"/>
        </w:rPr>
        <w:t>3</w:t>
      </w:r>
      <w:proofErr w:type="gramStart"/>
      <w:r w:rsidRPr="00232EC0">
        <w:rPr>
          <w:lang w:val="en-GB"/>
        </w:rPr>
        <w:t>,72</w:t>
      </w:r>
      <w:proofErr w:type="gramEnd"/>
      <w:r w:rsidRPr="00232EC0">
        <w:rPr>
          <w:lang w:val="en-GB"/>
        </w:rPr>
        <w:t>.</w:t>
      </w:r>
    </w:p>
  </w:footnote>
  <w:footnote w:id="4">
    <w:p w:rsidR="004A625B" w:rsidRPr="00E77F60" w:rsidRDefault="004A625B" w:rsidP="00CA19ED">
      <w:pPr>
        <w:pStyle w:val="Funotentext"/>
        <w:tabs>
          <w:tab w:val="left" w:pos="567"/>
        </w:tabs>
        <w:ind w:left="567" w:hanging="567"/>
        <w:jc w:val="both"/>
        <w:rPr>
          <w:lang w:val="en-US"/>
        </w:rPr>
      </w:pPr>
      <w:r>
        <w:rPr>
          <w:rStyle w:val="Funotenzeichen"/>
        </w:rPr>
        <w:footnoteRef/>
      </w:r>
      <w:r w:rsidRPr="00E77F60">
        <w:rPr>
          <w:lang w:val="en-US"/>
        </w:rPr>
        <w:tab/>
      </w:r>
      <w:proofErr w:type="gramStart"/>
      <w:r w:rsidRPr="00E77F60">
        <w:rPr>
          <w:lang w:val="en-US"/>
        </w:rPr>
        <w:t>Varro ling. 41; Dion.</w:t>
      </w:r>
      <w:proofErr w:type="gramEnd"/>
      <w:r w:rsidRPr="00E77F60">
        <w:rPr>
          <w:lang w:val="en-US"/>
        </w:rPr>
        <w:t xml:space="preserve"> </w:t>
      </w:r>
      <w:proofErr w:type="gramStart"/>
      <w:r w:rsidRPr="00E77F60">
        <w:rPr>
          <w:lang w:val="en-US"/>
        </w:rPr>
        <w:t>Hal.</w:t>
      </w:r>
      <w:proofErr w:type="gramEnd"/>
      <w:r w:rsidRPr="00E77F60">
        <w:rPr>
          <w:lang w:val="en-US"/>
        </w:rPr>
        <w:t xml:space="preserve"> </w:t>
      </w:r>
      <w:proofErr w:type="gramStart"/>
      <w:r w:rsidRPr="00E77F60">
        <w:rPr>
          <w:lang w:val="en-US"/>
        </w:rPr>
        <w:t>ant</w:t>
      </w:r>
      <w:proofErr w:type="gramEnd"/>
      <w:r w:rsidRPr="00E77F60">
        <w:rPr>
          <w:lang w:val="en-US"/>
        </w:rPr>
        <w:t>. 4</w:t>
      </w:r>
      <w:proofErr w:type="gramStart"/>
      <w:r w:rsidRPr="00E77F60">
        <w:rPr>
          <w:lang w:val="en-US"/>
        </w:rPr>
        <w:t>,61,2f</w:t>
      </w:r>
      <w:proofErr w:type="gramEnd"/>
      <w:r w:rsidRPr="00E77F60">
        <w:rPr>
          <w:lang w:val="en-US"/>
        </w:rPr>
        <w:t>.; Isid. 15</w:t>
      </w:r>
      <w:proofErr w:type="gramStart"/>
      <w:r w:rsidRPr="00E77F60">
        <w:rPr>
          <w:lang w:val="en-US"/>
        </w:rPr>
        <w:t>,2,31</w:t>
      </w:r>
      <w:proofErr w:type="gramEnd"/>
      <w:r w:rsidRPr="00E77F60">
        <w:rPr>
          <w:lang w:val="en-US"/>
        </w:rPr>
        <w:t>. Ferner</w:t>
      </w:r>
      <w:r w:rsidRPr="00A343F9">
        <w:rPr>
          <w:lang w:val="en-US"/>
        </w:rPr>
        <w:t xml:space="preserve"> </w:t>
      </w:r>
      <w:proofErr w:type="spellStart"/>
      <w:r w:rsidRPr="00A343F9">
        <w:rPr>
          <w:lang w:val="en-US"/>
        </w:rPr>
        <w:t>schon</w:t>
      </w:r>
      <w:proofErr w:type="spellEnd"/>
      <w:r w:rsidRPr="008339DB">
        <w:rPr>
          <w:lang w:val="en-US"/>
        </w:rPr>
        <w:t xml:space="preserve"> </w:t>
      </w:r>
      <w:r w:rsidR="007403E9">
        <w:rPr>
          <w:lang w:val="en-US"/>
        </w:rPr>
        <w:t>Fabius Pictor FRH 1,16 (F 12 </w:t>
      </w:r>
      <w:r w:rsidRPr="00E77F60">
        <w:rPr>
          <w:lang w:val="en-US"/>
        </w:rPr>
        <w:t>Peter = F 11 Jacoby</w:t>
      </w:r>
      <w:r w:rsidR="007403E9">
        <w:rPr>
          <w:lang w:val="en-US"/>
        </w:rPr>
        <w:t>); Valerius Antias FRH 15,14 (F </w:t>
      </w:r>
      <w:r w:rsidRPr="00E77F60">
        <w:rPr>
          <w:lang w:val="en-US"/>
        </w:rPr>
        <w:t>1</w:t>
      </w:r>
      <w:r w:rsidR="007403E9">
        <w:rPr>
          <w:lang w:val="en-US"/>
        </w:rPr>
        <w:t>3 </w:t>
      </w:r>
      <w:r w:rsidRPr="00E77F60">
        <w:rPr>
          <w:lang w:val="en-US"/>
        </w:rPr>
        <w:t xml:space="preserve">Peter). </w:t>
      </w:r>
    </w:p>
  </w:footnote>
  <w:footnote w:id="5">
    <w:p w:rsidR="004A625B" w:rsidRDefault="004A625B" w:rsidP="00CA19ED">
      <w:pPr>
        <w:pStyle w:val="Funotentext"/>
        <w:tabs>
          <w:tab w:val="left" w:pos="540"/>
        </w:tabs>
        <w:ind w:left="540" w:hanging="540"/>
        <w:jc w:val="both"/>
      </w:pPr>
      <w:r w:rsidRPr="00B31D00">
        <w:rPr>
          <w:rStyle w:val="Funotenzeichen"/>
        </w:rPr>
        <w:footnoteRef/>
      </w:r>
      <w:r w:rsidRPr="00E77F60">
        <w:rPr>
          <w:lang w:val="en-US"/>
        </w:rPr>
        <w:tab/>
        <w:t>Liv.</w:t>
      </w:r>
      <w:r w:rsidR="007403E9">
        <w:rPr>
          <w:lang w:val="en-US"/>
        </w:rPr>
        <w:t> </w:t>
      </w:r>
      <w:r w:rsidRPr="00E77F60">
        <w:rPr>
          <w:lang w:val="en-US"/>
        </w:rPr>
        <w:t>1,55,3</w:t>
      </w:r>
      <w:del w:id="6" w:author="Anja Konopka" w:date="2015-05-05T08:27:00Z">
        <w:r w:rsidRPr="00E77F60" w:rsidDel="00464ED4">
          <w:rPr>
            <w:lang w:val="en-US"/>
          </w:rPr>
          <w:delText>-</w:delText>
        </w:r>
      </w:del>
      <w:ins w:id="7" w:author="Anja Konopka" w:date="2015-05-05T08:27:00Z">
        <w:r w:rsidR="00464ED4">
          <w:rPr>
            <w:lang w:val="en-US"/>
          </w:rPr>
          <w:t>–</w:t>
        </w:r>
      </w:ins>
      <w:r w:rsidRPr="00E77F60">
        <w:rPr>
          <w:lang w:val="en-US"/>
        </w:rPr>
        <w:t>6, mit</w:t>
      </w:r>
      <w:r w:rsidRPr="004A101E">
        <w:rPr>
          <w:lang w:val="en-US"/>
        </w:rPr>
        <w:t xml:space="preserve"> </w:t>
      </w:r>
      <w:proofErr w:type="spellStart"/>
      <w:r w:rsidRPr="004A101E">
        <w:rPr>
          <w:lang w:val="en-US"/>
        </w:rPr>
        <w:t>dem</w:t>
      </w:r>
      <w:proofErr w:type="spellEnd"/>
      <w:r w:rsidRPr="004A101E">
        <w:rPr>
          <w:lang w:val="en-US"/>
        </w:rPr>
        <w:t xml:space="preserve"> </w:t>
      </w:r>
      <w:proofErr w:type="spellStart"/>
      <w:r w:rsidRPr="004A101E">
        <w:rPr>
          <w:lang w:val="en-US"/>
        </w:rPr>
        <w:t>Zitat</w:t>
      </w:r>
      <w:proofErr w:type="spellEnd"/>
      <w:r>
        <w:rPr>
          <w:lang w:val="en-US"/>
        </w:rPr>
        <w:t xml:space="preserve"> </w:t>
      </w:r>
      <w:proofErr w:type="gramStart"/>
      <w:r>
        <w:rPr>
          <w:lang w:val="en-US"/>
        </w:rPr>
        <w:t>5f.</w:t>
      </w:r>
      <w:r w:rsidRPr="00E77F60">
        <w:rPr>
          <w:lang w:val="en-US"/>
        </w:rPr>
        <w:t>:</w:t>
      </w:r>
      <w:proofErr w:type="gramEnd"/>
      <w:r w:rsidRPr="00E77F60">
        <w:rPr>
          <w:lang w:val="en-US"/>
        </w:rPr>
        <w:t xml:space="preserve"> </w:t>
      </w:r>
      <w:r w:rsidRPr="00316497">
        <w:rPr>
          <w:i/>
          <w:iCs/>
          <w:lang w:val="la-Latn"/>
        </w:rPr>
        <w:t>hoc</w:t>
      </w:r>
      <w:r w:rsidRPr="00856A7B">
        <w:rPr>
          <w:i/>
          <w:iCs/>
          <w:lang w:val="la-Latn"/>
        </w:rPr>
        <w:t xml:space="preserve"> perpetuitatis auspicio accepto secutum aliud magnitudinem imperii portendens prodigium est: caput humanum integra facie aperientibus fundame</w:t>
      </w:r>
      <w:r>
        <w:rPr>
          <w:i/>
          <w:iCs/>
          <w:lang w:val="la-Latn"/>
        </w:rPr>
        <w:t xml:space="preserve">nta templi dicitur apparuisse, </w:t>
      </w:r>
      <w:r w:rsidRPr="00E77F60">
        <w:rPr>
          <w:i/>
          <w:iCs/>
          <w:lang w:val="en-US"/>
        </w:rPr>
        <w:t>q</w:t>
      </w:r>
      <w:r w:rsidRPr="00856A7B">
        <w:rPr>
          <w:i/>
          <w:iCs/>
          <w:lang w:val="la-Latn"/>
        </w:rPr>
        <w:t xml:space="preserve">uae visa species haud </w:t>
      </w:r>
      <w:r w:rsidRPr="00767D6B">
        <w:rPr>
          <w:i/>
          <w:iCs/>
          <w:lang w:val="la-Latn"/>
        </w:rPr>
        <w:t>per ambages arcem eam imperii caputque rerum</w:t>
      </w:r>
      <w:r w:rsidRPr="00856A7B">
        <w:rPr>
          <w:i/>
          <w:iCs/>
          <w:lang w:val="la-Latn"/>
        </w:rPr>
        <w:t xml:space="preserve"> fore portendebat […].</w:t>
      </w:r>
      <w:r w:rsidRPr="00E77F60">
        <w:rPr>
          <w:lang w:val="en-US"/>
        </w:rPr>
        <w:t xml:space="preserve"> </w:t>
      </w:r>
      <w:r w:rsidRPr="007403E9">
        <w:t>Auf diese Geschichte lässt</w:t>
      </w:r>
      <w:r w:rsidR="007403E9" w:rsidRPr="007403E9">
        <w:t xml:space="preserve"> Livius später den berühmten M. </w:t>
      </w:r>
      <w:r w:rsidRPr="007403E9">
        <w:t>Furius Camillus mit ähnlichen Worten Bezug nehmen, als jener die Röme</w:t>
      </w:r>
      <w:r>
        <w:t>r zu überzeugen suchte, die Stadt Rom nach dem Galliersturm nicht z</w:t>
      </w:r>
      <w:r w:rsidR="007403E9">
        <w:t>ugunsten Veiis aufzugeben: Liv. </w:t>
      </w:r>
      <w:r>
        <w:t xml:space="preserve">5,54,7 </w:t>
      </w:r>
      <w:r w:rsidRPr="00BD05D7">
        <w:rPr>
          <w:i/>
        </w:rPr>
        <w:t>(</w:t>
      </w:r>
      <w:r w:rsidRPr="00316497">
        <w:rPr>
          <w:i/>
          <w:iCs/>
          <w:lang w:val="la-Latn"/>
        </w:rPr>
        <w:t>eo loco caput rerum summamque imperii fore</w:t>
      </w:r>
      <w:r>
        <w:t>). S</w:t>
      </w:r>
      <w:r w:rsidR="006C675D">
        <w:t>iehe auch</w:t>
      </w:r>
      <w:r w:rsidR="007403E9">
        <w:t xml:space="preserve"> Plut. </w:t>
      </w:r>
      <w:r>
        <w:t xml:space="preserve">Camillus 31,4. – Andere Stellen mit ähnlichen Wendungen, die den besonderen Rang der Stadt Rom im (zukünftigen) </w:t>
      </w:r>
      <w:r w:rsidRPr="00DB4D73">
        <w:rPr>
          <w:i/>
          <w:iCs/>
          <w:lang w:val="la-Latn"/>
        </w:rPr>
        <w:t>Imperium Romanum</w:t>
      </w:r>
      <w:r w:rsidR="007403E9">
        <w:t xml:space="preserve"> ausdrücken: Cic. rep. </w:t>
      </w:r>
      <w:r>
        <w:t>2,10</w:t>
      </w:r>
      <w:del w:id="8" w:author="Anja Konopka" w:date="2015-05-05T08:27:00Z">
        <w:r w:rsidDel="00464ED4">
          <w:delText>-</w:delText>
        </w:r>
      </w:del>
      <w:ins w:id="9" w:author="Anja Konopka" w:date="2015-05-05T08:27:00Z">
        <w:r w:rsidR="00464ED4">
          <w:t>–</w:t>
        </w:r>
      </w:ins>
      <w:r>
        <w:t xml:space="preserve">11 </w:t>
      </w:r>
      <w:r w:rsidRPr="00BD05D7">
        <w:rPr>
          <w:i/>
        </w:rPr>
        <w:t>(</w:t>
      </w:r>
      <w:r w:rsidRPr="00DB4D73">
        <w:rPr>
          <w:i/>
          <w:iCs/>
          <w:lang w:val="la-Latn"/>
        </w:rPr>
        <w:t>hanc urbem sedem aliquando et domum summo esse imperio praebituram</w:t>
      </w:r>
      <w:r w:rsidR="007403E9" w:rsidRPr="00BD05D7">
        <w:rPr>
          <w:i/>
        </w:rPr>
        <w:t>);</w:t>
      </w:r>
      <w:r w:rsidR="007403E9">
        <w:t xml:space="preserve"> Hor. </w:t>
      </w:r>
      <w:r>
        <w:t xml:space="preserve">od. 4,12; 13,43 </w:t>
      </w:r>
      <w:r w:rsidRPr="00BD05D7">
        <w:rPr>
          <w:i/>
        </w:rPr>
        <w:t>(</w:t>
      </w:r>
      <w:r w:rsidRPr="00BD05D7">
        <w:rPr>
          <w:i/>
          <w:iCs/>
          <w:lang w:val="la-Latn"/>
        </w:rPr>
        <w:t>domina Roma</w:t>
      </w:r>
      <w:r w:rsidR="007403E9" w:rsidRPr="00BD05D7">
        <w:rPr>
          <w:i/>
        </w:rPr>
        <w:t>);</w:t>
      </w:r>
      <w:r w:rsidR="007403E9">
        <w:t xml:space="preserve"> Liv. </w:t>
      </w:r>
      <w:r>
        <w:t>1,16,7 u. 21,30,10 (</w:t>
      </w:r>
      <w:r w:rsidRPr="00DB4D73">
        <w:rPr>
          <w:i/>
          <w:iCs/>
          <w:lang w:val="la-Latn"/>
        </w:rPr>
        <w:t>caput orbis terrarum</w:t>
      </w:r>
      <w:r>
        <w:t xml:space="preserve">); 38,51,4 </w:t>
      </w:r>
      <w:r w:rsidRPr="00BD05D7">
        <w:rPr>
          <w:i/>
        </w:rPr>
        <w:t>(</w:t>
      </w:r>
      <w:r w:rsidRPr="00DB4D73">
        <w:rPr>
          <w:i/>
          <w:iCs/>
          <w:lang w:val="la-Latn"/>
        </w:rPr>
        <w:t>domina orbis</w:t>
      </w:r>
      <w:r w:rsidR="007403E9" w:rsidRPr="00BD05D7">
        <w:rPr>
          <w:i/>
        </w:rPr>
        <w:t>)</w:t>
      </w:r>
      <w:r w:rsidR="007403E9">
        <w:t>; Ov. </w:t>
      </w:r>
      <w:r>
        <w:t xml:space="preserve">fast. 4,851 </w:t>
      </w:r>
      <w:r w:rsidRPr="00BD05D7">
        <w:rPr>
          <w:i/>
        </w:rPr>
        <w:t>(</w:t>
      </w:r>
      <w:r w:rsidRPr="00DB4D73">
        <w:rPr>
          <w:i/>
          <w:iCs/>
          <w:lang w:val="la-Latn"/>
        </w:rPr>
        <w:t>domina terrae</w:t>
      </w:r>
      <w:r w:rsidR="007403E9" w:rsidRPr="00BD05D7">
        <w:rPr>
          <w:i/>
        </w:rPr>
        <w:t>)</w:t>
      </w:r>
      <w:r w:rsidR="007403E9">
        <w:t>; Ov. </w:t>
      </w:r>
      <w:r>
        <w:t xml:space="preserve">met. 15,447 </w:t>
      </w:r>
      <w:r w:rsidRPr="00BD05D7">
        <w:rPr>
          <w:i/>
        </w:rPr>
        <w:t>(</w:t>
      </w:r>
      <w:r w:rsidRPr="00DB4D73">
        <w:rPr>
          <w:i/>
          <w:iCs/>
          <w:lang w:val="la-Latn"/>
        </w:rPr>
        <w:t>domina rerum</w:t>
      </w:r>
      <w:r>
        <w:t>).</w:t>
      </w:r>
    </w:p>
  </w:footnote>
  <w:footnote w:id="6">
    <w:p w:rsidR="004A625B" w:rsidRDefault="004A625B" w:rsidP="00CA19ED">
      <w:pPr>
        <w:pStyle w:val="Funotentext"/>
        <w:tabs>
          <w:tab w:val="left" w:pos="567"/>
        </w:tabs>
        <w:ind w:left="567" w:hanging="567"/>
        <w:jc w:val="both"/>
      </w:pPr>
      <w:r w:rsidRPr="0095556A">
        <w:rPr>
          <w:rStyle w:val="Funotenzeichen"/>
        </w:rPr>
        <w:footnoteRef/>
      </w:r>
      <w:r w:rsidRPr="0095556A">
        <w:tab/>
        <w:t xml:space="preserve">Zur </w:t>
      </w:r>
      <w:r>
        <w:t>‚</w:t>
      </w:r>
      <w:r w:rsidRPr="0095556A">
        <w:t>Rom</w:t>
      </w:r>
      <w:r>
        <w:t>i</w:t>
      </w:r>
      <w:r w:rsidRPr="0095556A">
        <w:t>dee</w:t>
      </w:r>
      <w:r>
        <w:t>‘, ihrer Entwicklung und ihren literarischen wie materiellen Ausdrucksformen s.</w:t>
      </w:r>
      <w:r w:rsidRPr="0095556A">
        <w:t xml:space="preserve"> Fuhrmann 1993 </w:t>
      </w:r>
      <w:r>
        <w:t>(</w:t>
      </w:r>
      <w:r w:rsidRPr="0095556A">
        <w:t>1968</w:t>
      </w:r>
      <w:r>
        <w:t>)</w:t>
      </w:r>
      <w:r w:rsidRPr="0095556A">
        <w:t xml:space="preserve">; </w:t>
      </w:r>
      <w:r>
        <w:rPr>
          <w:color w:val="000000"/>
        </w:rPr>
        <w:t>Hommel 1993 (</w:t>
      </w:r>
      <w:r w:rsidRPr="0095556A">
        <w:rPr>
          <w:color w:val="000000"/>
        </w:rPr>
        <w:t>1942</w:t>
      </w:r>
      <w:r>
        <w:rPr>
          <w:color w:val="000000"/>
        </w:rPr>
        <w:t>)</w:t>
      </w:r>
      <w:r w:rsidRPr="0095556A">
        <w:rPr>
          <w:color w:val="000000"/>
        </w:rPr>
        <w:t>;</w:t>
      </w:r>
      <w:r>
        <w:rPr>
          <w:color w:val="000000"/>
        </w:rPr>
        <w:t xml:space="preserve"> Klingner 1993 (1927)</w:t>
      </w:r>
      <w:r w:rsidRPr="0095556A">
        <w:rPr>
          <w:color w:val="000000"/>
        </w:rPr>
        <w:t xml:space="preserve">; Kluge 1941; Koch 1952; </w:t>
      </w:r>
      <w:r w:rsidRPr="00EB01ED">
        <w:rPr>
          <w:color w:val="000000"/>
          <w:lang w:val="de-CH"/>
        </w:rPr>
        <w:t xml:space="preserve">Paschoud 1967; </w:t>
      </w:r>
      <w:r w:rsidRPr="0095556A">
        <w:rPr>
          <w:color w:val="000000"/>
        </w:rPr>
        <w:t>Purcell 2000</w:t>
      </w:r>
      <w:r>
        <w:rPr>
          <w:color w:val="000000"/>
        </w:rPr>
        <w:t xml:space="preserve">; </w:t>
      </w:r>
      <w:r w:rsidRPr="00EB01ED">
        <w:rPr>
          <w:color w:val="000000"/>
          <w:lang w:val="de-CH"/>
        </w:rPr>
        <w:t xml:space="preserve">Rochette 1997; </w:t>
      </w:r>
      <w:r w:rsidRPr="00B52363">
        <w:rPr>
          <w:color w:val="000000"/>
          <w:lang w:val="de-CH"/>
        </w:rPr>
        <w:t>Zanker 1995</w:t>
      </w:r>
      <w:r>
        <w:rPr>
          <w:color w:val="000000"/>
          <w:lang w:val="de-CH"/>
        </w:rPr>
        <w:t>a</w:t>
      </w:r>
      <w:r w:rsidRPr="0095556A">
        <w:t>. S</w:t>
      </w:r>
      <w:r>
        <w:t xml:space="preserve">iehe </w:t>
      </w:r>
      <w:r w:rsidRPr="0095556A">
        <w:t>a</w:t>
      </w:r>
      <w:r>
        <w:t>uch</w:t>
      </w:r>
      <w:r w:rsidRPr="0095556A">
        <w:t xml:space="preserve"> Cancik </w:t>
      </w:r>
      <w:r>
        <w:t>u. a.</w:t>
      </w:r>
      <w:r w:rsidRPr="0095556A">
        <w:t xml:space="preserve"> 2004</w:t>
      </w:r>
      <w:r>
        <w:t>a</w:t>
      </w:r>
      <w:r w:rsidRPr="0095556A">
        <w:t xml:space="preserve">; Cancik </w:t>
      </w:r>
      <w:r>
        <w:t>u. a.</w:t>
      </w:r>
      <w:r w:rsidRPr="0095556A">
        <w:t xml:space="preserve"> 2004b; Cancik 2006; </w:t>
      </w:r>
      <w:r>
        <w:t xml:space="preserve">Fuchs 1943; </w:t>
      </w:r>
      <w:r w:rsidRPr="0095556A">
        <w:rPr>
          <w:color w:val="000000"/>
        </w:rPr>
        <w:t xml:space="preserve">die Beiträge in Kytzler </w:t>
      </w:r>
      <w:r>
        <w:rPr>
          <w:color w:val="000000"/>
        </w:rPr>
        <w:t xml:space="preserve">(Hg.) </w:t>
      </w:r>
      <w:r w:rsidRPr="0095556A">
        <w:rPr>
          <w:color w:val="000000"/>
        </w:rPr>
        <w:t>1993</w:t>
      </w:r>
      <w:r w:rsidRPr="00EB01ED">
        <w:rPr>
          <w:color w:val="000000"/>
        </w:rPr>
        <w:t>; Pietsch 2001</w:t>
      </w:r>
      <w:r>
        <w:rPr>
          <w:color w:val="000000"/>
        </w:rPr>
        <w:t xml:space="preserve">. </w:t>
      </w:r>
    </w:p>
  </w:footnote>
  <w:footnote w:id="7">
    <w:p w:rsidR="004A625B" w:rsidRDefault="004A625B" w:rsidP="00CA19ED">
      <w:pPr>
        <w:pStyle w:val="Funotentext"/>
        <w:tabs>
          <w:tab w:val="left" w:pos="567"/>
        </w:tabs>
        <w:ind w:left="567" w:hanging="567"/>
        <w:jc w:val="both"/>
      </w:pPr>
      <w:r>
        <w:rPr>
          <w:rStyle w:val="Funotenzeichen"/>
        </w:rPr>
        <w:footnoteRef/>
      </w:r>
      <w:r>
        <w:tab/>
        <w:t>Koch 1952, 131.</w:t>
      </w:r>
    </w:p>
  </w:footnote>
  <w:footnote w:id="8">
    <w:p w:rsidR="004A625B" w:rsidRDefault="004A625B" w:rsidP="00CA19ED">
      <w:pPr>
        <w:pStyle w:val="Funotentext"/>
        <w:tabs>
          <w:tab w:val="left" w:pos="567"/>
        </w:tabs>
        <w:ind w:left="567" w:hanging="567"/>
        <w:jc w:val="both"/>
      </w:pPr>
      <w:r w:rsidRPr="00316497">
        <w:rPr>
          <w:rStyle w:val="Funotenzeichen"/>
        </w:rPr>
        <w:footnoteRef/>
      </w:r>
      <w:r w:rsidRPr="00316497">
        <w:tab/>
        <w:t>So ist etwa seit dem 2.</w:t>
      </w:r>
      <w:r w:rsidR="007403E9">
        <w:t> </w:t>
      </w:r>
      <w:r w:rsidRPr="00316497">
        <w:t>Jhd.</w:t>
      </w:r>
      <w:r w:rsidR="007403E9">
        <w:t> </w:t>
      </w:r>
      <w:r w:rsidRPr="00316497">
        <w:t>v.</w:t>
      </w:r>
      <w:r w:rsidR="007403E9">
        <w:t> </w:t>
      </w:r>
      <w:r w:rsidRPr="00316497">
        <w:t xml:space="preserve">Chr. die Verehrung der </w:t>
      </w:r>
      <w:r w:rsidRPr="00316497">
        <w:rPr>
          <w:i/>
          <w:iCs/>
          <w:lang w:val="la-Latn"/>
        </w:rPr>
        <w:t>Dea Roma</w:t>
      </w:r>
      <w:r>
        <w:t xml:space="preserve"> belegt</w:t>
      </w:r>
      <w:r w:rsidRPr="00316497">
        <w:t xml:space="preserve"> (Hommel 1993 [1942]). – Möglicherweise ist die Entstehung der Romidee in jener Zeit vor dem Hintergrund zu erklären, dass zur selben Zeit die zunehmende Desintegration der Senatorenschaft sukzessive deutlich wurde: Die Romidee könnte der Ausdruck von Bemühungen sein, die römische Aristokratie auf ein gemeinsames Ideal zu verpflichten und so die Kontrollmöglichkeiten durch die Standesgenossen aufrechtzuerhalten</w:t>
      </w:r>
      <w:r>
        <w:t>, wie weiter unten noch auszuführen sein wird</w:t>
      </w:r>
      <w:r w:rsidRPr="00316497">
        <w:t>.</w:t>
      </w:r>
    </w:p>
  </w:footnote>
  <w:footnote w:id="9">
    <w:p w:rsidR="004A625B" w:rsidRDefault="004A625B" w:rsidP="00CA19ED">
      <w:pPr>
        <w:pStyle w:val="Funotentext"/>
        <w:tabs>
          <w:tab w:val="left" w:pos="567"/>
        </w:tabs>
        <w:ind w:left="567" w:hanging="567"/>
        <w:jc w:val="both"/>
      </w:pPr>
      <w:r>
        <w:rPr>
          <w:rStyle w:val="Funotenzeichen"/>
        </w:rPr>
        <w:footnoteRef/>
      </w:r>
      <w:r>
        <w:tab/>
        <w:t>Koch 1952.</w:t>
      </w:r>
    </w:p>
  </w:footnote>
  <w:footnote w:id="10">
    <w:p w:rsidR="004A625B" w:rsidRDefault="004A625B" w:rsidP="00CA19ED">
      <w:pPr>
        <w:pStyle w:val="Funotentext"/>
        <w:tabs>
          <w:tab w:val="left" w:pos="567"/>
        </w:tabs>
        <w:ind w:left="567" w:hanging="567"/>
        <w:jc w:val="both"/>
      </w:pPr>
      <w:r>
        <w:rPr>
          <w:rStyle w:val="Funotenzeichen"/>
        </w:rPr>
        <w:footnoteRef/>
      </w:r>
      <w:r>
        <w:tab/>
        <w:t>Fuhrmann 1993 (1969), 88f.</w:t>
      </w:r>
    </w:p>
  </w:footnote>
  <w:footnote w:id="11">
    <w:p w:rsidR="004A625B" w:rsidRDefault="004A625B" w:rsidP="003D5468">
      <w:pPr>
        <w:tabs>
          <w:tab w:val="left" w:pos="567"/>
        </w:tabs>
        <w:spacing w:after="0" w:line="240" w:lineRule="auto"/>
        <w:ind w:left="567" w:hanging="567"/>
        <w:jc w:val="both"/>
      </w:pPr>
      <w:r w:rsidRPr="00B2046A">
        <w:rPr>
          <w:rStyle w:val="Funotenzeichen"/>
          <w:sz w:val="20"/>
          <w:szCs w:val="20"/>
        </w:rPr>
        <w:footnoteRef/>
      </w:r>
      <w:r w:rsidRPr="00B2046A">
        <w:rPr>
          <w:rFonts w:ascii="Times New Roman" w:hAnsi="Times New Roman" w:cs="Times New Roman"/>
          <w:sz w:val="20"/>
          <w:szCs w:val="20"/>
        </w:rPr>
        <w:tab/>
        <w:t xml:space="preserve">So etwa in dem Panegyricus </w:t>
      </w:r>
      <w:r w:rsidRPr="007403E9">
        <w:rPr>
          <w:rFonts w:ascii="Times" w:hAnsi="Times" w:cs="Segoe UI"/>
          <w:sz w:val="18"/>
          <w:szCs w:val="18"/>
          <w:lang w:val="el-GR"/>
        </w:rPr>
        <w:t>Εἰς</w:t>
      </w:r>
      <w:r w:rsidRPr="007403E9">
        <w:rPr>
          <w:rFonts w:ascii="Times" w:hAnsi="Times" w:cs="Segoe UI"/>
          <w:sz w:val="18"/>
          <w:szCs w:val="18"/>
        </w:rPr>
        <w:t xml:space="preserve"> ‘</w:t>
      </w:r>
      <w:r w:rsidRPr="007403E9">
        <w:rPr>
          <w:rFonts w:ascii="Times" w:hAnsi="Times" w:cs="Segoe UI"/>
          <w:sz w:val="18"/>
          <w:szCs w:val="18"/>
          <w:lang w:val="el-GR"/>
        </w:rPr>
        <w:t>Ρώμην</w:t>
      </w:r>
      <w:r w:rsidRPr="00756E20">
        <w:rPr>
          <w:rFonts w:ascii="Times New Roman" w:hAnsi="Times New Roman" w:cs="Times New Roman"/>
          <w:sz w:val="20"/>
          <w:szCs w:val="20"/>
        </w:rPr>
        <w:t xml:space="preserve"> </w:t>
      </w:r>
      <w:r w:rsidRPr="00B2046A">
        <w:rPr>
          <w:rFonts w:ascii="Times New Roman" w:hAnsi="Times New Roman" w:cs="Times New Roman"/>
          <w:sz w:val="20"/>
          <w:szCs w:val="20"/>
          <w:lang w:val="de-CH"/>
        </w:rPr>
        <w:t xml:space="preserve">des griechischen Rhetors </w:t>
      </w:r>
      <w:r w:rsidRPr="00B2046A">
        <w:rPr>
          <w:rFonts w:ascii="Times New Roman" w:hAnsi="Times New Roman" w:cs="Times New Roman"/>
          <w:sz w:val="20"/>
          <w:szCs w:val="20"/>
        </w:rPr>
        <w:t>Aelius Aristides, der weniger die Stadt</w:t>
      </w:r>
      <w:r>
        <w:rPr>
          <w:rFonts w:ascii="Times New Roman" w:hAnsi="Times New Roman" w:cs="Times New Roman"/>
          <w:sz w:val="20"/>
          <w:szCs w:val="20"/>
        </w:rPr>
        <w:t xml:space="preserve"> hervorhebt, in deren Beschreibung er kaum einmal konkret wird, </w:t>
      </w:r>
      <w:r w:rsidRPr="00B2046A">
        <w:rPr>
          <w:rFonts w:ascii="Times New Roman" w:hAnsi="Times New Roman" w:cs="Times New Roman"/>
          <w:sz w:val="20"/>
          <w:szCs w:val="20"/>
        </w:rPr>
        <w:t xml:space="preserve">als vielmehr die Errungenschaften des Reiches, nämlich </w:t>
      </w:r>
      <w:r>
        <w:rPr>
          <w:rFonts w:ascii="Times New Roman" w:hAnsi="Times New Roman" w:cs="Times New Roman"/>
          <w:sz w:val="20"/>
          <w:szCs w:val="20"/>
        </w:rPr>
        <w:t>das Bürgerrecht</w:t>
      </w:r>
      <w:r w:rsidRPr="00B2046A">
        <w:rPr>
          <w:rFonts w:ascii="Times New Roman" w:hAnsi="Times New Roman" w:cs="Times New Roman"/>
          <w:sz w:val="20"/>
          <w:szCs w:val="20"/>
        </w:rPr>
        <w:t xml:space="preserve">, </w:t>
      </w:r>
      <w:r>
        <w:rPr>
          <w:rFonts w:ascii="Times New Roman" w:hAnsi="Times New Roman" w:cs="Times New Roman"/>
          <w:sz w:val="20"/>
          <w:szCs w:val="20"/>
        </w:rPr>
        <w:t xml:space="preserve">die </w:t>
      </w:r>
      <w:r w:rsidRPr="00B2046A">
        <w:rPr>
          <w:rFonts w:ascii="Times New Roman" w:hAnsi="Times New Roman" w:cs="Times New Roman"/>
          <w:sz w:val="20"/>
          <w:szCs w:val="20"/>
        </w:rPr>
        <w:t xml:space="preserve">Rechtssicherheit und </w:t>
      </w:r>
      <w:r>
        <w:rPr>
          <w:rFonts w:ascii="Times New Roman" w:hAnsi="Times New Roman" w:cs="Times New Roman"/>
          <w:sz w:val="20"/>
          <w:szCs w:val="20"/>
        </w:rPr>
        <w:t>Rechts</w:t>
      </w:r>
      <w:r w:rsidRPr="00B2046A">
        <w:rPr>
          <w:rFonts w:ascii="Times New Roman" w:hAnsi="Times New Roman" w:cs="Times New Roman"/>
          <w:sz w:val="20"/>
          <w:szCs w:val="20"/>
        </w:rPr>
        <w:t xml:space="preserve">gleichheit sowie </w:t>
      </w:r>
      <w:r>
        <w:rPr>
          <w:rFonts w:ascii="Times New Roman" w:hAnsi="Times New Roman" w:cs="Times New Roman"/>
          <w:sz w:val="20"/>
          <w:szCs w:val="20"/>
        </w:rPr>
        <w:t>einen</w:t>
      </w:r>
      <w:r w:rsidRPr="00B2046A">
        <w:rPr>
          <w:rFonts w:ascii="Times New Roman" w:hAnsi="Times New Roman" w:cs="Times New Roman"/>
          <w:sz w:val="20"/>
          <w:szCs w:val="20"/>
        </w:rPr>
        <w:t xml:space="preserve"> effektive</w:t>
      </w:r>
      <w:r>
        <w:rPr>
          <w:rFonts w:ascii="Times New Roman" w:hAnsi="Times New Roman" w:cs="Times New Roman"/>
          <w:sz w:val="20"/>
          <w:szCs w:val="20"/>
        </w:rPr>
        <w:t>n</w:t>
      </w:r>
      <w:r w:rsidRPr="00B2046A">
        <w:rPr>
          <w:rFonts w:ascii="Times New Roman" w:hAnsi="Times New Roman" w:cs="Times New Roman"/>
          <w:sz w:val="20"/>
          <w:szCs w:val="20"/>
        </w:rPr>
        <w:t xml:space="preserve"> Verwaltungsapparat. M</w:t>
      </w:r>
      <w:r>
        <w:rPr>
          <w:rFonts w:ascii="Times New Roman" w:hAnsi="Times New Roman" w:cs="Times New Roman"/>
          <w:sz w:val="20"/>
          <w:szCs w:val="20"/>
        </w:rPr>
        <w:t>.</w:t>
      </w:r>
      <w:r w:rsidR="00A00E9F">
        <w:rPr>
          <w:rFonts w:ascii="Times New Roman" w:hAnsi="Times New Roman" w:cs="Times New Roman"/>
          <w:sz w:val="20"/>
          <w:szCs w:val="20"/>
        </w:rPr>
        <w:t> </w:t>
      </w:r>
      <w:r w:rsidRPr="00B2046A">
        <w:rPr>
          <w:rFonts w:ascii="Times New Roman" w:hAnsi="Times New Roman" w:cs="Times New Roman"/>
          <w:sz w:val="20"/>
          <w:szCs w:val="20"/>
        </w:rPr>
        <w:t>Fuhrmann betrachtet dies gar als „Konzept einer übernationalen Weltdemokratie, die auf den Prinzipien der sozialen Sicherheit und der G</w:t>
      </w:r>
      <w:r>
        <w:rPr>
          <w:rFonts w:ascii="Times New Roman" w:hAnsi="Times New Roman" w:cs="Times New Roman"/>
          <w:sz w:val="20"/>
          <w:szCs w:val="20"/>
        </w:rPr>
        <w:t>leichheit vor dem Gesetz beruht</w:t>
      </w:r>
      <w:r w:rsidRPr="00B2046A">
        <w:rPr>
          <w:rFonts w:ascii="Times New Roman" w:hAnsi="Times New Roman" w:cs="Times New Roman"/>
          <w:sz w:val="20"/>
          <w:szCs w:val="20"/>
        </w:rPr>
        <w:t>“ (S. Fuhrmann 1993 [1969</w:t>
      </w:r>
      <w:r w:rsidRPr="00B2046A">
        <w:rPr>
          <w:rFonts w:ascii="Times New Roman" w:hAnsi="Times New Roman" w:cs="Times New Roman"/>
          <w:sz w:val="20"/>
          <w:szCs w:val="20"/>
          <w:lang w:val="de-CH"/>
        </w:rPr>
        <w:t>], 103</w:t>
      </w:r>
      <w:r w:rsidR="00464ED4">
        <w:rPr>
          <w:rFonts w:ascii="Times New Roman" w:hAnsi="Times New Roman" w:cs="Times New Roman"/>
          <w:sz w:val="20"/>
          <w:szCs w:val="20"/>
          <w:lang w:val="de-CH"/>
        </w:rPr>
        <w:t>–</w:t>
      </w:r>
      <w:r w:rsidRPr="00B2046A">
        <w:rPr>
          <w:rFonts w:ascii="Times New Roman" w:hAnsi="Times New Roman" w:cs="Times New Roman"/>
          <w:sz w:val="20"/>
          <w:szCs w:val="20"/>
          <w:lang w:val="de-CH"/>
        </w:rPr>
        <w:t>107, hier bes. 105 mit dem Zitat</w:t>
      </w:r>
      <w:r>
        <w:rPr>
          <w:rFonts w:ascii="Times New Roman" w:hAnsi="Times New Roman" w:cs="Times New Roman"/>
          <w:sz w:val="20"/>
          <w:szCs w:val="20"/>
          <w:lang w:val="de-CH"/>
        </w:rPr>
        <w:t xml:space="preserve">). </w:t>
      </w:r>
      <w:r w:rsidRPr="00B2046A">
        <w:rPr>
          <w:rFonts w:ascii="Times New Roman" w:hAnsi="Times New Roman" w:cs="Times New Roman"/>
          <w:sz w:val="20"/>
          <w:szCs w:val="20"/>
        </w:rPr>
        <w:t>Allerdings ist zu betonen, dass Aelius zum einen mit dieser Konzeption im 2.</w:t>
      </w:r>
      <w:r>
        <w:rPr>
          <w:rFonts w:ascii="Times New Roman" w:hAnsi="Times New Roman" w:cs="Times New Roman"/>
          <w:sz w:val="20"/>
          <w:szCs w:val="20"/>
        </w:rPr>
        <w:t> </w:t>
      </w:r>
      <w:r w:rsidRPr="00B2046A">
        <w:rPr>
          <w:rFonts w:ascii="Times New Roman" w:hAnsi="Times New Roman" w:cs="Times New Roman"/>
          <w:sz w:val="20"/>
          <w:szCs w:val="20"/>
        </w:rPr>
        <w:t>Jh</w:t>
      </w:r>
      <w:r>
        <w:rPr>
          <w:rFonts w:ascii="Times New Roman" w:hAnsi="Times New Roman" w:cs="Times New Roman"/>
          <w:sz w:val="20"/>
          <w:szCs w:val="20"/>
        </w:rPr>
        <w:t>d</w:t>
      </w:r>
      <w:r w:rsidRPr="00B2046A">
        <w:rPr>
          <w:rFonts w:ascii="Times New Roman" w:hAnsi="Times New Roman" w:cs="Times New Roman"/>
          <w:sz w:val="20"/>
          <w:szCs w:val="20"/>
        </w:rPr>
        <w:t>. noch ziemlich allein dasteht</w:t>
      </w:r>
      <w:r>
        <w:rPr>
          <w:rFonts w:ascii="Times New Roman" w:hAnsi="Times New Roman" w:cs="Times New Roman"/>
          <w:sz w:val="20"/>
          <w:szCs w:val="20"/>
        </w:rPr>
        <w:t>;</w:t>
      </w:r>
      <w:r w:rsidRPr="00B2046A">
        <w:rPr>
          <w:rFonts w:ascii="Times New Roman" w:hAnsi="Times New Roman" w:cs="Times New Roman"/>
          <w:sz w:val="20"/>
          <w:szCs w:val="20"/>
        </w:rPr>
        <w:t xml:space="preserve"> zum anderen </w:t>
      </w:r>
      <w:r>
        <w:rPr>
          <w:rFonts w:ascii="Times New Roman" w:hAnsi="Times New Roman" w:cs="Times New Roman"/>
          <w:sz w:val="20"/>
          <w:szCs w:val="20"/>
        </w:rPr>
        <w:t xml:space="preserve">ist sein Gedanke </w:t>
      </w:r>
      <w:r w:rsidRPr="00B2046A">
        <w:rPr>
          <w:rFonts w:ascii="Times New Roman" w:hAnsi="Times New Roman" w:cs="Times New Roman"/>
          <w:sz w:val="20"/>
          <w:szCs w:val="20"/>
        </w:rPr>
        <w:t>vor dem Hintergrund zu be</w:t>
      </w:r>
      <w:r>
        <w:rPr>
          <w:rFonts w:ascii="Times New Roman" w:hAnsi="Times New Roman" w:cs="Times New Roman"/>
          <w:sz w:val="20"/>
          <w:szCs w:val="20"/>
        </w:rPr>
        <w:t>werten</w:t>
      </w:r>
      <w:r w:rsidRPr="00B2046A">
        <w:rPr>
          <w:rFonts w:ascii="Times New Roman" w:hAnsi="Times New Roman" w:cs="Times New Roman"/>
          <w:sz w:val="20"/>
          <w:szCs w:val="20"/>
        </w:rPr>
        <w:t xml:space="preserve">, dass die griechischen Autoren jener Zeit bemüht waren, einen den Griechen und ihrer langen politischen Tradition angemessenen Platz im </w:t>
      </w:r>
      <w:r w:rsidRPr="00DB4D73">
        <w:rPr>
          <w:rFonts w:ascii="Times New Roman" w:hAnsi="Times New Roman" w:cs="Times New Roman"/>
          <w:i/>
          <w:iCs/>
          <w:sz w:val="20"/>
          <w:szCs w:val="20"/>
          <w:lang w:val="la-Latn"/>
        </w:rPr>
        <w:t>Imperium Romanum</w:t>
      </w:r>
      <w:r w:rsidRPr="00B2046A">
        <w:rPr>
          <w:rFonts w:ascii="Times New Roman" w:hAnsi="Times New Roman" w:cs="Times New Roman"/>
          <w:sz w:val="20"/>
          <w:szCs w:val="20"/>
        </w:rPr>
        <w:t xml:space="preserve"> zu finden: Aus dieser Perspektive </w:t>
      </w:r>
      <w:r>
        <w:rPr>
          <w:rFonts w:ascii="Times New Roman" w:hAnsi="Times New Roman" w:cs="Times New Roman"/>
          <w:sz w:val="20"/>
          <w:szCs w:val="20"/>
        </w:rPr>
        <w:t xml:space="preserve">erscheint es konsequent, dass </w:t>
      </w:r>
      <w:r w:rsidRPr="00B2046A">
        <w:rPr>
          <w:rFonts w:ascii="Times New Roman" w:hAnsi="Times New Roman" w:cs="Times New Roman"/>
          <w:sz w:val="20"/>
          <w:szCs w:val="20"/>
        </w:rPr>
        <w:t>de</w:t>
      </w:r>
      <w:r>
        <w:rPr>
          <w:rFonts w:ascii="Times New Roman" w:hAnsi="Times New Roman" w:cs="Times New Roman"/>
          <w:sz w:val="20"/>
          <w:szCs w:val="20"/>
        </w:rPr>
        <w:t>r</w:t>
      </w:r>
      <w:r w:rsidRPr="00B2046A">
        <w:rPr>
          <w:rFonts w:ascii="Times New Roman" w:hAnsi="Times New Roman" w:cs="Times New Roman"/>
          <w:sz w:val="20"/>
          <w:szCs w:val="20"/>
        </w:rPr>
        <w:t xml:space="preserve"> Stadt Rom geringere Bedeutung </w:t>
      </w:r>
      <w:r>
        <w:rPr>
          <w:rFonts w:ascii="Times New Roman" w:hAnsi="Times New Roman" w:cs="Times New Roman"/>
          <w:sz w:val="20"/>
          <w:szCs w:val="20"/>
        </w:rPr>
        <w:t xml:space="preserve">beigemessen wird als dem </w:t>
      </w:r>
      <w:r w:rsidRPr="00B2046A">
        <w:rPr>
          <w:rFonts w:ascii="Times New Roman" w:hAnsi="Times New Roman" w:cs="Times New Roman"/>
          <w:sz w:val="20"/>
          <w:szCs w:val="20"/>
        </w:rPr>
        <w:t>Reich. Doch auch Aelius</w:t>
      </w:r>
      <w:r>
        <w:rPr>
          <w:rFonts w:ascii="Times New Roman" w:hAnsi="Times New Roman" w:cs="Times New Roman"/>
          <w:sz w:val="20"/>
          <w:szCs w:val="20"/>
        </w:rPr>
        <w:t xml:space="preserve"> schreibt der Stadt Rom besondere Bedeutung zu, indem er die Vorstellung von der </w:t>
      </w:r>
      <w:r w:rsidRPr="00756E20">
        <w:rPr>
          <w:rFonts w:ascii="Times New Roman" w:hAnsi="Times New Roman" w:cs="Times New Roman"/>
          <w:sz w:val="18"/>
          <w:szCs w:val="18"/>
          <w:lang w:val="el-GR"/>
        </w:rPr>
        <w:t>πόλις</w:t>
      </w:r>
      <w:r>
        <w:rPr>
          <w:rFonts w:ascii="Times New Roman" w:hAnsi="Times New Roman" w:cs="Times New Roman"/>
          <w:sz w:val="20"/>
          <w:szCs w:val="20"/>
          <w:lang w:val="de-CH"/>
        </w:rPr>
        <w:t xml:space="preserve"> und ihrem Herrschaftsgebiet auf Rom überträgt, die Beherrscherin des Erdkreises</w:t>
      </w:r>
      <w:r>
        <w:rPr>
          <w:rFonts w:ascii="Times New Roman" w:hAnsi="Times New Roman" w:cs="Times New Roman"/>
          <w:sz w:val="20"/>
          <w:szCs w:val="20"/>
        </w:rPr>
        <w:t xml:space="preserve"> (Aristeid.</w:t>
      </w:r>
      <w:r w:rsidR="007403E9">
        <w:rPr>
          <w:rFonts w:ascii="Times New Roman" w:hAnsi="Times New Roman" w:cs="Times New Roman"/>
          <w:sz w:val="20"/>
          <w:szCs w:val="20"/>
        </w:rPr>
        <w:t> </w:t>
      </w:r>
      <w:r>
        <w:rPr>
          <w:rFonts w:ascii="Times New Roman" w:hAnsi="Times New Roman" w:cs="Times New Roman"/>
          <w:sz w:val="20"/>
          <w:szCs w:val="20"/>
        </w:rPr>
        <w:t>61)</w:t>
      </w:r>
      <w:r w:rsidRPr="00B2046A">
        <w:rPr>
          <w:rFonts w:ascii="Times New Roman" w:hAnsi="Times New Roman" w:cs="Times New Roman"/>
          <w:sz w:val="20"/>
          <w:szCs w:val="20"/>
        </w:rPr>
        <w:t xml:space="preserve">: </w:t>
      </w:r>
      <w:r w:rsidRPr="00756E20">
        <w:rPr>
          <w:rFonts w:ascii="Times" w:hAnsi="Times" w:cs="Segoe UI"/>
          <w:sz w:val="18"/>
          <w:szCs w:val="18"/>
          <w:lang w:val="el-GR" w:eastAsia="de-CH"/>
        </w:rPr>
        <w:t>ὅπερ</w:t>
      </w:r>
      <w:r w:rsidRPr="00756E20">
        <w:rPr>
          <w:rFonts w:ascii="Times" w:hAnsi="Times" w:cs="Segoe UI"/>
          <w:sz w:val="18"/>
          <w:szCs w:val="18"/>
          <w:lang w:eastAsia="de-CH"/>
        </w:rPr>
        <w:t xml:space="preserve"> </w:t>
      </w:r>
      <w:r w:rsidRPr="00756E20">
        <w:rPr>
          <w:rFonts w:ascii="Times" w:hAnsi="Times" w:cs="Segoe UI"/>
          <w:sz w:val="18"/>
          <w:szCs w:val="18"/>
          <w:lang w:val="el-GR" w:eastAsia="de-CH"/>
        </w:rPr>
        <w:t>δὲ</w:t>
      </w:r>
      <w:r w:rsidRPr="00756E20">
        <w:rPr>
          <w:rFonts w:ascii="Times" w:hAnsi="Times" w:cs="Segoe UI"/>
          <w:sz w:val="18"/>
          <w:szCs w:val="18"/>
          <w:lang w:eastAsia="de-CH"/>
        </w:rPr>
        <w:t xml:space="preserve"> </w:t>
      </w:r>
      <w:r w:rsidRPr="00756E20">
        <w:rPr>
          <w:rFonts w:ascii="Times" w:hAnsi="Times" w:cs="Segoe UI"/>
          <w:sz w:val="18"/>
          <w:szCs w:val="18"/>
          <w:lang w:val="el-GR" w:eastAsia="de-CH"/>
        </w:rPr>
        <w:t>πόλις</w:t>
      </w:r>
      <w:r w:rsidRPr="00756E20">
        <w:rPr>
          <w:rFonts w:ascii="Times" w:hAnsi="Times" w:cs="Segoe UI"/>
          <w:sz w:val="18"/>
          <w:szCs w:val="18"/>
          <w:lang w:eastAsia="de-CH"/>
        </w:rPr>
        <w:t xml:space="preserve"> </w:t>
      </w:r>
      <w:r w:rsidRPr="00756E20">
        <w:rPr>
          <w:rFonts w:ascii="Times" w:hAnsi="Times" w:cs="Segoe UI"/>
          <w:sz w:val="18"/>
          <w:szCs w:val="18"/>
          <w:lang w:val="el-GR" w:eastAsia="de-CH"/>
        </w:rPr>
        <w:t>τοῖς</w:t>
      </w:r>
      <w:r w:rsidRPr="00756E20">
        <w:rPr>
          <w:rFonts w:ascii="Times" w:hAnsi="Times" w:cs="Segoe UI"/>
          <w:sz w:val="18"/>
          <w:szCs w:val="18"/>
          <w:lang w:eastAsia="de-CH"/>
        </w:rPr>
        <w:t xml:space="preserve"> </w:t>
      </w:r>
      <w:r w:rsidRPr="00756E20">
        <w:rPr>
          <w:rFonts w:ascii="Times" w:hAnsi="Times" w:cs="Segoe UI"/>
          <w:sz w:val="18"/>
          <w:szCs w:val="18"/>
          <w:lang w:val="el-GR" w:eastAsia="de-CH"/>
        </w:rPr>
        <w:t>αὑτῆς</w:t>
      </w:r>
      <w:r w:rsidRPr="00756E20">
        <w:rPr>
          <w:rFonts w:ascii="Times" w:hAnsi="Times" w:cs="Segoe UI"/>
          <w:sz w:val="18"/>
          <w:szCs w:val="18"/>
          <w:lang w:eastAsia="de-CH"/>
        </w:rPr>
        <w:t xml:space="preserve"> </w:t>
      </w:r>
      <w:r w:rsidRPr="00756E20">
        <w:rPr>
          <w:rFonts w:ascii="Times" w:hAnsi="Times" w:cs="Segoe UI"/>
          <w:sz w:val="18"/>
          <w:szCs w:val="18"/>
          <w:lang w:val="el-GR" w:eastAsia="de-CH"/>
        </w:rPr>
        <w:t>ὁρίοις</w:t>
      </w:r>
      <w:r w:rsidRPr="00756E20">
        <w:rPr>
          <w:rFonts w:ascii="Times" w:hAnsi="Times" w:cs="Segoe UI"/>
          <w:sz w:val="18"/>
          <w:szCs w:val="18"/>
          <w:lang w:eastAsia="de-CH"/>
        </w:rPr>
        <w:t xml:space="preserve"> </w:t>
      </w:r>
      <w:r w:rsidRPr="00756E20">
        <w:rPr>
          <w:rFonts w:ascii="Times" w:hAnsi="Times" w:cs="Segoe UI"/>
          <w:sz w:val="18"/>
          <w:szCs w:val="18"/>
          <w:lang w:val="el-GR" w:eastAsia="de-CH"/>
        </w:rPr>
        <w:t>καὶ</w:t>
      </w:r>
      <w:r w:rsidRPr="00756E20">
        <w:rPr>
          <w:rFonts w:ascii="Times" w:hAnsi="Times" w:cs="Segoe UI"/>
          <w:sz w:val="18"/>
          <w:szCs w:val="18"/>
          <w:lang w:eastAsia="de-CH"/>
        </w:rPr>
        <w:t xml:space="preserve"> </w:t>
      </w:r>
      <w:r w:rsidRPr="00756E20">
        <w:rPr>
          <w:rFonts w:ascii="Times" w:hAnsi="Times" w:cs="Segoe UI"/>
          <w:sz w:val="18"/>
          <w:szCs w:val="18"/>
          <w:lang w:val="el-GR" w:eastAsia="de-CH"/>
        </w:rPr>
        <w:t>χώραις</w:t>
      </w:r>
      <w:r w:rsidRPr="00756E20">
        <w:rPr>
          <w:rFonts w:ascii="Times" w:hAnsi="Times" w:cs="Segoe UI"/>
          <w:sz w:val="18"/>
          <w:szCs w:val="18"/>
          <w:lang w:eastAsia="de-CH"/>
        </w:rPr>
        <w:t xml:space="preserve"> </w:t>
      </w:r>
      <w:r w:rsidRPr="00756E20">
        <w:rPr>
          <w:rFonts w:ascii="Times" w:hAnsi="Times" w:cs="Segoe UI"/>
          <w:sz w:val="18"/>
          <w:szCs w:val="18"/>
          <w:lang w:val="el-GR" w:eastAsia="de-CH"/>
        </w:rPr>
        <w:t>ἐστὶ</w:t>
      </w:r>
      <w:r w:rsidRPr="00756E20">
        <w:rPr>
          <w:rFonts w:ascii="Times" w:hAnsi="Times" w:cs="Segoe UI"/>
          <w:sz w:val="18"/>
          <w:szCs w:val="18"/>
          <w:lang w:eastAsia="de-CH"/>
        </w:rPr>
        <w:t xml:space="preserve">, </w:t>
      </w:r>
      <w:r w:rsidRPr="00756E20">
        <w:rPr>
          <w:rFonts w:ascii="Times" w:hAnsi="Times" w:cs="Segoe UI"/>
          <w:sz w:val="18"/>
          <w:szCs w:val="18"/>
          <w:lang w:val="el-GR" w:eastAsia="de-CH"/>
        </w:rPr>
        <w:t>τοῦθ</w:t>
      </w:r>
      <w:r w:rsidRPr="00756E20">
        <w:rPr>
          <w:rFonts w:ascii="Times" w:hAnsi="Times" w:cs="Segoe UI"/>
          <w:sz w:val="18"/>
          <w:szCs w:val="18"/>
          <w:lang w:eastAsia="de-CH"/>
        </w:rPr>
        <w:t xml:space="preserve">’ </w:t>
      </w:r>
      <w:r w:rsidRPr="00756E20">
        <w:rPr>
          <w:rFonts w:ascii="Times" w:hAnsi="Times" w:cs="Segoe UI"/>
          <w:sz w:val="18"/>
          <w:szCs w:val="18"/>
          <w:lang w:val="el-GR" w:eastAsia="de-CH"/>
        </w:rPr>
        <w:t>ἥδε</w:t>
      </w:r>
      <w:r w:rsidRPr="00756E20">
        <w:rPr>
          <w:rFonts w:ascii="Times" w:hAnsi="Times" w:cs="Segoe UI"/>
          <w:sz w:val="18"/>
          <w:szCs w:val="18"/>
          <w:lang w:eastAsia="de-CH"/>
        </w:rPr>
        <w:t xml:space="preserve"> </w:t>
      </w:r>
      <w:r w:rsidRPr="00756E20">
        <w:rPr>
          <w:rFonts w:ascii="Times" w:hAnsi="Times" w:cs="Segoe UI"/>
          <w:sz w:val="18"/>
          <w:szCs w:val="18"/>
          <w:lang w:val="el-GR" w:eastAsia="de-CH"/>
        </w:rPr>
        <w:t>ἡ</w:t>
      </w:r>
      <w:r w:rsidRPr="00756E20">
        <w:rPr>
          <w:rFonts w:ascii="Times" w:hAnsi="Times" w:cs="Segoe UI"/>
          <w:sz w:val="18"/>
          <w:szCs w:val="18"/>
          <w:lang w:eastAsia="de-CH"/>
        </w:rPr>
        <w:t xml:space="preserve"> </w:t>
      </w:r>
      <w:r w:rsidRPr="00756E20">
        <w:rPr>
          <w:rFonts w:ascii="Times" w:hAnsi="Times" w:cs="Segoe UI"/>
          <w:sz w:val="18"/>
          <w:szCs w:val="18"/>
          <w:lang w:val="el-GR" w:eastAsia="de-CH"/>
        </w:rPr>
        <w:t>πόλις</w:t>
      </w:r>
      <w:r w:rsidRPr="00756E20">
        <w:rPr>
          <w:rFonts w:ascii="Times" w:hAnsi="Times" w:cs="Segoe UI"/>
          <w:sz w:val="18"/>
          <w:szCs w:val="18"/>
          <w:lang w:eastAsia="de-CH"/>
        </w:rPr>
        <w:t xml:space="preserve"> </w:t>
      </w:r>
      <w:r w:rsidRPr="00756E20">
        <w:rPr>
          <w:rFonts w:ascii="Times" w:hAnsi="Times" w:cs="Segoe UI"/>
          <w:sz w:val="18"/>
          <w:szCs w:val="18"/>
          <w:lang w:val="el-GR" w:eastAsia="de-CH"/>
        </w:rPr>
        <w:t>τῆς</w:t>
      </w:r>
      <w:r w:rsidRPr="00756E20">
        <w:rPr>
          <w:rFonts w:ascii="Times" w:hAnsi="Times" w:cs="Segoe UI"/>
          <w:sz w:val="18"/>
          <w:szCs w:val="18"/>
          <w:lang w:eastAsia="de-CH"/>
        </w:rPr>
        <w:t xml:space="preserve"> </w:t>
      </w:r>
      <w:r w:rsidRPr="00756E20">
        <w:rPr>
          <w:rFonts w:ascii="Times" w:hAnsi="Times" w:cs="Segoe UI"/>
          <w:sz w:val="18"/>
          <w:szCs w:val="18"/>
          <w:lang w:val="el-GR" w:eastAsia="de-CH"/>
        </w:rPr>
        <w:t>ἁπάσης</w:t>
      </w:r>
      <w:r w:rsidRPr="00756E20">
        <w:rPr>
          <w:rFonts w:ascii="Times" w:hAnsi="Times" w:cs="Segoe UI"/>
          <w:sz w:val="18"/>
          <w:szCs w:val="18"/>
          <w:lang w:eastAsia="de-CH"/>
        </w:rPr>
        <w:t xml:space="preserve"> </w:t>
      </w:r>
      <w:r w:rsidRPr="00756E20">
        <w:rPr>
          <w:rFonts w:ascii="Times" w:hAnsi="Times" w:cs="Segoe UI"/>
          <w:sz w:val="18"/>
          <w:szCs w:val="18"/>
          <w:lang w:val="el-GR" w:eastAsia="de-CH"/>
        </w:rPr>
        <w:t>οἰκουμένης</w:t>
      </w:r>
      <w:r w:rsidRPr="00756E20">
        <w:rPr>
          <w:rFonts w:ascii="Times" w:hAnsi="Times" w:cs="Segoe UI"/>
          <w:sz w:val="18"/>
          <w:szCs w:val="18"/>
          <w:lang w:eastAsia="de-CH"/>
        </w:rPr>
        <w:t xml:space="preserve">, </w:t>
      </w:r>
      <w:r w:rsidRPr="00756E20">
        <w:rPr>
          <w:rFonts w:ascii="Times" w:hAnsi="Times" w:cs="Segoe UI"/>
          <w:sz w:val="18"/>
          <w:szCs w:val="18"/>
          <w:lang w:val="el-GR" w:eastAsia="de-CH"/>
        </w:rPr>
        <w:t>ὥσπερ</w:t>
      </w:r>
      <w:r w:rsidRPr="00756E20">
        <w:rPr>
          <w:rFonts w:ascii="Times" w:hAnsi="Times" w:cs="Segoe UI"/>
          <w:sz w:val="18"/>
          <w:szCs w:val="18"/>
          <w:lang w:eastAsia="de-CH"/>
        </w:rPr>
        <w:t xml:space="preserve"> </w:t>
      </w:r>
      <w:r w:rsidRPr="00756E20">
        <w:rPr>
          <w:rFonts w:ascii="Times" w:hAnsi="Times" w:cs="Segoe UI"/>
          <w:sz w:val="18"/>
          <w:szCs w:val="18"/>
          <w:lang w:val="el-GR" w:eastAsia="de-CH"/>
        </w:rPr>
        <w:t>αὖ</w:t>
      </w:r>
      <w:r w:rsidRPr="00756E20">
        <w:rPr>
          <w:rFonts w:ascii="Times" w:hAnsi="Times" w:cs="Segoe UI"/>
          <w:sz w:val="18"/>
          <w:szCs w:val="18"/>
          <w:lang w:eastAsia="de-CH"/>
        </w:rPr>
        <w:t xml:space="preserve"> </w:t>
      </w:r>
      <w:r w:rsidRPr="00756E20">
        <w:rPr>
          <w:rFonts w:ascii="Times" w:hAnsi="Times" w:cs="Segoe UI"/>
          <w:sz w:val="18"/>
          <w:szCs w:val="18"/>
          <w:lang w:val="el-GR" w:eastAsia="de-CH"/>
        </w:rPr>
        <w:t>τῆς</w:t>
      </w:r>
      <w:r w:rsidRPr="00756E20">
        <w:rPr>
          <w:rFonts w:ascii="Times" w:hAnsi="Times" w:cs="Segoe UI"/>
          <w:sz w:val="18"/>
          <w:szCs w:val="18"/>
          <w:lang w:eastAsia="de-CH"/>
        </w:rPr>
        <w:t xml:space="preserve"> </w:t>
      </w:r>
      <w:r w:rsidRPr="00756E20">
        <w:rPr>
          <w:rFonts w:ascii="Times" w:hAnsi="Times" w:cs="Segoe UI"/>
          <w:sz w:val="18"/>
          <w:szCs w:val="18"/>
          <w:lang w:val="el-GR" w:eastAsia="de-CH"/>
        </w:rPr>
        <w:t>χώρας</w:t>
      </w:r>
      <w:r w:rsidRPr="00756E20">
        <w:rPr>
          <w:rFonts w:ascii="Times" w:hAnsi="Times" w:cs="Segoe UI"/>
          <w:sz w:val="18"/>
          <w:szCs w:val="18"/>
          <w:lang w:eastAsia="de-CH"/>
        </w:rPr>
        <w:t xml:space="preserve"> </w:t>
      </w:r>
      <w:r w:rsidRPr="00756E20">
        <w:rPr>
          <w:rFonts w:ascii="Times" w:hAnsi="Times" w:cs="Segoe UI"/>
          <w:sz w:val="18"/>
          <w:szCs w:val="18"/>
          <w:lang w:val="el-GR" w:eastAsia="de-CH"/>
        </w:rPr>
        <w:t>ἄστυ</w:t>
      </w:r>
      <w:r w:rsidRPr="00756E20">
        <w:rPr>
          <w:rFonts w:ascii="Times" w:hAnsi="Times" w:cs="Segoe UI"/>
          <w:sz w:val="18"/>
          <w:szCs w:val="18"/>
          <w:lang w:eastAsia="de-CH"/>
        </w:rPr>
        <w:t xml:space="preserve"> </w:t>
      </w:r>
      <w:r w:rsidRPr="00756E20">
        <w:rPr>
          <w:rFonts w:ascii="Times" w:hAnsi="Times" w:cs="Segoe UI"/>
          <w:sz w:val="18"/>
          <w:szCs w:val="18"/>
          <w:lang w:val="el-GR" w:eastAsia="de-CH"/>
        </w:rPr>
        <w:t>κοινὸν</w:t>
      </w:r>
      <w:r w:rsidRPr="00756E20">
        <w:rPr>
          <w:rFonts w:ascii="Times" w:hAnsi="Times" w:cs="Segoe UI"/>
          <w:sz w:val="18"/>
          <w:szCs w:val="18"/>
          <w:lang w:eastAsia="de-CH"/>
        </w:rPr>
        <w:t xml:space="preserve"> </w:t>
      </w:r>
      <w:r w:rsidRPr="00756E20">
        <w:rPr>
          <w:rFonts w:ascii="Times" w:hAnsi="Times" w:cs="Segoe UI"/>
          <w:sz w:val="18"/>
          <w:szCs w:val="18"/>
          <w:lang w:val="el-GR" w:eastAsia="de-CH"/>
        </w:rPr>
        <w:t>ἀποδεδειγμένη</w:t>
      </w:r>
      <w:r w:rsidRPr="00756E20">
        <w:rPr>
          <w:rFonts w:ascii="Times" w:hAnsi="Times" w:cs="Segoe UI"/>
          <w:sz w:val="18"/>
          <w:szCs w:val="18"/>
          <w:lang w:eastAsia="de-CH"/>
        </w:rPr>
        <w:t xml:space="preserve">. </w:t>
      </w:r>
      <w:r w:rsidRPr="00756E20">
        <w:rPr>
          <w:rFonts w:ascii="Times" w:hAnsi="Times" w:cs="Segoe UI"/>
          <w:sz w:val="18"/>
          <w:szCs w:val="18"/>
          <w:lang w:val="el-GR" w:eastAsia="de-CH"/>
        </w:rPr>
        <w:t>φαίης</w:t>
      </w:r>
      <w:r w:rsidRPr="00756E20">
        <w:rPr>
          <w:rFonts w:ascii="Times" w:hAnsi="Times" w:cs="Segoe UI"/>
          <w:sz w:val="18"/>
          <w:szCs w:val="18"/>
          <w:lang w:eastAsia="de-CH"/>
        </w:rPr>
        <w:t xml:space="preserve"> </w:t>
      </w:r>
      <w:r w:rsidRPr="00756E20">
        <w:rPr>
          <w:rFonts w:ascii="Times" w:hAnsi="Times" w:cs="Segoe UI"/>
          <w:sz w:val="18"/>
          <w:szCs w:val="18"/>
          <w:lang w:val="el-GR" w:eastAsia="de-CH"/>
        </w:rPr>
        <w:t>ἂν</w:t>
      </w:r>
      <w:r w:rsidRPr="00756E20">
        <w:rPr>
          <w:rFonts w:ascii="Times" w:hAnsi="Times" w:cs="Segoe UI"/>
          <w:sz w:val="18"/>
          <w:szCs w:val="18"/>
          <w:lang w:eastAsia="de-CH"/>
        </w:rPr>
        <w:t xml:space="preserve"> </w:t>
      </w:r>
      <w:r w:rsidRPr="00756E20">
        <w:rPr>
          <w:rFonts w:ascii="Times" w:hAnsi="Times" w:cs="Segoe UI"/>
          <w:sz w:val="18"/>
          <w:szCs w:val="18"/>
          <w:lang w:val="el-GR" w:eastAsia="de-CH"/>
        </w:rPr>
        <w:t>περιοίκους</w:t>
      </w:r>
      <w:r w:rsidRPr="00756E20">
        <w:rPr>
          <w:rFonts w:ascii="Times" w:hAnsi="Times" w:cs="Segoe UI"/>
          <w:sz w:val="18"/>
          <w:szCs w:val="18"/>
          <w:lang w:eastAsia="de-CH"/>
        </w:rPr>
        <w:t xml:space="preserve"> </w:t>
      </w:r>
      <w:r w:rsidRPr="00756E20">
        <w:rPr>
          <w:rFonts w:ascii="Times" w:hAnsi="Times" w:cs="Segoe UI"/>
          <w:sz w:val="18"/>
          <w:szCs w:val="18"/>
          <w:lang w:val="el-GR" w:eastAsia="de-CH"/>
        </w:rPr>
        <w:t>ἅπαντας</w:t>
      </w:r>
      <w:r w:rsidRPr="00756E20">
        <w:rPr>
          <w:rFonts w:ascii="Times" w:hAnsi="Times" w:cs="Segoe UI"/>
          <w:sz w:val="18"/>
          <w:szCs w:val="18"/>
          <w:lang w:eastAsia="de-CH"/>
        </w:rPr>
        <w:t xml:space="preserve"> </w:t>
      </w:r>
      <w:r w:rsidRPr="00756E20">
        <w:rPr>
          <w:rFonts w:ascii="Times" w:hAnsi="Times" w:cs="Segoe UI"/>
          <w:sz w:val="18"/>
          <w:szCs w:val="18"/>
          <w:lang w:val="el-GR" w:eastAsia="de-CH"/>
        </w:rPr>
        <w:t>ἢ</w:t>
      </w:r>
      <w:r w:rsidRPr="00756E20">
        <w:rPr>
          <w:rFonts w:ascii="Times" w:hAnsi="Times" w:cs="Segoe UI"/>
          <w:sz w:val="18"/>
          <w:szCs w:val="18"/>
          <w:lang w:eastAsia="de-CH"/>
        </w:rPr>
        <w:t xml:space="preserve"> </w:t>
      </w:r>
      <w:r w:rsidRPr="00756E20">
        <w:rPr>
          <w:rFonts w:ascii="Times" w:hAnsi="Times" w:cs="Segoe UI"/>
          <w:sz w:val="18"/>
          <w:szCs w:val="18"/>
          <w:lang w:val="el-GR" w:eastAsia="de-CH"/>
        </w:rPr>
        <w:t>κατὰ</w:t>
      </w:r>
      <w:r w:rsidRPr="00756E20">
        <w:rPr>
          <w:rFonts w:ascii="Times" w:hAnsi="Times" w:cs="Segoe UI"/>
          <w:sz w:val="18"/>
          <w:szCs w:val="18"/>
          <w:lang w:eastAsia="de-CH"/>
        </w:rPr>
        <w:t xml:space="preserve"> </w:t>
      </w:r>
      <w:r w:rsidRPr="00756E20">
        <w:rPr>
          <w:rFonts w:ascii="Times" w:hAnsi="Times" w:cs="Segoe UI"/>
          <w:sz w:val="18"/>
          <w:szCs w:val="18"/>
          <w:lang w:val="el-GR" w:eastAsia="de-CH"/>
        </w:rPr>
        <w:t>δῆμον</w:t>
      </w:r>
      <w:r w:rsidRPr="00756E20">
        <w:rPr>
          <w:rFonts w:ascii="Times" w:hAnsi="Times" w:cs="Segoe UI"/>
          <w:sz w:val="18"/>
          <w:szCs w:val="18"/>
          <w:lang w:eastAsia="de-CH"/>
        </w:rPr>
        <w:t xml:space="preserve"> </w:t>
      </w:r>
      <w:r w:rsidRPr="00756E20">
        <w:rPr>
          <w:rFonts w:ascii="Times" w:hAnsi="Times" w:cs="Segoe UI"/>
          <w:sz w:val="18"/>
          <w:szCs w:val="18"/>
          <w:lang w:val="el-GR" w:eastAsia="de-CH"/>
        </w:rPr>
        <w:t>οἰκοῦντας</w:t>
      </w:r>
      <w:r w:rsidRPr="00756E20">
        <w:rPr>
          <w:rFonts w:ascii="Times" w:hAnsi="Times" w:cs="Segoe UI"/>
          <w:sz w:val="18"/>
          <w:szCs w:val="18"/>
          <w:lang w:eastAsia="de-CH"/>
        </w:rPr>
        <w:t xml:space="preserve"> </w:t>
      </w:r>
      <w:r w:rsidRPr="00756E20">
        <w:rPr>
          <w:rFonts w:ascii="Times" w:hAnsi="Times" w:cs="Segoe UI"/>
          <w:sz w:val="18"/>
          <w:szCs w:val="18"/>
          <w:lang w:val="el-GR" w:eastAsia="de-CH"/>
        </w:rPr>
        <w:t>ἄλλον</w:t>
      </w:r>
      <w:r w:rsidRPr="00756E20">
        <w:rPr>
          <w:rFonts w:ascii="Times" w:hAnsi="Times" w:cs="Segoe UI"/>
          <w:sz w:val="18"/>
          <w:szCs w:val="18"/>
          <w:lang w:eastAsia="de-CH"/>
        </w:rPr>
        <w:t xml:space="preserve"> </w:t>
      </w:r>
      <w:r w:rsidRPr="00756E20">
        <w:rPr>
          <w:rFonts w:ascii="Times" w:hAnsi="Times" w:cs="Segoe UI"/>
          <w:sz w:val="18"/>
          <w:szCs w:val="18"/>
          <w:lang w:val="el-GR" w:eastAsia="de-CH"/>
        </w:rPr>
        <w:t>χῶρον</w:t>
      </w:r>
      <w:r w:rsidRPr="00756E20">
        <w:rPr>
          <w:rFonts w:ascii="Times" w:hAnsi="Times" w:cs="Segoe UI"/>
          <w:sz w:val="18"/>
          <w:szCs w:val="18"/>
          <w:lang w:eastAsia="de-CH"/>
        </w:rPr>
        <w:t xml:space="preserve"> </w:t>
      </w:r>
      <w:r w:rsidRPr="00756E20">
        <w:rPr>
          <w:rFonts w:ascii="Times" w:hAnsi="Times" w:cs="Segoe UI"/>
          <w:sz w:val="18"/>
          <w:szCs w:val="18"/>
          <w:lang w:val="el-GR" w:eastAsia="de-CH"/>
        </w:rPr>
        <w:t>εἰς</w:t>
      </w:r>
      <w:r w:rsidRPr="00756E20">
        <w:rPr>
          <w:rFonts w:ascii="Times" w:hAnsi="Times" w:cs="Segoe UI"/>
          <w:sz w:val="18"/>
          <w:szCs w:val="18"/>
          <w:lang w:eastAsia="de-CH"/>
        </w:rPr>
        <w:t xml:space="preserve"> </w:t>
      </w:r>
      <w:r w:rsidRPr="00756E20">
        <w:rPr>
          <w:rFonts w:ascii="Times" w:hAnsi="Times" w:cs="Segoe UI"/>
          <w:sz w:val="18"/>
          <w:szCs w:val="18"/>
          <w:lang w:val="el-GR" w:eastAsia="de-CH"/>
        </w:rPr>
        <w:t>μίαν</w:t>
      </w:r>
      <w:r w:rsidRPr="00756E20">
        <w:rPr>
          <w:rFonts w:ascii="Times" w:hAnsi="Times" w:cs="Segoe UI"/>
          <w:sz w:val="18"/>
          <w:szCs w:val="18"/>
          <w:lang w:eastAsia="de-CH"/>
        </w:rPr>
        <w:t xml:space="preserve"> </w:t>
      </w:r>
      <w:r w:rsidRPr="00756E20">
        <w:rPr>
          <w:rFonts w:ascii="Times" w:hAnsi="Times" w:cs="Segoe UI"/>
          <w:sz w:val="18"/>
          <w:szCs w:val="18"/>
          <w:lang w:val="el-GR" w:eastAsia="de-CH"/>
        </w:rPr>
        <w:t>ταύτην</w:t>
      </w:r>
      <w:r w:rsidRPr="00756E20">
        <w:rPr>
          <w:rFonts w:ascii="Times" w:hAnsi="Times" w:cs="Segoe UI"/>
          <w:sz w:val="18"/>
          <w:szCs w:val="18"/>
          <w:lang w:eastAsia="de-CH"/>
        </w:rPr>
        <w:t xml:space="preserve"> </w:t>
      </w:r>
      <w:r w:rsidRPr="00756E20">
        <w:rPr>
          <w:rFonts w:ascii="Times" w:hAnsi="Times" w:cs="Segoe UI"/>
          <w:sz w:val="18"/>
          <w:szCs w:val="18"/>
          <w:lang w:val="el-GR" w:eastAsia="de-CH"/>
        </w:rPr>
        <w:t>ἀκρόπολιν</w:t>
      </w:r>
      <w:r w:rsidRPr="00756E20">
        <w:rPr>
          <w:rFonts w:ascii="Times" w:hAnsi="Times" w:cs="Segoe UI"/>
          <w:sz w:val="18"/>
          <w:szCs w:val="18"/>
          <w:lang w:eastAsia="de-CH"/>
        </w:rPr>
        <w:t xml:space="preserve"> </w:t>
      </w:r>
      <w:r w:rsidRPr="00756E20">
        <w:rPr>
          <w:rFonts w:ascii="Times" w:hAnsi="Times" w:cs="Segoe UI"/>
          <w:sz w:val="18"/>
          <w:szCs w:val="18"/>
          <w:lang w:val="el-GR" w:eastAsia="de-CH"/>
        </w:rPr>
        <w:t>συνέρχεσθαι</w:t>
      </w:r>
      <w:r w:rsidRPr="0072253B">
        <w:rPr>
          <w:rFonts w:ascii="Times" w:hAnsi="Times" w:cs="Times New Roman"/>
          <w:sz w:val="20"/>
          <w:szCs w:val="20"/>
        </w:rPr>
        <w:t xml:space="preserve"> </w:t>
      </w:r>
      <w:r>
        <w:rPr>
          <w:rFonts w:ascii="Times New Roman" w:hAnsi="Times New Roman" w:cs="Times New Roman"/>
          <w:sz w:val="20"/>
          <w:szCs w:val="20"/>
        </w:rPr>
        <w:t>(</w:t>
      </w:r>
      <w:r w:rsidRPr="00B2046A">
        <w:rPr>
          <w:rFonts w:ascii="Times New Roman" w:hAnsi="Times New Roman" w:cs="Times New Roman"/>
          <w:sz w:val="20"/>
          <w:szCs w:val="20"/>
        </w:rPr>
        <w:t>„Was eine Stadt für ihre eigenen Grenzen und ihr Gebiet bedeutet, das bedeutet diese Stadt für den gesamten Erdkreis, da sie gleichsam zu seiner gemeinsamen Hauptstadt geworden ist. Man könnte sagen, dass alle ‚Periöken‘ oder die, welche in einer anderen Gegend im Verband einer ‚Demengemeinde‘ wohnen, in diese einzige Burg zu</w:t>
      </w:r>
      <w:r>
        <w:rPr>
          <w:rFonts w:ascii="Times New Roman" w:hAnsi="Times New Roman" w:cs="Times New Roman"/>
          <w:sz w:val="20"/>
          <w:szCs w:val="20"/>
        </w:rPr>
        <w:t>sammenströmen</w:t>
      </w:r>
      <w:r w:rsidRPr="00B2046A">
        <w:rPr>
          <w:rFonts w:ascii="Times New Roman" w:hAnsi="Times New Roman" w:cs="Times New Roman"/>
          <w:sz w:val="20"/>
          <w:szCs w:val="20"/>
        </w:rPr>
        <w:t>“</w:t>
      </w:r>
      <w:r>
        <w:rPr>
          <w:rFonts w:ascii="Times New Roman" w:hAnsi="Times New Roman" w:cs="Times New Roman"/>
          <w:sz w:val="20"/>
          <w:szCs w:val="20"/>
        </w:rPr>
        <w:t>). S</w:t>
      </w:r>
      <w:r w:rsidR="007403E9">
        <w:rPr>
          <w:rFonts w:ascii="Times New Roman" w:hAnsi="Times New Roman" w:cs="Times New Roman"/>
          <w:sz w:val="20"/>
          <w:szCs w:val="20"/>
        </w:rPr>
        <w:t>iehe</w:t>
      </w:r>
      <w:r w:rsidR="00061A27">
        <w:rPr>
          <w:rFonts w:ascii="Times New Roman" w:hAnsi="Times New Roman" w:cs="Times New Roman"/>
          <w:sz w:val="20"/>
          <w:szCs w:val="20"/>
        </w:rPr>
        <w:t> a</w:t>
      </w:r>
      <w:r w:rsidR="007403E9">
        <w:rPr>
          <w:rFonts w:ascii="Times New Roman" w:hAnsi="Times New Roman" w:cs="Times New Roman"/>
          <w:sz w:val="20"/>
          <w:szCs w:val="20"/>
        </w:rPr>
        <w:t>uch</w:t>
      </w:r>
      <w:r>
        <w:rPr>
          <w:rFonts w:ascii="Times New Roman" w:hAnsi="Times New Roman" w:cs="Times New Roman"/>
          <w:sz w:val="20"/>
          <w:szCs w:val="20"/>
        </w:rPr>
        <w:t xml:space="preserve"> Aristeid. 9</w:t>
      </w:r>
      <w:r w:rsidR="00464ED4">
        <w:rPr>
          <w:rFonts w:ascii="Times New Roman" w:hAnsi="Times New Roman" w:cs="Times New Roman"/>
          <w:sz w:val="20"/>
          <w:szCs w:val="20"/>
        </w:rPr>
        <w:t>–</w:t>
      </w:r>
      <w:r>
        <w:rPr>
          <w:rFonts w:ascii="Times New Roman" w:hAnsi="Times New Roman" w:cs="Times New Roman"/>
          <w:sz w:val="20"/>
          <w:szCs w:val="20"/>
        </w:rPr>
        <w:t xml:space="preserve">13; 80f. </w:t>
      </w:r>
      <w:r>
        <w:rPr>
          <w:rFonts w:ascii="Times New Roman" w:hAnsi="Times New Roman" w:cs="Times New Roman"/>
          <w:sz w:val="20"/>
          <w:szCs w:val="20"/>
          <w:lang w:val="de-CH"/>
        </w:rPr>
        <w:t>Z</w:t>
      </w:r>
      <w:r w:rsidRPr="00B2046A">
        <w:rPr>
          <w:rFonts w:ascii="Times New Roman" w:hAnsi="Times New Roman" w:cs="Times New Roman"/>
          <w:sz w:val="20"/>
          <w:szCs w:val="20"/>
        </w:rPr>
        <w:t>u Aufbau un</w:t>
      </w:r>
      <w:r>
        <w:rPr>
          <w:rFonts w:ascii="Times New Roman" w:hAnsi="Times New Roman" w:cs="Times New Roman"/>
          <w:sz w:val="20"/>
          <w:szCs w:val="20"/>
        </w:rPr>
        <w:t xml:space="preserve">d historischem Hintergrund der </w:t>
      </w:r>
      <w:r w:rsidRPr="00B2046A">
        <w:rPr>
          <w:rFonts w:ascii="Times New Roman" w:hAnsi="Times New Roman" w:cs="Times New Roman"/>
          <w:sz w:val="20"/>
          <w:szCs w:val="20"/>
        </w:rPr>
        <w:t>Rom</w:t>
      </w:r>
      <w:r>
        <w:rPr>
          <w:rFonts w:ascii="Times New Roman" w:hAnsi="Times New Roman" w:cs="Times New Roman"/>
          <w:sz w:val="20"/>
          <w:szCs w:val="20"/>
        </w:rPr>
        <w:t>-R</w:t>
      </w:r>
      <w:r w:rsidRPr="00B2046A">
        <w:rPr>
          <w:rFonts w:ascii="Times New Roman" w:hAnsi="Times New Roman" w:cs="Times New Roman"/>
          <w:sz w:val="20"/>
          <w:szCs w:val="20"/>
        </w:rPr>
        <w:t>ede</w:t>
      </w:r>
      <w:r w:rsidRPr="00AE1E3A">
        <w:rPr>
          <w:rFonts w:ascii="Times New Roman" w:hAnsi="Times New Roman" w:cs="Times New Roman"/>
          <w:sz w:val="20"/>
          <w:szCs w:val="20"/>
        </w:rPr>
        <w:t xml:space="preserve"> </w:t>
      </w:r>
      <w:r>
        <w:rPr>
          <w:rFonts w:ascii="Times New Roman" w:hAnsi="Times New Roman" w:cs="Times New Roman"/>
          <w:sz w:val="20"/>
          <w:szCs w:val="20"/>
        </w:rPr>
        <w:t>s. Klein 1981; vgl. auch Classen 1980, zum Städtelob als literarische Gattung. –</w:t>
      </w:r>
      <w:r w:rsidR="00061A27" w:rsidRPr="00061A27">
        <w:rPr>
          <w:rFonts w:ascii="Times New Roman" w:hAnsi="Times New Roman" w:cs="Times New Roman"/>
          <w:sz w:val="20"/>
          <w:szCs w:val="20"/>
        </w:rPr>
        <w:t xml:space="preserve"> </w:t>
      </w:r>
      <w:r w:rsidR="00061A27">
        <w:rPr>
          <w:rFonts w:ascii="Times New Roman" w:hAnsi="Times New Roman" w:cs="Times New Roman"/>
          <w:sz w:val="20"/>
          <w:szCs w:val="20"/>
        </w:rPr>
        <w:t>S</w:t>
      </w:r>
      <w:r w:rsidR="00A00E9F">
        <w:rPr>
          <w:rFonts w:ascii="Times New Roman" w:hAnsi="Times New Roman" w:cs="Times New Roman"/>
          <w:sz w:val="20"/>
          <w:szCs w:val="20"/>
        </w:rPr>
        <w:t>iehe</w:t>
      </w:r>
      <w:r w:rsidR="00061A27">
        <w:rPr>
          <w:rFonts w:ascii="Times New Roman" w:hAnsi="Times New Roman" w:cs="Times New Roman"/>
          <w:sz w:val="20"/>
          <w:szCs w:val="20"/>
        </w:rPr>
        <w:t> a</w:t>
      </w:r>
      <w:r w:rsidR="00A00E9F">
        <w:rPr>
          <w:rFonts w:ascii="Times New Roman" w:hAnsi="Times New Roman" w:cs="Times New Roman"/>
          <w:sz w:val="20"/>
          <w:szCs w:val="20"/>
        </w:rPr>
        <w:t>uch</w:t>
      </w:r>
      <w:r w:rsidR="00061A27">
        <w:rPr>
          <w:rFonts w:ascii="Times New Roman" w:hAnsi="Times New Roman" w:cs="Times New Roman"/>
          <w:sz w:val="20"/>
          <w:szCs w:val="20"/>
        </w:rPr>
        <w:t xml:space="preserve"> </w:t>
      </w:r>
      <w:r>
        <w:rPr>
          <w:rFonts w:ascii="Times New Roman" w:hAnsi="Times New Roman" w:cs="Times New Roman"/>
          <w:sz w:val="20"/>
          <w:szCs w:val="20"/>
        </w:rPr>
        <w:t xml:space="preserve">Richardson 2008, der anhand des Gebrauchs der Begriffe </w:t>
      </w:r>
      <w:r w:rsidRPr="00DB4D73">
        <w:rPr>
          <w:rFonts w:ascii="Times New Roman" w:hAnsi="Times New Roman" w:cs="Times New Roman"/>
          <w:i/>
          <w:iCs/>
          <w:sz w:val="20"/>
          <w:szCs w:val="20"/>
          <w:lang w:val="la-Latn"/>
        </w:rPr>
        <w:t>imperium</w:t>
      </w:r>
      <w:r>
        <w:rPr>
          <w:rFonts w:ascii="Times New Roman" w:hAnsi="Times New Roman" w:cs="Times New Roman"/>
          <w:sz w:val="20"/>
          <w:szCs w:val="20"/>
        </w:rPr>
        <w:t xml:space="preserve"> und </w:t>
      </w:r>
      <w:r w:rsidRPr="00DB4D73">
        <w:rPr>
          <w:rFonts w:ascii="Times New Roman" w:hAnsi="Times New Roman" w:cs="Times New Roman"/>
          <w:i/>
          <w:iCs/>
          <w:sz w:val="20"/>
          <w:szCs w:val="20"/>
          <w:lang w:val="la-Latn"/>
        </w:rPr>
        <w:t>provincia</w:t>
      </w:r>
      <w:r>
        <w:rPr>
          <w:rFonts w:ascii="Times New Roman" w:hAnsi="Times New Roman" w:cs="Times New Roman"/>
          <w:sz w:val="20"/>
          <w:szCs w:val="20"/>
        </w:rPr>
        <w:t xml:space="preserve"> in der späten Republik und Kaiserzeit analysiert, wie die Römer selbst den Prozess verstanden, in dessen Verlauf Rom vom Stadtstaat zur Weltmacht wurde.</w:t>
      </w:r>
    </w:p>
  </w:footnote>
  <w:footnote w:id="12">
    <w:p w:rsidR="004A625B" w:rsidRDefault="004A625B" w:rsidP="00CA19ED">
      <w:pPr>
        <w:pStyle w:val="Funotentext"/>
        <w:tabs>
          <w:tab w:val="left" w:pos="567"/>
        </w:tabs>
        <w:ind w:left="567" w:hanging="567"/>
      </w:pPr>
      <w:r>
        <w:rPr>
          <w:rStyle w:val="Funotenzeichen"/>
        </w:rPr>
        <w:footnoteRef/>
      </w:r>
      <w:r>
        <w:tab/>
        <w:t>Fuhrmann 1993 (1969), 90.</w:t>
      </w:r>
    </w:p>
  </w:footnote>
  <w:footnote w:id="13">
    <w:p w:rsidR="004A625B" w:rsidRDefault="004A625B" w:rsidP="00CA19ED">
      <w:pPr>
        <w:pStyle w:val="Funotentext"/>
        <w:tabs>
          <w:tab w:val="left" w:pos="567"/>
        </w:tabs>
        <w:ind w:left="567" w:hanging="567"/>
        <w:jc w:val="both"/>
      </w:pPr>
      <w:r>
        <w:rPr>
          <w:rStyle w:val="Funotenzeichen"/>
        </w:rPr>
        <w:footnoteRef/>
      </w:r>
      <w:r w:rsidR="007403E9">
        <w:tab/>
        <w:t>So etwa Amm. 16,10. M. </w:t>
      </w:r>
      <w:r>
        <w:t>Fuhrmann erklärt, dass man dieses Kapitel, das den Rom-Besuch des Kaisers Constantius im Jahr 357 schildert, „wohl für das älteste Dokument der sich den Baudenkmälern zuwendenden Rombegeisterung halten darf; Ammian bringt dort einen von Unsagbarkeits-Topoi erfüllten Memorabilienkatalog, in dem sich die Mystik des Musealen eigentümlich mit der Mystik der religiösen Weihe vermischt“ (Fuhrmann 1993 [1969], 111). Siehe auch Hartmann 2010, passim; Muth 2006; F.</w:t>
      </w:r>
      <w:r w:rsidR="00A00E9F">
        <w:t> A. </w:t>
      </w:r>
      <w:r>
        <w:t>Bauer 2001; Christie 2000. S. ferner Diefenbach 2007 (zur frühchristlichen und spätantiken Heiligenmemoria in Rom, aber auch mit einer Diskussion der Methodik und der einschlägigen Forschungsansätze und -theorien), der allerdings den Begriff ‚Erinnerungsraum‘ bevorzugt. Zu den römischen ‚Erinnerungsorten‘ (mit einem sehr breiten Begriffsverständnis!) s. Hölkeskamp u. Stein-Hölkeskamp (Hgg.) 2006.</w:t>
      </w:r>
    </w:p>
  </w:footnote>
  <w:footnote w:id="14">
    <w:p w:rsidR="004A625B" w:rsidRDefault="004A625B" w:rsidP="00CA19ED">
      <w:pPr>
        <w:pStyle w:val="Funotentext"/>
        <w:tabs>
          <w:tab w:val="left" w:pos="567"/>
        </w:tabs>
        <w:ind w:left="567" w:hanging="567"/>
        <w:jc w:val="both"/>
      </w:pPr>
      <w:r>
        <w:rPr>
          <w:rStyle w:val="Funotenzeichen"/>
        </w:rPr>
        <w:footnoteRef/>
      </w:r>
      <w:r w:rsidR="00061A27">
        <w:tab/>
        <w:t xml:space="preserve">S. </w:t>
      </w:r>
      <w:r>
        <w:t xml:space="preserve">Kolb 2002, passim. Zur (zunehmenden) kulturellen Bedeutung Roms s. u. a. Rawson 1995; Mratschek </w:t>
      </w:r>
      <w:r w:rsidRPr="00440D46">
        <w:t xml:space="preserve">1993; </w:t>
      </w:r>
      <w:r w:rsidRPr="00E77F60">
        <w:rPr>
          <w:color w:val="000000"/>
          <w:lang w:val="de-CH"/>
        </w:rPr>
        <w:t>Sànchez Vendramini 2010</w:t>
      </w:r>
      <w:r w:rsidRPr="00440D46">
        <w:t xml:space="preserve">. </w:t>
      </w:r>
      <w:r>
        <w:t xml:space="preserve">– </w:t>
      </w:r>
      <w:r w:rsidRPr="00440D46">
        <w:t>Die Bedeutung dezentraler und regionaler Elemente der</w:t>
      </w:r>
      <w:r w:rsidRPr="00871C7C">
        <w:t xml:space="preserve"> </w:t>
      </w:r>
      <w:r>
        <w:t>(römischen) Herrschaft war jedoch unbestreitbar groß. S. in diesem Zusammenhang zur Provinzialverwaltung u. a. Schulz 1997; Haensch 1997 sowie die Beiträge in Haensch u. Heinrichs (Hgg.) 2007; Wesch-Klein 2008.</w:t>
      </w:r>
    </w:p>
  </w:footnote>
  <w:footnote w:id="15">
    <w:p w:rsidR="004A625B" w:rsidRPr="00D87116" w:rsidRDefault="004A625B" w:rsidP="00CA19ED">
      <w:pPr>
        <w:pStyle w:val="Funotentext"/>
        <w:tabs>
          <w:tab w:val="left" w:pos="550"/>
        </w:tabs>
        <w:ind w:left="550" w:hanging="550"/>
        <w:jc w:val="both"/>
      </w:pPr>
      <w:r w:rsidRPr="00D87116">
        <w:rPr>
          <w:rStyle w:val="Funotenzeichen"/>
        </w:rPr>
        <w:footnoteRef/>
      </w:r>
      <w:r w:rsidRPr="00D87116">
        <w:tab/>
        <w:t>Zum Folgenden s. Abels 2004a, 201</w:t>
      </w:r>
      <w:r w:rsidR="00464ED4">
        <w:t>–</w:t>
      </w:r>
      <w:r w:rsidRPr="00D87116">
        <w:t xml:space="preserve">262; Abels 2004b; </w:t>
      </w:r>
      <w:r w:rsidRPr="00D87116">
        <w:rPr>
          <w:color w:val="000000"/>
          <w:lang w:val="it-IT"/>
        </w:rPr>
        <w:t>Peukert u. Scherr 2006</w:t>
      </w:r>
      <w:r>
        <w:rPr>
          <w:color w:val="000000"/>
          <w:lang w:val="it-IT"/>
        </w:rPr>
        <w:t>. S. ferner</w:t>
      </w:r>
      <w:r w:rsidRPr="00D87116">
        <w:rPr>
          <w:color w:val="000000"/>
          <w:lang w:val="it-IT"/>
        </w:rPr>
        <w:t xml:space="preserve"> Helle 1977; </w:t>
      </w:r>
      <w:r>
        <w:rPr>
          <w:color w:val="000000"/>
          <w:lang w:val="it-IT"/>
        </w:rPr>
        <w:t>Steinert (</w:t>
      </w:r>
      <w:proofErr w:type="gramStart"/>
      <w:r>
        <w:rPr>
          <w:color w:val="000000"/>
          <w:lang w:val="it-IT"/>
        </w:rPr>
        <w:t>Hg.</w:t>
      </w:r>
      <w:proofErr w:type="gramEnd"/>
      <w:r>
        <w:rPr>
          <w:color w:val="000000"/>
          <w:lang w:val="it-IT"/>
        </w:rPr>
        <w:t>) 1973.</w:t>
      </w:r>
    </w:p>
  </w:footnote>
  <w:footnote w:id="16">
    <w:p w:rsidR="004A625B" w:rsidRPr="00D87116" w:rsidRDefault="004A625B" w:rsidP="00CA19ED">
      <w:pPr>
        <w:pStyle w:val="Funotentext"/>
        <w:tabs>
          <w:tab w:val="left" w:pos="550"/>
        </w:tabs>
        <w:ind w:left="550" w:hanging="550"/>
        <w:jc w:val="both"/>
      </w:pPr>
      <w:r w:rsidRPr="00D87116">
        <w:rPr>
          <w:rStyle w:val="Funotenzeichen"/>
        </w:rPr>
        <w:footnoteRef/>
      </w:r>
      <w:r>
        <w:tab/>
        <w:t>Simmel 1992a (1894)</w:t>
      </w:r>
      <w:r w:rsidRPr="00D87116">
        <w:t>, 57</w:t>
      </w:r>
      <w:r>
        <w:t>, mit *</w:t>
      </w:r>
      <w:r w:rsidRPr="00D87116">
        <w:t>. S</w:t>
      </w:r>
      <w:r>
        <w:t xml:space="preserve">iehe </w:t>
      </w:r>
      <w:r w:rsidRPr="00D87116">
        <w:t>a</w:t>
      </w:r>
      <w:r>
        <w:t>uch</w:t>
      </w:r>
      <w:r w:rsidRPr="00D87116">
        <w:t xml:space="preserve"> Simmel 1992b </w:t>
      </w:r>
      <w:r>
        <w:t>(1908), 13ff.</w:t>
      </w:r>
    </w:p>
  </w:footnote>
  <w:footnote w:id="17">
    <w:p w:rsidR="004A625B" w:rsidRDefault="004A625B" w:rsidP="00CA19ED">
      <w:pPr>
        <w:pStyle w:val="Funotentext"/>
        <w:tabs>
          <w:tab w:val="left" w:pos="550"/>
        </w:tabs>
        <w:ind w:left="550" w:hanging="550"/>
        <w:jc w:val="both"/>
      </w:pPr>
      <w:r w:rsidRPr="00F42762">
        <w:rPr>
          <w:rStyle w:val="Funotenzeichen"/>
        </w:rPr>
        <w:footnoteRef/>
      </w:r>
      <w:r>
        <w:tab/>
        <w:t>Simmel 1992a (1894), 54. Siehe auch Simmel 1992b (1908), 13ff.</w:t>
      </w:r>
    </w:p>
  </w:footnote>
  <w:footnote w:id="18">
    <w:p w:rsidR="004A625B" w:rsidRDefault="004A625B" w:rsidP="00CA19ED">
      <w:pPr>
        <w:pStyle w:val="Funotentext"/>
        <w:tabs>
          <w:tab w:val="left" w:pos="550"/>
        </w:tabs>
        <w:ind w:left="550" w:hanging="550"/>
        <w:jc w:val="both"/>
      </w:pPr>
      <w:r w:rsidRPr="00154F7F">
        <w:rPr>
          <w:rStyle w:val="Funotenzeichen"/>
        </w:rPr>
        <w:footnoteRef/>
      </w:r>
      <w:r>
        <w:tab/>
        <w:t>Weber 2002 (</w:t>
      </w:r>
      <w:r w:rsidRPr="00154F7F">
        <w:t>19</w:t>
      </w:r>
      <w:r>
        <w:t>21/1922)</w:t>
      </w:r>
      <w:r w:rsidRPr="00154F7F">
        <w:t>, 1 (§</w:t>
      </w:r>
      <w:r w:rsidR="00A00E9F">
        <w:t> </w:t>
      </w:r>
      <w:r w:rsidRPr="00154F7F">
        <w:t>1).</w:t>
      </w:r>
    </w:p>
  </w:footnote>
  <w:footnote w:id="19">
    <w:p w:rsidR="004A625B" w:rsidRDefault="004A625B" w:rsidP="00CA19ED">
      <w:pPr>
        <w:pStyle w:val="Funotentext"/>
        <w:tabs>
          <w:tab w:val="left" w:pos="550"/>
        </w:tabs>
        <w:ind w:left="550" w:hanging="550"/>
        <w:jc w:val="both"/>
      </w:pPr>
      <w:r>
        <w:rPr>
          <w:rStyle w:val="Funotenzeichen"/>
        </w:rPr>
        <w:footnoteRef/>
      </w:r>
      <w:r>
        <w:tab/>
      </w:r>
      <w:r w:rsidR="00740DD4">
        <w:t>Ebd.</w:t>
      </w:r>
      <w:r w:rsidRPr="00154F7F">
        <w:t>, 13 (§</w:t>
      </w:r>
      <w:r w:rsidR="00A00E9F">
        <w:t> </w:t>
      </w:r>
      <w:r w:rsidRPr="00154F7F">
        <w:t>3).</w:t>
      </w:r>
    </w:p>
  </w:footnote>
  <w:footnote w:id="20">
    <w:p w:rsidR="004A625B" w:rsidRDefault="004A625B" w:rsidP="00CA19ED">
      <w:pPr>
        <w:pStyle w:val="Funotentext"/>
        <w:tabs>
          <w:tab w:val="left" w:pos="550"/>
        </w:tabs>
        <w:ind w:left="550" w:hanging="550"/>
        <w:jc w:val="both"/>
      </w:pPr>
      <w:r w:rsidRPr="00D47FEA">
        <w:rPr>
          <w:rStyle w:val="Funotenzeichen"/>
        </w:rPr>
        <w:footnoteRef/>
      </w:r>
      <w:r>
        <w:tab/>
        <w:t>Wilson 1973; s</w:t>
      </w:r>
      <w:r w:rsidRPr="00D47FEA">
        <w:t>.</w:t>
      </w:r>
      <w:r w:rsidR="00A00E9F">
        <w:t> </w:t>
      </w:r>
      <w:r w:rsidRPr="00D47FEA">
        <w:t>a. Abels</w:t>
      </w:r>
      <w:r w:rsidR="00A00E9F">
        <w:t> </w:t>
      </w:r>
      <w:r w:rsidRPr="00D47FEA">
        <w:t>2004</w:t>
      </w:r>
      <w:r>
        <w:t>a</w:t>
      </w:r>
      <w:r w:rsidRPr="00D47FEA">
        <w:t>, 201</w:t>
      </w:r>
      <w:r w:rsidR="00464ED4">
        <w:t>–</w:t>
      </w:r>
      <w:r w:rsidRPr="00D47FEA">
        <w:t xml:space="preserve">262. – </w:t>
      </w:r>
      <w:r>
        <w:t xml:space="preserve">Hinter </w:t>
      </w:r>
      <w:r w:rsidRPr="00D47FEA">
        <w:t xml:space="preserve">diesen Etiketten verbergen sich allerdings jeweils Theorieangebote, die sowohl </w:t>
      </w:r>
      <w:r>
        <w:t xml:space="preserve">terminologisch, </w:t>
      </w:r>
      <w:r w:rsidRPr="00D47FEA">
        <w:t xml:space="preserve">als auch </w:t>
      </w:r>
      <w:r>
        <w:t xml:space="preserve">hinsichtlich </w:t>
      </w:r>
      <w:r w:rsidRPr="00D47FEA">
        <w:t>ihre</w:t>
      </w:r>
      <w:r>
        <w:t>r</w:t>
      </w:r>
      <w:r w:rsidRPr="00D47FEA">
        <w:t xml:space="preserve"> psychologischen und soziologischen Grundannahmen z</w:t>
      </w:r>
      <w:r>
        <w:t>um Teil stark differieren; gleichzeitig weisen einzelne normative und interpretative Konzepte viele Gemeinsamkeiten auf.</w:t>
      </w:r>
    </w:p>
  </w:footnote>
  <w:footnote w:id="21">
    <w:p w:rsidR="004A625B" w:rsidRDefault="004A625B" w:rsidP="00CA19ED">
      <w:pPr>
        <w:pStyle w:val="Funotentext"/>
        <w:tabs>
          <w:tab w:val="left" w:pos="567"/>
        </w:tabs>
        <w:ind w:left="567" w:hanging="567"/>
        <w:jc w:val="both"/>
      </w:pPr>
      <w:r w:rsidRPr="00350F75">
        <w:rPr>
          <w:rStyle w:val="Funotenzeichen"/>
        </w:rPr>
        <w:footnoteRef/>
      </w:r>
      <w:r>
        <w:tab/>
        <w:t>Siehe auch Plummer 1991, mit einer Zusammenstellung wichtiger Texte zur symbolischen Interaktion.</w:t>
      </w:r>
    </w:p>
  </w:footnote>
  <w:footnote w:id="22">
    <w:p w:rsidR="004A625B" w:rsidRDefault="004A625B" w:rsidP="00576A0F">
      <w:pPr>
        <w:pStyle w:val="Funotentext"/>
        <w:tabs>
          <w:tab w:val="left" w:pos="567"/>
        </w:tabs>
        <w:ind w:left="567" w:hanging="567"/>
        <w:jc w:val="both"/>
      </w:pPr>
      <w:r>
        <w:rPr>
          <w:rStyle w:val="Funotenzeichen"/>
        </w:rPr>
        <w:footnoteRef/>
      </w:r>
      <w:r>
        <w:tab/>
        <w:t xml:space="preserve">Mead 1973 (1934) sowie die Beiträge in Mead 1969. Siehe auch </w:t>
      </w:r>
      <w:r w:rsidRPr="00350F75">
        <w:t xml:space="preserve">Abels </w:t>
      </w:r>
      <w:r>
        <w:t xml:space="preserve">2004a, </w:t>
      </w:r>
      <w:r w:rsidRPr="00350F75">
        <w:t>94f.; 214f.</w:t>
      </w:r>
      <w:r>
        <w:t>; Abels 2004b, 13</w:t>
      </w:r>
      <w:r w:rsidR="00464ED4">
        <w:t>–</w:t>
      </w:r>
      <w:r>
        <w:t>14.</w:t>
      </w:r>
    </w:p>
  </w:footnote>
  <w:footnote w:id="23">
    <w:p w:rsidR="004A625B" w:rsidRDefault="004A625B" w:rsidP="00654AE5">
      <w:pPr>
        <w:pStyle w:val="Funotentext"/>
        <w:tabs>
          <w:tab w:val="left" w:pos="567"/>
        </w:tabs>
        <w:ind w:left="567" w:hanging="567"/>
        <w:jc w:val="both"/>
      </w:pPr>
      <w:r>
        <w:rPr>
          <w:rStyle w:val="Funotenzeichen"/>
        </w:rPr>
        <w:footnoteRef/>
      </w:r>
      <w:r>
        <w:tab/>
      </w:r>
      <w:r w:rsidRPr="00C32916">
        <w:t>Blumer 1973.</w:t>
      </w:r>
      <w:r>
        <w:t xml:space="preserve"> Zum Folgenden s. a. Abels 2004a; Abels 2004b, 41</w:t>
      </w:r>
      <w:r w:rsidR="00464ED4">
        <w:t>–</w:t>
      </w:r>
      <w:r>
        <w:t>56.</w:t>
      </w:r>
    </w:p>
  </w:footnote>
  <w:footnote w:id="24">
    <w:p w:rsidR="004A625B" w:rsidRDefault="004A625B" w:rsidP="00CA19ED">
      <w:pPr>
        <w:pStyle w:val="Funotentext"/>
        <w:tabs>
          <w:tab w:val="left" w:pos="567"/>
        </w:tabs>
        <w:ind w:left="567" w:hanging="567"/>
        <w:jc w:val="both"/>
      </w:pPr>
      <w:r>
        <w:rPr>
          <w:rStyle w:val="Funotenzeichen"/>
        </w:rPr>
        <w:footnoteRef/>
      </w:r>
      <w:r>
        <w:tab/>
        <w:t>Habermas 1981, Bd.1, 128.</w:t>
      </w:r>
    </w:p>
  </w:footnote>
  <w:footnote w:id="25">
    <w:p w:rsidR="004A625B" w:rsidRDefault="004A625B" w:rsidP="00026800">
      <w:pPr>
        <w:pStyle w:val="Funotentext"/>
        <w:tabs>
          <w:tab w:val="left" w:pos="567"/>
        </w:tabs>
        <w:ind w:left="567" w:hanging="567"/>
        <w:jc w:val="both"/>
      </w:pPr>
      <w:r w:rsidRPr="0064354A">
        <w:rPr>
          <w:rStyle w:val="Funotenzeichen"/>
        </w:rPr>
        <w:footnoteRef/>
      </w:r>
      <w:r w:rsidRPr="0064354A">
        <w:tab/>
      </w:r>
      <w:r>
        <w:t>Zur Bedeutung von Sprache s</w:t>
      </w:r>
      <w:r w:rsidRPr="0064354A">
        <w:t>.</w:t>
      </w:r>
      <w:r w:rsidR="00A00E9F">
        <w:t> </w:t>
      </w:r>
      <w:r>
        <w:t>a.</w:t>
      </w:r>
      <w:r w:rsidRPr="0064354A">
        <w:t xml:space="preserve"> ebd., Bd. 2, 41.</w:t>
      </w:r>
    </w:p>
  </w:footnote>
  <w:footnote w:id="26">
    <w:p w:rsidR="004A625B" w:rsidRDefault="004A625B" w:rsidP="0048156B">
      <w:pPr>
        <w:pStyle w:val="Funotentext"/>
        <w:tabs>
          <w:tab w:val="left" w:pos="567"/>
        </w:tabs>
        <w:ind w:left="567" w:hanging="567"/>
        <w:jc w:val="both"/>
      </w:pPr>
      <w:r>
        <w:rPr>
          <w:rStyle w:val="Funotenzeichen"/>
        </w:rPr>
        <w:footnoteRef/>
      </w:r>
      <w:r>
        <w:tab/>
        <w:t>S. ebd., Bd.1, 126</w:t>
      </w:r>
      <w:r w:rsidR="00464ED4">
        <w:t>–</w:t>
      </w:r>
      <w:r>
        <w:t>128, zu Habermas’ vier Handlungsbegriffen: teleologisches, normenorientiertes, dramaturgisches und kommunikatives Handeln.</w:t>
      </w:r>
    </w:p>
  </w:footnote>
  <w:footnote w:id="27">
    <w:p w:rsidR="004A625B" w:rsidRDefault="004A625B" w:rsidP="00CA19ED">
      <w:pPr>
        <w:pStyle w:val="Funotentext"/>
        <w:tabs>
          <w:tab w:val="left" w:pos="567"/>
        </w:tabs>
        <w:ind w:left="567" w:hanging="567"/>
        <w:jc w:val="both"/>
      </w:pPr>
      <w:r>
        <w:rPr>
          <w:rStyle w:val="Funotenzeichen"/>
        </w:rPr>
        <w:footnoteRef/>
      </w:r>
      <w:r>
        <w:tab/>
        <w:t>Abels 2004, 261.</w:t>
      </w:r>
    </w:p>
  </w:footnote>
  <w:footnote w:id="28">
    <w:p w:rsidR="004A625B" w:rsidRDefault="004A625B" w:rsidP="00EF613F">
      <w:pPr>
        <w:pStyle w:val="Funotentext"/>
        <w:tabs>
          <w:tab w:val="left" w:pos="567"/>
        </w:tabs>
        <w:ind w:left="567" w:hanging="567"/>
        <w:jc w:val="both"/>
      </w:pPr>
      <w:r>
        <w:rPr>
          <w:rStyle w:val="Funotenzeichen"/>
        </w:rPr>
        <w:footnoteRef/>
      </w:r>
      <w:r>
        <w:tab/>
        <w:t>Habermas 1981, Bd. 1, 151.</w:t>
      </w:r>
    </w:p>
  </w:footnote>
  <w:footnote w:id="29">
    <w:p w:rsidR="004A625B" w:rsidRPr="00A0529F" w:rsidRDefault="004A625B" w:rsidP="00DA3918">
      <w:pPr>
        <w:pStyle w:val="Funotentext"/>
        <w:tabs>
          <w:tab w:val="left" w:pos="567"/>
        </w:tabs>
        <w:ind w:left="567" w:hanging="567"/>
        <w:jc w:val="both"/>
        <w:rPr>
          <w:lang w:val="de-CH"/>
        </w:rPr>
      </w:pPr>
      <w:r w:rsidRPr="00A0529F">
        <w:rPr>
          <w:rStyle w:val="Funotenzeichen"/>
        </w:rPr>
        <w:footnoteRef/>
      </w:r>
      <w:r w:rsidRPr="00A0529F">
        <w:tab/>
        <w:t>„Eine Soziologie der Interaktion“, so betont</w:t>
      </w:r>
      <w:r>
        <w:t xml:space="preserve"> Luhmann (letztlich sowohl die </w:t>
      </w:r>
      <w:r w:rsidRPr="00A0529F">
        <w:t>interpretativen wie auch d</w:t>
      </w:r>
      <w:r>
        <w:t>ie</w:t>
      </w:r>
      <w:r w:rsidRPr="00A0529F">
        <w:t xml:space="preserve"> </w:t>
      </w:r>
      <w:r>
        <w:t>normativen</w:t>
      </w:r>
      <w:r w:rsidRPr="00A0529F">
        <w:t xml:space="preserve"> Interaktionsmodelle ablehnend, ohne sie an dieser Stelle explizit beim Namen zu nennen) „müsste Konzepte suchen, die das Soziale weder auf eine konditionierende Außenwelt des Individuums, noch auf bloße Intersubjektivität beschränken, sondern es zunächs</w:t>
      </w:r>
      <w:r>
        <w:t>t eigenständig zum Thema machen</w:t>
      </w:r>
      <w:r w:rsidRPr="00A0529F">
        <w:t>“ (Luhmann 1975b, 21; s.</w:t>
      </w:r>
      <w:r w:rsidR="00A00E9F">
        <w:t> </w:t>
      </w:r>
      <w:r w:rsidRPr="00A0529F">
        <w:t>a. 1984b, 79f.)</w:t>
      </w:r>
      <w:r>
        <w:t>.</w:t>
      </w:r>
      <w:r w:rsidRPr="00A0529F">
        <w:t xml:space="preserve"> Ziel des Bielefelder Soziologen war die Entwicklung einer allgemeinen Theorie sozialer Systeme, welche Lösungen für recht unterschiedliche Problemfelder bieten sollte, in die Luhmann die moderne Soziologie verstrickt sah. Die Systemtheorie beansprucht, „auf alle sozialen Tatbestände anwendbar zu sein“ (Luhmann 1975b, 21). Damit sollte zunächst erreicht werden, die drei Themenschwerpunkte der traditionellen soziologischen Theoriebildung ‚alteuropäischer‘ Prägung (namentlich Interaktions-, Organisations- und Gesellschaftstheorie) zu integrieren. Luhmann begriff diese als defizitär, da sie letztlich lediglich un</w:t>
      </w:r>
      <w:r>
        <w:t xml:space="preserve">terschiedliche Blickwinkel auf </w:t>
      </w:r>
      <w:r w:rsidRPr="00A0529F">
        <w:t>das um</w:t>
      </w:r>
      <w:r>
        <w:t>fassende Ganze</w:t>
      </w:r>
      <w:r w:rsidRPr="00A0529F">
        <w:t xml:space="preserve"> spiegelten und, jeweils für sich genommen, nicht </w:t>
      </w:r>
      <w:r>
        <w:t xml:space="preserve">als </w:t>
      </w:r>
      <w:r w:rsidRPr="00A0529F">
        <w:t xml:space="preserve">Basis für dessen vollständige Erforschung </w:t>
      </w:r>
      <w:r>
        <w:t>geeignet seien</w:t>
      </w:r>
      <w:r w:rsidRPr="00A0529F">
        <w:t>. Diese zunächst erkenntnistheoretisch begründete Integration der verschiedenen soziologischen Teildisziplinen durch die Systemtheorie sollte wissenschaftspolitisch ferner der Krise der sich diversifizierenden und zunehmend in Spezialfragen verlierenden Soziologie als Wissenschaft begegnen. Schließlich sollte die Systemtheorie für die Forschung</w:t>
      </w:r>
      <w:r>
        <w:t xml:space="preserve">spraxis eine „generalisierte </w:t>
      </w:r>
      <w:r w:rsidRPr="00A0529F">
        <w:t>Theoriebasis“ bieten, von der ausgehend „mit relativ einfachen Mitteln hochkomplexe Forschungsansätze produziert werden können, die zur Komplexität der sozialen Wirklichkeit in einem adäquaten Verhältnis stehen“ (Luhmann 1975a, 20). – Im Übrigen hat Luhmann selbst den Stellenwert und die Funktionsweisen von Interaktionssystemen im Rahmen seiner allgemeinen Theorie sozialer Systeme lediglich skizziert (Luhmann 1975a; 1975b und 1984b; mit weiteren Nachweisen: Kieserling 1999, 22 mit Anm. 15). Sein Schüler A</w:t>
      </w:r>
      <w:r>
        <w:t>.</w:t>
      </w:r>
      <w:r w:rsidRPr="00A0529F">
        <w:t xml:space="preserve"> Kieserling hat in seiner Studie über </w:t>
      </w:r>
      <w:r w:rsidRPr="00A0529F">
        <w:rPr>
          <w:i/>
        </w:rPr>
        <w:t>Kommunikation unter Anwesenden</w:t>
      </w:r>
      <w:r w:rsidRPr="00A0529F">
        <w:t xml:space="preserve"> schließlich den Versuch unternommen, das Phänomen der Interaktion systemtheoretisch zu erfassen und darzustellen (</w:t>
      </w:r>
      <w:r w:rsidRPr="00A0529F">
        <w:rPr>
          <w:lang w:val="de-CH"/>
        </w:rPr>
        <w:t xml:space="preserve">Kieserling 1999; </w:t>
      </w:r>
      <w:r>
        <w:rPr>
          <w:lang w:val="de-CH"/>
        </w:rPr>
        <w:t>s.</w:t>
      </w:r>
      <w:r w:rsidR="00A00E9F">
        <w:rPr>
          <w:lang w:val="de-CH"/>
        </w:rPr>
        <w:t> </w:t>
      </w:r>
      <w:r>
        <w:rPr>
          <w:lang w:val="de-CH"/>
        </w:rPr>
        <w:t xml:space="preserve">a </w:t>
      </w:r>
      <w:r w:rsidRPr="00A0529F">
        <w:rPr>
          <w:lang w:val="de-CH"/>
        </w:rPr>
        <w:t>1996</w:t>
      </w:r>
      <w:r>
        <w:rPr>
          <w:lang w:val="de-CH"/>
        </w:rPr>
        <w:t>)</w:t>
      </w:r>
      <w:r w:rsidRPr="00A0529F">
        <w:rPr>
          <w:lang w:val="de-CH"/>
        </w:rPr>
        <w:t>.</w:t>
      </w:r>
    </w:p>
  </w:footnote>
  <w:footnote w:id="30">
    <w:p w:rsidR="004A625B" w:rsidRPr="00E867C4" w:rsidRDefault="004A625B" w:rsidP="00E867C4">
      <w:pPr>
        <w:pStyle w:val="Funotentext"/>
        <w:tabs>
          <w:tab w:val="left" w:pos="567"/>
        </w:tabs>
        <w:ind w:left="567" w:hanging="567"/>
        <w:jc w:val="both"/>
        <w:rPr>
          <w:lang w:val="de-CH"/>
        </w:rPr>
      </w:pPr>
      <w:r>
        <w:rPr>
          <w:rStyle w:val="Funotenzeichen"/>
        </w:rPr>
        <w:footnoteRef/>
      </w:r>
      <w:r>
        <w:tab/>
      </w:r>
      <w:r w:rsidRPr="00603A2F">
        <w:t>Luhmann 1975a, 9f.</w:t>
      </w:r>
    </w:p>
  </w:footnote>
  <w:footnote w:id="31">
    <w:p w:rsidR="004A625B" w:rsidRPr="00973578" w:rsidRDefault="004A625B" w:rsidP="005135CA">
      <w:pPr>
        <w:pStyle w:val="Funotentext"/>
        <w:tabs>
          <w:tab w:val="left" w:pos="567"/>
        </w:tabs>
        <w:ind w:left="567" w:hanging="567"/>
        <w:jc w:val="both"/>
        <w:rPr>
          <w:lang w:val="de-CH"/>
        </w:rPr>
      </w:pPr>
      <w:r>
        <w:rPr>
          <w:rStyle w:val="Funotenzeichen"/>
        </w:rPr>
        <w:footnoteRef/>
      </w:r>
      <w:r>
        <w:tab/>
        <w:t>Ebd.</w:t>
      </w:r>
    </w:p>
  </w:footnote>
  <w:footnote w:id="32">
    <w:p w:rsidR="004A625B" w:rsidRPr="005135CA" w:rsidRDefault="004A625B" w:rsidP="005135CA">
      <w:pPr>
        <w:pStyle w:val="Funotentext"/>
        <w:tabs>
          <w:tab w:val="left" w:pos="567"/>
        </w:tabs>
        <w:ind w:left="567" w:hanging="567"/>
        <w:jc w:val="both"/>
        <w:rPr>
          <w:lang w:val="de-CH"/>
        </w:rPr>
      </w:pPr>
      <w:r>
        <w:rPr>
          <w:rStyle w:val="Funotenzeichen"/>
        </w:rPr>
        <w:footnoteRef/>
      </w:r>
      <w:r>
        <w:tab/>
        <w:t>Ebd.</w:t>
      </w:r>
    </w:p>
  </w:footnote>
  <w:footnote w:id="33">
    <w:p w:rsidR="004A625B" w:rsidRPr="002A66A9" w:rsidRDefault="004A625B" w:rsidP="00131DF6">
      <w:pPr>
        <w:pStyle w:val="Funotentext"/>
        <w:tabs>
          <w:tab w:val="left" w:pos="567"/>
        </w:tabs>
        <w:ind w:left="567" w:hanging="567"/>
        <w:jc w:val="both"/>
        <w:rPr>
          <w:lang w:val="de-CH"/>
        </w:rPr>
      </w:pPr>
      <w:r>
        <w:rPr>
          <w:rStyle w:val="Funotenzeichen"/>
        </w:rPr>
        <w:footnoteRef/>
      </w:r>
      <w:r>
        <w:tab/>
        <w:t>Zur Kritik am mangelnden Akteursbezug s. etwa Schimank 1985.</w:t>
      </w:r>
    </w:p>
  </w:footnote>
  <w:footnote w:id="34">
    <w:p w:rsidR="004A625B" w:rsidRPr="007B70E8" w:rsidRDefault="004A625B" w:rsidP="007B70E8">
      <w:pPr>
        <w:pStyle w:val="Funotentext"/>
        <w:tabs>
          <w:tab w:val="left" w:pos="567"/>
        </w:tabs>
        <w:ind w:left="567" w:hanging="567"/>
        <w:jc w:val="both"/>
        <w:rPr>
          <w:lang w:val="de-CH"/>
        </w:rPr>
      </w:pPr>
      <w:r w:rsidRPr="007B70E8">
        <w:rPr>
          <w:rStyle w:val="Funotenzeichen"/>
        </w:rPr>
        <w:footnoteRef/>
      </w:r>
      <w:r w:rsidRPr="007B70E8">
        <w:tab/>
        <w:t>Luhmann 1984</w:t>
      </w:r>
      <w:r>
        <w:t>a</w:t>
      </w:r>
      <w:r w:rsidRPr="007B70E8">
        <w:t xml:space="preserve">, 192; 346. </w:t>
      </w:r>
      <w:r>
        <w:t>A</w:t>
      </w:r>
      <w:r w:rsidRPr="007B70E8">
        <w:t>n anderer Stelle erklärt er</w:t>
      </w:r>
      <w:r>
        <w:t>, in ähnlicher Weise die Bedeutung von Akteuren verneinend</w:t>
      </w:r>
      <w:r w:rsidRPr="007B70E8">
        <w:t>: „Der Mensch kann nicht kommunizieren; nur die K</w:t>
      </w:r>
      <w:r>
        <w:t>ommunikation kann kommunizieren</w:t>
      </w:r>
      <w:r w:rsidRPr="007B70E8">
        <w:t>“ (Luhmann 1990, 31)</w:t>
      </w:r>
      <w:r>
        <w:t>.</w:t>
      </w:r>
    </w:p>
  </w:footnote>
  <w:footnote w:id="35">
    <w:p w:rsidR="004A625B" w:rsidRPr="009A1364" w:rsidRDefault="004A625B" w:rsidP="00D40579">
      <w:pPr>
        <w:pStyle w:val="Funotentext"/>
        <w:tabs>
          <w:tab w:val="left" w:pos="567"/>
        </w:tabs>
        <w:ind w:left="567" w:hanging="567"/>
        <w:jc w:val="both"/>
        <w:rPr>
          <w:lang w:val="de-CH"/>
        </w:rPr>
      </w:pPr>
      <w:r>
        <w:rPr>
          <w:rStyle w:val="Funotenzeichen"/>
        </w:rPr>
        <w:footnoteRef/>
      </w:r>
      <w:r w:rsidR="00A00E9F">
        <w:tab/>
        <w:t>Luhmann 1975a, </w:t>
      </w:r>
      <w:r>
        <w:t>10. Kieserling spricht daher von Interaktion als ‚Kommunikation unter Anwesenden‘ (Kieserling 1999).</w:t>
      </w:r>
    </w:p>
  </w:footnote>
  <w:footnote w:id="36">
    <w:p w:rsidR="004A625B" w:rsidRPr="00BE2C53" w:rsidRDefault="004A625B" w:rsidP="00F82606">
      <w:pPr>
        <w:pStyle w:val="Funotentext"/>
        <w:tabs>
          <w:tab w:val="left" w:pos="567"/>
        </w:tabs>
        <w:ind w:left="567" w:hanging="567"/>
        <w:jc w:val="both"/>
        <w:rPr>
          <w:lang w:val="de-CH"/>
        </w:rPr>
      </w:pPr>
      <w:r w:rsidRPr="00BE2C53">
        <w:rPr>
          <w:rStyle w:val="Funotenzeichen"/>
        </w:rPr>
        <w:footnoteRef/>
      </w:r>
      <w:r w:rsidRPr="00BE2C53">
        <w:tab/>
        <w:t>„Wer nicht anwesend ist</w:t>
      </w:r>
      <w:r>
        <w:t>“, so Luhmann</w:t>
      </w:r>
      <w:r w:rsidRPr="00BE2C53">
        <w:t xml:space="preserve">, </w:t>
      </w:r>
      <w:r>
        <w:t>„</w:t>
      </w:r>
      <w:r w:rsidRPr="00BE2C53">
        <w:t>gehört nicht zum System“.</w:t>
      </w:r>
      <w:r>
        <w:t xml:space="preserve"> </w:t>
      </w:r>
      <w:r w:rsidRPr="00BE2C53">
        <w:t xml:space="preserve">Das zeige sich auch darin, „dass man nur mit Anwesenden, aber nicht über Anwesende sprechen kann; und umgekehrt nur über </w:t>
      </w:r>
      <w:r>
        <w:t>Abwesende, aber nicht mit ihnen</w:t>
      </w:r>
      <w:r w:rsidR="00A00E9F">
        <w:t>“ (Luhmann 1975a, </w:t>
      </w:r>
      <w:r>
        <w:t>10</w:t>
      </w:r>
      <w:r w:rsidRPr="00BE2C53">
        <w:t>)</w:t>
      </w:r>
      <w:r>
        <w:t>.</w:t>
      </w:r>
    </w:p>
  </w:footnote>
  <w:footnote w:id="37">
    <w:p w:rsidR="004A625B" w:rsidRPr="00D40579" w:rsidRDefault="004A625B" w:rsidP="00D40579">
      <w:pPr>
        <w:pStyle w:val="Funotentext"/>
        <w:tabs>
          <w:tab w:val="left" w:pos="567"/>
        </w:tabs>
        <w:ind w:left="567" w:hanging="567"/>
        <w:jc w:val="both"/>
        <w:rPr>
          <w:lang w:val="de-CH"/>
        </w:rPr>
      </w:pPr>
      <w:r>
        <w:rPr>
          <w:rStyle w:val="Funotenzeichen"/>
        </w:rPr>
        <w:footnoteRef/>
      </w:r>
      <w:r>
        <w:tab/>
        <w:t>Luhmann 1975b, 23.</w:t>
      </w:r>
    </w:p>
  </w:footnote>
  <w:footnote w:id="38">
    <w:p w:rsidR="004A625B" w:rsidRPr="002A7312" w:rsidRDefault="004A625B" w:rsidP="002A7312">
      <w:pPr>
        <w:pStyle w:val="Funotentext"/>
        <w:tabs>
          <w:tab w:val="left" w:pos="567"/>
        </w:tabs>
        <w:ind w:left="567" w:hanging="567"/>
        <w:jc w:val="both"/>
        <w:rPr>
          <w:lang w:val="de-CH"/>
        </w:rPr>
      </w:pPr>
      <w:r>
        <w:rPr>
          <w:rStyle w:val="Funotenzeichen"/>
        </w:rPr>
        <w:footnoteRef/>
      </w:r>
      <w:r>
        <w:tab/>
        <w:t xml:space="preserve">Dazu s. Luhmann 1975b; 21 mit dem Zitat. – Entsprechend verwendet Luhmann synonym zu ‚Interaktionssysteme‘ auch den Begriff ‚einfache soziale Systeme‘. </w:t>
      </w:r>
    </w:p>
  </w:footnote>
  <w:footnote w:id="39">
    <w:p w:rsidR="004A625B" w:rsidRPr="002416F4" w:rsidRDefault="004A625B" w:rsidP="004024E5">
      <w:pPr>
        <w:pStyle w:val="Funotentext"/>
        <w:tabs>
          <w:tab w:val="left" w:pos="567"/>
        </w:tabs>
        <w:ind w:left="567" w:hanging="567"/>
        <w:jc w:val="both"/>
        <w:rPr>
          <w:lang w:val="de-CH"/>
        </w:rPr>
      </w:pPr>
      <w:r>
        <w:rPr>
          <w:rStyle w:val="Funotenzeichen"/>
        </w:rPr>
        <w:footnoteRef/>
      </w:r>
      <w:r>
        <w:tab/>
      </w:r>
      <w:r>
        <w:rPr>
          <w:lang w:val="de-CH"/>
        </w:rPr>
        <w:t>Das hat insbesondere A. Kieserling in Anschluss an Luhmann noch einmal explizit formuliert (Kieserling 1999, 8ff.).</w:t>
      </w:r>
    </w:p>
  </w:footnote>
  <w:footnote w:id="40">
    <w:p w:rsidR="004A625B" w:rsidRPr="002457B9" w:rsidRDefault="004A625B" w:rsidP="007447DE">
      <w:pPr>
        <w:pStyle w:val="Funotentext"/>
        <w:tabs>
          <w:tab w:val="left" w:pos="567"/>
        </w:tabs>
        <w:ind w:left="567" w:hanging="567"/>
        <w:jc w:val="both"/>
        <w:rPr>
          <w:lang w:val="de-CH"/>
        </w:rPr>
      </w:pPr>
      <w:r>
        <w:rPr>
          <w:rStyle w:val="Funotenzeichen"/>
        </w:rPr>
        <w:footnoteRef/>
      </w:r>
      <w:r>
        <w:tab/>
      </w:r>
      <w:r>
        <w:rPr>
          <w:lang w:val="de-CH"/>
        </w:rPr>
        <w:t>„Es gibt also Ausgrenzung und Exklusion trotz kontinuierlicher Präsenz. Aber auch der umgekehrte Fall ist weit verbreitet. […] Man verzichtet dann darauf, Themen zu behandeln, die bei gesicherter Abwesenheit der Person eigentlich nahelägen: zum Beispiel sie selbst oder ihr merkwürdiges Betragen wenige Minuten zuvor“ (Kieserling 1999, 65).</w:t>
      </w:r>
    </w:p>
  </w:footnote>
  <w:footnote w:id="41">
    <w:p w:rsidR="004A625B" w:rsidRPr="00035368" w:rsidRDefault="004A625B" w:rsidP="00035368">
      <w:pPr>
        <w:pStyle w:val="Funotentext"/>
        <w:tabs>
          <w:tab w:val="left" w:pos="567"/>
        </w:tabs>
        <w:ind w:left="567" w:hanging="567"/>
        <w:jc w:val="both"/>
        <w:rPr>
          <w:lang w:val="de-CH"/>
        </w:rPr>
      </w:pPr>
      <w:r>
        <w:rPr>
          <w:rStyle w:val="Funotenzeichen"/>
        </w:rPr>
        <w:footnoteRef/>
      </w:r>
      <w:r>
        <w:tab/>
        <w:t>Kieserling 1999, 15</w:t>
      </w:r>
    </w:p>
  </w:footnote>
  <w:footnote w:id="42">
    <w:p w:rsidR="004A625B" w:rsidRPr="00A42C00" w:rsidRDefault="004A625B" w:rsidP="002F6B39">
      <w:pPr>
        <w:pStyle w:val="Funotentext"/>
        <w:tabs>
          <w:tab w:val="left" w:pos="567"/>
        </w:tabs>
        <w:ind w:left="567" w:hanging="567"/>
        <w:jc w:val="both"/>
        <w:rPr>
          <w:lang w:val="de-CH"/>
        </w:rPr>
      </w:pPr>
      <w:r>
        <w:rPr>
          <w:rStyle w:val="Funotenzeichen"/>
        </w:rPr>
        <w:footnoteRef/>
      </w:r>
      <w:r>
        <w:tab/>
        <w:t>Gesellschaft sei eben nicht „einfach die Summe aller Interaktionen, sondern ein System höherer Ordnung, ein System anderen Typs“, nämlich „das umfassende Sozialsystem aller kommunikativ füreinander erreichbaren Handlungen“: „Die Gesellschaft muss in der Lage sein, auch die möglichen Kommunikationen unter jeweils Abwesenden oder mit jeweils Abwesenden mit zu systematisieren. Ihr Regulativ übergreift die Grenzen der Interaktionssysteme und macht sie unabhängig von deren Grenzbildungs- und Selbstselektionsprinzip. Ihre eigenen Grenzen sind die Grenzen möglicher und sinnvoller Kommunikation“ (Luhmann 1975a, 11). Ebenso stellen Organisationssysteme eine „voll eigenständige Entwicklung“ dar, die „sich weder auf den Typus Interaktion noch auf den Typus Gesellschaft zurückführen lässt“. Sozialsysteme seien organisiert, wenn sie „die Mitgliedschaft an Bedingungen knüpfen, also Eintritt und Austritt von Bedingungen abhängig machen“. Dies erlaube z. B. differenzierte Ämterstrukturen, Verantwortlichkeiten, Weisungsketten und Kontrollmechanismen einzurichten, die anzuerkennen der Beitretende verpflichtet werde. Auf diese Weise ermöglichten Organisationssysteme „nicht nur höchst verschiedenartiges Handeln zugleich, sondern auch hohe Flexibilität und Anpassungsfähigkeit an veränderte Umstände“, dessen insbesondere moderne Gesellschaften in wichtigen Funktionsbereichen bedürften (Luhmann 1975a, 12f.).</w:t>
      </w:r>
    </w:p>
  </w:footnote>
  <w:footnote w:id="43">
    <w:p w:rsidR="004A625B" w:rsidRPr="005C0540" w:rsidRDefault="004A625B" w:rsidP="005C0540">
      <w:pPr>
        <w:pStyle w:val="Funotentext"/>
        <w:tabs>
          <w:tab w:val="left" w:pos="567"/>
        </w:tabs>
        <w:ind w:left="567" w:hanging="567"/>
        <w:jc w:val="both"/>
        <w:rPr>
          <w:lang w:val="de-CH"/>
        </w:rPr>
      </w:pPr>
      <w:r w:rsidRPr="005C0540">
        <w:rPr>
          <w:rStyle w:val="Funotenzeichen"/>
        </w:rPr>
        <w:footnoteRef/>
      </w:r>
      <w:r w:rsidRPr="005C0540">
        <w:tab/>
        <w:t xml:space="preserve">Luhmann 1975a, 14. Oder aus </w:t>
      </w:r>
      <w:r>
        <w:t xml:space="preserve">der Perspektive </w:t>
      </w:r>
      <w:r w:rsidRPr="005C0540">
        <w:t>der Gesellschaftssysteme: „Die Gesamtgesellschaft bleibt mit Organisationssystemen und mit Interaktionssystemen kompatibel, weil sie für diese eine geordnete Umwelt ist und zugleich Bedingung der Möglichkeit</w:t>
      </w:r>
      <w:r>
        <w:t xml:space="preserve"> von Strukturbildung garantiert</w:t>
      </w:r>
      <w:r w:rsidRPr="005C0540">
        <w:t>“ (Luhmann 1974a, 19)</w:t>
      </w:r>
      <w:r>
        <w:t>.</w:t>
      </w:r>
      <w:r w:rsidRPr="005C0540">
        <w:t xml:space="preserve"> </w:t>
      </w:r>
    </w:p>
  </w:footnote>
  <w:footnote w:id="44">
    <w:p w:rsidR="004A625B" w:rsidRPr="00BE1EFB" w:rsidRDefault="004A625B" w:rsidP="00BE1EFB">
      <w:pPr>
        <w:pStyle w:val="Funotentext"/>
        <w:tabs>
          <w:tab w:val="left" w:pos="567"/>
        </w:tabs>
        <w:ind w:left="567" w:hanging="567"/>
        <w:jc w:val="both"/>
        <w:rPr>
          <w:lang w:val="de-CH"/>
        </w:rPr>
      </w:pPr>
      <w:r>
        <w:rPr>
          <w:rStyle w:val="Funotenzeichen"/>
        </w:rPr>
        <w:footnoteRef/>
      </w:r>
      <w:r>
        <w:tab/>
      </w:r>
      <w:r w:rsidRPr="00A0529F">
        <w:t>Luhmann 1975b, 21</w:t>
      </w:r>
      <w:r>
        <w:t>.</w:t>
      </w:r>
    </w:p>
  </w:footnote>
  <w:footnote w:id="45">
    <w:p w:rsidR="004A625B" w:rsidRPr="00AE18CD" w:rsidRDefault="004A625B" w:rsidP="00DC0D76">
      <w:pPr>
        <w:pStyle w:val="Funotentext"/>
        <w:tabs>
          <w:tab w:val="left" w:pos="567"/>
        </w:tabs>
        <w:ind w:left="567" w:hanging="567"/>
        <w:jc w:val="both"/>
        <w:rPr>
          <w:lang w:val="de-CH"/>
        </w:rPr>
      </w:pPr>
      <w:r>
        <w:rPr>
          <w:rStyle w:val="Funotenzeichen"/>
        </w:rPr>
        <w:footnoteRef/>
      </w:r>
      <w:r>
        <w:tab/>
      </w:r>
      <w:r w:rsidRPr="006E7571">
        <w:t>Luhmann 1975a, 13</w:t>
      </w:r>
      <w:r w:rsidR="00464ED4">
        <w:t>–</w:t>
      </w:r>
      <w:r>
        <w:t xml:space="preserve">18, mit den Zitaten. Den Gedanken von der (Aus-)Differenzierung der </w:t>
      </w:r>
      <w:r w:rsidRPr="00782F63">
        <w:t>Systeme</w:t>
      </w:r>
      <w:r>
        <w:t xml:space="preserve"> als evolutionärem Prozess will Luhmann dabei nicht lediglich als Verlegenheitslösung („</w:t>
      </w:r>
      <w:r w:rsidRPr="00782F63">
        <w:t>nicht nur eine rein begriffliche Unterscheidung</w:t>
      </w:r>
      <w:r>
        <w:t>“) verstanden wissen, um Widersprüchlichkeiten zu vermeiden, sondern als inhärenten Bestandteil des Modells.</w:t>
      </w:r>
    </w:p>
  </w:footnote>
  <w:footnote w:id="46">
    <w:p w:rsidR="004A625B" w:rsidRPr="00AD4249" w:rsidRDefault="004A625B" w:rsidP="00AD4249">
      <w:pPr>
        <w:pStyle w:val="Funotentext"/>
        <w:tabs>
          <w:tab w:val="left" w:pos="567"/>
        </w:tabs>
        <w:ind w:left="567" w:hanging="567"/>
        <w:jc w:val="both"/>
        <w:rPr>
          <w:lang w:val="de-CH"/>
        </w:rPr>
      </w:pPr>
      <w:r>
        <w:rPr>
          <w:rStyle w:val="Funotenzeichen"/>
        </w:rPr>
        <w:footnoteRef/>
      </w:r>
      <w:r>
        <w:tab/>
        <w:t>Ebd., 14.</w:t>
      </w:r>
    </w:p>
  </w:footnote>
  <w:footnote w:id="47">
    <w:p w:rsidR="004A625B" w:rsidRPr="00215DBB" w:rsidRDefault="004A625B" w:rsidP="00F3358D">
      <w:pPr>
        <w:pStyle w:val="Funotentext"/>
        <w:tabs>
          <w:tab w:val="left" w:pos="567"/>
        </w:tabs>
        <w:ind w:left="567" w:hanging="567"/>
        <w:jc w:val="both"/>
        <w:rPr>
          <w:lang w:val="de-CH"/>
        </w:rPr>
      </w:pPr>
      <w:r>
        <w:rPr>
          <w:rStyle w:val="Funotenzeichen"/>
        </w:rPr>
        <w:footnoteRef/>
      </w:r>
      <w:r w:rsidR="00A00E9F">
        <w:tab/>
        <w:t>Ein Beispiel: M. </w:t>
      </w:r>
      <w:r>
        <w:t>Tullius Cicero schre</w:t>
      </w:r>
      <w:r w:rsidR="00A00E9F">
        <w:t>ibt seinem vertrauten Freund T. </w:t>
      </w:r>
      <w:r>
        <w:t>Pomponius Atticus, jedoch in dem Wissen, dass dieser den Brief anderen zeigen wird; gleichzeitig weiß in Rom jeder, dass Atticus mit Cicero in Kontakt steht. In konkreten Interaktionssituationen ist folglich davon auszugehen, dass Cicero als ‚vermittelt‘ anwesend betrachtet wird, selbst wenn er nicht körperlich in Rom präsent ist. Streng nach Luhmann wäre die Verbindung zu Cicero wohl nicht der Interaktion mit dem tatsächlich anwesenden Atticus zuzurechnen, sondern dem Gesellschaftssystem, das auch den abwesenden Cicero zu integrieren vermag.</w:t>
      </w:r>
    </w:p>
  </w:footnote>
  <w:footnote w:id="48">
    <w:p w:rsidR="004A625B" w:rsidRDefault="004A625B" w:rsidP="001753D6">
      <w:pPr>
        <w:pStyle w:val="Funotentext"/>
        <w:tabs>
          <w:tab w:val="left" w:pos="567"/>
        </w:tabs>
        <w:ind w:left="567" w:hanging="567"/>
        <w:jc w:val="both"/>
      </w:pPr>
      <w:r>
        <w:rPr>
          <w:rStyle w:val="Funotenzeichen"/>
        </w:rPr>
        <w:footnoteRef/>
      </w:r>
      <w:r>
        <w:tab/>
        <w:t>Als grundlegend für jede Betrachtung der Stadt gilt bis heute, trotz der problematischen Üb</w:t>
      </w:r>
      <w:r w:rsidR="00A00E9F">
        <w:t>erlieferungslage des Werkes, M. </w:t>
      </w:r>
      <w:r>
        <w:t xml:space="preserve">Webers </w:t>
      </w:r>
      <w:r w:rsidRPr="00775B44">
        <w:rPr>
          <w:i/>
        </w:rPr>
        <w:t>Die Stadt</w:t>
      </w:r>
      <w:r>
        <w:t xml:space="preserve"> (</w:t>
      </w:r>
      <w:r w:rsidRPr="00797C6D">
        <w:t>Weber 1999 [1921/1922])</w:t>
      </w:r>
      <w:r>
        <w:t xml:space="preserve">; s. dazu Nippel 1991. Allgemein zum Thema Stadt in der Antike: Raaflaub 1991 sowie die übrigen Beiträge in Molho u. a. (Hgg.) 1991; </w:t>
      </w:r>
      <w:r w:rsidRPr="00BC658A">
        <w:t>Rich u. Wallace-Hadrill (Hgg.)</w:t>
      </w:r>
      <w:r>
        <w:t xml:space="preserve"> 1991; Kolb 1984; Vittinghoff 1978. Zur griechischen </w:t>
      </w:r>
      <w:r w:rsidRPr="00AE1E3A">
        <w:rPr>
          <w:sz w:val="18"/>
          <w:szCs w:val="18"/>
          <w:lang w:val="el-GR"/>
        </w:rPr>
        <w:t>πόλις</w:t>
      </w:r>
      <w:r>
        <w:rPr>
          <w:lang w:val="de-CH"/>
        </w:rPr>
        <w:t xml:space="preserve"> </w:t>
      </w:r>
      <w:r w:rsidR="00A00E9F">
        <w:t>s. u. </w:t>
      </w:r>
      <w:r>
        <w:t>a. Hansen 2006; Welwei 1998 und die Beiträge in Hansen (Hg.) 1997. Zur römischen bzw. italischen Stadt s. die Beiträge in Parkins (Hg.) 1997; Cornell u. Lomas (Hgg.) 1995 (beide in kritischer Auseinandersetzung mit Weber). Zur Geschichte der Stadt Rom s</w:t>
      </w:r>
      <w:r w:rsidR="00B251CA">
        <w:t xml:space="preserve">. </w:t>
      </w:r>
      <w:r>
        <w:t>Kolb 2002; die Beiträge in Carandini (Hg.) 2000 u. in Coulston u. Dodge (Hgg.) 2000; Purcell 2000; Patterson</w:t>
      </w:r>
      <w:r w:rsidR="00A00E9F">
        <w:t xml:space="preserve"> 1992 u. 2010. Zum Folgenden s. </w:t>
      </w:r>
      <w:r>
        <w:t>a. Hinard 1991.</w:t>
      </w:r>
    </w:p>
  </w:footnote>
  <w:footnote w:id="49">
    <w:p w:rsidR="004A625B" w:rsidRDefault="004A625B" w:rsidP="00CA19ED">
      <w:pPr>
        <w:pStyle w:val="Funotentext"/>
        <w:tabs>
          <w:tab w:val="left" w:pos="550"/>
        </w:tabs>
        <w:ind w:left="550" w:hanging="550"/>
        <w:jc w:val="both"/>
      </w:pPr>
      <w:r>
        <w:rPr>
          <w:rStyle w:val="Funotenzeichen"/>
        </w:rPr>
        <w:footnoteRef/>
      </w:r>
      <w:r>
        <w:tab/>
        <w:t>Zum Zusammenhang von Amt, Zugehörigkeit zum Senat und aristokratischem Status s. u. a. Beck 2005; Hölkeskamp 2004a, mit weiterführender Literatur; Hölkeskamp 1987; Rilinger 1985. – Auf diese Thematik wird noch ausführlicher einzugehen sein.</w:t>
      </w:r>
    </w:p>
  </w:footnote>
  <w:footnote w:id="50">
    <w:p w:rsidR="004A625B" w:rsidRDefault="004A625B" w:rsidP="00CA19ED">
      <w:pPr>
        <w:pStyle w:val="Funotentext"/>
        <w:tabs>
          <w:tab w:val="left" w:pos="550"/>
        </w:tabs>
        <w:ind w:left="550" w:hanging="550"/>
        <w:jc w:val="both"/>
      </w:pPr>
      <w:r>
        <w:rPr>
          <w:rStyle w:val="Funotenzeichen"/>
        </w:rPr>
        <w:footnoteRef/>
      </w:r>
      <w:r>
        <w:tab/>
        <w:t>Hinsichtlich der Auswirkungen auf das Stadtbild Roms s. u. a. Chaisemartin 2003, bes. 27</w:t>
      </w:r>
      <w:r w:rsidR="00464ED4">
        <w:t>–</w:t>
      </w:r>
      <w:r w:rsidR="00B251CA">
        <w:t xml:space="preserve">49; </w:t>
      </w:r>
      <w:r>
        <w:t>Kolb 2002, bes. 172</w:t>
      </w:r>
      <w:r w:rsidR="00464ED4">
        <w:t>–</w:t>
      </w:r>
      <w:r>
        <w:t>185; 189</w:t>
      </w:r>
      <w:r w:rsidR="00464ED4">
        <w:t>–</w:t>
      </w:r>
      <w:r>
        <w:t>227; 243</w:t>
      </w:r>
      <w:r w:rsidR="00464ED4">
        <w:t>–</w:t>
      </w:r>
      <w:r>
        <w:t>249 u. passim; Patterson 1992, bes. 190</w:t>
      </w:r>
      <w:r w:rsidR="00464ED4">
        <w:t>–</w:t>
      </w:r>
      <w:r>
        <w:t>204; Patterson 2010. Das betrifft jedoch nicht nur die konkrete Ausschmückung der Stadt mit prächtigen Bauten, sondern auch bestimmte Interaktionsformen und Rituale, zu denen die Stadt Rom de</w:t>
      </w:r>
      <w:r w:rsidR="00B251CA">
        <w:t>n</w:t>
      </w:r>
      <w:r>
        <w:t xml:space="preserve"> Hintergrund darstellte oder in die sie auch direkt mit eingebunden wurde. Das bekannteste Beispiel dieser Formen ist sicherlich der römische Triumph, der in der althistorischen Forschung der letzten Jahre häufig thematisiert wurde (s. etwa Östenberg 2009; die Beiträge in Krasser u. a. [Hgg.] 2008; Bastien 2007; </w:t>
      </w:r>
      <w:r w:rsidRPr="00133CA2">
        <w:t>Beard 2007; Itgenshorst 2005</w:t>
      </w:r>
      <w:r>
        <w:t>; s</w:t>
      </w:r>
      <w:r w:rsidRPr="00133CA2">
        <w:t>.</w:t>
      </w:r>
      <w:r>
        <w:t> a.</w:t>
      </w:r>
      <w:r w:rsidRPr="00133CA2">
        <w:t xml:space="preserve"> Pollitt 1978, der nach der Bedeutung der </w:t>
      </w:r>
      <w:r w:rsidRPr="00133CA2">
        <w:rPr>
          <w:color w:val="000000"/>
        </w:rPr>
        <w:t xml:space="preserve">griechischen Statuen und Bilder fragt, </w:t>
      </w:r>
      <w:r>
        <w:rPr>
          <w:color w:val="000000"/>
        </w:rPr>
        <w:t xml:space="preserve">die </w:t>
      </w:r>
      <w:r w:rsidRPr="00133CA2">
        <w:rPr>
          <w:color w:val="000000"/>
        </w:rPr>
        <w:t>römische Feldherr</w:t>
      </w:r>
      <w:r>
        <w:rPr>
          <w:color w:val="000000"/>
        </w:rPr>
        <w:t>e</w:t>
      </w:r>
      <w:r w:rsidRPr="00133CA2">
        <w:rPr>
          <w:color w:val="000000"/>
        </w:rPr>
        <w:t>n erbeutet</w:t>
      </w:r>
      <w:r>
        <w:rPr>
          <w:color w:val="000000"/>
        </w:rPr>
        <w:t xml:space="preserve">en, um sie dann </w:t>
      </w:r>
      <w:r w:rsidRPr="00133CA2">
        <w:rPr>
          <w:color w:val="000000"/>
        </w:rPr>
        <w:t xml:space="preserve">im Triumph nach Rom </w:t>
      </w:r>
      <w:r>
        <w:rPr>
          <w:color w:val="000000"/>
        </w:rPr>
        <w:t xml:space="preserve">zu bringen, und hierbei auch den – nicht unproblematischen – Zusammenhang von erbeuteter Kunst und Ansehen bzw. politischen Ambitionen diskutiert). Ferner wäre auf die Bedeutung der </w:t>
      </w:r>
      <w:r w:rsidRPr="00133CA2">
        <w:t>Spiele</w:t>
      </w:r>
      <w:r>
        <w:t xml:space="preserve"> hinzuweisen (s. u. a. Bernstein 1998) oder aber auf andere Formen von aristokratischem Euergetismus in der Stadt Rom. Grundlegend zum Thema ist Veyne 1988.</w:t>
      </w:r>
    </w:p>
  </w:footnote>
  <w:footnote w:id="51">
    <w:p w:rsidR="004A625B" w:rsidRDefault="004A625B" w:rsidP="00CA19ED">
      <w:pPr>
        <w:pStyle w:val="Funotentext"/>
        <w:tabs>
          <w:tab w:val="left" w:pos="567"/>
        </w:tabs>
        <w:ind w:left="567" w:hanging="567"/>
        <w:jc w:val="both"/>
      </w:pPr>
      <w:r w:rsidRPr="00133CA2">
        <w:rPr>
          <w:rStyle w:val="Funotenzeichen"/>
        </w:rPr>
        <w:footnoteRef/>
      </w:r>
      <w:r w:rsidRPr="00133CA2">
        <w:tab/>
        <w:t>„Alle (höheren) Magistrate waren auch und sogar in erster Linie Senatoren, sie wechselten</w:t>
      </w:r>
      <w:r>
        <w:t xml:space="preserve"> lediglich für eine jeweils begrenzte Zeit die Rolle, traten sich dabei aber gewissermaßen immer nur selbst gegenüber. […] [Z]</w:t>
      </w:r>
      <w:proofErr w:type="spellStart"/>
      <w:r>
        <w:t>umindest</w:t>
      </w:r>
      <w:proofErr w:type="spellEnd"/>
      <w:r>
        <w:t xml:space="preserve"> die Aedile und erst recht alle Inhaber eines Amtes mit </w:t>
      </w:r>
      <w:r w:rsidRPr="002B12B8">
        <w:rPr>
          <w:i/>
          <w:iCs/>
          <w:lang w:val="la-Latn"/>
        </w:rPr>
        <w:t>imperium</w:t>
      </w:r>
      <w:r>
        <w:t xml:space="preserve"> waren also vor ihrer Amtszeit schon Senatoren gewesen und kehrten danach in den Senat zurück – man könnte auch sagen: Sie traten ins Glied zurück, wenn man dabei mit bedenkt, dass das ‚Glied‘ in diesem besonderen Fall nicht dieselbe, sondern die nächsthöhere Rangstufe bezeichnete“ (Hölkeskamp 2004a, 35). – Zur Thematik s. jetzt auch Resch 2010, die nach den Handlungsspielräumen, aber auch nach den Mitteln zur Beschränkung, Kontrolle und Disziplinierung römischer Feldherren in der mittleren Republik fragt.</w:t>
      </w:r>
    </w:p>
  </w:footnote>
  <w:footnote w:id="52">
    <w:p w:rsidR="004A625B" w:rsidRDefault="004A625B" w:rsidP="00CA19ED">
      <w:pPr>
        <w:pStyle w:val="Funotentext"/>
        <w:tabs>
          <w:tab w:val="left" w:pos="567"/>
        </w:tabs>
        <w:ind w:left="567" w:hanging="567"/>
        <w:jc w:val="both"/>
      </w:pPr>
      <w:r>
        <w:rPr>
          <w:rStyle w:val="Funotenzeichen"/>
        </w:rPr>
        <w:footnoteRef/>
      </w:r>
      <w:r>
        <w:tab/>
        <w:t>Dazu s. u.</w:t>
      </w:r>
      <w:r w:rsidR="00A00E9F">
        <w:t> </w:t>
      </w:r>
      <w:r>
        <w:t>a. in Hinblick auf das Stadtbild und das städtische Leben in Rom Chaisemartin 2003, bes. 50</w:t>
      </w:r>
      <w:r w:rsidR="00464ED4">
        <w:t>–</w:t>
      </w:r>
      <w:r>
        <w:t>78 (zu Sulla, Marius und den übrigen mächtigen Einzelpersönlichkeiten der späten Republik); 79</w:t>
      </w:r>
      <w:r w:rsidR="00464ED4">
        <w:t>–</w:t>
      </w:r>
      <w:r w:rsidR="00B251CA">
        <w:t xml:space="preserve">95 (zu Caesar und Pompeius); </w:t>
      </w:r>
      <w:r>
        <w:t>Kolb 2002, 250</w:t>
      </w:r>
      <w:r w:rsidR="00464ED4">
        <w:t>–</w:t>
      </w:r>
      <w:r>
        <w:t>308; Patterson 1992, bes. 190</w:t>
      </w:r>
      <w:r w:rsidR="00464ED4">
        <w:t>–</w:t>
      </w:r>
      <w:r>
        <w:t>204; Patterson 2010.</w:t>
      </w:r>
    </w:p>
  </w:footnote>
  <w:footnote w:id="53">
    <w:p w:rsidR="004A625B" w:rsidRDefault="004A625B" w:rsidP="00CA19ED">
      <w:pPr>
        <w:pStyle w:val="Funotentext"/>
        <w:tabs>
          <w:tab w:val="left" w:pos="567"/>
        </w:tabs>
        <w:ind w:left="567" w:hanging="567"/>
        <w:jc w:val="both"/>
      </w:pPr>
      <w:r w:rsidRPr="00891E9B">
        <w:rPr>
          <w:rStyle w:val="Funotenzeichen"/>
        </w:rPr>
        <w:footnoteRef/>
      </w:r>
      <w:r w:rsidRPr="00891E9B">
        <w:tab/>
        <w:t>S. Winte</w:t>
      </w:r>
      <w:r>
        <w:t>rling 2001 u. 2004</w:t>
      </w:r>
      <w:r w:rsidRPr="00891E9B">
        <w:t xml:space="preserve">. Schon Augustus hat als erster </w:t>
      </w:r>
      <w:r w:rsidRPr="00621353">
        <w:rPr>
          <w:i/>
          <w:iCs/>
          <w:lang w:val="la-Latn"/>
        </w:rPr>
        <w:t>princeps</w:t>
      </w:r>
      <w:r w:rsidRPr="00891E9B">
        <w:t xml:space="preserve"> seine Alleinherrschaft nicht mit dem Anspruch verknüpft oder legitimiert, etwas Neues geschaffen zu haben, sondern damit, nach den Bürgerkriegen die traditionelle Ordnung der </w:t>
      </w:r>
      <w:r w:rsidRPr="00621353">
        <w:rPr>
          <w:i/>
          <w:iCs/>
          <w:lang w:val="la-Latn"/>
        </w:rPr>
        <w:t>res publica</w:t>
      </w:r>
      <w:r w:rsidRPr="00891E9B">
        <w:t xml:space="preserve"> wiederhergestellt zu ha</w:t>
      </w:r>
      <w:r w:rsidR="00A00E9F">
        <w:t>ben (s. u. a. Chr. </w:t>
      </w:r>
      <w:r>
        <w:t>Meier 1980</w:t>
      </w:r>
      <w:r w:rsidRPr="00891E9B">
        <w:t>; Bringmann 2002, hier bes. 119</w:t>
      </w:r>
      <w:r w:rsidR="00464ED4">
        <w:t>–</w:t>
      </w:r>
      <w:r w:rsidRPr="00891E9B">
        <w:t xml:space="preserve">123). </w:t>
      </w:r>
    </w:p>
  </w:footnote>
  <w:footnote w:id="54">
    <w:p w:rsidR="004A625B" w:rsidRDefault="004A625B" w:rsidP="00CA19ED">
      <w:pPr>
        <w:pStyle w:val="Funotentext"/>
        <w:tabs>
          <w:tab w:val="left" w:pos="540"/>
        </w:tabs>
        <w:ind w:left="540" w:hanging="540"/>
        <w:jc w:val="both"/>
      </w:pPr>
      <w:r>
        <w:rPr>
          <w:rStyle w:val="Funotenzeichen"/>
        </w:rPr>
        <w:footnoteRef/>
      </w:r>
      <w:r>
        <w:tab/>
        <w:t xml:space="preserve">S. u. a. Benoist 2005 (zu </w:t>
      </w:r>
      <w:r w:rsidRPr="00621353">
        <w:rPr>
          <w:i/>
          <w:iCs/>
          <w:lang w:val="la-Latn"/>
        </w:rPr>
        <w:t>adventus</w:t>
      </w:r>
      <w:r w:rsidRPr="00621353">
        <w:rPr>
          <w:lang w:val="la-Latn"/>
        </w:rPr>
        <w:t xml:space="preserve">, </w:t>
      </w:r>
      <w:r w:rsidRPr="00621353">
        <w:rPr>
          <w:i/>
          <w:iCs/>
          <w:lang w:val="la-Latn"/>
        </w:rPr>
        <w:t>funus</w:t>
      </w:r>
      <w:r w:rsidRPr="00621353">
        <w:rPr>
          <w:lang w:val="la-Latn"/>
        </w:rPr>
        <w:t xml:space="preserve">, </w:t>
      </w:r>
      <w:r w:rsidRPr="00621353">
        <w:rPr>
          <w:i/>
          <w:iCs/>
          <w:lang w:val="la-Latn"/>
        </w:rPr>
        <w:t>consecratio</w:t>
      </w:r>
      <w:r>
        <w:t xml:space="preserve"> und Triumph des Kaisers); Lehnen 1997 (zum </w:t>
      </w:r>
      <w:r w:rsidRPr="00621353">
        <w:rPr>
          <w:i/>
          <w:iCs/>
          <w:lang w:val="la-Latn"/>
        </w:rPr>
        <w:t>adventus</w:t>
      </w:r>
      <w:r>
        <w:t xml:space="preserve"> des Kaisers). S. ferner bes. Flaig 1992, 11</w:t>
      </w:r>
      <w:r w:rsidR="00464ED4">
        <w:t>–</w:t>
      </w:r>
      <w:r>
        <w:t>13; 174</w:t>
      </w:r>
      <w:r w:rsidR="00464ED4">
        <w:t>–</w:t>
      </w:r>
      <w:r>
        <w:t xml:space="preserve">207, der davon ausgeht, dass die dauerhafte Sicherung der Herrschaft eines Kaiser in hohem Maß davon abhing, die Akzeptanz der drei maßgeblichen Gruppen der politischen Gemeinschaft des </w:t>
      </w:r>
      <w:r w:rsidRPr="00621353">
        <w:rPr>
          <w:i/>
          <w:iCs/>
          <w:lang w:val="la-Latn"/>
        </w:rPr>
        <w:t>Imperium</w:t>
      </w:r>
      <w:r w:rsidRPr="00621353">
        <w:rPr>
          <w:lang w:val="la-Latn"/>
        </w:rPr>
        <w:t xml:space="preserve"> </w:t>
      </w:r>
      <w:r w:rsidRPr="00621353">
        <w:rPr>
          <w:i/>
          <w:iCs/>
          <w:lang w:val="la-Latn"/>
        </w:rPr>
        <w:t>Romanum</w:t>
      </w:r>
      <w:r>
        <w:t xml:space="preserve"> zu erlangen, nämlich der </w:t>
      </w:r>
      <w:r w:rsidRPr="00621353">
        <w:rPr>
          <w:i/>
          <w:iCs/>
          <w:lang w:val="la-Latn"/>
        </w:rPr>
        <w:t>plebs urbana</w:t>
      </w:r>
      <w:r>
        <w:t>, des Senates und der Truppen mit rö</w:t>
      </w:r>
      <w:r w:rsidR="00A00E9F">
        <w:t>mischen Bürgerrecht; E. </w:t>
      </w:r>
      <w:r>
        <w:t>Flaig betont daher die besondere Bedeutung der Kommunikation der Kaiser mit diesen Gruppen, deren Akzeptanz zu erlangen es mittels der Konsensrituale gegolten habe. Zum Thema s.</w:t>
      </w:r>
      <w:r w:rsidR="00A00E9F">
        <w:t> </w:t>
      </w:r>
      <w:r>
        <w:t>a Ziemssen 2008.</w:t>
      </w:r>
    </w:p>
  </w:footnote>
  <w:footnote w:id="55">
    <w:p w:rsidR="004A625B" w:rsidRDefault="004A625B" w:rsidP="00CA19ED">
      <w:pPr>
        <w:pStyle w:val="Funotentext"/>
        <w:tabs>
          <w:tab w:val="left" w:pos="567"/>
        </w:tabs>
        <w:ind w:left="567" w:hanging="567"/>
        <w:jc w:val="both"/>
      </w:pPr>
      <w:r>
        <w:rPr>
          <w:rStyle w:val="Funotenzeichen"/>
        </w:rPr>
        <w:footnoteRef/>
      </w:r>
      <w:r>
        <w:tab/>
        <w:t>Das erforderte Anpassungen und führte dazu, dass bestimmte Formen ehemals aristokratischer Status- und Herrschaftsrepräsentation entweder vom Kaiser monopolisiert oder ins Monumentale übersteigert wurden. Darauf wird an verschiedener Stelle der Arbeit noch ausführlicher einzugehen seien.</w:t>
      </w:r>
    </w:p>
  </w:footnote>
  <w:footnote w:id="56">
    <w:p w:rsidR="004A625B" w:rsidRDefault="004A625B" w:rsidP="00CA19ED">
      <w:pPr>
        <w:pStyle w:val="Funotentext"/>
        <w:tabs>
          <w:tab w:val="left" w:pos="567"/>
        </w:tabs>
        <w:ind w:left="567" w:hanging="567"/>
        <w:jc w:val="both"/>
      </w:pPr>
      <w:r w:rsidRPr="006D7B09">
        <w:rPr>
          <w:rStyle w:val="Funotenzeichen"/>
        </w:rPr>
        <w:footnoteRef/>
      </w:r>
      <w:r w:rsidRPr="006D7B09">
        <w:tab/>
        <w:t xml:space="preserve">Die Kaiser verwandten </w:t>
      </w:r>
      <w:r>
        <w:t>vielmehr viel Mühe</w:t>
      </w:r>
      <w:r w:rsidRPr="006D7B09">
        <w:t xml:space="preserve"> und Geld auf die prächtige bauliche Ausgestaltung der Stadt</w:t>
      </w:r>
      <w:r>
        <w:t>; dieses Tätigkeitsfeld angemessen zu bedienen, wurde im Laufe der Zeit ein Topos jenes Tugendkanons, dessen Erfüllung ‚gute‘ Kaiser charakterisierte (s. Scheithauer 2000). D</w:t>
      </w:r>
      <w:r w:rsidRPr="006D7B09">
        <w:t xml:space="preserve">ie Standards </w:t>
      </w:r>
      <w:r>
        <w:t xml:space="preserve">dafür </w:t>
      </w:r>
      <w:r w:rsidRPr="006D7B09">
        <w:t>hat</w:t>
      </w:r>
      <w:r>
        <w:t>te</w:t>
      </w:r>
      <w:r w:rsidRPr="006D7B09">
        <w:t xml:space="preserve"> </w:t>
      </w:r>
      <w:r>
        <w:t xml:space="preserve">bereits Augustus mit seinem ambitionierten Bauprogramm gesetzt; der Kaiserbiograph Sueton erklärt diesbezüglich, Augustus habe sich zu Recht rühmen können, eine Ziegelstadt vorgefunden und eine Stadt aus Marmor hinterlassen zu haben (Suet. Aug. 28,3). Ferner </w:t>
      </w:r>
      <w:r w:rsidRPr="006D7B09">
        <w:t xml:space="preserve">hat </w:t>
      </w:r>
      <w:r>
        <w:t xml:space="preserve">– nicht von ungefähr – </w:t>
      </w:r>
      <w:r w:rsidRPr="006D7B09">
        <w:t xml:space="preserve">die literarische Ausgestaltung der Romidee </w:t>
      </w:r>
      <w:r>
        <w:t xml:space="preserve">insbesondere </w:t>
      </w:r>
      <w:r w:rsidRPr="006D7B09">
        <w:t xml:space="preserve">in augusteischer Zeit und auf Initiative des ersten </w:t>
      </w:r>
      <w:r w:rsidRPr="00621353">
        <w:rPr>
          <w:i/>
          <w:iCs/>
          <w:lang w:val="la-Latn"/>
        </w:rPr>
        <w:t>princeps</w:t>
      </w:r>
      <w:r w:rsidRPr="006D7B09">
        <w:t xml:space="preserve"> ihre erste Blüte entfaltet, etwa </w:t>
      </w:r>
      <w:r>
        <w:t xml:space="preserve">in der augusteischen </w:t>
      </w:r>
      <w:r w:rsidRPr="006D7B09">
        <w:t>Dicht</w:t>
      </w:r>
      <w:r>
        <w:t xml:space="preserve">ung (Fuhrmann 1993 [1969], 88f.), aber </w:t>
      </w:r>
      <w:r w:rsidRPr="006D7B09">
        <w:t>auch bei dem frühkaiserzeitlichen Historiker Livius</w:t>
      </w:r>
      <w:r>
        <w:t>, wie die eingangs geschilderte Episode um das Kapitol zeigt. Zu Augustus’ Bauprogramm in der Stadt Rom s. bes. Haselberger 2007; s. ferner Rehak 2006; Chaisemartin 2003, 96</w:t>
      </w:r>
      <w:r w:rsidR="00464ED4">
        <w:t>–</w:t>
      </w:r>
      <w:r w:rsidR="00B251CA">
        <w:t xml:space="preserve">136; </w:t>
      </w:r>
      <w:r>
        <w:t>Kolb 2002, 330</w:t>
      </w:r>
      <w:r w:rsidR="00464ED4">
        <w:t>–</w:t>
      </w:r>
      <w:r>
        <w:t>369. Zu den dichterischen Ausformungen der Romidee in Augusteischer Zeit, etwa im Zeitaltermythos, s. u. a. Evans 2008; Giesecke 2007, passim. Zur spezifisch augusteischen Verknüpfung von ‚Ideologie‘ und Bild- bzw. Bauprogramm s. grundlegend Zanker 1990.</w:t>
      </w:r>
    </w:p>
  </w:footnote>
  <w:footnote w:id="57">
    <w:p w:rsidR="004A625B" w:rsidRDefault="004A625B" w:rsidP="00CA19ED">
      <w:pPr>
        <w:pStyle w:val="Funotentext"/>
        <w:tabs>
          <w:tab w:val="left" w:pos="567"/>
        </w:tabs>
        <w:ind w:left="567" w:hanging="567"/>
      </w:pPr>
      <w:r w:rsidRPr="002B12B8">
        <w:rPr>
          <w:rStyle w:val="Funotenzeichen"/>
        </w:rPr>
        <w:footnoteRef/>
      </w:r>
      <w:r w:rsidRPr="002B12B8">
        <w:tab/>
      </w:r>
      <w:r>
        <w:t xml:space="preserve">Dazu s. </w:t>
      </w:r>
      <w:r w:rsidRPr="002B12B8">
        <w:t>Kap. 1.2.</w:t>
      </w:r>
    </w:p>
  </w:footnote>
  <w:footnote w:id="58">
    <w:p w:rsidR="004A625B" w:rsidRPr="00B218BE" w:rsidRDefault="004A625B" w:rsidP="00B218BE">
      <w:pPr>
        <w:pStyle w:val="Funotentext"/>
        <w:tabs>
          <w:tab w:val="left" w:pos="567"/>
        </w:tabs>
        <w:ind w:left="567" w:hanging="567"/>
        <w:jc w:val="both"/>
        <w:rPr>
          <w:lang w:val="de-CH"/>
        </w:rPr>
      </w:pPr>
      <w:r w:rsidRPr="00D822A9">
        <w:rPr>
          <w:rStyle w:val="Funotenzeichen"/>
        </w:rPr>
        <w:footnoteRef/>
      </w:r>
      <w:r w:rsidRPr="00D822A9">
        <w:tab/>
        <w:t xml:space="preserve">Dazu s. Schnurbusch 2011, der diesen Aspekt am Beispiel des </w:t>
      </w:r>
      <w:r w:rsidRPr="00D822A9">
        <w:rPr>
          <w:i/>
          <w:lang w:val="la-Latn"/>
        </w:rPr>
        <w:t>conviviums</w:t>
      </w:r>
      <w:r w:rsidRPr="00D822A9">
        <w:t xml:space="preserve"> erörtert</w:t>
      </w:r>
      <w:r>
        <w:t xml:space="preserve">; s. ferner Cooper 2007, bezogen auf die </w:t>
      </w:r>
      <w:r w:rsidRPr="00061A1D">
        <w:rPr>
          <w:i/>
          <w:lang w:val="la-Latn"/>
        </w:rPr>
        <w:t>domus</w:t>
      </w:r>
      <w:r>
        <w:t xml:space="preserve"> am Beispiel der </w:t>
      </w:r>
      <w:r w:rsidRPr="00061A1D">
        <w:rPr>
          <w:i/>
          <w:lang w:val="la-Latn"/>
        </w:rPr>
        <w:t>Passio Perpetuae et Felicitatis</w:t>
      </w:r>
      <w:r w:rsidRPr="00D822A9">
        <w:t>. – Vergleichbare Phänomene wurden in der Geschichtswissenschaft in den letzten Jahren oft unter den Stichworten ‚</w:t>
      </w:r>
      <w:r w:rsidRPr="00D822A9">
        <w:rPr>
          <w:iCs/>
        </w:rPr>
        <w:t xml:space="preserve">Performanz‘, ‚Inszenierung‘ und ‚symbolische Politik‘ oder auch ‚Ritual‘ diskutiert. </w:t>
      </w:r>
      <w:r w:rsidRPr="00D822A9">
        <w:t xml:space="preserve">S. Burke 2005, mit einem guten Forschungsüberblick zum sog. </w:t>
      </w:r>
      <w:r w:rsidRPr="00D822A9">
        <w:rPr>
          <w:i/>
        </w:rPr>
        <w:t>performative turn</w:t>
      </w:r>
      <w:r w:rsidRPr="00D822A9">
        <w:t xml:space="preserve"> in der Geschichtswissenschaft. S. ferner Neu </w:t>
      </w:r>
      <w:r>
        <w:t>u. a.</w:t>
      </w:r>
      <w:r w:rsidRPr="00D822A9">
        <w:t xml:space="preserve"> 2009, bezogen auf das Verhandeln und Zelebrieren in ständischen Institutionen der Frühen Neuzeit, aber mit guten </w:t>
      </w:r>
      <w:r>
        <w:t>allgemeinen Ü</w:t>
      </w:r>
      <w:r w:rsidRPr="00D822A9">
        <w:t xml:space="preserve">berlegungen und einer </w:t>
      </w:r>
      <w:r>
        <w:t xml:space="preserve">durchaus kritischen </w:t>
      </w:r>
      <w:r w:rsidRPr="00D822A9">
        <w:t xml:space="preserve">Diskussion </w:t>
      </w:r>
      <w:r>
        <w:t>des Ansatzes</w:t>
      </w:r>
      <w:r w:rsidRPr="00D822A9">
        <w:t>, die auch für die Analyse andere</w:t>
      </w:r>
      <w:r>
        <w:t>r</w:t>
      </w:r>
      <w:r w:rsidRPr="00D822A9">
        <w:t xml:space="preserve"> vormoderne</w:t>
      </w:r>
      <w:r>
        <w:t>r</w:t>
      </w:r>
      <w:r w:rsidRPr="00D822A9">
        <w:t xml:space="preserve"> Gesellschaften nützlich sind.</w:t>
      </w:r>
    </w:p>
  </w:footnote>
  <w:footnote w:id="59">
    <w:p w:rsidR="004A625B" w:rsidRDefault="004A625B" w:rsidP="00AB6D71">
      <w:pPr>
        <w:pStyle w:val="Funotentext"/>
        <w:tabs>
          <w:tab w:val="left" w:pos="567"/>
        </w:tabs>
        <w:ind w:left="567" w:hanging="567"/>
        <w:jc w:val="both"/>
      </w:pPr>
      <w:r>
        <w:rPr>
          <w:rStyle w:val="Funotenzeichen"/>
        </w:rPr>
        <w:footnoteRef/>
      </w:r>
      <w:r>
        <w:tab/>
        <w:t>Zur Forschungsdiskussion s. Kap. 2.</w:t>
      </w:r>
    </w:p>
  </w:footnote>
  <w:footnote w:id="60">
    <w:p w:rsidR="004A625B" w:rsidRDefault="004A625B" w:rsidP="00B238EF">
      <w:pPr>
        <w:pStyle w:val="Funotentext"/>
        <w:tabs>
          <w:tab w:val="left" w:pos="567"/>
        </w:tabs>
        <w:ind w:left="567" w:hanging="567"/>
        <w:jc w:val="both"/>
      </w:pPr>
      <w:r>
        <w:rPr>
          <w:rStyle w:val="Funotenzeichen"/>
        </w:rPr>
        <w:footnoteRef/>
      </w:r>
      <w:r>
        <w:tab/>
        <w:t>Zum Folgenden s. bes. Winterling 2001, hier v. a. 108</w:t>
      </w:r>
      <w:r w:rsidR="00464ED4">
        <w:t>–</w:t>
      </w:r>
      <w:r>
        <w:t>112; Winterling 2004, hier v. a</w:t>
      </w:r>
      <w:r w:rsidR="00464ED4">
        <w:t>.</w:t>
      </w:r>
      <w:r>
        <w:t xml:space="preserve"> 202</w:t>
      </w:r>
      <w:r w:rsidR="00464ED4">
        <w:t>–</w:t>
      </w:r>
      <w:r>
        <w:t>210.</w:t>
      </w:r>
    </w:p>
  </w:footnote>
  <w:footnote w:id="61">
    <w:p w:rsidR="004A625B" w:rsidRDefault="004A625B" w:rsidP="00B238EF">
      <w:pPr>
        <w:pStyle w:val="Funotentext"/>
        <w:tabs>
          <w:tab w:val="left" w:pos="567"/>
        </w:tabs>
        <w:ind w:left="567" w:hanging="567"/>
        <w:jc w:val="both"/>
      </w:pPr>
      <w:r>
        <w:rPr>
          <w:rStyle w:val="Funotenzeichen"/>
        </w:rPr>
        <w:footnoteRef/>
      </w:r>
      <w:r>
        <w:tab/>
        <w:t xml:space="preserve">Das betraf vor allem „die Ämter an der Spitze des </w:t>
      </w:r>
      <w:r w:rsidRPr="00D26ECD">
        <w:rPr>
          <w:i/>
          <w:lang w:val="la-Latn"/>
        </w:rPr>
        <w:t>cursus</w:t>
      </w:r>
      <w:r w:rsidRPr="00D26ECD">
        <w:rPr>
          <w:lang w:val="la-Latn"/>
        </w:rPr>
        <w:t xml:space="preserve"> </w:t>
      </w:r>
      <w:r w:rsidRPr="00D26ECD">
        <w:rPr>
          <w:i/>
          <w:lang w:val="la-Latn"/>
        </w:rPr>
        <w:t>honorum</w:t>
      </w:r>
      <w:r>
        <w:t xml:space="preserve"> in einem sich nach oben radikal verengenden Stellenkegel“. S. dazu Hölkeskamp 2004, 82f., mit weiterführender Literatur; hier auch das Zitat.</w:t>
      </w:r>
    </w:p>
  </w:footnote>
  <w:footnote w:id="62">
    <w:p w:rsidR="004A625B" w:rsidRPr="00CF06BA" w:rsidRDefault="004A625B" w:rsidP="00B238EF">
      <w:pPr>
        <w:tabs>
          <w:tab w:val="left" w:pos="567"/>
        </w:tabs>
        <w:spacing w:after="0" w:line="240" w:lineRule="auto"/>
        <w:ind w:left="567" w:hanging="567"/>
        <w:jc w:val="both"/>
        <w:rPr>
          <w:rFonts w:ascii="Times New Roman" w:hAnsi="Times New Roman" w:cs="Times New Roman"/>
          <w:sz w:val="20"/>
          <w:szCs w:val="20"/>
        </w:rPr>
      </w:pPr>
      <w:r w:rsidRPr="00CF06BA">
        <w:rPr>
          <w:rStyle w:val="Funotenzeichen"/>
          <w:rFonts w:ascii="Times New Roman" w:hAnsi="Times New Roman" w:cs="Times New Roman"/>
          <w:sz w:val="20"/>
          <w:szCs w:val="20"/>
        </w:rPr>
        <w:footnoteRef/>
      </w:r>
      <w:r w:rsidRPr="00CF06BA">
        <w:rPr>
          <w:rFonts w:ascii="Times New Roman" w:hAnsi="Times New Roman" w:cs="Times New Roman"/>
          <w:sz w:val="20"/>
          <w:szCs w:val="20"/>
        </w:rPr>
        <w:tab/>
        <w:t xml:space="preserve">Vgl. </w:t>
      </w:r>
      <w:r w:rsidR="00A00E9F">
        <w:rPr>
          <w:rFonts w:ascii="Times New Roman" w:hAnsi="Times New Roman" w:cs="Times New Roman"/>
          <w:sz w:val="20"/>
          <w:szCs w:val="20"/>
        </w:rPr>
        <w:t>Chr. </w:t>
      </w:r>
      <w:r w:rsidRPr="00CF06BA">
        <w:rPr>
          <w:rFonts w:ascii="Times New Roman" w:hAnsi="Times New Roman" w:cs="Times New Roman"/>
          <w:sz w:val="20"/>
          <w:szCs w:val="20"/>
        </w:rPr>
        <w:t>Meier</w:t>
      </w:r>
      <w:r>
        <w:rPr>
          <w:rFonts w:ascii="Times New Roman" w:hAnsi="Times New Roman" w:cs="Times New Roman"/>
          <w:sz w:val="20"/>
          <w:szCs w:val="20"/>
        </w:rPr>
        <w:t xml:space="preserve"> 1997</w:t>
      </w:r>
      <w:r w:rsidRPr="00CF06BA">
        <w:rPr>
          <w:rFonts w:ascii="Times New Roman" w:hAnsi="Times New Roman" w:cs="Times New Roman"/>
          <w:sz w:val="20"/>
          <w:szCs w:val="20"/>
        </w:rPr>
        <w:t>, 47.</w:t>
      </w:r>
    </w:p>
  </w:footnote>
  <w:footnote w:id="63">
    <w:p w:rsidR="004A625B" w:rsidRDefault="004A625B" w:rsidP="00B238EF">
      <w:pPr>
        <w:pStyle w:val="Funotentext"/>
        <w:tabs>
          <w:tab w:val="left" w:pos="567"/>
        </w:tabs>
        <w:ind w:left="567" w:hanging="567"/>
        <w:jc w:val="both"/>
      </w:pPr>
      <w:r>
        <w:rPr>
          <w:rStyle w:val="Funotenzeichen"/>
        </w:rPr>
        <w:footnoteRef/>
      </w:r>
      <w:r>
        <w:tab/>
        <w:t xml:space="preserve">Dem entspricht die interne Organisation der Senatoren nach Amtsklassen. Ehemalige Konsuln und Zensoren verfügten über die höchste </w:t>
      </w:r>
      <w:r w:rsidRPr="00D26ECD">
        <w:rPr>
          <w:i/>
          <w:lang w:val="la-Latn"/>
        </w:rPr>
        <w:t>dignitas</w:t>
      </w:r>
      <w:r>
        <w:t xml:space="preserve"> und </w:t>
      </w:r>
      <w:r w:rsidRPr="00D26ECD">
        <w:rPr>
          <w:i/>
          <w:lang w:val="la-Latn"/>
        </w:rPr>
        <w:t>auctoritas</w:t>
      </w:r>
      <w:r>
        <w:t xml:space="preserve"> und waren als </w:t>
      </w:r>
      <w:r w:rsidRPr="00D26ECD">
        <w:rPr>
          <w:i/>
          <w:lang w:val="la-Latn"/>
        </w:rPr>
        <w:t>principes</w:t>
      </w:r>
      <w:r>
        <w:t xml:space="preserve"> </w:t>
      </w:r>
      <w:r w:rsidRPr="00D26ECD">
        <w:rPr>
          <w:i/>
          <w:lang w:val="la-Latn"/>
        </w:rPr>
        <w:t>civitatis</w:t>
      </w:r>
      <w:r>
        <w:t xml:space="preserve"> die Meinungsführer im Senat. Dann folgten die Prätoren und Ädilen, schließlich die Volkstribune und Quästoren. Innerhalb der Amtsklassen bestimmte vor allem Anciennität die Position des Einzelnen. Alle Senatoren nahmen damit einen genau festgelegten Platz innerhalb einer klaren Hierarchie ein. Dies ist auch für den Verlauf der Senatssitzungen von Bedeutung. Denn bei der Meinungsumfrage äußerten zuerst die Ranghöchsten ihre Ansichten. Zeichnete sich Konsens ab, wurde die Aussprache abgebrochen, die niedrigen Amtsklassen nicht mehr befragt. Dazu s. a. Hölkeskamp 2004, 80f.; Rilinger 1985, bes. 299-325, 315f. Zum Thema s. a. Ryan 1998.</w:t>
      </w:r>
    </w:p>
  </w:footnote>
  <w:footnote w:id="64">
    <w:p w:rsidR="004A625B" w:rsidRDefault="004A625B" w:rsidP="00B238EF">
      <w:pPr>
        <w:pStyle w:val="Funotentext"/>
        <w:tabs>
          <w:tab w:val="left" w:pos="567"/>
        </w:tabs>
        <w:ind w:left="567" w:hanging="567"/>
        <w:jc w:val="both"/>
      </w:pPr>
      <w:r>
        <w:rPr>
          <w:rStyle w:val="Funotenzeichen"/>
        </w:rPr>
        <w:footnoteRef/>
      </w:r>
      <w:r>
        <w:tab/>
        <w:t>Als Hinweis auf die gesellschaftliche Integration der Politik wertet A</w:t>
      </w:r>
      <w:r w:rsidR="007C3B38">
        <w:t>. </w:t>
      </w:r>
      <w:r>
        <w:t xml:space="preserve">Winterling, </w:t>
      </w:r>
      <w:proofErr w:type="gramStart"/>
      <w:r>
        <w:t>dass</w:t>
      </w:r>
      <w:proofErr w:type="gramEnd"/>
      <w:r>
        <w:t xml:space="preserve"> faktisch durchaus doch von einer erblichen Aristokratie gesprochen werden kann. Die Volksversammlung besetzte die Ämter fast ausschließlich mit Mitglieder eines kleinen Kreises immer derselben senatorischen Familien. Aus Sicht der Wählenden scheinen diese Kandidaten also schon von ihrer Geburt her über hohe gesellschaftliche Ehre verfügt zu haben. Hingegen hatten es die </w:t>
      </w:r>
      <w:r w:rsidRPr="00D26ECD">
        <w:rPr>
          <w:i/>
          <w:lang w:val="la-Latn"/>
        </w:rPr>
        <w:t>homines</w:t>
      </w:r>
      <w:r w:rsidRPr="00D26ECD">
        <w:rPr>
          <w:lang w:val="la-Latn"/>
        </w:rPr>
        <w:t xml:space="preserve"> </w:t>
      </w:r>
      <w:r w:rsidRPr="00D26ECD">
        <w:rPr>
          <w:i/>
          <w:lang w:val="la-Latn"/>
        </w:rPr>
        <w:t>novi</w:t>
      </w:r>
      <w:r>
        <w:t>, die sich als erste ihrer Familien um den Konsulat bewarben, gerade bei den einfachen Leuten in der Bürgerschaft schwer, gewählt zu werden (Winterling 2004, 201f.). Zur Frage der Akzeptanz der Senatsherrschaft durch das Volk und wie diese Akzeptanz hergestellt wurde, s. bes. Flaig 2004.</w:t>
      </w:r>
    </w:p>
  </w:footnote>
  <w:footnote w:id="65">
    <w:p w:rsidR="004A625B" w:rsidRDefault="004A625B" w:rsidP="00B238EF">
      <w:pPr>
        <w:pStyle w:val="Funotentext"/>
        <w:tabs>
          <w:tab w:val="left" w:pos="567"/>
        </w:tabs>
        <w:ind w:left="567" w:hanging="567"/>
        <w:jc w:val="both"/>
      </w:pPr>
      <w:r>
        <w:rPr>
          <w:rStyle w:val="Funotenzeichen"/>
        </w:rPr>
        <w:footnoteRef/>
      </w:r>
      <w:r>
        <w:tab/>
        <w:t>Vgl. Winterling 2001, bes. 108</w:t>
      </w:r>
      <w:r w:rsidR="00464ED4">
        <w:t>–</w:t>
      </w:r>
      <w:r>
        <w:t>112; Winterling 2004, 201</w:t>
      </w:r>
      <w:r w:rsidR="00464ED4">
        <w:t>–</w:t>
      </w:r>
      <w:r>
        <w:t>210.</w:t>
      </w:r>
    </w:p>
  </w:footnote>
  <w:footnote w:id="66">
    <w:p w:rsidR="004A625B" w:rsidRDefault="004A625B" w:rsidP="00F70952">
      <w:pPr>
        <w:pStyle w:val="Funotentext"/>
        <w:tabs>
          <w:tab w:val="left" w:pos="567"/>
        </w:tabs>
        <w:ind w:left="567" w:hanging="567"/>
        <w:jc w:val="both"/>
      </w:pPr>
      <w:r>
        <w:rPr>
          <w:rStyle w:val="Funotenzeichen"/>
        </w:rPr>
        <w:footnoteRef/>
      </w:r>
      <w:r>
        <w:tab/>
        <w:t>Dazu und zum Folgenden s. Winterling 2004b, 178f. S. ferner Riedel 1975; Sellin 1978; Conze u. a. 1990. – Allgemein</w:t>
      </w:r>
      <w:r w:rsidRPr="00CA1AB8">
        <w:t xml:space="preserve"> </w:t>
      </w:r>
      <w:r>
        <w:t>zum Konzept der Begriffe ,öffentlich‘ und ,privat‘ und seiner Bedeutung im Verlauf der Geschichte s. L. Hölscher 1978; Hofmann 1984; Hohendahl u. a. 2000; Moos 1998; Rieks 1984.</w:t>
      </w:r>
    </w:p>
  </w:footnote>
  <w:footnote w:id="67">
    <w:p w:rsidR="004A625B" w:rsidRDefault="004A625B" w:rsidP="00F70952">
      <w:pPr>
        <w:pStyle w:val="Funotentext"/>
        <w:tabs>
          <w:tab w:val="left" w:pos="567"/>
        </w:tabs>
        <w:ind w:left="567" w:hanging="567"/>
        <w:jc w:val="both"/>
      </w:pPr>
      <w:r>
        <w:rPr>
          <w:rStyle w:val="Funotenzeichen"/>
        </w:rPr>
        <w:footnoteRef/>
      </w:r>
      <w:r>
        <w:tab/>
        <w:t xml:space="preserve">Das bestätigen im Übrigen auch die Klientelbeziehungen eines Senators, die im Wahlkampf wichtig waren und die sich besonders in den jeden Morgen in der </w:t>
      </w:r>
      <w:r w:rsidRPr="003D7719">
        <w:rPr>
          <w:i/>
          <w:lang w:val="la-Latn"/>
        </w:rPr>
        <w:t>domus</w:t>
      </w:r>
      <w:r>
        <w:t xml:space="preserve"> stattfindenden </w:t>
      </w:r>
      <w:r w:rsidRPr="003D7719">
        <w:rPr>
          <w:i/>
          <w:lang w:val="la-Latn"/>
        </w:rPr>
        <w:t>salutationes</w:t>
      </w:r>
      <w:r>
        <w:t xml:space="preserve"> manifestierten, oder die ,Freundschaften‘ zwischen den Aristokraten, die im ,Haus‘ beim Gastmahl, dem </w:t>
      </w:r>
      <w:r w:rsidRPr="003D7719">
        <w:rPr>
          <w:i/>
          <w:lang w:val="la-Latn"/>
        </w:rPr>
        <w:t>convivium</w:t>
      </w:r>
      <w:r>
        <w:t>, gepflegt wurden.</w:t>
      </w:r>
      <w:r w:rsidRPr="008339DB">
        <w:t xml:space="preserve"> </w:t>
      </w:r>
      <w:proofErr w:type="spellStart"/>
      <w:r w:rsidRPr="00E211B1">
        <w:rPr>
          <w:lang w:val="en-US"/>
        </w:rPr>
        <w:t>Folglich</w:t>
      </w:r>
      <w:proofErr w:type="spellEnd"/>
      <w:r w:rsidRPr="004A101E">
        <w:rPr>
          <w:lang w:val="en-US"/>
        </w:rPr>
        <w:t xml:space="preserve"> </w:t>
      </w:r>
      <w:proofErr w:type="spellStart"/>
      <w:r w:rsidRPr="004A101E">
        <w:rPr>
          <w:lang w:val="en-US"/>
        </w:rPr>
        <w:t>erklärt</w:t>
      </w:r>
      <w:proofErr w:type="spellEnd"/>
      <w:r w:rsidRPr="00296589">
        <w:rPr>
          <w:lang w:val="en-US"/>
        </w:rPr>
        <w:t xml:space="preserve"> J.R. Clarke,</w:t>
      </w:r>
      <w:r w:rsidRPr="004A101E">
        <w:rPr>
          <w:lang w:val="en-US"/>
        </w:rPr>
        <w:t xml:space="preserve"> </w:t>
      </w:r>
      <w:proofErr w:type="spellStart"/>
      <w:r w:rsidRPr="004A101E">
        <w:rPr>
          <w:lang w:val="en-US"/>
        </w:rPr>
        <w:t>dass</w:t>
      </w:r>
      <w:proofErr w:type="spellEnd"/>
      <w:r w:rsidRPr="00E77F60">
        <w:rPr>
          <w:lang w:val="en-US"/>
        </w:rPr>
        <w:t xml:space="preserve"> </w:t>
      </w:r>
      <w:r>
        <w:rPr>
          <w:lang w:val="en-GB"/>
        </w:rPr>
        <w:t>„u</w:t>
      </w:r>
      <w:r w:rsidRPr="003D7719">
        <w:rPr>
          <w:lang w:val="en-GB"/>
        </w:rPr>
        <w:t>nlike our modern house, conceived as a refuge for the nuclear family, located far from the factory or office, the Roman house was in no way private</w:t>
      </w:r>
      <w:r w:rsidRPr="00E77F60">
        <w:rPr>
          <w:lang w:val="en-US"/>
        </w:rPr>
        <w:t>“</w:t>
      </w:r>
      <w:r>
        <w:rPr>
          <w:lang w:val="en-US"/>
        </w:rPr>
        <w:t>.</w:t>
      </w:r>
      <w:r w:rsidRPr="00E77F60">
        <w:rPr>
          <w:lang w:val="en-US"/>
        </w:rPr>
        <w:t xml:space="preserve"> </w:t>
      </w:r>
      <w:r w:rsidRPr="00296589">
        <w:rPr>
          <w:lang w:val="en-US"/>
        </w:rPr>
        <w:t>Er</w:t>
      </w:r>
      <w:r w:rsidRPr="004A101E">
        <w:rPr>
          <w:lang w:val="en-US"/>
        </w:rPr>
        <w:t xml:space="preserve"> </w:t>
      </w:r>
      <w:proofErr w:type="spellStart"/>
      <w:r w:rsidRPr="004A101E">
        <w:rPr>
          <w:lang w:val="en-US"/>
        </w:rPr>
        <w:t>fährt</w:t>
      </w:r>
      <w:proofErr w:type="spellEnd"/>
      <w:r w:rsidRPr="00296589">
        <w:rPr>
          <w:lang w:val="en-US"/>
        </w:rPr>
        <w:t xml:space="preserve"> fort,</w:t>
      </w:r>
      <w:r w:rsidRPr="004A101E">
        <w:rPr>
          <w:lang w:val="en-US"/>
        </w:rPr>
        <w:t xml:space="preserve"> </w:t>
      </w:r>
      <w:proofErr w:type="spellStart"/>
      <w:r>
        <w:rPr>
          <w:lang w:val="en-US"/>
        </w:rPr>
        <w:t>dass</w:t>
      </w:r>
      <w:proofErr w:type="spellEnd"/>
      <w:r>
        <w:rPr>
          <w:lang w:val="en-US"/>
        </w:rPr>
        <w:t xml:space="preserve"> </w:t>
      </w:r>
      <w:proofErr w:type="spellStart"/>
      <w:r w:rsidRPr="004A101E">
        <w:rPr>
          <w:lang w:val="en-US"/>
        </w:rPr>
        <w:t>vielmehr</w:t>
      </w:r>
      <w:proofErr w:type="spellEnd"/>
      <w:r w:rsidRPr="004A101E">
        <w:rPr>
          <w:lang w:val="en-US"/>
        </w:rPr>
        <w:t xml:space="preserve"> </w:t>
      </w:r>
      <w:r w:rsidRPr="00296589">
        <w:rPr>
          <w:lang w:val="en-US"/>
        </w:rPr>
        <w:t>das</w:t>
      </w:r>
      <w:r w:rsidRPr="004A101E">
        <w:rPr>
          <w:lang w:val="en-US"/>
        </w:rPr>
        <w:t xml:space="preserve"> </w:t>
      </w:r>
      <w:proofErr w:type="spellStart"/>
      <w:r w:rsidRPr="004A101E">
        <w:rPr>
          <w:lang w:val="en-US"/>
        </w:rPr>
        <w:t>Haus</w:t>
      </w:r>
      <w:proofErr w:type="spellEnd"/>
      <w:r w:rsidRPr="00E77F60">
        <w:rPr>
          <w:lang w:val="en-US"/>
        </w:rPr>
        <w:t xml:space="preserve"> „</w:t>
      </w:r>
      <w:r w:rsidRPr="003D7719">
        <w:rPr>
          <w:lang w:val="en-GB"/>
        </w:rPr>
        <w:t>the locus of the owner’s social political, and business activities</w:t>
      </w:r>
      <w:proofErr w:type="gramStart"/>
      <w:r w:rsidRPr="00E77F60">
        <w:rPr>
          <w:lang w:val="en-US"/>
        </w:rPr>
        <w:t>“</w:t>
      </w:r>
      <w:r w:rsidRPr="004A101E">
        <w:rPr>
          <w:lang w:val="en-US"/>
        </w:rPr>
        <w:t xml:space="preserve"> </w:t>
      </w:r>
      <w:proofErr w:type="spellStart"/>
      <w:r w:rsidRPr="004A101E">
        <w:rPr>
          <w:lang w:val="en-US"/>
        </w:rPr>
        <w:t>gewesen</w:t>
      </w:r>
      <w:proofErr w:type="spellEnd"/>
      <w:proofErr w:type="gramEnd"/>
      <w:r>
        <w:rPr>
          <w:lang w:val="en-US"/>
        </w:rPr>
        <w:t xml:space="preserve"> </w:t>
      </w:r>
      <w:proofErr w:type="spellStart"/>
      <w:r>
        <w:rPr>
          <w:lang w:val="en-US"/>
        </w:rPr>
        <w:t>sei</w:t>
      </w:r>
      <w:proofErr w:type="spellEnd"/>
      <w:r>
        <w:rPr>
          <w:lang w:val="en-US"/>
        </w:rPr>
        <w:t xml:space="preserve"> (Clarke 1991, 2</w:t>
      </w:r>
      <w:r w:rsidRPr="00E77F60">
        <w:rPr>
          <w:lang w:val="en-US"/>
        </w:rPr>
        <w:t>)</w:t>
      </w:r>
      <w:r>
        <w:rPr>
          <w:lang w:val="en-US"/>
        </w:rPr>
        <w:t>.</w:t>
      </w:r>
      <w:r w:rsidRPr="00E77F60">
        <w:rPr>
          <w:lang w:val="en-US"/>
        </w:rPr>
        <w:t xml:space="preserve"> </w:t>
      </w:r>
      <w:r>
        <w:t>Ähnlich Wallace-Hadrill:</w:t>
      </w:r>
      <w:r w:rsidRPr="00CA1AB8">
        <w:t xml:space="preserve"> </w:t>
      </w:r>
      <w:r>
        <w:t xml:space="preserve">1994. Zum Thema s. aus der mittlerweile recht umfangreichen Literatur Beck 2009; </w:t>
      </w:r>
      <w:r w:rsidRPr="00437C4A">
        <w:t>Egelhaaf-Gaiser 2006</w:t>
      </w:r>
      <w:r>
        <w:t xml:space="preserve">; Burckhardt 2003; Riggsby 1997; </w:t>
      </w:r>
      <w:r w:rsidRPr="00E77F60">
        <w:rPr>
          <w:lang w:val="de-CH"/>
        </w:rPr>
        <w:t>Saller 1984</w:t>
      </w:r>
      <w:r>
        <w:t>.</w:t>
      </w:r>
    </w:p>
  </w:footnote>
  <w:footnote w:id="68">
    <w:p w:rsidR="004A625B" w:rsidRDefault="004A625B" w:rsidP="00B238EF">
      <w:pPr>
        <w:pStyle w:val="Funotentext"/>
        <w:tabs>
          <w:tab w:val="left" w:pos="567"/>
        </w:tabs>
        <w:ind w:left="567" w:hanging="567"/>
        <w:jc w:val="both"/>
      </w:pPr>
      <w:r>
        <w:rPr>
          <w:rStyle w:val="Funotenzeichen"/>
        </w:rPr>
        <w:footnoteRef/>
      </w:r>
      <w:r>
        <w:tab/>
        <w:t>Dies verdeutlicht, dass die politischen Institutionen Roms nicht Teil einer Verfassung im modernen Sinn sind, die im staatsrechtlichen Verständnis einen autonomen Bereich darstellt, der von gesellschaftlichen Gegebenheiten isoliert werden kann und folglich abgeschafft werden könnte, ohne dass die gesellschaftliche Struktur davon betroffen wäre. Zum Problem der Beschreibung der politischen Ordnung Roms als Verfassung in traditionellen, verfassungsgeschichtlich geprägten Überlegungen aus den Altertumswissenschaften s. Hölkeskamp 2004, 19</w:t>
      </w:r>
      <w:r w:rsidR="00464ED4">
        <w:t>–</w:t>
      </w:r>
      <w:r>
        <w:t>29, zusammenfassend u. mit weiterführender Literatur. Grundlegend Meier 1997, bes. die Einleitung; 56f. u. passim. – Zum Problem der Akzeptanz der kaiserlichen Herrschaft s. bes. Flaig 1992, hier bes. 11</w:t>
      </w:r>
      <w:r w:rsidR="00464ED4">
        <w:t>–</w:t>
      </w:r>
      <w:r>
        <w:t>13; 174</w:t>
      </w:r>
      <w:r w:rsidR="00464ED4">
        <w:t>–</w:t>
      </w:r>
      <w:r>
        <w:t xml:space="preserve">207. E. Flaig geht davon aus, dass die dauerhafte Sicherung der Herrschaft eines Kaiser in hohem Maß davon abhing, die Akzeptanz der drei maßgeblichen Gruppen der politischen Gemeinschaft des </w:t>
      </w:r>
      <w:r w:rsidRPr="00D26ECD">
        <w:rPr>
          <w:i/>
          <w:lang w:val="la-Latn"/>
        </w:rPr>
        <w:t>Imperium</w:t>
      </w:r>
      <w:r w:rsidRPr="00D26ECD">
        <w:rPr>
          <w:lang w:val="la-Latn"/>
        </w:rPr>
        <w:t xml:space="preserve"> </w:t>
      </w:r>
      <w:r w:rsidRPr="00D26ECD">
        <w:rPr>
          <w:i/>
          <w:lang w:val="la-Latn"/>
        </w:rPr>
        <w:t>Romanum</w:t>
      </w:r>
      <w:r>
        <w:t xml:space="preserve"> zu erlangen, nämlich der </w:t>
      </w:r>
      <w:r w:rsidRPr="00D26ECD">
        <w:rPr>
          <w:i/>
          <w:lang w:val="la-Latn"/>
        </w:rPr>
        <w:t>plebs</w:t>
      </w:r>
      <w:r>
        <w:rPr>
          <w:i/>
        </w:rPr>
        <w:t xml:space="preserve"> </w:t>
      </w:r>
      <w:r w:rsidRPr="00D26ECD">
        <w:rPr>
          <w:i/>
          <w:lang w:val="la-Latn"/>
        </w:rPr>
        <w:t>urbana</w:t>
      </w:r>
      <w:r>
        <w:t>, des Senates und der Truppen mit römischen Bürgerrecht. Flaig betont daher die besondere Bedeutung der Kommunikation der Kaiser mit diesen Gruppen.</w:t>
      </w:r>
    </w:p>
  </w:footnote>
  <w:footnote w:id="69">
    <w:p w:rsidR="004A625B" w:rsidRDefault="004A625B" w:rsidP="00B238EF">
      <w:pPr>
        <w:pStyle w:val="Funotentext"/>
        <w:tabs>
          <w:tab w:val="left" w:pos="567"/>
        </w:tabs>
        <w:ind w:left="567" w:hanging="567"/>
        <w:jc w:val="both"/>
      </w:pPr>
      <w:r>
        <w:rPr>
          <w:rStyle w:val="Funotenzeichen"/>
        </w:rPr>
        <w:footnoteRef/>
      </w:r>
      <w:r>
        <w:tab/>
        <w:t>Dazu s. a. Meier 1980. S. ferner Bringmann 2002, hier bes. 119</w:t>
      </w:r>
      <w:r w:rsidR="00464ED4">
        <w:t>–</w:t>
      </w:r>
      <w:r>
        <w:t>123.</w:t>
      </w:r>
    </w:p>
  </w:footnote>
  <w:footnote w:id="70">
    <w:p w:rsidR="004A625B" w:rsidRDefault="004A625B" w:rsidP="00B238EF">
      <w:pPr>
        <w:pStyle w:val="Funotentext"/>
        <w:tabs>
          <w:tab w:val="left" w:pos="567"/>
        </w:tabs>
        <w:ind w:left="567" w:hanging="567"/>
        <w:jc w:val="both"/>
      </w:pPr>
      <w:r>
        <w:rPr>
          <w:rStyle w:val="Funotenzeichen"/>
        </w:rPr>
        <w:footnoteRef/>
      </w:r>
      <w:r>
        <w:tab/>
        <w:t>So formuliert es Winterling 2004, 209.</w:t>
      </w:r>
    </w:p>
  </w:footnote>
  <w:footnote w:id="71">
    <w:p w:rsidR="004A625B" w:rsidRDefault="004A625B" w:rsidP="00B238EF">
      <w:pPr>
        <w:pStyle w:val="Funotentext"/>
        <w:tabs>
          <w:tab w:val="left" w:pos="567"/>
        </w:tabs>
        <w:ind w:left="567" w:hanging="567"/>
        <w:jc w:val="both"/>
      </w:pPr>
      <w:r>
        <w:rPr>
          <w:rStyle w:val="Funotenzeichen"/>
        </w:rPr>
        <w:footnoteRef/>
      </w:r>
      <w:r>
        <w:tab/>
        <w:t>S. ebd., 208; da auch das Zitat.</w:t>
      </w:r>
    </w:p>
  </w:footnote>
  <w:footnote w:id="72">
    <w:p w:rsidR="004A625B" w:rsidRDefault="004A625B" w:rsidP="00B238EF">
      <w:pPr>
        <w:pStyle w:val="Funotentext"/>
        <w:tabs>
          <w:tab w:val="left" w:pos="567"/>
        </w:tabs>
        <w:ind w:left="567" w:hanging="567"/>
        <w:jc w:val="both"/>
      </w:pPr>
      <w:r>
        <w:rPr>
          <w:rStyle w:val="Funotenzeichen"/>
        </w:rPr>
        <w:footnoteRef/>
      </w:r>
      <w:r>
        <w:tab/>
        <w:t>Dabei zeigte sich bald, dass es für die Kaiser geradezu überlebensnotwendig war, sich entsprechend zu verhalten. Denn Kaiser, die im Umgang mit der Aristokratie auf Dauer nicht gewillt waren, ihre überlegene Position zu verschleiern, fielen Verschwörungen zum Opfer. Dazu s. ausführlich am Beispiel des Kaisers Gaius Caligula Winterling 2003.</w:t>
      </w:r>
    </w:p>
  </w:footnote>
  <w:footnote w:id="73">
    <w:p w:rsidR="004A625B" w:rsidRDefault="004A625B" w:rsidP="00B238EF">
      <w:pPr>
        <w:pStyle w:val="Funotentext"/>
        <w:tabs>
          <w:tab w:val="left" w:pos="567"/>
        </w:tabs>
        <w:ind w:left="567" w:hanging="567"/>
        <w:jc w:val="both"/>
      </w:pPr>
      <w:r>
        <w:rPr>
          <w:rStyle w:val="Funotenzeichen"/>
        </w:rPr>
        <w:footnoteRef/>
      </w:r>
      <w:r>
        <w:tab/>
        <w:t>Zur Institutionalisierung des kaiserlichen Hofes s. Winterling 1997, 91</w:t>
      </w:r>
      <w:r w:rsidR="00464ED4">
        <w:t>–</w:t>
      </w:r>
      <w:r>
        <w:t xml:space="preserve">112; Winterling 1999. Zur kaiserlichen Verwaltung s. Eck 1995 (1989). </w:t>
      </w:r>
    </w:p>
  </w:footnote>
  <w:footnote w:id="74">
    <w:p w:rsidR="004A625B" w:rsidRDefault="004A625B" w:rsidP="00B238EF">
      <w:pPr>
        <w:pStyle w:val="Funotentext"/>
        <w:tabs>
          <w:tab w:val="left" w:pos="567"/>
        </w:tabs>
        <w:ind w:left="567" w:hanging="567"/>
        <w:jc w:val="both"/>
      </w:pPr>
      <w:r>
        <w:rPr>
          <w:rStyle w:val="Funotenzeichen"/>
        </w:rPr>
        <w:footnoteRef/>
      </w:r>
      <w:r>
        <w:tab/>
        <w:t>Zum Senat der Kaiserzeit s. Chastagnol 1992; Talbert 1984.</w:t>
      </w:r>
    </w:p>
  </w:footnote>
  <w:footnote w:id="75">
    <w:p w:rsidR="004A625B" w:rsidRDefault="004A625B" w:rsidP="00B238EF">
      <w:pPr>
        <w:pStyle w:val="Funotentext"/>
        <w:tabs>
          <w:tab w:val="left" w:pos="567"/>
        </w:tabs>
        <w:ind w:left="567" w:hanging="567"/>
        <w:jc w:val="both"/>
      </w:pPr>
      <w:r>
        <w:rPr>
          <w:rStyle w:val="Funotenzeichen"/>
        </w:rPr>
        <w:footnoteRef/>
      </w:r>
      <w:r>
        <w:tab/>
        <w:t>Für bestimmte Machtpositionen brauchte der Kaiser ‚ehrenwerte‘ Leute, am besten Senatoren, zumindest aber Ritter. Das galt zum einen für die höfische Organisation – zumindest seit Ende der iulisch-claudischen Zeit lässt sich dort eine ‚Aristokratisierung‘ nachweisen –, und auch hinsichtlich ihrer Nahbeziehungen sahen sich die Kaiser genötigt, sich nicht nur mit Sklaven und Freigelassenen, sondern auch mit Aristokraten zu umgeben (Winterling 1999, 111f.; 169</w:t>
      </w:r>
      <w:r w:rsidR="00464ED4">
        <w:t>–</w:t>
      </w:r>
      <w:r>
        <w:t xml:space="preserve">194). Zum anderen wurde besonders für die Kommandos über die Legionen senatorisches Personal benötigt: Die Soldaten bestanden darauf, von Männern mit großer Ehre befehligt zu werden und drohten zu meutern, wenn dem nicht stattgegeben wurde. </w:t>
      </w:r>
      <w:r w:rsidRPr="00CA1AB8">
        <w:t xml:space="preserve">S. Cass. Dio. 60,19,2f.; SHA Comm. 6,2. Siehe auch Tac. ann. 2,13; hist. 1,9; Cass. </w:t>
      </w:r>
      <w:r>
        <w:t xml:space="preserve">Dio 52,8,6f.; Plut. Galba 22,5. Das stellte die Kaiser vor ein Problem, denn gerade Männer senatorischer Herkunft mit großem Familienprestige waren ihre gefährlichsten Konkurrenten. Die Kaiser reagierten darauf, indem sie Positionen, die ihnen gefährlich werden konnten, zunehmend mit </w:t>
      </w:r>
      <w:r w:rsidRPr="00403D43">
        <w:rPr>
          <w:i/>
          <w:lang w:val="la-Latn"/>
        </w:rPr>
        <w:t>homines novi</w:t>
      </w:r>
      <w:r>
        <w:t xml:space="preserve"> ritterlicher Herkunft oder aus den lokalen Oberschichten der Städte im Reich besetzten, nicht aber mit Personen, die bereits aus konsularischen Familien stammten. Diese ‚neuen Männer‘, die der Kaiser in den Senat aufnahm, verfügten von Haus aus über vergleichsweise wenig </w:t>
      </w:r>
      <w:r w:rsidRPr="00403D43">
        <w:rPr>
          <w:i/>
          <w:lang w:val="la-Latn"/>
        </w:rPr>
        <w:t>dignitas</w:t>
      </w:r>
      <w:r>
        <w:t xml:space="preserve"> und waren den Kaisern daher weniger gefährlich, abgesehen davon, dass sie dem Kaiser verpflichtet waren. Doch auch die </w:t>
      </w:r>
      <w:r w:rsidRPr="00403D43">
        <w:rPr>
          <w:i/>
          <w:lang w:val="la-Latn"/>
        </w:rPr>
        <w:t>homines novi</w:t>
      </w:r>
      <w:r>
        <w:t xml:space="preserve"> mussten die traditionelle Magistratur durchlaufen, bevor sie jene bedeutenden Positionen einnehmen konnten, was die Bedeutung der republikanischen Institutionen bestätigte. S. Burton u. Hopkins 1983; Winterling 2004, 209f.; zum Zusammenhang von ‚Ehre‘ der Herrschenden und deren Akzeptanz bei den Beherrschten s. a. Lendon 1997, 242f. auch zu militärischem Kommando und Ehre.</w:t>
      </w:r>
    </w:p>
  </w:footnote>
  <w:footnote w:id="76">
    <w:p w:rsidR="004A625B" w:rsidRDefault="004A625B" w:rsidP="00B238EF">
      <w:pPr>
        <w:pStyle w:val="Funotentext"/>
        <w:tabs>
          <w:tab w:val="left" w:pos="567"/>
        </w:tabs>
        <w:ind w:left="567" w:hanging="567"/>
        <w:jc w:val="both"/>
      </w:pPr>
      <w:r>
        <w:rPr>
          <w:rStyle w:val="Funotenzeichen"/>
        </w:rPr>
        <w:footnoteRef/>
      </w:r>
      <w:r>
        <w:tab/>
        <w:t>Vgl. Winterling 2001, 110.</w:t>
      </w:r>
    </w:p>
  </w:footnote>
  <w:footnote w:id="77">
    <w:p w:rsidR="004A625B" w:rsidRDefault="004A625B" w:rsidP="00B238EF">
      <w:pPr>
        <w:pStyle w:val="Funotentext"/>
        <w:tabs>
          <w:tab w:val="left" w:pos="567"/>
        </w:tabs>
        <w:ind w:left="567" w:hanging="567"/>
        <w:jc w:val="both"/>
      </w:pPr>
      <w:r>
        <w:rPr>
          <w:rStyle w:val="Funotenzeichen"/>
        </w:rPr>
        <w:footnoteRef/>
      </w:r>
      <w:r>
        <w:tab/>
        <w:t>Hölkeskamp 2004a, 81; allgemein zum Thema und mit weiterführender Literatur s. a. 79</w:t>
      </w:r>
      <w:r w:rsidR="00464ED4">
        <w:t>–</w:t>
      </w:r>
      <w:r>
        <w:t xml:space="preserve">82. Zur Parallelität von politischer und kultureller Aktivität s. Leppin 1992; etwas schwächer auch Stein-Hölkeskamp 2005a. Dass weiterhin Mitgliedschaft im Senat und Ämter der Magistratur angestrebt wurden, bestätigen auch zahlreiche senatorische Ehreninschriften aus der Kaiserzeit, die – bei allen Veränderungen – wie in der Republik die erreichten Positionen eines zu Ehrenden im </w:t>
      </w:r>
      <w:r w:rsidRPr="003D7719">
        <w:rPr>
          <w:i/>
          <w:lang w:val="la-Latn"/>
        </w:rPr>
        <w:t>cursus honorum</w:t>
      </w:r>
      <w:r>
        <w:t xml:space="preserve"> nennen (s. etwa Alföldy 1982; Alföldy 1986; Eck 1984; Eck 2003).</w:t>
      </w:r>
    </w:p>
  </w:footnote>
  <w:footnote w:id="78">
    <w:p w:rsidR="004A625B" w:rsidRPr="00C17AC0" w:rsidRDefault="004A625B" w:rsidP="00B238EF">
      <w:pPr>
        <w:pStyle w:val="Funotentext"/>
        <w:tabs>
          <w:tab w:val="left" w:pos="567"/>
        </w:tabs>
        <w:ind w:left="567" w:hanging="567"/>
        <w:jc w:val="both"/>
        <w:rPr>
          <w:lang w:val="de-CH"/>
        </w:rPr>
      </w:pPr>
      <w:r>
        <w:rPr>
          <w:rStyle w:val="Funotenzeichen"/>
        </w:rPr>
        <w:footnoteRef/>
      </w:r>
      <w:r>
        <w:tab/>
        <w:t xml:space="preserve">S. Amherdt </w:t>
      </w:r>
      <w:r w:rsidRPr="00E2682B">
        <w:t>2004</w:t>
      </w:r>
      <w:r>
        <w:t>, der darauf hinweist, dass Sidonius sich damit im Rahmen traditioneller römischer Vorstellungen und Topoi bewegt. Siehe dazu Sidon. epist. 1,6; 8,</w:t>
      </w:r>
      <w:r w:rsidRPr="00E2682B">
        <w:t>8.</w:t>
      </w:r>
    </w:p>
  </w:footnote>
  <w:footnote w:id="79">
    <w:p w:rsidR="004A625B" w:rsidRPr="00CF06BA" w:rsidRDefault="004A625B" w:rsidP="00B238EF">
      <w:pPr>
        <w:pStyle w:val="Funotentext"/>
        <w:tabs>
          <w:tab w:val="left" w:pos="567"/>
        </w:tabs>
        <w:ind w:left="567" w:hanging="567"/>
        <w:jc w:val="both"/>
      </w:pPr>
      <w:r w:rsidRPr="00CF06BA">
        <w:rPr>
          <w:rStyle w:val="Funotenzeichen"/>
        </w:rPr>
        <w:footnoteRef/>
      </w:r>
      <w:r w:rsidRPr="00CF06BA">
        <w:tab/>
        <w:t>Zur Zusammensetzung des Senates, zur Besetzung der magistratischen Ämter, die in der Kaiserzeit nicht mehr durch Wahl in der Volksversammlung, sondern im Senat selbst erfolgte, und zum Einfluss des Kaisers dabei s. die einschlägigen Kapitel bei Talbert</w:t>
      </w:r>
      <w:r>
        <w:t xml:space="preserve"> 1984</w:t>
      </w:r>
      <w:r w:rsidRPr="00CF06BA">
        <w:t>.</w:t>
      </w:r>
    </w:p>
  </w:footnote>
  <w:footnote w:id="80">
    <w:p w:rsidR="004A625B" w:rsidRPr="008F7AC4" w:rsidRDefault="004A625B" w:rsidP="00B238EF">
      <w:pPr>
        <w:pStyle w:val="Funotentext"/>
        <w:tabs>
          <w:tab w:val="left" w:pos="567"/>
        </w:tabs>
        <w:ind w:left="567" w:hanging="567"/>
        <w:jc w:val="both"/>
        <w:rPr>
          <w:lang w:val="de-CH"/>
        </w:rPr>
      </w:pPr>
      <w:r w:rsidRPr="008F7AC4">
        <w:rPr>
          <w:rStyle w:val="Funotenzeichen"/>
        </w:rPr>
        <w:footnoteRef/>
      </w:r>
      <w:r w:rsidRPr="008F7AC4">
        <w:tab/>
        <w:t>Letztlich hat Cassius</w:t>
      </w:r>
      <w:r w:rsidRPr="008F7AC4">
        <w:rPr>
          <w:color w:val="000000"/>
        </w:rPr>
        <w:t xml:space="preserve"> Dio sowohl die Instabilität insbesondere der späten Republik und ihres problematischen Freiheitsanspruch als auch die tyrannische Tendenz des Prinzipats kritisiert. Perfekt erscheint ihm ein Mittelding: die Monarchie, gemildert durch den Einfluss der besten Männer auf den Herrscher. Dieser Anspruch ist vor dem Hintergrund von Cassius Dios eigener Zeit zu sehen, deren Realitäten der Senator Cassius Dio Rechnung trägt, indem er der Senatsaristokratie eine angemessene Rolle in der faktisch nun einmal bestehenden Monarchie zuweist und das Verhältnis zwischen Senat und princeps zum Indikator dafür erhebt, </w:t>
      </w:r>
      <w:r w:rsidRPr="008F7AC4">
        <w:t xml:space="preserve">ob ein bestimmter Kaiser ein ‚guter‘ </w:t>
      </w:r>
      <w:r w:rsidRPr="008F7AC4">
        <w:rPr>
          <w:i/>
          <w:lang w:val="la-Latn"/>
        </w:rPr>
        <w:t>princeps</w:t>
      </w:r>
      <w:r w:rsidRPr="008F7AC4">
        <w:t xml:space="preserve"> oder ein ‚schlechter‘ Tyrann war: </w:t>
      </w:r>
      <w:r w:rsidRPr="008F7AC4">
        <w:rPr>
          <w:color w:val="000000"/>
        </w:rPr>
        <w:t>Ein ‚guter‘ Kaiser sucht den Rat des Senates bzw. der ‚guten‘ Senatoren, ein ‚schlechter‘ Kaiser umgibt sich mit fragwürdigen Gestalten und ignoriert den Senat, wenn er nicht gar zum Mörder an den ‚ersten‘ und ‚besten‘ Mitgliedern dieser Institution bzw. deren Angehörigen wird. Zum Thema s</w:t>
      </w:r>
      <w:r>
        <w:rPr>
          <w:color w:val="000000"/>
        </w:rPr>
        <w:t>. a.</w:t>
      </w:r>
      <w:r w:rsidRPr="008F7AC4">
        <w:rPr>
          <w:color w:val="000000"/>
        </w:rPr>
        <w:t xml:space="preserve"> Fechner 1986. </w:t>
      </w:r>
      <w:r w:rsidRPr="008F7AC4">
        <w:t xml:space="preserve">Tac. hist. </w:t>
      </w:r>
      <w:r w:rsidRPr="008F7AC4">
        <w:rPr>
          <w:color w:val="000000"/>
        </w:rPr>
        <w:t>1,80</w:t>
      </w:r>
      <w:r w:rsidR="00464ED4">
        <w:rPr>
          <w:color w:val="000000"/>
        </w:rPr>
        <w:t>–</w:t>
      </w:r>
      <w:r w:rsidRPr="008F7AC4">
        <w:rPr>
          <w:color w:val="000000"/>
        </w:rPr>
        <w:t>85</w:t>
      </w:r>
      <w:r w:rsidRPr="008F7AC4">
        <w:t xml:space="preserve">, wo Tacitus Kaiser Otho </w:t>
      </w:r>
      <w:r>
        <w:t>u. a.</w:t>
      </w:r>
      <w:r w:rsidRPr="008F7AC4">
        <w:t xml:space="preserve"> den Anspruch vertreten lässt, dass die Kaiser aus den Reihen der Senatoren stammten, ebenso wie die Senatoren den </w:t>
      </w:r>
      <w:r>
        <w:t xml:space="preserve">Reihen der </w:t>
      </w:r>
      <w:r w:rsidRPr="008F7AC4">
        <w:t>Soldaten entstammten.</w:t>
      </w:r>
    </w:p>
  </w:footnote>
  <w:footnote w:id="81">
    <w:p w:rsidR="004A625B" w:rsidRPr="00F65CDA" w:rsidRDefault="004A625B" w:rsidP="00B238EF">
      <w:pPr>
        <w:pStyle w:val="Funotentext"/>
        <w:tabs>
          <w:tab w:val="left" w:pos="567"/>
        </w:tabs>
        <w:ind w:left="567" w:hanging="567"/>
        <w:jc w:val="both"/>
        <w:rPr>
          <w:lang w:val="de-CH"/>
        </w:rPr>
      </w:pPr>
      <w:r w:rsidRPr="00F65CDA">
        <w:rPr>
          <w:rStyle w:val="Funotenzeichen"/>
        </w:rPr>
        <w:footnoteRef/>
      </w:r>
      <w:r>
        <w:tab/>
      </w:r>
      <w:r w:rsidRPr="00E7737E">
        <w:t xml:space="preserve">Wenn Alter oder Krankheit der Grund für den Rückzug war, so scheint das auch kaum weiter bemerkenswert gewesen zu sein. In Livius’ Römischer Geschichte etwa verschwinden die meisten Personen irgendwann einfach, ohne dass der Historiker sich veranlasst gesehen hätte, dies </w:t>
      </w:r>
      <w:r>
        <w:t>eigens</w:t>
      </w:r>
      <w:r w:rsidRPr="00E7737E">
        <w:t xml:space="preserve"> zu kommentieren. Wenn die fragliche Person sehr berühmt war, erwähnt Livius vielleicht noch ihren Tod und die mehr oder weniger aufwändigen Leichenspiele zu ihren Ehren – aber nicht mehr. Allenfalls wenn diese Männer nach ihrem Rückzug aus Alters- oder Gesundheitsgründen noch einmal spektakulär in Erscheinung traten, wird der Rückzug selbst thematisiert. S</w:t>
      </w:r>
      <w:r>
        <w:t>iehe</w:t>
      </w:r>
      <w:r w:rsidRPr="00E7737E">
        <w:t xml:space="preserve"> </w:t>
      </w:r>
      <w:r>
        <w:t xml:space="preserve">z. B. </w:t>
      </w:r>
      <w:r w:rsidRPr="00E7737E">
        <w:rPr>
          <w:color w:val="000000"/>
        </w:rPr>
        <w:t>Liv. 7,39,11</w:t>
      </w:r>
      <w:r w:rsidR="00464ED4">
        <w:rPr>
          <w:color w:val="000000"/>
        </w:rPr>
        <w:t>–</w:t>
      </w:r>
      <w:r w:rsidRPr="00E7737E">
        <w:rPr>
          <w:color w:val="000000"/>
        </w:rPr>
        <w:t>13</w:t>
      </w:r>
      <w:r>
        <w:rPr>
          <w:color w:val="000000"/>
        </w:rPr>
        <w:t xml:space="preserve">; </w:t>
      </w:r>
      <w:r w:rsidRPr="00F65CDA">
        <w:rPr>
          <w:color w:val="000000"/>
        </w:rPr>
        <w:t>13 per.</w:t>
      </w:r>
      <w:r>
        <w:rPr>
          <w:color w:val="000000"/>
        </w:rPr>
        <w:t xml:space="preserve">; </w:t>
      </w:r>
      <w:r w:rsidRPr="00F65CDA">
        <w:rPr>
          <w:color w:val="000000"/>
        </w:rPr>
        <w:t>Liv. 26,22</w:t>
      </w:r>
    </w:p>
  </w:footnote>
  <w:footnote w:id="82">
    <w:p w:rsidR="004A625B" w:rsidRPr="003D2360" w:rsidRDefault="004A625B" w:rsidP="00B238EF">
      <w:pPr>
        <w:pStyle w:val="Funotentext"/>
        <w:tabs>
          <w:tab w:val="left" w:pos="567"/>
        </w:tabs>
        <w:ind w:left="567" w:hanging="567"/>
        <w:jc w:val="both"/>
      </w:pPr>
      <w:r w:rsidRPr="003D2360">
        <w:rPr>
          <w:rStyle w:val="Funotenzeichen"/>
        </w:rPr>
        <w:footnoteRef/>
      </w:r>
      <w:r w:rsidRPr="003D2360">
        <w:tab/>
        <w:t xml:space="preserve">Cicero </w:t>
      </w:r>
      <w:r>
        <w:t xml:space="preserve">musste sich etwa auch den </w:t>
      </w:r>
      <w:r w:rsidRPr="003D2360">
        <w:t>Tadel gefallen lassen, er dehne seinen Aufenthalt auf dem Land allzu</w:t>
      </w:r>
      <w:r>
        <w:t xml:space="preserve"> </w:t>
      </w:r>
      <w:r w:rsidRPr="003D2360">
        <w:t>sehr aus, als er sich aus Trauer um seine verstorbene Tochter eine Weile in seine Villen zurückz</w:t>
      </w:r>
      <w:r>
        <w:t>og (s. Cic. Att. 12,42; 12,44).</w:t>
      </w:r>
    </w:p>
  </w:footnote>
  <w:footnote w:id="83">
    <w:p w:rsidR="004A625B" w:rsidRPr="003D2360" w:rsidRDefault="004A625B" w:rsidP="00B238EF">
      <w:pPr>
        <w:pStyle w:val="Funotentext"/>
        <w:tabs>
          <w:tab w:val="left" w:pos="567"/>
        </w:tabs>
        <w:ind w:left="567" w:hanging="567"/>
        <w:jc w:val="both"/>
      </w:pPr>
      <w:r w:rsidRPr="003D2360">
        <w:rPr>
          <w:rStyle w:val="Funotenzeichen"/>
        </w:rPr>
        <w:footnoteRef/>
      </w:r>
      <w:r>
        <w:tab/>
        <w:t>Cic. fam. 9</w:t>
      </w:r>
      <w:proofErr w:type="gramStart"/>
      <w:r>
        <w:t>,2,1</w:t>
      </w:r>
      <w:proofErr w:type="gramEnd"/>
      <w:r>
        <w:t>: „</w:t>
      </w:r>
      <w:r w:rsidRPr="003D2360">
        <w:t>Was soll ich Dir also schreiben? Was Du wahrscheinlich gern hören willst: dass ich demnächst zu Dir komme. Doch überlege Dir bitte, ob es ganz richtig ist, wenn wir uns in dieser äußersten Gefahr für die Bürgerschaft in jenen Gegenden treffen; wir geben allen Stoff zum Klatschen, die nicht wissen, dass wir von demselben mäßigen Komfort umgeben sind und genauso leben wie sonst, mögen wir uns befinden</w:t>
      </w:r>
      <w:r>
        <w:t>,</w:t>
      </w:r>
      <w:r w:rsidRPr="003D2360">
        <w:t xml:space="preserve"> wo wir wollen. [...] Man muss sich, glaube ich, sehr darum bemühen, dass nicht, während sich alle in jeder Art von Verbrechen und Schandtaten wälzen, unsere gemeinsame Untätigke</w:t>
      </w:r>
      <w:r>
        <w:t>it gescholten wird!“ Ähnlich s. auch Cic. fam. 9,3,5; Att. 2,11.</w:t>
      </w:r>
    </w:p>
  </w:footnote>
  <w:footnote w:id="84">
    <w:p w:rsidR="004A625B" w:rsidRPr="007A1F5B" w:rsidRDefault="004A625B" w:rsidP="00B238EF">
      <w:pPr>
        <w:pStyle w:val="Funotentext"/>
        <w:tabs>
          <w:tab w:val="left" w:pos="567"/>
        </w:tabs>
        <w:ind w:left="567" w:hanging="567"/>
        <w:jc w:val="both"/>
        <w:rPr>
          <w:lang w:val="de-CH"/>
        </w:rPr>
      </w:pPr>
      <w:r>
        <w:rPr>
          <w:rStyle w:val="Funotenzeichen"/>
        </w:rPr>
        <w:footnoteRef/>
      </w:r>
      <w:r>
        <w:tab/>
        <w:t xml:space="preserve">Zum historischen Hintergrund s. </w:t>
      </w:r>
      <w:r w:rsidRPr="003D2360">
        <w:t>Bleicken</w:t>
      </w:r>
      <w:r>
        <w:t xml:space="preserve"> 2004, 83</w:t>
      </w:r>
      <w:r w:rsidR="00464ED4">
        <w:t>–</w:t>
      </w:r>
      <w:r>
        <w:t>85 u.</w:t>
      </w:r>
      <w:r w:rsidRPr="003D2360">
        <w:t xml:space="preserve"> passim</w:t>
      </w:r>
      <w:r>
        <w:t>, mit weiterführender Literatur</w:t>
      </w:r>
      <w:r w:rsidRPr="003D2360">
        <w:t>; Christ</w:t>
      </w:r>
      <w:r>
        <w:t xml:space="preserve"> 2000</w:t>
      </w:r>
      <w:r w:rsidRPr="003D2360">
        <w:t>, 356</w:t>
      </w:r>
      <w:r w:rsidR="00464ED4">
        <w:t>–</w:t>
      </w:r>
      <w:r w:rsidRPr="003D2360">
        <w:t>378.</w:t>
      </w:r>
    </w:p>
  </w:footnote>
  <w:footnote w:id="85">
    <w:p w:rsidR="004A625B" w:rsidRPr="007A1F5B" w:rsidRDefault="004A625B" w:rsidP="00B238EF">
      <w:pPr>
        <w:pStyle w:val="Funotentext"/>
        <w:tabs>
          <w:tab w:val="left" w:pos="567"/>
        </w:tabs>
        <w:ind w:left="567" w:hanging="567"/>
        <w:jc w:val="both"/>
        <w:rPr>
          <w:lang w:val="de-CH"/>
        </w:rPr>
      </w:pPr>
      <w:r>
        <w:rPr>
          <w:rStyle w:val="Funotenzeichen"/>
        </w:rPr>
        <w:footnoteRef/>
      </w:r>
      <w:r>
        <w:tab/>
      </w:r>
      <w:r w:rsidRPr="003D2360">
        <w:t>Ausführlich thematisiert diesen Zwiespalt André</w:t>
      </w:r>
      <w:r>
        <w:t xml:space="preserve"> 1966, 279</w:t>
      </w:r>
      <w:r w:rsidR="00464ED4">
        <w:t>–</w:t>
      </w:r>
      <w:r>
        <w:t>334. S. aber u. a.</w:t>
      </w:r>
      <w:r w:rsidRPr="003D2360">
        <w:t xml:space="preserve"> auch Christes</w:t>
      </w:r>
      <w:r>
        <w:t xml:space="preserve"> 1988 u.</w:t>
      </w:r>
      <w:r w:rsidRPr="003D2360">
        <w:t xml:space="preserve"> Fuhrmann</w:t>
      </w:r>
      <w:r>
        <w:t xml:space="preserve"> 1960. – </w:t>
      </w:r>
      <w:r w:rsidRPr="003D2360">
        <w:t xml:space="preserve">Allerdings stellt sich gerade im Fall von Cicero das Problem, dass jener einerseits verschiedentlich betont hat, seine </w:t>
      </w:r>
      <w:r w:rsidRPr="003D7719">
        <w:rPr>
          <w:i/>
          <w:lang w:val="la-Latn"/>
        </w:rPr>
        <w:t>negotia</w:t>
      </w:r>
      <w:r w:rsidRPr="003D2360">
        <w:t xml:space="preserve"> über sein </w:t>
      </w:r>
      <w:r w:rsidRPr="003D7719">
        <w:rPr>
          <w:i/>
          <w:lang w:val="la-Latn"/>
        </w:rPr>
        <w:t>otium</w:t>
      </w:r>
      <w:r w:rsidRPr="003D2360">
        <w:t xml:space="preserve"> zu stellen, andererseits scheinbar jedoch auch wiederholt in für ihn persönlich kritischen politischen Situationen den freiwil</w:t>
      </w:r>
      <w:r>
        <w:t>ligen Rückzug in ein dauerhaftes</w:t>
      </w:r>
      <w:r w:rsidRPr="003D2360">
        <w:t xml:space="preserve"> </w:t>
      </w:r>
      <w:r w:rsidRPr="003D7719">
        <w:rPr>
          <w:i/>
          <w:lang w:val="la-Latn"/>
        </w:rPr>
        <w:t>otium</w:t>
      </w:r>
      <w:r w:rsidRPr="003D2360">
        <w:rPr>
          <w:i/>
        </w:rPr>
        <w:t xml:space="preserve"> </w:t>
      </w:r>
      <w:r w:rsidRPr="003D2360">
        <w:t>als denkbare Alternative zu einer politisch frustrierenden, wenn nicht unerträglichen Si</w:t>
      </w:r>
      <w:r>
        <w:t xml:space="preserve">tuation propagiert hat. </w:t>
      </w:r>
      <w:r w:rsidRPr="003D2360">
        <w:t>Wie dies zu interpretieren ist, darauf wird noch einzugehen sein</w:t>
      </w:r>
      <w:r>
        <w:t xml:space="preserve"> (s. Kap. 3.1).</w:t>
      </w:r>
    </w:p>
  </w:footnote>
  <w:footnote w:id="86">
    <w:p w:rsidR="004A625B" w:rsidRPr="003D2360" w:rsidRDefault="004A625B" w:rsidP="00B238EF">
      <w:pPr>
        <w:pStyle w:val="Funotentext"/>
        <w:tabs>
          <w:tab w:val="left" w:pos="567"/>
        </w:tabs>
        <w:ind w:left="567" w:hanging="567"/>
        <w:jc w:val="both"/>
      </w:pPr>
      <w:r w:rsidRPr="003D2360">
        <w:rPr>
          <w:rStyle w:val="Funotenzeichen"/>
        </w:rPr>
        <w:footnoteRef/>
      </w:r>
      <w:r>
        <w:tab/>
        <w:t>So z. </w:t>
      </w:r>
      <w:r w:rsidRPr="003D2360">
        <w:t>B. in Plin. epist. 1,3; 1,6; 1,9,6; 1,10,10f.; 1,13; 3,1,11f.; 4,23; 6,10,1; 7,25,2.</w:t>
      </w:r>
    </w:p>
  </w:footnote>
  <w:footnote w:id="87">
    <w:p w:rsidR="004A625B" w:rsidRPr="003D2360" w:rsidRDefault="004A625B" w:rsidP="00B238EF">
      <w:pPr>
        <w:pStyle w:val="Funotentext"/>
        <w:tabs>
          <w:tab w:val="left" w:pos="567"/>
        </w:tabs>
        <w:ind w:left="567" w:hanging="567"/>
        <w:jc w:val="both"/>
      </w:pPr>
      <w:r w:rsidRPr="003D2360">
        <w:rPr>
          <w:rStyle w:val="Funotenzeichen"/>
        </w:rPr>
        <w:footnoteRef/>
      </w:r>
      <w:r w:rsidRPr="003D2360">
        <w:tab/>
        <w:t>Plin. epist. 7,3,1</w:t>
      </w:r>
      <w:r w:rsidR="00464ED4">
        <w:t>–</w:t>
      </w:r>
      <w:r w:rsidRPr="003D2360">
        <w:t>3: „Fabelhaft, diese Ausdauer! Bald bist Du i</w:t>
      </w:r>
      <w:r>
        <w:t xml:space="preserve">n Lucanien, bald in </w:t>
      </w:r>
      <w:proofErr w:type="spellStart"/>
      <w:r>
        <w:t>Campanien</w:t>
      </w:r>
      <w:proofErr w:type="spellEnd"/>
      <w:r>
        <w:t>! ‚</w:t>
      </w:r>
      <w:r w:rsidRPr="003D2360">
        <w:t>Ich selbst bin doch aus Luca</w:t>
      </w:r>
      <w:r>
        <w:t xml:space="preserve">nien, meine Frau aus </w:t>
      </w:r>
      <w:proofErr w:type="spellStart"/>
      <w:r>
        <w:t>Campanien</w:t>
      </w:r>
      <w:proofErr w:type="spellEnd"/>
      <w:proofErr w:type="gramStart"/>
      <w:r>
        <w:t>!‘</w:t>
      </w:r>
      <w:proofErr w:type="gramEnd"/>
      <w:r w:rsidRPr="003D2360">
        <w:t>, sagst Du. Ein triftiger Grund für eine etwas längere Abwesenheit, aber doch nicht für eine dauernde! Also warum kehrst Du nicht ab und zu einmal in die Stadt zurück, wo Ansehen, Ehre, engere und fernerstehende Freunde warten? Wie lange willst Du noch den Herrscher spielen, wie lange noch wachen, wann Du Lust hast, und schlafen, so lange Du willst? Wie lange keine Stiefeletten, die Toga auf Ferien, der ganze Tag frei? Es wird Zeit, dass Du einmal wieder unsere Plackereien zu Gesicht bekommst, und sei es nur, dass die dortigen Genüsse nicht durch Übersättigung fade werden. Mach’ ein paar Besuch</w:t>
      </w:r>
      <w:r>
        <w:t>e, damit Du die Gegenbesuche um</w:t>
      </w:r>
      <w:r w:rsidRPr="003D2360">
        <w:t>so netter findest. Lass Dich in dem Getriebe hier umherstoßen, damit die Einsa</w:t>
      </w:r>
      <w:r>
        <w:t>mkeit Dir wieder Freude macht!“</w:t>
      </w:r>
    </w:p>
  </w:footnote>
  <w:footnote w:id="88">
    <w:p w:rsidR="004A625B" w:rsidRPr="003D2360" w:rsidRDefault="004A625B" w:rsidP="00B238EF">
      <w:pPr>
        <w:pStyle w:val="Funotentext"/>
        <w:tabs>
          <w:tab w:val="left" w:pos="567"/>
        </w:tabs>
        <w:ind w:left="567" w:hanging="567"/>
        <w:jc w:val="both"/>
      </w:pPr>
      <w:r w:rsidRPr="003D2360">
        <w:rPr>
          <w:rStyle w:val="Funotenzeichen"/>
        </w:rPr>
        <w:footnoteRef/>
      </w:r>
      <w:r w:rsidRPr="003D2360">
        <w:tab/>
      </w:r>
      <w:r>
        <w:t>Dazu s. die Einleitung zu Kap.</w:t>
      </w:r>
      <w:r w:rsidR="00A00E9F">
        <w:t> </w:t>
      </w:r>
      <w:r>
        <w:t xml:space="preserve"> 2.</w:t>
      </w:r>
    </w:p>
  </w:footnote>
  <w:footnote w:id="89">
    <w:p w:rsidR="004A625B" w:rsidRPr="003D2360" w:rsidRDefault="004A625B" w:rsidP="00B238EF">
      <w:pPr>
        <w:pStyle w:val="Funotentext"/>
        <w:tabs>
          <w:tab w:val="left" w:pos="567"/>
        </w:tabs>
        <w:ind w:left="567" w:hanging="567"/>
        <w:jc w:val="both"/>
      </w:pPr>
      <w:r w:rsidRPr="003D2360">
        <w:rPr>
          <w:rStyle w:val="Funotenzeichen"/>
        </w:rPr>
        <w:footnoteRef/>
      </w:r>
      <w:r w:rsidRPr="003D2360">
        <w:tab/>
        <w:t>Diese Geschäfte und Verpflichtungen eines Villenbesitzers thematisiert auch Plinius selbst an verschiedener Stelle (s. z.</w:t>
      </w:r>
      <w:r w:rsidR="00A00E9F">
        <w:t> </w:t>
      </w:r>
      <w:r w:rsidRPr="003D2360">
        <w:t>B. Plin. epist. 3,19; 4,1; 4,6; 4,13).</w:t>
      </w:r>
      <w:r>
        <w:t xml:space="preserve"> Siehe auch Krieckhaus 2006, mit fünf Fallstudien zu den Tätigkeiten senatorischer Familien des 1./2.</w:t>
      </w:r>
      <w:r w:rsidR="00A00E9F">
        <w:t xml:space="preserve"> Jhd.s n. </w:t>
      </w:r>
      <w:r>
        <w:t xml:space="preserve">Chr. in ihrer </w:t>
      </w:r>
      <w:r w:rsidRPr="00F471F7">
        <w:rPr>
          <w:i/>
          <w:lang w:val="la-Latn"/>
        </w:rPr>
        <w:t>patria</w:t>
      </w:r>
      <w:r>
        <w:t>, sowie Quass 1982.</w:t>
      </w:r>
    </w:p>
  </w:footnote>
  <w:footnote w:id="90">
    <w:p w:rsidR="004A625B" w:rsidRPr="003D2360" w:rsidRDefault="004A625B" w:rsidP="00B238EF">
      <w:pPr>
        <w:pStyle w:val="Funotentext"/>
        <w:tabs>
          <w:tab w:val="left" w:pos="567"/>
        </w:tabs>
        <w:ind w:left="567" w:hanging="567"/>
        <w:jc w:val="both"/>
      </w:pPr>
      <w:r w:rsidRPr="003D2360">
        <w:rPr>
          <w:rStyle w:val="Funotenzeichen"/>
        </w:rPr>
        <w:footnoteRef/>
      </w:r>
      <w:r w:rsidRPr="003D2360">
        <w:tab/>
        <w:t>Zu dieser Interp</w:t>
      </w:r>
      <w:r>
        <w:t>retation des Plinius-Briefes s. </w:t>
      </w:r>
      <w:r w:rsidRPr="003D2360">
        <w:t>a. Rebenich</w:t>
      </w:r>
      <w:r>
        <w:t xml:space="preserve"> 2005</w:t>
      </w:r>
      <w:r w:rsidRPr="003D2360">
        <w:t>, 187.</w:t>
      </w:r>
    </w:p>
  </w:footnote>
  <w:footnote w:id="91">
    <w:p w:rsidR="004A625B" w:rsidRPr="003D2360" w:rsidRDefault="004A625B" w:rsidP="00B238EF">
      <w:pPr>
        <w:pStyle w:val="Funotentext"/>
        <w:tabs>
          <w:tab w:val="left" w:pos="567"/>
        </w:tabs>
        <w:ind w:left="567" w:hanging="567"/>
        <w:jc w:val="both"/>
      </w:pPr>
      <w:r w:rsidRPr="003D2360">
        <w:rPr>
          <w:rStyle w:val="Funotenzeichen"/>
        </w:rPr>
        <w:footnoteRef/>
      </w:r>
      <w:r w:rsidRPr="003D2360">
        <w:tab/>
        <w:t xml:space="preserve">S. dazu </w:t>
      </w:r>
      <w:r>
        <w:t xml:space="preserve">etwa </w:t>
      </w:r>
      <w:r w:rsidRPr="003D2360">
        <w:t>Gotter 1996</w:t>
      </w:r>
      <w:r>
        <w:t>b</w:t>
      </w:r>
      <w:r w:rsidRPr="003D2360">
        <w:t xml:space="preserve">, mit ausführlichen Literaturhinweisen. Speziell zum Verständnis von </w:t>
      </w:r>
      <w:r w:rsidRPr="00146884">
        <w:rPr>
          <w:i/>
          <w:lang w:val="la-Latn"/>
        </w:rPr>
        <w:t>amicitia</w:t>
      </w:r>
      <w:r>
        <w:t xml:space="preserve"> beim jüngeren Plinius s. </w:t>
      </w:r>
      <w:r w:rsidRPr="003D2360">
        <w:t>Castagna</w:t>
      </w:r>
      <w:r>
        <w:t xml:space="preserve"> 2003</w:t>
      </w:r>
      <w:r w:rsidRPr="003D2360">
        <w:t>.</w:t>
      </w:r>
    </w:p>
  </w:footnote>
  <w:footnote w:id="92">
    <w:p w:rsidR="004A625B" w:rsidRPr="002B2FC3" w:rsidRDefault="004A625B" w:rsidP="00B238EF">
      <w:pPr>
        <w:pStyle w:val="Funotentext"/>
        <w:tabs>
          <w:tab w:val="left" w:pos="567"/>
        </w:tabs>
        <w:ind w:left="567" w:hanging="567"/>
        <w:jc w:val="both"/>
        <w:rPr>
          <w:color w:val="000000"/>
        </w:rPr>
      </w:pPr>
      <w:r w:rsidRPr="0045025C">
        <w:rPr>
          <w:rStyle w:val="Funotenzeichen"/>
        </w:rPr>
        <w:footnoteRef/>
      </w:r>
      <w:r w:rsidRPr="0045025C">
        <w:tab/>
      </w:r>
      <w:r>
        <w:t xml:space="preserve">Dazu sei exemplarisch nur auf die folgenden Nachrichten hingewiesen, welche die Quellen zu diesem Thema überliefern: </w:t>
      </w:r>
      <w:r w:rsidRPr="0045025C">
        <w:rPr>
          <w:color w:val="000000"/>
        </w:rPr>
        <w:t xml:space="preserve">Tacitus berichtet, ein Bruder </w:t>
      </w:r>
      <w:r>
        <w:rPr>
          <w:color w:val="000000"/>
        </w:rPr>
        <w:t xml:space="preserve">des einflussreichen Vertrauten Neros, des Philosophen </w:t>
      </w:r>
      <w:r w:rsidRPr="0045025C">
        <w:rPr>
          <w:color w:val="000000"/>
        </w:rPr>
        <w:t>Seneca</w:t>
      </w:r>
      <w:r>
        <w:rPr>
          <w:color w:val="000000"/>
        </w:rPr>
        <w:t xml:space="preserve">, </w:t>
      </w:r>
      <w:r w:rsidRPr="0045025C">
        <w:rPr>
          <w:color w:val="000000"/>
        </w:rPr>
        <w:t>habe aus falschem Ehrgeiz heraus kein Interesse an einer senatorischen Karriere gehabt, sondern sei lieber im Ritterstand verblie</w:t>
      </w:r>
      <w:r>
        <w:rPr>
          <w:color w:val="000000"/>
        </w:rPr>
        <w:t xml:space="preserve">ben, wo er </w:t>
      </w:r>
      <w:r w:rsidRPr="0045025C">
        <w:rPr>
          <w:color w:val="000000"/>
        </w:rPr>
        <w:t xml:space="preserve">leichter Reichtümer und eine </w:t>
      </w:r>
      <w:r>
        <w:rPr>
          <w:color w:val="000000"/>
        </w:rPr>
        <w:t xml:space="preserve">Machtposition anzuhäufen hoffte. Von einem </w:t>
      </w:r>
      <w:r w:rsidRPr="0045025C">
        <w:rPr>
          <w:color w:val="000000"/>
        </w:rPr>
        <w:t xml:space="preserve">Großvater </w:t>
      </w:r>
      <w:r>
        <w:rPr>
          <w:color w:val="000000"/>
        </w:rPr>
        <w:t xml:space="preserve">des Kaisers </w:t>
      </w:r>
      <w:r w:rsidRPr="0045025C">
        <w:rPr>
          <w:color w:val="000000"/>
        </w:rPr>
        <w:t>Galba</w:t>
      </w:r>
      <w:r>
        <w:rPr>
          <w:color w:val="000000"/>
        </w:rPr>
        <w:t xml:space="preserve"> berichtet Sueton, er sei im </w:t>
      </w:r>
      <w:r w:rsidRPr="002B2FC3">
        <w:rPr>
          <w:i/>
          <w:color w:val="000000"/>
          <w:lang w:val="la-Latn"/>
        </w:rPr>
        <w:t>cursus honorum</w:t>
      </w:r>
      <w:r>
        <w:rPr>
          <w:color w:val="000000"/>
        </w:rPr>
        <w:t xml:space="preserve"> </w:t>
      </w:r>
      <w:r w:rsidRPr="0045025C">
        <w:rPr>
          <w:color w:val="000000"/>
        </w:rPr>
        <w:t xml:space="preserve">nicht über die Praetur hinausgekommen und als Verfasser eines Geschichtswerkes berühmter gewesen als für seine </w:t>
      </w:r>
      <w:r w:rsidRPr="0098033F">
        <w:rPr>
          <w:i/>
          <w:color w:val="000000"/>
          <w:lang w:val="la-Latn"/>
        </w:rPr>
        <w:t>dignitas</w:t>
      </w:r>
      <w:r w:rsidRPr="0045025C">
        <w:rPr>
          <w:color w:val="000000"/>
        </w:rPr>
        <w:t xml:space="preserve">; der Bruder Galbas </w:t>
      </w:r>
      <w:r>
        <w:rPr>
          <w:color w:val="000000"/>
        </w:rPr>
        <w:t xml:space="preserve">wiederum habe </w:t>
      </w:r>
      <w:r w:rsidRPr="0045025C">
        <w:rPr>
          <w:color w:val="000000"/>
        </w:rPr>
        <w:t>Rom</w:t>
      </w:r>
      <w:r>
        <w:rPr>
          <w:color w:val="000000"/>
        </w:rPr>
        <w:t xml:space="preserve"> verlassen</w:t>
      </w:r>
      <w:r w:rsidRPr="0045025C">
        <w:rPr>
          <w:color w:val="000000"/>
        </w:rPr>
        <w:t xml:space="preserve">, nachdem er sein Vermögen durchgebracht hatte, und sich </w:t>
      </w:r>
      <w:r>
        <w:rPr>
          <w:color w:val="000000"/>
        </w:rPr>
        <w:t xml:space="preserve">schließlich </w:t>
      </w:r>
      <w:r w:rsidRPr="0045025C">
        <w:rPr>
          <w:color w:val="000000"/>
        </w:rPr>
        <w:t>das Leben</w:t>
      </w:r>
      <w:r>
        <w:rPr>
          <w:color w:val="000000"/>
        </w:rPr>
        <w:t xml:space="preserve"> genommen</w:t>
      </w:r>
      <w:r w:rsidRPr="0045025C">
        <w:rPr>
          <w:color w:val="000000"/>
        </w:rPr>
        <w:t xml:space="preserve">, angeblich weil </w:t>
      </w:r>
      <w:r>
        <w:rPr>
          <w:color w:val="000000"/>
        </w:rPr>
        <w:t xml:space="preserve">Kaiser Claudius ihm </w:t>
      </w:r>
      <w:r w:rsidRPr="0045025C">
        <w:rPr>
          <w:color w:val="000000"/>
        </w:rPr>
        <w:t xml:space="preserve">nicht </w:t>
      </w:r>
      <w:r>
        <w:rPr>
          <w:color w:val="000000"/>
        </w:rPr>
        <w:t xml:space="preserve">gestattete, sich </w:t>
      </w:r>
      <w:r w:rsidRPr="0045025C">
        <w:rPr>
          <w:color w:val="000000"/>
        </w:rPr>
        <w:t xml:space="preserve">so früh auf ein Prokonsulat </w:t>
      </w:r>
      <w:r>
        <w:rPr>
          <w:color w:val="000000"/>
        </w:rPr>
        <w:t xml:space="preserve">zu </w:t>
      </w:r>
      <w:r w:rsidRPr="0045025C">
        <w:rPr>
          <w:color w:val="000000"/>
        </w:rPr>
        <w:t>bewer</w:t>
      </w:r>
      <w:r>
        <w:rPr>
          <w:color w:val="000000"/>
        </w:rPr>
        <w:t>ben</w:t>
      </w:r>
      <w:r w:rsidRPr="0045025C">
        <w:rPr>
          <w:color w:val="000000"/>
        </w:rPr>
        <w:t>, wi</w:t>
      </w:r>
      <w:r w:rsidR="00A00E9F">
        <w:rPr>
          <w:color w:val="000000"/>
        </w:rPr>
        <w:t>e er gekonnt hätte (Suet. Galba </w:t>
      </w:r>
      <w:r w:rsidRPr="0045025C">
        <w:rPr>
          <w:color w:val="000000"/>
        </w:rPr>
        <w:t>2f.)</w:t>
      </w:r>
      <w:r>
        <w:rPr>
          <w:color w:val="000000"/>
        </w:rPr>
        <w:t xml:space="preserve">. </w:t>
      </w:r>
      <w:r w:rsidRPr="0045025C">
        <w:t xml:space="preserve">Licinius Mucianus, </w:t>
      </w:r>
      <w:r>
        <w:t xml:space="preserve">der sich im Vierkaiserjahr als Unterstützer Vespasians profilierte, </w:t>
      </w:r>
      <w:r w:rsidRPr="0045025C">
        <w:rPr>
          <w:color w:val="000000"/>
        </w:rPr>
        <w:t>habe als junger Mann ambitionierte Freundschaften gepflegt</w:t>
      </w:r>
      <w:r>
        <w:rPr>
          <w:color w:val="000000"/>
        </w:rPr>
        <w:t xml:space="preserve">, sich dann jedoch nach Asien zurückgezogen, weil er sich den Unmut des Claudius zugezogen habe bzw. sein </w:t>
      </w:r>
      <w:r w:rsidRPr="0045025C">
        <w:rPr>
          <w:color w:val="000000"/>
        </w:rPr>
        <w:t xml:space="preserve">Geld aufgebraucht </w:t>
      </w:r>
      <w:r>
        <w:rPr>
          <w:color w:val="000000"/>
        </w:rPr>
        <w:t xml:space="preserve">gewesen sei </w:t>
      </w:r>
      <w:r w:rsidRPr="0045025C">
        <w:rPr>
          <w:color w:val="000000"/>
        </w:rPr>
        <w:t>(Tac.</w:t>
      </w:r>
      <w:r w:rsidR="00A00E9F">
        <w:rPr>
          <w:color w:val="000000"/>
        </w:rPr>
        <w:t> hist. </w:t>
      </w:r>
      <w:r w:rsidRPr="0045025C">
        <w:rPr>
          <w:color w:val="000000"/>
        </w:rPr>
        <w:t xml:space="preserve">1,10). </w:t>
      </w:r>
      <w:r>
        <w:rPr>
          <w:color w:val="000000"/>
        </w:rPr>
        <w:t>Von Kaiser Vespasian berichtet Sueton, dass der spätere Kaiser n</w:t>
      </w:r>
      <w:r w:rsidRPr="0045025C">
        <w:rPr>
          <w:color w:val="000000"/>
        </w:rPr>
        <w:t xml:space="preserve">ach Anlegen der Männertoga </w:t>
      </w:r>
      <w:r>
        <w:rPr>
          <w:color w:val="000000"/>
        </w:rPr>
        <w:t xml:space="preserve">den </w:t>
      </w:r>
      <w:r w:rsidRPr="0045025C">
        <w:rPr>
          <w:color w:val="000000"/>
        </w:rPr>
        <w:t>Senatorenrang lange abgelehnt</w:t>
      </w:r>
      <w:r>
        <w:rPr>
          <w:color w:val="000000"/>
        </w:rPr>
        <w:t xml:space="preserve"> habe</w:t>
      </w:r>
      <w:r w:rsidRPr="0045025C">
        <w:rPr>
          <w:color w:val="000000"/>
        </w:rPr>
        <w:t>, ob</w:t>
      </w:r>
      <w:r>
        <w:rPr>
          <w:color w:val="000000"/>
        </w:rPr>
        <w:t>gleich</w:t>
      </w:r>
      <w:r w:rsidRPr="0045025C">
        <w:rPr>
          <w:color w:val="000000"/>
        </w:rPr>
        <w:t xml:space="preserve"> sein Bruder </w:t>
      </w:r>
      <w:r>
        <w:rPr>
          <w:color w:val="000000"/>
        </w:rPr>
        <w:t>sich bereits be</w:t>
      </w:r>
      <w:r w:rsidRPr="0045025C">
        <w:rPr>
          <w:color w:val="000000"/>
        </w:rPr>
        <w:t>worben hatte</w:t>
      </w:r>
      <w:r>
        <w:rPr>
          <w:color w:val="000000"/>
        </w:rPr>
        <w:t xml:space="preserve">; erst die Mutter habe ihn dazu bewegt, indem sie ihn </w:t>
      </w:r>
      <w:r w:rsidRPr="0045025C">
        <w:rPr>
          <w:color w:val="000000"/>
        </w:rPr>
        <w:t>immer wieder als Wegbereiter seines Bruders bezeichnete (Suet.</w:t>
      </w:r>
      <w:r w:rsidR="00A00E9F">
        <w:rPr>
          <w:color w:val="000000"/>
        </w:rPr>
        <w:t> </w:t>
      </w:r>
      <w:r w:rsidRPr="0045025C">
        <w:rPr>
          <w:color w:val="000000"/>
        </w:rPr>
        <w:t>Vesp. 2,2).</w:t>
      </w:r>
      <w:r w:rsidRPr="0045025C">
        <w:t xml:space="preserve"> </w:t>
      </w:r>
      <w:r w:rsidRPr="0045025C">
        <w:rPr>
          <w:color w:val="000000"/>
        </w:rPr>
        <w:t>Flavius Clemens (PIR</w:t>
      </w:r>
      <w:r w:rsidRPr="0045025C">
        <w:rPr>
          <w:color w:val="000000"/>
          <w:vertAlign w:val="superscript"/>
        </w:rPr>
        <w:t>2</w:t>
      </w:r>
      <w:r w:rsidR="00A00E9F">
        <w:rPr>
          <w:color w:val="000000"/>
          <w:vertAlign w:val="superscript"/>
        </w:rPr>
        <w:t> </w:t>
      </w:r>
      <w:r w:rsidRPr="0045025C">
        <w:rPr>
          <w:color w:val="000000"/>
        </w:rPr>
        <w:t>F</w:t>
      </w:r>
      <w:r w:rsidR="00A00E9F">
        <w:rPr>
          <w:color w:val="000000"/>
        </w:rPr>
        <w:t> </w:t>
      </w:r>
      <w:r w:rsidRPr="0045025C">
        <w:rPr>
          <w:color w:val="000000"/>
        </w:rPr>
        <w:t>240)</w:t>
      </w:r>
      <w:r>
        <w:rPr>
          <w:color w:val="000000"/>
        </w:rPr>
        <w:t>, ein Cousin Domitians</w:t>
      </w:r>
      <w:r w:rsidR="007C3B38">
        <w:rPr>
          <w:color w:val="000000"/>
        </w:rPr>
        <w:t>,</w:t>
      </w:r>
      <w:r>
        <w:rPr>
          <w:color w:val="000000"/>
        </w:rPr>
        <w:t xml:space="preserve"> soll </w:t>
      </w:r>
      <w:r w:rsidRPr="0045025C">
        <w:rPr>
          <w:color w:val="000000"/>
        </w:rPr>
        <w:t>träge gewesen</w:t>
      </w:r>
      <w:r>
        <w:rPr>
          <w:color w:val="000000"/>
        </w:rPr>
        <w:t xml:space="preserve"> sein und keinerlei Interesse </w:t>
      </w:r>
      <w:r w:rsidRPr="0045025C">
        <w:rPr>
          <w:color w:val="000000"/>
        </w:rPr>
        <w:t>an den Äm</w:t>
      </w:r>
      <w:r>
        <w:rPr>
          <w:color w:val="000000"/>
        </w:rPr>
        <w:t>tern gezeigt haben.</w:t>
      </w:r>
    </w:p>
  </w:footnote>
  <w:footnote w:id="93">
    <w:p w:rsidR="004A625B" w:rsidRPr="003D2360" w:rsidRDefault="004A625B" w:rsidP="00B238EF">
      <w:pPr>
        <w:pStyle w:val="Funotentext"/>
        <w:tabs>
          <w:tab w:val="left" w:pos="567"/>
        </w:tabs>
        <w:ind w:left="567" w:hanging="567"/>
        <w:jc w:val="both"/>
      </w:pPr>
      <w:r w:rsidRPr="003D2360">
        <w:rPr>
          <w:rStyle w:val="Funotenzeichen"/>
        </w:rPr>
        <w:footnoteRef/>
      </w:r>
      <w:r w:rsidRPr="003D2360">
        <w:tab/>
        <w:t>Plin. epist. 3</w:t>
      </w:r>
      <w:proofErr w:type="gramStart"/>
      <w:r w:rsidRPr="003D2360">
        <w:t>,1,11f</w:t>
      </w:r>
      <w:proofErr w:type="gramEnd"/>
      <w:r w:rsidRPr="003D2360">
        <w:t>.: „Solch ein Leben wünsche ich mir schon jetzt in Gedanken und werde es begierig antreten, sobald mein Alter zum Rückzug zu blasen erlaubt. Vorerst nutze ich mich in tausenderlei Mühen ab, wobei mir Spurinna Trost und Leitbild ist; denn auch er hat, solange es die Ehre erforderte, Dienste geleistet, Ämter bekleidet, Provinzen verwaltet und durch Mühe und Arbeit sich diese Muße verdient. Darum nehme ich mir dieselbe Laufbahn vor, setze mir das gleiche zum Ziel und gebe Dir jetzt schon Brief und Siegel darauf, damit Du mich, falls Du siehst, dass ich über die Strenge schlage, aufgrund dieses Schreibens zur Verantwortung ziehst und mir auszuruhen gebietest, wenn man mir nicht mehr den Vorwurf der Trägheit mach</w:t>
      </w:r>
      <w:r>
        <w:t>en kann.“</w:t>
      </w:r>
      <w:r w:rsidR="00A00E9F">
        <w:t xml:space="preserve"> Ebenso: Plin. </w:t>
      </w:r>
      <w:r w:rsidRPr="003D2360">
        <w:t>epist. 4,23; 6,10,1; 7</w:t>
      </w:r>
      <w:r w:rsidR="00A00E9F">
        <w:t>,25,2. Siehe auch Mart. </w:t>
      </w:r>
      <w:r>
        <w:t xml:space="preserve">1,49; 4,25. </w:t>
      </w:r>
    </w:p>
  </w:footnote>
  <w:footnote w:id="94">
    <w:p w:rsidR="004A625B" w:rsidRPr="005E03A2" w:rsidRDefault="004A625B" w:rsidP="00B238EF">
      <w:pPr>
        <w:pStyle w:val="Funotentext"/>
        <w:tabs>
          <w:tab w:val="left" w:pos="567"/>
        </w:tabs>
        <w:ind w:left="567" w:hanging="567"/>
        <w:jc w:val="both"/>
        <w:rPr>
          <w:lang w:val="de-CH"/>
        </w:rPr>
      </w:pPr>
      <w:r>
        <w:rPr>
          <w:rStyle w:val="Funotenzeichen"/>
        </w:rPr>
        <w:footnoteRef/>
      </w:r>
      <w:r w:rsidR="00A00E9F">
        <w:tab/>
        <w:t>S. Kap. </w:t>
      </w:r>
      <w:r>
        <w:t>3.2 am Beispiel von Plinius’ Panegyrikus auf Trajan.</w:t>
      </w:r>
    </w:p>
  </w:footnote>
  <w:footnote w:id="95">
    <w:p w:rsidR="004A625B" w:rsidRPr="00F65CDA" w:rsidRDefault="004A625B" w:rsidP="00B238EF">
      <w:pPr>
        <w:pStyle w:val="Funotentext"/>
        <w:tabs>
          <w:tab w:val="left" w:pos="567"/>
        </w:tabs>
        <w:ind w:left="567" w:hanging="567"/>
        <w:jc w:val="both"/>
        <w:rPr>
          <w:lang w:val="de-CH"/>
        </w:rPr>
      </w:pPr>
      <w:r w:rsidRPr="00D35B4F">
        <w:rPr>
          <w:rStyle w:val="Funotenzeichen"/>
        </w:rPr>
        <w:footnoteRef/>
      </w:r>
      <w:r w:rsidRPr="00D35B4F">
        <w:tab/>
        <w:t xml:space="preserve">S. </w:t>
      </w:r>
      <w:r>
        <w:t>Suet. Tib. 41,1. Ausführlich zu</w:t>
      </w:r>
      <w:r w:rsidRPr="00D35B4F">
        <w:t xml:space="preserve"> Tiberius’ Rückzug nach Capri s. Kap.</w:t>
      </w:r>
      <w:r w:rsidR="00A00E9F">
        <w:t> </w:t>
      </w:r>
      <w:r w:rsidRPr="00D35B4F">
        <w:t>4.3.</w:t>
      </w:r>
    </w:p>
  </w:footnote>
  <w:footnote w:id="96">
    <w:p w:rsidR="004A625B" w:rsidRPr="000554F3" w:rsidRDefault="004A625B" w:rsidP="00B238EF">
      <w:pPr>
        <w:pStyle w:val="Funotentext"/>
        <w:tabs>
          <w:tab w:val="left" w:pos="567"/>
        </w:tabs>
        <w:ind w:left="567" w:hanging="567"/>
        <w:jc w:val="both"/>
        <w:rPr>
          <w:lang w:val="de-CH"/>
        </w:rPr>
      </w:pPr>
      <w:r w:rsidRPr="000554F3">
        <w:rPr>
          <w:rStyle w:val="Funotenzeichen"/>
        </w:rPr>
        <w:footnoteRef/>
      </w:r>
      <w:r w:rsidRPr="000554F3">
        <w:tab/>
      </w:r>
      <w:r>
        <w:t xml:space="preserve">Nero soll auch erwogen haben, dem Kaisertum zu entsagen und die </w:t>
      </w:r>
      <w:r w:rsidRPr="000554F3">
        <w:rPr>
          <w:color w:val="000000"/>
        </w:rPr>
        <w:t>Stadt zu verlassen</w:t>
      </w:r>
      <w:r>
        <w:rPr>
          <w:color w:val="000000"/>
        </w:rPr>
        <w:t>, um in A</w:t>
      </w:r>
      <w:r w:rsidRPr="000554F3">
        <w:rPr>
          <w:color w:val="000000"/>
        </w:rPr>
        <w:t>lexandria als Kitharöde zu le</w:t>
      </w:r>
      <w:r>
        <w:rPr>
          <w:color w:val="000000"/>
        </w:rPr>
        <w:t>ben, was Sueton der Gipfel der Torheit zu sein scheint (s. Kap.</w:t>
      </w:r>
      <w:r w:rsidR="00A00E9F">
        <w:rPr>
          <w:color w:val="000000"/>
        </w:rPr>
        <w:t> </w:t>
      </w:r>
      <w:r>
        <w:rPr>
          <w:color w:val="000000"/>
        </w:rPr>
        <w:t xml:space="preserve">4.1.2). Über Caligula </w:t>
      </w:r>
      <w:r w:rsidRPr="000554F3">
        <w:t xml:space="preserve">berichtet Sueton, </w:t>
      </w:r>
      <w:r>
        <w:t xml:space="preserve">jener habe </w:t>
      </w:r>
      <w:r w:rsidRPr="000554F3">
        <w:rPr>
          <w:color w:val="000000"/>
        </w:rPr>
        <w:t>geplant, den Sitz der Regierung nach Antium zu verlegen, das er allen anderen Erholungsorten vorgezogen habe</w:t>
      </w:r>
      <w:r w:rsidR="00A00E9F">
        <w:rPr>
          <w:color w:val="000000"/>
          <w:lang w:val="de-CH"/>
        </w:rPr>
        <w:t xml:space="preserve"> (Suet. </w:t>
      </w:r>
      <w:r w:rsidRPr="00E77F60">
        <w:rPr>
          <w:color w:val="000000"/>
          <w:lang w:val="de-CH"/>
        </w:rPr>
        <w:t>Cal. 8,5)</w:t>
      </w:r>
      <w:r w:rsidRPr="000554F3">
        <w:rPr>
          <w:color w:val="000000"/>
        </w:rPr>
        <w:t xml:space="preserve">. </w:t>
      </w:r>
    </w:p>
  </w:footnote>
  <w:footnote w:id="97">
    <w:p w:rsidR="004A625B" w:rsidRPr="00BD05D7" w:rsidRDefault="004A625B" w:rsidP="00B238EF">
      <w:pPr>
        <w:pStyle w:val="Funotentext"/>
        <w:tabs>
          <w:tab w:val="left" w:pos="567"/>
        </w:tabs>
        <w:ind w:left="567" w:hanging="567"/>
        <w:jc w:val="both"/>
        <w:rPr>
          <w:lang w:val="de-CH"/>
        </w:rPr>
      </w:pPr>
      <w:r w:rsidRPr="000554F3">
        <w:rPr>
          <w:rStyle w:val="Funotenzeichen"/>
        </w:rPr>
        <w:footnoteRef/>
      </w:r>
      <w:r w:rsidRPr="00BD05D7">
        <w:rPr>
          <w:lang w:val="de-CH"/>
        </w:rPr>
        <w:tab/>
      </w:r>
      <w:r w:rsidR="00A00E9F" w:rsidRPr="00BD05D7">
        <w:rPr>
          <w:color w:val="000000"/>
          <w:lang w:val="de-CH"/>
        </w:rPr>
        <w:t>Suet. </w:t>
      </w:r>
      <w:r w:rsidRPr="00BD05D7">
        <w:rPr>
          <w:color w:val="000000"/>
          <w:lang w:val="de-CH"/>
        </w:rPr>
        <w:t>Cal. 48</w:t>
      </w:r>
      <w:r w:rsidR="00464ED4" w:rsidRPr="00BD05D7">
        <w:rPr>
          <w:color w:val="000000"/>
          <w:lang w:val="de-CH"/>
        </w:rPr>
        <w:t>–</w:t>
      </w:r>
      <w:r w:rsidRPr="00BD05D7">
        <w:rPr>
          <w:color w:val="000000"/>
          <w:lang w:val="de-CH"/>
        </w:rPr>
        <w:t xml:space="preserve">49. </w:t>
      </w:r>
    </w:p>
  </w:footnote>
  <w:footnote w:id="98">
    <w:p w:rsidR="004A625B" w:rsidRPr="00BD05D7" w:rsidRDefault="004A625B" w:rsidP="00B238EF">
      <w:pPr>
        <w:pStyle w:val="Funotentext"/>
        <w:tabs>
          <w:tab w:val="left" w:pos="567"/>
        </w:tabs>
        <w:ind w:left="567" w:hanging="567"/>
        <w:jc w:val="both"/>
        <w:rPr>
          <w:lang w:val="de-CH"/>
        </w:rPr>
      </w:pPr>
      <w:r w:rsidRPr="00F65CDA">
        <w:rPr>
          <w:rStyle w:val="Funotenzeichen"/>
        </w:rPr>
        <w:footnoteRef/>
      </w:r>
      <w:r w:rsidRPr="00BD05D7">
        <w:rPr>
          <w:lang w:val="de-CH"/>
        </w:rPr>
        <w:tab/>
      </w:r>
      <w:r w:rsidR="00A00E9F" w:rsidRPr="00BD05D7">
        <w:rPr>
          <w:color w:val="000000"/>
          <w:lang w:val="de-CH"/>
        </w:rPr>
        <w:t>Suet. Dom. 3;</w:t>
      </w:r>
      <w:r w:rsidRPr="00BD05D7">
        <w:rPr>
          <w:color w:val="000000"/>
          <w:lang w:val="de-CH"/>
        </w:rPr>
        <w:t>20</w:t>
      </w:r>
      <w:r w:rsidR="00464ED4" w:rsidRPr="00BD05D7">
        <w:rPr>
          <w:color w:val="000000"/>
          <w:lang w:val="de-CH"/>
        </w:rPr>
        <w:t>–</w:t>
      </w:r>
      <w:r w:rsidRPr="00BD05D7">
        <w:rPr>
          <w:color w:val="000000"/>
          <w:lang w:val="de-CH"/>
        </w:rPr>
        <w:t>21</w:t>
      </w:r>
    </w:p>
  </w:footnote>
  <w:footnote w:id="99">
    <w:p w:rsidR="004A625B" w:rsidRPr="008A3DD9" w:rsidRDefault="004A625B" w:rsidP="00B238EF">
      <w:pPr>
        <w:pStyle w:val="Funotentext"/>
        <w:tabs>
          <w:tab w:val="left" w:pos="567"/>
        </w:tabs>
        <w:ind w:left="567" w:hanging="567"/>
        <w:jc w:val="both"/>
      </w:pPr>
      <w:r w:rsidRPr="008A3DD9">
        <w:rPr>
          <w:rStyle w:val="Funotenzeichen"/>
        </w:rPr>
        <w:footnoteRef/>
      </w:r>
      <w:r w:rsidR="00A00E9F" w:rsidRPr="00BD05D7">
        <w:rPr>
          <w:lang w:val="de-CH"/>
        </w:rPr>
        <w:tab/>
        <w:t>Plin. paneg. </w:t>
      </w:r>
      <w:r w:rsidRPr="00BD05D7">
        <w:rPr>
          <w:lang w:val="de-CH"/>
        </w:rPr>
        <w:t xml:space="preserve">48,3; 5: </w:t>
      </w:r>
      <w:r w:rsidRPr="008A3DD9">
        <w:rPr>
          <w:rStyle w:val="n0x87d3550x0x87c4c28"/>
          <w:i/>
          <w:lang w:val="la-Latn"/>
        </w:rPr>
        <w:t>nec salutationes tuas fuga et vastitas sequitur: remoramur, resistimus ut in communi domo, quam nuper illa immanissima belua plurimo terrore munierat, cum velut quodam specu inclusa nunc propinquorum sanguinem lamberet, nunc se ad clar</w:t>
      </w:r>
      <w:r>
        <w:rPr>
          <w:rStyle w:val="n0x87d3550x0x87c4c28"/>
          <w:i/>
          <w:lang w:val="la-Latn"/>
        </w:rPr>
        <w:t>issimorum civium strages caedes</w:t>
      </w:r>
      <w:r w:rsidRPr="008A3DD9">
        <w:rPr>
          <w:rStyle w:val="n0x87d3550x0x87c4c28"/>
          <w:i/>
          <w:lang w:val="la-Latn"/>
        </w:rPr>
        <w:t>que proferret. […] non adire quisquam, non adloqui audebat tenebras semper secret</w:t>
      </w:r>
      <w:r>
        <w:rPr>
          <w:rStyle w:val="n0x87d3550x0x87c4c28"/>
          <w:i/>
          <w:lang w:val="la-Latn"/>
        </w:rPr>
        <w:t>um</w:t>
      </w:r>
      <w:r w:rsidRPr="008A3DD9">
        <w:rPr>
          <w:rStyle w:val="n0x87d3550x0x87c4c28"/>
          <w:i/>
          <w:lang w:val="la-Latn"/>
        </w:rPr>
        <w:t>que captantem nec umquam ex solitudine sua prodeuntem, nisi ut solitudinem faceret</w:t>
      </w:r>
      <w:r w:rsidRPr="008A3DD9">
        <w:rPr>
          <w:rStyle w:val="n0x87d3550x0x87c4c28"/>
          <w:lang w:val="la-Latn"/>
        </w:rPr>
        <w:t>.</w:t>
      </w:r>
      <w:r w:rsidRPr="00296589">
        <w:rPr>
          <w:lang w:val="fr-CH"/>
        </w:rPr>
        <w:t xml:space="preserve"> </w:t>
      </w:r>
      <w:r>
        <w:t>(</w:t>
      </w:r>
      <w:r w:rsidRPr="008A3DD9">
        <w:t xml:space="preserve">„Wenn dann deine </w:t>
      </w:r>
      <w:r w:rsidRPr="008A3DD9">
        <w:rPr>
          <w:i/>
          <w:lang w:val="la-Latn"/>
        </w:rPr>
        <w:t>salutationes</w:t>
      </w:r>
      <w:r w:rsidRPr="008A3DD9">
        <w:t xml:space="preserve"> vorüber sind, ergreift man nicht eilends die Flucht, keine gähnende Leere bleibt zurück; wir verweilen noch, bleiben beieinander stehen, ganz als gehöre das Haus uns allen. Und eben aus diesem Haus hatte vor kurzem noch jenes abscheuliche Ungeheuer [</w:t>
      </w:r>
      <w:r w:rsidRPr="008A3DD9">
        <w:rPr>
          <w:i/>
        </w:rPr>
        <w:t>Domitian; Anm. A.</w:t>
      </w:r>
      <w:r w:rsidR="00A00E9F">
        <w:rPr>
          <w:i/>
        </w:rPr>
        <w:t> </w:t>
      </w:r>
      <w:r w:rsidRPr="008A3DD9">
        <w:rPr>
          <w:i/>
        </w:rPr>
        <w:t>H.</w:t>
      </w:r>
      <w:r w:rsidRPr="008A3DD9">
        <w:t>] eine Festung des Schreckens gemacht, als es wie in einer Höhle eingeschlossen bald das Blut seiner Verwandten leckte, bald losbrach, um den edelsten Bürgern Tod und Verderben zu bringen. […] Niemand wagte, zu ihm hinzugehen, ihn anzusprechen. Stets zog es ihn in dunkle Abgeschiedenheit, und wenn er je aus seiner Einsamkeit losbrach, dann nur, um anderswo Einsamkeit zu schaffen.“</w:t>
      </w:r>
      <w:r w:rsidR="00A00E9F">
        <w:t>). Siehe auch Kap. </w:t>
      </w:r>
      <w:r>
        <w:t>3.2.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625B" w:rsidRPr="0086350E" w:rsidRDefault="004A625B" w:rsidP="003A2183">
    <w:pPr>
      <w:pStyle w:val="Kopfzeile"/>
      <w:tabs>
        <w:tab w:val="clear" w:pos="9072"/>
        <w:tab w:val="left" w:pos="284"/>
        <w:tab w:val="left" w:pos="8222"/>
        <w:tab w:val="right" w:pos="8505"/>
      </w:tabs>
      <w:rPr>
        <w:rFonts w:ascii="Times New Roman" w:hAnsi="Times New Roman" w:cs="Times New Roman"/>
        <w:sz w:val="20"/>
        <w:szCs w:val="20"/>
      </w:rPr>
    </w:pPr>
    <w:r>
      <w:rPr>
        <w:rFonts w:ascii="Times New Roman" w:hAnsi="Times New Roman" w:cs="Times New Roman"/>
        <w:sz w:val="20"/>
        <w:szCs w:val="20"/>
        <w:u w:val="single"/>
      </w:rPr>
      <w:t>1</w:t>
    </w:r>
    <w:r>
      <w:rPr>
        <w:rFonts w:ascii="Times New Roman" w:hAnsi="Times New Roman" w:cs="Times New Roman"/>
        <w:sz w:val="20"/>
        <w:szCs w:val="20"/>
        <w:u w:val="single"/>
      </w:rPr>
      <w:tab/>
      <w:t>Einleitung</w:t>
    </w:r>
    <w:r w:rsidRPr="0086350E">
      <w:rPr>
        <w:rFonts w:ascii="Times New Roman" w:hAnsi="Times New Roman" w:cs="Times New Roman"/>
        <w:sz w:val="20"/>
        <w:szCs w:val="20"/>
        <w:u w:val="single"/>
      </w:rPr>
      <w:tab/>
    </w:r>
    <w:r w:rsidRPr="0086350E">
      <w:rPr>
        <w:rFonts w:ascii="Times New Roman" w:hAnsi="Times New Roman" w:cs="Times New Roman"/>
        <w:sz w:val="20"/>
        <w:szCs w:val="20"/>
        <w:u w:val="single"/>
      </w:rPr>
      <w:tab/>
    </w:r>
    <w:r w:rsidRPr="0086350E">
      <w:rPr>
        <w:rStyle w:val="Seitenzahl"/>
        <w:rFonts w:ascii="Times New Roman" w:hAnsi="Times New Roman" w:cs="Times New Roman"/>
        <w:sz w:val="20"/>
        <w:szCs w:val="20"/>
      </w:rPr>
      <w:fldChar w:fldCharType="begin"/>
    </w:r>
    <w:r w:rsidRPr="0086350E">
      <w:rPr>
        <w:rStyle w:val="Seitenzahl"/>
        <w:rFonts w:ascii="Times New Roman" w:hAnsi="Times New Roman" w:cs="Times New Roman"/>
        <w:sz w:val="20"/>
        <w:szCs w:val="20"/>
      </w:rPr>
      <w:instrText xml:space="preserve">PAGE  </w:instrText>
    </w:r>
    <w:r w:rsidRPr="0086350E">
      <w:rPr>
        <w:rStyle w:val="Seitenzahl"/>
        <w:rFonts w:ascii="Times New Roman" w:hAnsi="Times New Roman" w:cs="Times New Roman"/>
        <w:sz w:val="20"/>
        <w:szCs w:val="20"/>
      </w:rPr>
      <w:fldChar w:fldCharType="separate"/>
    </w:r>
    <w:r w:rsidR="00FF0ACD">
      <w:rPr>
        <w:rStyle w:val="Seitenzahl"/>
        <w:rFonts w:ascii="Times New Roman" w:hAnsi="Times New Roman" w:cs="Times New Roman"/>
        <w:noProof/>
        <w:sz w:val="20"/>
        <w:szCs w:val="20"/>
      </w:rPr>
      <w:t>4</w:t>
    </w:r>
    <w:r w:rsidRPr="0086350E">
      <w:rPr>
        <w:rStyle w:val="Seitenzahl"/>
        <w:rFonts w:ascii="Times New Roman" w:hAnsi="Times New Roman" w:cs="Times New Roman"/>
        <w:sz w:val="20"/>
        <w:szCs w:val="20"/>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oNotTrackMoves/>
  <w:defaultTabStop w:val="708"/>
  <w:hyphenationZone w:val="425"/>
  <w:drawingGridHorizontalSpacing w:val="11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09320A"/>
    <w:rsid w:val="00001235"/>
    <w:rsid w:val="00010BA7"/>
    <w:rsid w:val="00012A3B"/>
    <w:rsid w:val="000147FC"/>
    <w:rsid w:val="0001775C"/>
    <w:rsid w:val="0001791E"/>
    <w:rsid w:val="00021FA7"/>
    <w:rsid w:val="00022ADF"/>
    <w:rsid w:val="000256F8"/>
    <w:rsid w:val="00026800"/>
    <w:rsid w:val="00035368"/>
    <w:rsid w:val="00037359"/>
    <w:rsid w:val="00040D78"/>
    <w:rsid w:val="0005144B"/>
    <w:rsid w:val="00057292"/>
    <w:rsid w:val="00061A1D"/>
    <w:rsid w:val="00061A27"/>
    <w:rsid w:val="000640E0"/>
    <w:rsid w:val="00073624"/>
    <w:rsid w:val="000764AF"/>
    <w:rsid w:val="00082D7A"/>
    <w:rsid w:val="000832DD"/>
    <w:rsid w:val="0009320A"/>
    <w:rsid w:val="00096C04"/>
    <w:rsid w:val="000A3C0E"/>
    <w:rsid w:val="000A6DE6"/>
    <w:rsid w:val="000B07CE"/>
    <w:rsid w:val="000B1426"/>
    <w:rsid w:val="000B164F"/>
    <w:rsid w:val="000B2047"/>
    <w:rsid w:val="000B292C"/>
    <w:rsid w:val="000B4860"/>
    <w:rsid w:val="000B78BC"/>
    <w:rsid w:val="000C0429"/>
    <w:rsid w:val="000C28C0"/>
    <w:rsid w:val="000C4497"/>
    <w:rsid w:val="000D31CC"/>
    <w:rsid w:val="000D4D2C"/>
    <w:rsid w:val="000D6505"/>
    <w:rsid w:val="000D66D6"/>
    <w:rsid w:val="000D6D00"/>
    <w:rsid w:val="000E04E5"/>
    <w:rsid w:val="000E0F23"/>
    <w:rsid w:val="000E165E"/>
    <w:rsid w:val="000E202A"/>
    <w:rsid w:val="000E23DD"/>
    <w:rsid w:val="000E2B72"/>
    <w:rsid w:val="000E370C"/>
    <w:rsid w:val="000E556A"/>
    <w:rsid w:val="000F1576"/>
    <w:rsid w:val="000F37CC"/>
    <w:rsid w:val="000F47B3"/>
    <w:rsid w:val="000F5E90"/>
    <w:rsid w:val="000F6574"/>
    <w:rsid w:val="00103CEB"/>
    <w:rsid w:val="001042B5"/>
    <w:rsid w:val="0010761B"/>
    <w:rsid w:val="00110224"/>
    <w:rsid w:val="0011059D"/>
    <w:rsid w:val="0011143B"/>
    <w:rsid w:val="001165D7"/>
    <w:rsid w:val="0012533F"/>
    <w:rsid w:val="0013166E"/>
    <w:rsid w:val="00131DF6"/>
    <w:rsid w:val="0013235E"/>
    <w:rsid w:val="00133CA2"/>
    <w:rsid w:val="00145BED"/>
    <w:rsid w:val="00146B10"/>
    <w:rsid w:val="00150178"/>
    <w:rsid w:val="00153A81"/>
    <w:rsid w:val="00154F7F"/>
    <w:rsid w:val="0016058E"/>
    <w:rsid w:val="001655B2"/>
    <w:rsid w:val="00167263"/>
    <w:rsid w:val="00171378"/>
    <w:rsid w:val="00174A54"/>
    <w:rsid w:val="00175282"/>
    <w:rsid w:val="001753D6"/>
    <w:rsid w:val="001805F1"/>
    <w:rsid w:val="0018311B"/>
    <w:rsid w:val="00184354"/>
    <w:rsid w:val="00194D98"/>
    <w:rsid w:val="00196A5C"/>
    <w:rsid w:val="001A1161"/>
    <w:rsid w:val="001A367D"/>
    <w:rsid w:val="001B08C9"/>
    <w:rsid w:val="001B18A5"/>
    <w:rsid w:val="001C10A5"/>
    <w:rsid w:val="001C7326"/>
    <w:rsid w:val="001C787A"/>
    <w:rsid w:val="001C788A"/>
    <w:rsid w:val="001D19AF"/>
    <w:rsid w:val="001D5F80"/>
    <w:rsid w:val="001E2070"/>
    <w:rsid w:val="001E3C5F"/>
    <w:rsid w:val="001E5BF4"/>
    <w:rsid w:val="001F4F88"/>
    <w:rsid w:val="00215DBB"/>
    <w:rsid w:val="00220F68"/>
    <w:rsid w:val="00220F8C"/>
    <w:rsid w:val="00222072"/>
    <w:rsid w:val="00222614"/>
    <w:rsid w:val="00223415"/>
    <w:rsid w:val="00224D48"/>
    <w:rsid w:val="002252B4"/>
    <w:rsid w:val="00230506"/>
    <w:rsid w:val="0023210F"/>
    <w:rsid w:val="00232EC0"/>
    <w:rsid w:val="0023442F"/>
    <w:rsid w:val="002375A2"/>
    <w:rsid w:val="00240180"/>
    <w:rsid w:val="002416F4"/>
    <w:rsid w:val="00242829"/>
    <w:rsid w:val="002457B9"/>
    <w:rsid w:val="00260AF2"/>
    <w:rsid w:val="00262340"/>
    <w:rsid w:val="00264E67"/>
    <w:rsid w:val="002662E3"/>
    <w:rsid w:val="002665D7"/>
    <w:rsid w:val="00280629"/>
    <w:rsid w:val="00280B83"/>
    <w:rsid w:val="002824F5"/>
    <w:rsid w:val="00286895"/>
    <w:rsid w:val="00292593"/>
    <w:rsid w:val="00296589"/>
    <w:rsid w:val="00297783"/>
    <w:rsid w:val="002A0AAC"/>
    <w:rsid w:val="002A5790"/>
    <w:rsid w:val="002A66A9"/>
    <w:rsid w:val="002A7312"/>
    <w:rsid w:val="002B12B8"/>
    <w:rsid w:val="002B41BC"/>
    <w:rsid w:val="002B4929"/>
    <w:rsid w:val="002B4BD6"/>
    <w:rsid w:val="002B5216"/>
    <w:rsid w:val="002B6656"/>
    <w:rsid w:val="002B69C2"/>
    <w:rsid w:val="002C4259"/>
    <w:rsid w:val="002C4B42"/>
    <w:rsid w:val="002C6D29"/>
    <w:rsid w:val="002D13A9"/>
    <w:rsid w:val="002D3FAA"/>
    <w:rsid w:val="002E1350"/>
    <w:rsid w:val="002E1F05"/>
    <w:rsid w:val="002E419B"/>
    <w:rsid w:val="002F1471"/>
    <w:rsid w:val="002F3858"/>
    <w:rsid w:val="002F4968"/>
    <w:rsid w:val="002F538F"/>
    <w:rsid w:val="002F6B39"/>
    <w:rsid w:val="00305F90"/>
    <w:rsid w:val="00311243"/>
    <w:rsid w:val="00316497"/>
    <w:rsid w:val="00323D32"/>
    <w:rsid w:val="003256FB"/>
    <w:rsid w:val="00327630"/>
    <w:rsid w:val="00340163"/>
    <w:rsid w:val="00341252"/>
    <w:rsid w:val="003467CA"/>
    <w:rsid w:val="00347014"/>
    <w:rsid w:val="00350809"/>
    <w:rsid w:val="00350F75"/>
    <w:rsid w:val="003569E9"/>
    <w:rsid w:val="0036329B"/>
    <w:rsid w:val="00372EDC"/>
    <w:rsid w:val="00375984"/>
    <w:rsid w:val="0037786C"/>
    <w:rsid w:val="00380113"/>
    <w:rsid w:val="003806BB"/>
    <w:rsid w:val="0039000F"/>
    <w:rsid w:val="003A0A24"/>
    <w:rsid w:val="003A2183"/>
    <w:rsid w:val="003A7D22"/>
    <w:rsid w:val="003C058D"/>
    <w:rsid w:val="003C52FB"/>
    <w:rsid w:val="003C5B89"/>
    <w:rsid w:val="003D5468"/>
    <w:rsid w:val="003D65A7"/>
    <w:rsid w:val="003E3D95"/>
    <w:rsid w:val="003E76AC"/>
    <w:rsid w:val="004024E5"/>
    <w:rsid w:val="00404B5E"/>
    <w:rsid w:val="00431364"/>
    <w:rsid w:val="00434623"/>
    <w:rsid w:val="00440D46"/>
    <w:rsid w:val="00446B82"/>
    <w:rsid w:val="004504BD"/>
    <w:rsid w:val="00451451"/>
    <w:rsid w:val="00452C18"/>
    <w:rsid w:val="004627CD"/>
    <w:rsid w:val="00464ED4"/>
    <w:rsid w:val="004669FD"/>
    <w:rsid w:val="00470E99"/>
    <w:rsid w:val="00480FAD"/>
    <w:rsid w:val="0048156B"/>
    <w:rsid w:val="004832F7"/>
    <w:rsid w:val="00486E7A"/>
    <w:rsid w:val="0049094D"/>
    <w:rsid w:val="004A0CA5"/>
    <w:rsid w:val="004A101E"/>
    <w:rsid w:val="004A2E64"/>
    <w:rsid w:val="004A39A0"/>
    <w:rsid w:val="004A3E23"/>
    <w:rsid w:val="004A625B"/>
    <w:rsid w:val="004B492C"/>
    <w:rsid w:val="004C4DD1"/>
    <w:rsid w:val="004C5647"/>
    <w:rsid w:val="004C650B"/>
    <w:rsid w:val="004C7704"/>
    <w:rsid w:val="004D1B31"/>
    <w:rsid w:val="004E23E1"/>
    <w:rsid w:val="004E4881"/>
    <w:rsid w:val="004E4AF5"/>
    <w:rsid w:val="004E6D95"/>
    <w:rsid w:val="004F212E"/>
    <w:rsid w:val="004F6FCA"/>
    <w:rsid w:val="004F7859"/>
    <w:rsid w:val="00501D0E"/>
    <w:rsid w:val="005112A2"/>
    <w:rsid w:val="005135CA"/>
    <w:rsid w:val="0051477A"/>
    <w:rsid w:val="00517C1F"/>
    <w:rsid w:val="00521932"/>
    <w:rsid w:val="00525458"/>
    <w:rsid w:val="00525A06"/>
    <w:rsid w:val="00527CE2"/>
    <w:rsid w:val="0053042B"/>
    <w:rsid w:val="0053422A"/>
    <w:rsid w:val="00541DC1"/>
    <w:rsid w:val="00541E87"/>
    <w:rsid w:val="00542AD1"/>
    <w:rsid w:val="00542AE4"/>
    <w:rsid w:val="005463B2"/>
    <w:rsid w:val="0054680B"/>
    <w:rsid w:val="005568DB"/>
    <w:rsid w:val="00560435"/>
    <w:rsid w:val="00561DB2"/>
    <w:rsid w:val="005659BC"/>
    <w:rsid w:val="0057062F"/>
    <w:rsid w:val="005749B6"/>
    <w:rsid w:val="00576A0F"/>
    <w:rsid w:val="00581BAE"/>
    <w:rsid w:val="005872D0"/>
    <w:rsid w:val="005A1119"/>
    <w:rsid w:val="005B2CEE"/>
    <w:rsid w:val="005C0540"/>
    <w:rsid w:val="005C2B78"/>
    <w:rsid w:val="005C3438"/>
    <w:rsid w:val="005C3922"/>
    <w:rsid w:val="005C7836"/>
    <w:rsid w:val="005E4257"/>
    <w:rsid w:val="005F44EB"/>
    <w:rsid w:val="00603A2F"/>
    <w:rsid w:val="00603E64"/>
    <w:rsid w:val="00606431"/>
    <w:rsid w:val="0061225E"/>
    <w:rsid w:val="00620E18"/>
    <w:rsid w:val="00621353"/>
    <w:rsid w:val="00627CD3"/>
    <w:rsid w:val="0063113F"/>
    <w:rsid w:val="00632047"/>
    <w:rsid w:val="00634640"/>
    <w:rsid w:val="006407AD"/>
    <w:rsid w:val="0064354A"/>
    <w:rsid w:val="00652642"/>
    <w:rsid w:val="0065301C"/>
    <w:rsid w:val="006540CB"/>
    <w:rsid w:val="00654AE5"/>
    <w:rsid w:val="0066000B"/>
    <w:rsid w:val="006642FA"/>
    <w:rsid w:val="0066514D"/>
    <w:rsid w:val="0066769E"/>
    <w:rsid w:val="00671ECA"/>
    <w:rsid w:val="00676FA8"/>
    <w:rsid w:val="00684653"/>
    <w:rsid w:val="00685019"/>
    <w:rsid w:val="00690083"/>
    <w:rsid w:val="0069160C"/>
    <w:rsid w:val="006942BE"/>
    <w:rsid w:val="006A150C"/>
    <w:rsid w:val="006A1616"/>
    <w:rsid w:val="006A3762"/>
    <w:rsid w:val="006B4F35"/>
    <w:rsid w:val="006B5B0C"/>
    <w:rsid w:val="006B6B43"/>
    <w:rsid w:val="006C0609"/>
    <w:rsid w:val="006C1967"/>
    <w:rsid w:val="006C224D"/>
    <w:rsid w:val="006C2A30"/>
    <w:rsid w:val="006C2BFA"/>
    <w:rsid w:val="006C675D"/>
    <w:rsid w:val="006D4211"/>
    <w:rsid w:val="006D55DE"/>
    <w:rsid w:val="006D696B"/>
    <w:rsid w:val="006D7B09"/>
    <w:rsid w:val="006E02A0"/>
    <w:rsid w:val="006E557B"/>
    <w:rsid w:val="006E57EB"/>
    <w:rsid w:val="006E589B"/>
    <w:rsid w:val="006E7571"/>
    <w:rsid w:val="006F2D8C"/>
    <w:rsid w:val="006F3C93"/>
    <w:rsid w:val="006F49A9"/>
    <w:rsid w:val="006F617D"/>
    <w:rsid w:val="006F7098"/>
    <w:rsid w:val="00700224"/>
    <w:rsid w:val="00707C1A"/>
    <w:rsid w:val="0072253B"/>
    <w:rsid w:val="00723217"/>
    <w:rsid w:val="0072674D"/>
    <w:rsid w:val="0073256D"/>
    <w:rsid w:val="00734BB6"/>
    <w:rsid w:val="00735CE2"/>
    <w:rsid w:val="007368B8"/>
    <w:rsid w:val="007378C8"/>
    <w:rsid w:val="00740311"/>
    <w:rsid w:val="007403E9"/>
    <w:rsid w:val="00740DD4"/>
    <w:rsid w:val="007447DE"/>
    <w:rsid w:val="00746F05"/>
    <w:rsid w:val="007502B3"/>
    <w:rsid w:val="00750CEB"/>
    <w:rsid w:val="0075241F"/>
    <w:rsid w:val="007530BD"/>
    <w:rsid w:val="00756E20"/>
    <w:rsid w:val="0076398F"/>
    <w:rsid w:val="007657DA"/>
    <w:rsid w:val="0076598C"/>
    <w:rsid w:val="00767D6B"/>
    <w:rsid w:val="007703BE"/>
    <w:rsid w:val="00773100"/>
    <w:rsid w:val="007736F3"/>
    <w:rsid w:val="00773BFC"/>
    <w:rsid w:val="007754D2"/>
    <w:rsid w:val="00775B44"/>
    <w:rsid w:val="007762B3"/>
    <w:rsid w:val="00777C1B"/>
    <w:rsid w:val="00782F63"/>
    <w:rsid w:val="0078411A"/>
    <w:rsid w:val="0079719B"/>
    <w:rsid w:val="00797C6D"/>
    <w:rsid w:val="00797EAB"/>
    <w:rsid w:val="007A38D3"/>
    <w:rsid w:val="007A4352"/>
    <w:rsid w:val="007A4658"/>
    <w:rsid w:val="007A7941"/>
    <w:rsid w:val="007B18A1"/>
    <w:rsid w:val="007B19C3"/>
    <w:rsid w:val="007B2D8E"/>
    <w:rsid w:val="007B3CD3"/>
    <w:rsid w:val="007B51E1"/>
    <w:rsid w:val="007B60AF"/>
    <w:rsid w:val="007B70E8"/>
    <w:rsid w:val="007B74B6"/>
    <w:rsid w:val="007C3B38"/>
    <w:rsid w:val="007C6DC8"/>
    <w:rsid w:val="007D6180"/>
    <w:rsid w:val="007F2A23"/>
    <w:rsid w:val="007F793C"/>
    <w:rsid w:val="00802365"/>
    <w:rsid w:val="0080366D"/>
    <w:rsid w:val="00805F74"/>
    <w:rsid w:val="008126DC"/>
    <w:rsid w:val="0081369A"/>
    <w:rsid w:val="00813C8A"/>
    <w:rsid w:val="00824427"/>
    <w:rsid w:val="00827A28"/>
    <w:rsid w:val="00830F02"/>
    <w:rsid w:val="008339DB"/>
    <w:rsid w:val="00834FAD"/>
    <w:rsid w:val="0083736F"/>
    <w:rsid w:val="00843EDF"/>
    <w:rsid w:val="00851503"/>
    <w:rsid w:val="0085304B"/>
    <w:rsid w:val="008548B1"/>
    <w:rsid w:val="00856A7B"/>
    <w:rsid w:val="00860D21"/>
    <w:rsid w:val="00860D22"/>
    <w:rsid w:val="00862BDE"/>
    <w:rsid w:val="0086350E"/>
    <w:rsid w:val="00864624"/>
    <w:rsid w:val="00871C7C"/>
    <w:rsid w:val="0087477B"/>
    <w:rsid w:val="00874C0B"/>
    <w:rsid w:val="008753AB"/>
    <w:rsid w:val="00877F7D"/>
    <w:rsid w:val="00883630"/>
    <w:rsid w:val="00883F35"/>
    <w:rsid w:val="00886744"/>
    <w:rsid w:val="00887559"/>
    <w:rsid w:val="00891E9B"/>
    <w:rsid w:val="00893578"/>
    <w:rsid w:val="008A2871"/>
    <w:rsid w:val="008B0E3A"/>
    <w:rsid w:val="008C1A5B"/>
    <w:rsid w:val="008C7580"/>
    <w:rsid w:val="008D45F5"/>
    <w:rsid w:val="008F0662"/>
    <w:rsid w:val="008F246C"/>
    <w:rsid w:val="008F42EA"/>
    <w:rsid w:val="008F47E4"/>
    <w:rsid w:val="008F63B3"/>
    <w:rsid w:val="00901336"/>
    <w:rsid w:val="00911CC0"/>
    <w:rsid w:val="009156C8"/>
    <w:rsid w:val="00920077"/>
    <w:rsid w:val="009246D8"/>
    <w:rsid w:val="00925491"/>
    <w:rsid w:val="00930C2A"/>
    <w:rsid w:val="0093113E"/>
    <w:rsid w:val="0093346F"/>
    <w:rsid w:val="009418C3"/>
    <w:rsid w:val="00945351"/>
    <w:rsid w:val="00946710"/>
    <w:rsid w:val="00946F7D"/>
    <w:rsid w:val="00950E97"/>
    <w:rsid w:val="00951802"/>
    <w:rsid w:val="0095556A"/>
    <w:rsid w:val="009622C6"/>
    <w:rsid w:val="00973578"/>
    <w:rsid w:val="0098493C"/>
    <w:rsid w:val="00994574"/>
    <w:rsid w:val="009A0711"/>
    <w:rsid w:val="009A1364"/>
    <w:rsid w:val="009A6BF9"/>
    <w:rsid w:val="009B11B5"/>
    <w:rsid w:val="009B38C5"/>
    <w:rsid w:val="009B46EA"/>
    <w:rsid w:val="009B5BA3"/>
    <w:rsid w:val="009B780A"/>
    <w:rsid w:val="009C3F46"/>
    <w:rsid w:val="009C6BBE"/>
    <w:rsid w:val="009D40AB"/>
    <w:rsid w:val="009D53DC"/>
    <w:rsid w:val="009D5805"/>
    <w:rsid w:val="009D5E27"/>
    <w:rsid w:val="009D7C87"/>
    <w:rsid w:val="009F7105"/>
    <w:rsid w:val="009F710A"/>
    <w:rsid w:val="00A00374"/>
    <w:rsid w:val="00A00E9F"/>
    <w:rsid w:val="00A01E65"/>
    <w:rsid w:val="00A0524B"/>
    <w:rsid w:val="00A0529F"/>
    <w:rsid w:val="00A11372"/>
    <w:rsid w:val="00A125C4"/>
    <w:rsid w:val="00A16500"/>
    <w:rsid w:val="00A1671F"/>
    <w:rsid w:val="00A17EC2"/>
    <w:rsid w:val="00A221FC"/>
    <w:rsid w:val="00A26D64"/>
    <w:rsid w:val="00A343F9"/>
    <w:rsid w:val="00A34655"/>
    <w:rsid w:val="00A42C00"/>
    <w:rsid w:val="00A4317A"/>
    <w:rsid w:val="00A50EB1"/>
    <w:rsid w:val="00A57521"/>
    <w:rsid w:val="00A576FE"/>
    <w:rsid w:val="00A62833"/>
    <w:rsid w:val="00A63E7F"/>
    <w:rsid w:val="00A644A1"/>
    <w:rsid w:val="00A67DA2"/>
    <w:rsid w:val="00A700FB"/>
    <w:rsid w:val="00A82DB3"/>
    <w:rsid w:val="00A934E3"/>
    <w:rsid w:val="00A94892"/>
    <w:rsid w:val="00A9628A"/>
    <w:rsid w:val="00A96D44"/>
    <w:rsid w:val="00AA69FF"/>
    <w:rsid w:val="00AB3FC0"/>
    <w:rsid w:val="00AB6D71"/>
    <w:rsid w:val="00AC1C31"/>
    <w:rsid w:val="00AC2027"/>
    <w:rsid w:val="00AC6372"/>
    <w:rsid w:val="00AD2A89"/>
    <w:rsid w:val="00AD4249"/>
    <w:rsid w:val="00AD7FFE"/>
    <w:rsid w:val="00AE13DE"/>
    <w:rsid w:val="00AE18CD"/>
    <w:rsid w:val="00AE1E3A"/>
    <w:rsid w:val="00AE323B"/>
    <w:rsid w:val="00AF2A27"/>
    <w:rsid w:val="00AF63F9"/>
    <w:rsid w:val="00B02F75"/>
    <w:rsid w:val="00B0347B"/>
    <w:rsid w:val="00B044C8"/>
    <w:rsid w:val="00B05B26"/>
    <w:rsid w:val="00B07F3F"/>
    <w:rsid w:val="00B2046A"/>
    <w:rsid w:val="00B218BE"/>
    <w:rsid w:val="00B21AA2"/>
    <w:rsid w:val="00B238EF"/>
    <w:rsid w:val="00B24A34"/>
    <w:rsid w:val="00B251CA"/>
    <w:rsid w:val="00B26D23"/>
    <w:rsid w:val="00B31D00"/>
    <w:rsid w:val="00B336DE"/>
    <w:rsid w:val="00B403E6"/>
    <w:rsid w:val="00B457C0"/>
    <w:rsid w:val="00B46E18"/>
    <w:rsid w:val="00B52363"/>
    <w:rsid w:val="00B531B9"/>
    <w:rsid w:val="00B541D5"/>
    <w:rsid w:val="00B57196"/>
    <w:rsid w:val="00B57570"/>
    <w:rsid w:val="00B70ACC"/>
    <w:rsid w:val="00B72603"/>
    <w:rsid w:val="00B76F1E"/>
    <w:rsid w:val="00B85904"/>
    <w:rsid w:val="00B86B0B"/>
    <w:rsid w:val="00B934F5"/>
    <w:rsid w:val="00B9400C"/>
    <w:rsid w:val="00BA63E5"/>
    <w:rsid w:val="00BB1041"/>
    <w:rsid w:val="00BB47E6"/>
    <w:rsid w:val="00BC412A"/>
    <w:rsid w:val="00BC609D"/>
    <w:rsid w:val="00BC658A"/>
    <w:rsid w:val="00BC65F1"/>
    <w:rsid w:val="00BC6993"/>
    <w:rsid w:val="00BC6D73"/>
    <w:rsid w:val="00BD05D7"/>
    <w:rsid w:val="00BD0974"/>
    <w:rsid w:val="00BE1EFB"/>
    <w:rsid w:val="00BE2C53"/>
    <w:rsid w:val="00BE38CB"/>
    <w:rsid w:val="00BE7310"/>
    <w:rsid w:val="00BE76A5"/>
    <w:rsid w:val="00BF6799"/>
    <w:rsid w:val="00BF6E61"/>
    <w:rsid w:val="00BF72CB"/>
    <w:rsid w:val="00BF7D25"/>
    <w:rsid w:val="00C005E0"/>
    <w:rsid w:val="00C01376"/>
    <w:rsid w:val="00C15EDC"/>
    <w:rsid w:val="00C217DC"/>
    <w:rsid w:val="00C312DC"/>
    <w:rsid w:val="00C31CA7"/>
    <w:rsid w:val="00C32916"/>
    <w:rsid w:val="00C421FE"/>
    <w:rsid w:val="00C44EB3"/>
    <w:rsid w:val="00C47806"/>
    <w:rsid w:val="00C51CC2"/>
    <w:rsid w:val="00C57439"/>
    <w:rsid w:val="00C57754"/>
    <w:rsid w:val="00C6114B"/>
    <w:rsid w:val="00C6133D"/>
    <w:rsid w:val="00C62ED3"/>
    <w:rsid w:val="00C70887"/>
    <w:rsid w:val="00C721E4"/>
    <w:rsid w:val="00C72AB8"/>
    <w:rsid w:val="00C73FF6"/>
    <w:rsid w:val="00C80356"/>
    <w:rsid w:val="00C8222B"/>
    <w:rsid w:val="00C8518B"/>
    <w:rsid w:val="00C86460"/>
    <w:rsid w:val="00C94671"/>
    <w:rsid w:val="00C964AB"/>
    <w:rsid w:val="00CA139A"/>
    <w:rsid w:val="00CA19ED"/>
    <w:rsid w:val="00CA1AB8"/>
    <w:rsid w:val="00CA2B3D"/>
    <w:rsid w:val="00CA3074"/>
    <w:rsid w:val="00CA3338"/>
    <w:rsid w:val="00CA589D"/>
    <w:rsid w:val="00CA6ECF"/>
    <w:rsid w:val="00CB42E5"/>
    <w:rsid w:val="00CB4FF9"/>
    <w:rsid w:val="00CC116D"/>
    <w:rsid w:val="00CC13CA"/>
    <w:rsid w:val="00CC48E3"/>
    <w:rsid w:val="00CC594A"/>
    <w:rsid w:val="00CD4098"/>
    <w:rsid w:val="00CD7A6C"/>
    <w:rsid w:val="00CE26FF"/>
    <w:rsid w:val="00CE2815"/>
    <w:rsid w:val="00CE2C41"/>
    <w:rsid w:val="00CE5EF2"/>
    <w:rsid w:val="00CE6E86"/>
    <w:rsid w:val="00CF248F"/>
    <w:rsid w:val="00CF7A6C"/>
    <w:rsid w:val="00D10624"/>
    <w:rsid w:val="00D113EC"/>
    <w:rsid w:val="00D12239"/>
    <w:rsid w:val="00D20D06"/>
    <w:rsid w:val="00D249AC"/>
    <w:rsid w:val="00D348F2"/>
    <w:rsid w:val="00D35B32"/>
    <w:rsid w:val="00D40579"/>
    <w:rsid w:val="00D433F0"/>
    <w:rsid w:val="00D43927"/>
    <w:rsid w:val="00D47BE2"/>
    <w:rsid w:val="00D47FEA"/>
    <w:rsid w:val="00D5155D"/>
    <w:rsid w:val="00D51A4D"/>
    <w:rsid w:val="00D53F41"/>
    <w:rsid w:val="00D54199"/>
    <w:rsid w:val="00D5426C"/>
    <w:rsid w:val="00D56E35"/>
    <w:rsid w:val="00D57692"/>
    <w:rsid w:val="00D65778"/>
    <w:rsid w:val="00D66FF7"/>
    <w:rsid w:val="00D822A9"/>
    <w:rsid w:val="00D86891"/>
    <w:rsid w:val="00D87116"/>
    <w:rsid w:val="00DA01AF"/>
    <w:rsid w:val="00DA0DA5"/>
    <w:rsid w:val="00DA3918"/>
    <w:rsid w:val="00DA4E0C"/>
    <w:rsid w:val="00DB1A05"/>
    <w:rsid w:val="00DB241A"/>
    <w:rsid w:val="00DB4D73"/>
    <w:rsid w:val="00DC0D76"/>
    <w:rsid w:val="00DC6411"/>
    <w:rsid w:val="00DC6674"/>
    <w:rsid w:val="00DC7C8F"/>
    <w:rsid w:val="00DD1C25"/>
    <w:rsid w:val="00DE4885"/>
    <w:rsid w:val="00DE5343"/>
    <w:rsid w:val="00DE7346"/>
    <w:rsid w:val="00DF4717"/>
    <w:rsid w:val="00E02E12"/>
    <w:rsid w:val="00E10BC5"/>
    <w:rsid w:val="00E1356F"/>
    <w:rsid w:val="00E141EA"/>
    <w:rsid w:val="00E17D9A"/>
    <w:rsid w:val="00E211B1"/>
    <w:rsid w:val="00E32D9E"/>
    <w:rsid w:val="00E35A17"/>
    <w:rsid w:val="00E417C0"/>
    <w:rsid w:val="00E45D26"/>
    <w:rsid w:val="00E508BE"/>
    <w:rsid w:val="00E67ED9"/>
    <w:rsid w:val="00E72375"/>
    <w:rsid w:val="00E753B9"/>
    <w:rsid w:val="00E77D63"/>
    <w:rsid w:val="00E77F60"/>
    <w:rsid w:val="00E84A27"/>
    <w:rsid w:val="00E8636D"/>
    <w:rsid w:val="00E867C4"/>
    <w:rsid w:val="00E935CD"/>
    <w:rsid w:val="00E94036"/>
    <w:rsid w:val="00EA1ABF"/>
    <w:rsid w:val="00EA3CD6"/>
    <w:rsid w:val="00EA5ECC"/>
    <w:rsid w:val="00EB01ED"/>
    <w:rsid w:val="00EB1DDE"/>
    <w:rsid w:val="00EB4CD0"/>
    <w:rsid w:val="00EC48F8"/>
    <w:rsid w:val="00EC5DDD"/>
    <w:rsid w:val="00ED043A"/>
    <w:rsid w:val="00ED49CD"/>
    <w:rsid w:val="00EE0213"/>
    <w:rsid w:val="00EE08DC"/>
    <w:rsid w:val="00EE2FEF"/>
    <w:rsid w:val="00EE5507"/>
    <w:rsid w:val="00EF0363"/>
    <w:rsid w:val="00EF462F"/>
    <w:rsid w:val="00EF59AB"/>
    <w:rsid w:val="00EF613F"/>
    <w:rsid w:val="00F00D2C"/>
    <w:rsid w:val="00F032A9"/>
    <w:rsid w:val="00F07C8C"/>
    <w:rsid w:val="00F10057"/>
    <w:rsid w:val="00F17BC6"/>
    <w:rsid w:val="00F253F6"/>
    <w:rsid w:val="00F329FB"/>
    <w:rsid w:val="00F3309A"/>
    <w:rsid w:val="00F3358D"/>
    <w:rsid w:val="00F37F9B"/>
    <w:rsid w:val="00F42762"/>
    <w:rsid w:val="00F456EC"/>
    <w:rsid w:val="00F472DD"/>
    <w:rsid w:val="00F50B2E"/>
    <w:rsid w:val="00F51BBB"/>
    <w:rsid w:val="00F567D3"/>
    <w:rsid w:val="00F619A8"/>
    <w:rsid w:val="00F67D77"/>
    <w:rsid w:val="00F70952"/>
    <w:rsid w:val="00F70C54"/>
    <w:rsid w:val="00F72721"/>
    <w:rsid w:val="00F7583E"/>
    <w:rsid w:val="00F82606"/>
    <w:rsid w:val="00F876D2"/>
    <w:rsid w:val="00F911A9"/>
    <w:rsid w:val="00F9286F"/>
    <w:rsid w:val="00F92A69"/>
    <w:rsid w:val="00FA0879"/>
    <w:rsid w:val="00FA15AB"/>
    <w:rsid w:val="00FB2334"/>
    <w:rsid w:val="00FB3A3A"/>
    <w:rsid w:val="00FB7A7E"/>
    <w:rsid w:val="00FC0592"/>
    <w:rsid w:val="00FC7647"/>
    <w:rsid w:val="00FD1C27"/>
    <w:rsid w:val="00FD3E58"/>
    <w:rsid w:val="00FD6C99"/>
    <w:rsid w:val="00FE387C"/>
    <w:rsid w:val="00FE6FA5"/>
    <w:rsid w:val="00FF0289"/>
    <w:rsid w:val="00FF0ACD"/>
    <w:rsid w:val="00FF344E"/>
    <w:rsid w:val="00FF78CB"/>
  </w:rsids>
  <m:mathPr>
    <m:mathFont m:val="Cambria Math"/>
    <m:brkBin m:val="before"/>
    <m:brkBinSub m:val="--"/>
    <m:smallFrac/>
    <m:dispDef/>
    <m:lMargin m:val="0"/>
    <m:rMargin m:val="0"/>
    <m:defJc m:val="centerGroup"/>
    <m:wrapIndent m:val="1440"/>
    <m:intLim m:val="subSup"/>
    <m:naryLim m:val="undOvr"/>
  </m:mathPr>
  <w:themeFontLang w:val="de-CH"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unhideWhenUsed="0"/>
    <w:lsdException w:name="header" w:unhideWhenUsed="0"/>
    <w:lsdException w:name="footer" w:unhideWhenUsed="0"/>
    <w:lsdException w:name="caption" w:uiPriority="35" w:qFormat="1"/>
    <w:lsdException w:name="footnote reference" w:uiPriority="0" w:unhideWhenUsed="0"/>
    <w:lsdException w:name="page number" w:unhideWhenUsed="0"/>
    <w:lsdException w:name="Title" w:semiHidden="0" w:uiPriority="10" w:unhideWhenUsed="0" w:qFormat="1"/>
    <w:lsdException w:name="Default Paragraph Font" w:unhideWhenUsed="0"/>
    <w:lsdException w:name="Body Text" w:unhideWhenUsed="0"/>
    <w:lsdException w:name="Body Text Inde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872D0"/>
    <w:pPr>
      <w:spacing w:after="200" w:line="276" w:lineRule="auto"/>
    </w:pPr>
    <w:rPr>
      <w:rFonts w:cs="Calibri"/>
      <w:lang w:val="de-DE" w:eastAsia="en-US"/>
    </w:rPr>
  </w:style>
  <w:style w:type="paragraph" w:styleId="berschrift1">
    <w:name w:val="heading 1"/>
    <w:basedOn w:val="Standard"/>
    <w:next w:val="Standard"/>
    <w:link w:val="berschrift1Zchn"/>
    <w:autoRedefine/>
    <w:uiPriority w:val="9"/>
    <w:qFormat/>
    <w:rsid w:val="00824427"/>
    <w:pPr>
      <w:keepNext/>
      <w:keepLines/>
      <w:spacing w:before="240" w:after="240"/>
      <w:outlineLvl w:val="0"/>
    </w:pPr>
    <w:rPr>
      <w:rFonts w:ascii="Times New Roman" w:eastAsiaTheme="majorEastAsia" w:hAnsi="Times New Roman" w:cstheme="majorBidi"/>
      <w:b/>
      <w:bCs/>
      <w:sz w:val="32"/>
      <w:szCs w:val="28"/>
    </w:rPr>
  </w:style>
  <w:style w:type="paragraph" w:styleId="berschrift2">
    <w:name w:val="heading 2"/>
    <w:basedOn w:val="Standard"/>
    <w:next w:val="Standard"/>
    <w:link w:val="berschrift2Zchn"/>
    <w:autoRedefine/>
    <w:uiPriority w:val="9"/>
    <w:unhideWhenUsed/>
    <w:qFormat/>
    <w:rsid w:val="00CA1AB8"/>
    <w:pPr>
      <w:keepNext/>
      <w:keepLines/>
      <w:spacing w:before="200" w:after="0"/>
      <w:outlineLvl w:val="1"/>
    </w:pPr>
    <w:rPr>
      <w:rFonts w:asciiTheme="majorHAnsi" w:eastAsiaTheme="majorEastAsia" w:hAnsiTheme="majorHAnsi" w:cstheme="majorBidi"/>
      <w:b/>
      <w:bCs/>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86350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6350E"/>
  </w:style>
  <w:style w:type="paragraph" w:styleId="Fuzeile">
    <w:name w:val="footer"/>
    <w:basedOn w:val="Standard"/>
    <w:link w:val="FuzeileZchn"/>
    <w:uiPriority w:val="99"/>
    <w:semiHidden/>
    <w:rsid w:val="0086350E"/>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86350E"/>
  </w:style>
  <w:style w:type="paragraph" w:styleId="Sprechblasentext">
    <w:name w:val="Balloon Text"/>
    <w:basedOn w:val="Standard"/>
    <w:link w:val="SprechblasentextZchn"/>
    <w:uiPriority w:val="99"/>
    <w:semiHidden/>
    <w:rsid w:val="0086350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350E"/>
    <w:rPr>
      <w:rFonts w:ascii="Tahoma" w:hAnsi="Tahoma" w:cs="Tahoma"/>
      <w:sz w:val="16"/>
      <w:szCs w:val="16"/>
    </w:rPr>
  </w:style>
  <w:style w:type="character" w:styleId="Seitenzahl">
    <w:name w:val="page number"/>
    <w:basedOn w:val="Absatz-Standardschriftart"/>
    <w:uiPriority w:val="99"/>
    <w:semiHidden/>
    <w:rsid w:val="0086350E"/>
  </w:style>
  <w:style w:type="paragraph" w:styleId="Textkrper">
    <w:name w:val="Body Text"/>
    <w:aliases w:val="Body Text Char"/>
    <w:basedOn w:val="Standard"/>
    <w:link w:val="TextkrperZchn"/>
    <w:uiPriority w:val="99"/>
    <w:rsid w:val="00CA19ED"/>
    <w:pPr>
      <w:spacing w:after="120" w:line="336" w:lineRule="auto"/>
      <w:ind w:right="-2"/>
      <w:jc w:val="both"/>
    </w:pPr>
    <w:rPr>
      <w:rFonts w:ascii="Times New Roman" w:eastAsia="Times New Roman" w:hAnsi="Times New Roman" w:cs="Times New Roman"/>
      <w:sz w:val="24"/>
      <w:szCs w:val="24"/>
      <w:lang w:eastAsia="de-DE"/>
    </w:rPr>
  </w:style>
  <w:style w:type="character" w:customStyle="1" w:styleId="TextkrperZchn">
    <w:name w:val="Textkörper Zchn"/>
    <w:aliases w:val="Body Text Char Zchn"/>
    <w:basedOn w:val="Absatz-Standardschriftart"/>
    <w:link w:val="Textkrper"/>
    <w:uiPriority w:val="99"/>
    <w:rsid w:val="00CA19ED"/>
    <w:rPr>
      <w:rFonts w:ascii="Times New Roman" w:hAnsi="Times New Roman" w:cs="Times New Roman"/>
      <w:sz w:val="24"/>
      <w:szCs w:val="24"/>
      <w:lang w:val="de-DE" w:eastAsia="de-DE"/>
    </w:rPr>
  </w:style>
  <w:style w:type="paragraph" w:styleId="Funotentext">
    <w:name w:val="footnote text"/>
    <w:aliases w:val="Footnote Text Char"/>
    <w:basedOn w:val="Standard"/>
    <w:link w:val="FunotentextZchn"/>
    <w:semiHidden/>
    <w:rsid w:val="00CA19ED"/>
    <w:pPr>
      <w:spacing w:after="0" w:line="240" w:lineRule="auto"/>
    </w:pPr>
    <w:rPr>
      <w:rFonts w:ascii="Times New Roman" w:eastAsia="Times New Roman" w:hAnsi="Times New Roman" w:cs="Times New Roman"/>
      <w:sz w:val="20"/>
      <w:szCs w:val="20"/>
      <w:lang w:eastAsia="de-DE"/>
    </w:rPr>
  </w:style>
  <w:style w:type="character" w:customStyle="1" w:styleId="FunotentextZchn">
    <w:name w:val="Fußnotentext Zchn"/>
    <w:aliases w:val="Footnote Text Char Zchn"/>
    <w:basedOn w:val="Absatz-Standardschriftart"/>
    <w:link w:val="Funotentext"/>
    <w:semiHidden/>
    <w:rsid w:val="00CA19ED"/>
    <w:rPr>
      <w:rFonts w:ascii="Times New Roman" w:hAnsi="Times New Roman" w:cs="Times New Roman"/>
      <w:sz w:val="20"/>
      <w:szCs w:val="20"/>
      <w:lang w:val="de-DE" w:eastAsia="de-DE"/>
    </w:rPr>
  </w:style>
  <w:style w:type="character" w:styleId="Funotenzeichen">
    <w:name w:val="footnote reference"/>
    <w:basedOn w:val="Absatz-Standardschriftart"/>
    <w:semiHidden/>
    <w:rsid w:val="00CA19ED"/>
    <w:rPr>
      <w:vertAlign w:val="superscript"/>
    </w:rPr>
  </w:style>
  <w:style w:type="paragraph" w:styleId="Textkrper-Zeileneinzug">
    <w:name w:val="Body Text Indent"/>
    <w:basedOn w:val="Standard"/>
    <w:link w:val="Textkrper-ZeileneinzugZchn"/>
    <w:uiPriority w:val="99"/>
    <w:rsid w:val="00CA19ED"/>
    <w:pPr>
      <w:spacing w:after="120"/>
      <w:ind w:left="283"/>
    </w:pPr>
  </w:style>
  <w:style w:type="character" w:customStyle="1" w:styleId="Textkrper-ZeileneinzugZchn">
    <w:name w:val="Textkörper-Zeileneinzug Zchn"/>
    <w:basedOn w:val="Absatz-Standardschriftart"/>
    <w:link w:val="Textkrper-Zeileneinzug"/>
    <w:uiPriority w:val="99"/>
    <w:rsid w:val="00CA19ED"/>
    <w:rPr>
      <w:rFonts w:ascii="Calibri" w:hAnsi="Calibri" w:cs="Calibri"/>
      <w:lang w:val="de-DE"/>
    </w:rPr>
  </w:style>
  <w:style w:type="character" w:styleId="Platzhaltertext">
    <w:name w:val="Placeholder Text"/>
    <w:basedOn w:val="Absatz-Standardschriftart"/>
    <w:uiPriority w:val="99"/>
    <w:semiHidden/>
    <w:rsid w:val="00541DC1"/>
    <w:rPr>
      <w:color w:val="808080"/>
    </w:rPr>
  </w:style>
  <w:style w:type="character" w:customStyle="1" w:styleId="txt">
    <w:name w:val="txt"/>
    <w:basedOn w:val="Absatz-Standardschriftart"/>
    <w:uiPriority w:val="99"/>
    <w:rsid w:val="00B2046A"/>
  </w:style>
  <w:style w:type="character" w:customStyle="1" w:styleId="rmargin">
    <w:name w:val="rmargin"/>
    <w:basedOn w:val="Absatz-Standardschriftart"/>
    <w:uiPriority w:val="99"/>
    <w:rsid w:val="00B2046A"/>
  </w:style>
  <w:style w:type="paragraph" w:styleId="Textkrper-Einzug2">
    <w:name w:val="Body Text Indent 2"/>
    <w:basedOn w:val="Standard"/>
    <w:link w:val="Textkrper-Einzug2Zchn"/>
    <w:uiPriority w:val="99"/>
    <w:semiHidden/>
    <w:unhideWhenUsed/>
    <w:rsid w:val="00B238EF"/>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B238EF"/>
    <w:rPr>
      <w:rFonts w:cs="Calibri"/>
      <w:lang w:val="de-DE" w:eastAsia="en-US"/>
    </w:rPr>
  </w:style>
  <w:style w:type="paragraph" w:styleId="Textkrper2">
    <w:name w:val="Body Text 2"/>
    <w:basedOn w:val="Standard"/>
    <w:link w:val="Textkrper2Zchn"/>
    <w:uiPriority w:val="99"/>
    <w:semiHidden/>
    <w:unhideWhenUsed/>
    <w:rsid w:val="00B238EF"/>
    <w:pPr>
      <w:spacing w:after="120" w:line="480" w:lineRule="auto"/>
    </w:pPr>
  </w:style>
  <w:style w:type="character" w:customStyle="1" w:styleId="Textkrper2Zchn">
    <w:name w:val="Textkörper 2 Zchn"/>
    <w:basedOn w:val="Absatz-Standardschriftart"/>
    <w:link w:val="Textkrper2"/>
    <w:uiPriority w:val="99"/>
    <w:semiHidden/>
    <w:rsid w:val="00B238EF"/>
    <w:rPr>
      <w:rFonts w:cs="Calibri"/>
      <w:lang w:val="de-DE" w:eastAsia="en-US"/>
    </w:rPr>
  </w:style>
  <w:style w:type="paragraph" w:styleId="Textkrper-Einzug3">
    <w:name w:val="Body Text Indent 3"/>
    <w:basedOn w:val="Standard"/>
    <w:link w:val="Textkrper-Einzug3Zchn"/>
    <w:uiPriority w:val="99"/>
    <w:unhideWhenUsed/>
    <w:rsid w:val="00B238EF"/>
    <w:pPr>
      <w:spacing w:after="120"/>
      <w:ind w:left="283"/>
    </w:pPr>
    <w:rPr>
      <w:rFonts w:asciiTheme="minorHAnsi" w:eastAsiaTheme="minorHAnsi" w:hAnsiTheme="minorHAnsi" w:cstheme="minorBidi"/>
      <w:sz w:val="16"/>
      <w:szCs w:val="16"/>
    </w:rPr>
  </w:style>
  <w:style w:type="character" w:customStyle="1" w:styleId="Textkrper-Einzug3Zchn">
    <w:name w:val="Textkörper-Einzug 3 Zchn"/>
    <w:basedOn w:val="Absatz-Standardschriftart"/>
    <w:link w:val="Textkrper-Einzug3"/>
    <w:uiPriority w:val="99"/>
    <w:rsid w:val="00B238EF"/>
    <w:rPr>
      <w:rFonts w:asciiTheme="minorHAnsi" w:eastAsiaTheme="minorHAnsi" w:hAnsiTheme="minorHAnsi" w:cstheme="minorBidi"/>
      <w:sz w:val="16"/>
      <w:szCs w:val="16"/>
      <w:lang w:val="de-DE" w:eastAsia="en-US"/>
    </w:rPr>
  </w:style>
  <w:style w:type="character" w:customStyle="1" w:styleId="n0x87d3550x0x87c4c28">
    <w:name w:val="n0x87d3550x0x87c4c28"/>
    <w:basedOn w:val="Absatz-Standardschriftart"/>
    <w:rsid w:val="00B238EF"/>
  </w:style>
  <w:style w:type="character" w:styleId="Kommentarzeichen">
    <w:name w:val="annotation reference"/>
    <w:basedOn w:val="Absatz-Standardschriftart"/>
    <w:uiPriority w:val="99"/>
    <w:semiHidden/>
    <w:unhideWhenUsed/>
    <w:rsid w:val="00E94036"/>
    <w:rPr>
      <w:sz w:val="16"/>
      <w:szCs w:val="16"/>
    </w:rPr>
  </w:style>
  <w:style w:type="paragraph" w:styleId="Kommentartext">
    <w:name w:val="annotation text"/>
    <w:basedOn w:val="Standard"/>
    <w:link w:val="KommentartextZchn"/>
    <w:uiPriority w:val="99"/>
    <w:semiHidden/>
    <w:unhideWhenUsed/>
    <w:rsid w:val="00E9403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94036"/>
    <w:rPr>
      <w:rFonts w:cs="Calibri"/>
      <w:sz w:val="20"/>
      <w:szCs w:val="20"/>
      <w:lang w:val="de-DE" w:eastAsia="en-US"/>
    </w:rPr>
  </w:style>
  <w:style w:type="paragraph" w:styleId="Kommentarthema">
    <w:name w:val="annotation subject"/>
    <w:basedOn w:val="Kommentartext"/>
    <w:next w:val="Kommentartext"/>
    <w:link w:val="KommentarthemaZchn"/>
    <w:uiPriority w:val="99"/>
    <w:semiHidden/>
    <w:unhideWhenUsed/>
    <w:rsid w:val="00E94036"/>
    <w:rPr>
      <w:b/>
      <w:bCs/>
    </w:rPr>
  </w:style>
  <w:style w:type="character" w:customStyle="1" w:styleId="KommentarthemaZchn">
    <w:name w:val="Kommentarthema Zchn"/>
    <w:basedOn w:val="KommentartextZchn"/>
    <w:link w:val="Kommentarthema"/>
    <w:uiPriority w:val="99"/>
    <w:semiHidden/>
    <w:rsid w:val="00E94036"/>
    <w:rPr>
      <w:rFonts w:cs="Calibri"/>
      <w:b/>
      <w:bCs/>
      <w:sz w:val="20"/>
      <w:szCs w:val="20"/>
      <w:lang w:val="de-DE" w:eastAsia="en-US"/>
    </w:rPr>
  </w:style>
  <w:style w:type="paragraph" w:styleId="berarbeitung">
    <w:name w:val="Revision"/>
    <w:hidden/>
    <w:uiPriority w:val="99"/>
    <w:semiHidden/>
    <w:rsid w:val="00883630"/>
    <w:rPr>
      <w:rFonts w:cs="Calibri"/>
      <w:lang w:val="de-DE" w:eastAsia="en-US"/>
    </w:rPr>
  </w:style>
  <w:style w:type="character" w:customStyle="1" w:styleId="berschrift2Zchn">
    <w:name w:val="Überschrift 2 Zchn"/>
    <w:basedOn w:val="Absatz-Standardschriftart"/>
    <w:link w:val="berschrift2"/>
    <w:uiPriority w:val="9"/>
    <w:rsid w:val="00CA1AB8"/>
    <w:rPr>
      <w:rFonts w:asciiTheme="majorHAnsi" w:eastAsiaTheme="majorEastAsia" w:hAnsiTheme="majorHAnsi" w:cstheme="majorBidi"/>
      <w:b/>
      <w:bCs/>
      <w:sz w:val="28"/>
      <w:szCs w:val="26"/>
      <w:lang w:val="de-DE" w:eastAsia="en-US"/>
    </w:rPr>
  </w:style>
  <w:style w:type="character" w:customStyle="1" w:styleId="berschrift1Zchn">
    <w:name w:val="Überschrift 1 Zchn"/>
    <w:basedOn w:val="Absatz-Standardschriftart"/>
    <w:link w:val="berschrift1"/>
    <w:uiPriority w:val="9"/>
    <w:rsid w:val="00824427"/>
    <w:rPr>
      <w:rFonts w:ascii="Times New Roman" w:eastAsiaTheme="majorEastAsia" w:hAnsi="Times New Roman" w:cstheme="majorBidi"/>
      <w:b/>
      <w:bCs/>
      <w:sz w:val="32"/>
      <w:szCs w:val="28"/>
      <w:lang w:val="de-DE"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unhideWhenUsed="0"/>
    <w:lsdException w:name="header" w:unhideWhenUsed="0"/>
    <w:lsdException w:name="footer" w:unhideWhenUsed="0"/>
    <w:lsdException w:name="caption" w:uiPriority="35" w:qFormat="1"/>
    <w:lsdException w:name="footnote reference" w:uiPriority="0" w:unhideWhenUsed="0"/>
    <w:lsdException w:name="page number" w:unhideWhenUsed="0"/>
    <w:lsdException w:name="Title" w:semiHidden="0" w:uiPriority="10" w:unhideWhenUsed="0" w:qFormat="1"/>
    <w:lsdException w:name="Default Paragraph Font" w:unhideWhenUsed="0"/>
    <w:lsdException w:name="Body Text" w:unhideWhenUsed="0"/>
    <w:lsdException w:name="Body Text Inde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872D0"/>
    <w:pPr>
      <w:spacing w:after="200" w:line="276" w:lineRule="auto"/>
    </w:pPr>
    <w:rPr>
      <w:rFonts w:cs="Calibri"/>
      <w:lang w:val="de-DE"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86350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6350E"/>
  </w:style>
  <w:style w:type="paragraph" w:styleId="Fuzeile">
    <w:name w:val="footer"/>
    <w:basedOn w:val="Standard"/>
    <w:link w:val="FuzeileZchn"/>
    <w:uiPriority w:val="99"/>
    <w:semiHidden/>
    <w:rsid w:val="0086350E"/>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86350E"/>
  </w:style>
  <w:style w:type="paragraph" w:styleId="Sprechblasentext">
    <w:name w:val="Balloon Text"/>
    <w:basedOn w:val="Standard"/>
    <w:link w:val="SprechblasentextZchn"/>
    <w:uiPriority w:val="99"/>
    <w:semiHidden/>
    <w:rsid w:val="0086350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350E"/>
    <w:rPr>
      <w:rFonts w:ascii="Tahoma" w:hAnsi="Tahoma" w:cs="Tahoma"/>
      <w:sz w:val="16"/>
      <w:szCs w:val="16"/>
    </w:rPr>
  </w:style>
  <w:style w:type="character" w:styleId="Seitenzahl">
    <w:name w:val="page number"/>
    <w:basedOn w:val="Absatz-Standardschriftart"/>
    <w:uiPriority w:val="99"/>
    <w:semiHidden/>
    <w:rsid w:val="0086350E"/>
  </w:style>
  <w:style w:type="paragraph" w:styleId="Textkrper">
    <w:name w:val="Body Text"/>
    <w:aliases w:val="Body Text Char"/>
    <w:basedOn w:val="Standard"/>
    <w:link w:val="TextkrperZchn"/>
    <w:uiPriority w:val="99"/>
    <w:rsid w:val="00CA19ED"/>
    <w:pPr>
      <w:spacing w:after="120" w:line="336" w:lineRule="auto"/>
      <w:ind w:right="-2"/>
      <w:jc w:val="both"/>
    </w:pPr>
    <w:rPr>
      <w:rFonts w:ascii="Times New Roman" w:eastAsia="Times New Roman" w:hAnsi="Times New Roman" w:cs="Times New Roman"/>
      <w:sz w:val="24"/>
      <w:szCs w:val="24"/>
      <w:lang w:eastAsia="de-DE"/>
    </w:rPr>
  </w:style>
  <w:style w:type="character" w:customStyle="1" w:styleId="TextkrperZchn">
    <w:name w:val="Textkörper Zchn"/>
    <w:aliases w:val="Body Text Char Zchn"/>
    <w:basedOn w:val="Absatz-Standardschriftart"/>
    <w:link w:val="Textkrper"/>
    <w:uiPriority w:val="99"/>
    <w:rsid w:val="00CA19ED"/>
    <w:rPr>
      <w:rFonts w:ascii="Times New Roman" w:hAnsi="Times New Roman" w:cs="Times New Roman"/>
      <w:sz w:val="24"/>
      <w:szCs w:val="24"/>
      <w:lang w:val="de-DE" w:eastAsia="de-DE"/>
    </w:rPr>
  </w:style>
  <w:style w:type="paragraph" w:styleId="Funotentext">
    <w:name w:val="footnote text"/>
    <w:aliases w:val="Footnote Text Char"/>
    <w:basedOn w:val="Standard"/>
    <w:link w:val="FunotentextZchn"/>
    <w:semiHidden/>
    <w:rsid w:val="00CA19ED"/>
    <w:pPr>
      <w:spacing w:after="0" w:line="240" w:lineRule="auto"/>
    </w:pPr>
    <w:rPr>
      <w:rFonts w:ascii="Times New Roman" w:eastAsia="Times New Roman" w:hAnsi="Times New Roman" w:cs="Times New Roman"/>
      <w:sz w:val="20"/>
      <w:szCs w:val="20"/>
      <w:lang w:eastAsia="de-DE"/>
    </w:rPr>
  </w:style>
  <w:style w:type="character" w:customStyle="1" w:styleId="FunotentextZchn">
    <w:name w:val="Fußnotentext Zchn"/>
    <w:aliases w:val="Footnote Text Char Zchn"/>
    <w:basedOn w:val="Absatz-Standardschriftart"/>
    <w:link w:val="Funotentext"/>
    <w:semiHidden/>
    <w:rsid w:val="00CA19ED"/>
    <w:rPr>
      <w:rFonts w:ascii="Times New Roman" w:hAnsi="Times New Roman" w:cs="Times New Roman"/>
      <w:sz w:val="20"/>
      <w:szCs w:val="20"/>
      <w:lang w:val="de-DE" w:eastAsia="de-DE"/>
    </w:rPr>
  </w:style>
  <w:style w:type="character" w:styleId="Funotenzeichen">
    <w:name w:val="footnote reference"/>
    <w:basedOn w:val="Absatz-Standardschriftart"/>
    <w:semiHidden/>
    <w:rsid w:val="00CA19ED"/>
    <w:rPr>
      <w:vertAlign w:val="superscript"/>
    </w:rPr>
  </w:style>
  <w:style w:type="paragraph" w:styleId="Textkrper-Zeileneinzug">
    <w:name w:val="Body Text Indent"/>
    <w:basedOn w:val="Standard"/>
    <w:link w:val="Textkrper-ZeileneinzugZchn"/>
    <w:uiPriority w:val="99"/>
    <w:rsid w:val="00CA19ED"/>
    <w:pPr>
      <w:spacing w:after="120"/>
      <w:ind w:left="283"/>
    </w:pPr>
  </w:style>
  <w:style w:type="character" w:customStyle="1" w:styleId="Textkrper-ZeileneinzugZchn">
    <w:name w:val="Textkörper-Zeileneinzug Zchn"/>
    <w:basedOn w:val="Absatz-Standardschriftart"/>
    <w:link w:val="Textkrper-Zeileneinzug"/>
    <w:uiPriority w:val="99"/>
    <w:rsid w:val="00CA19ED"/>
    <w:rPr>
      <w:rFonts w:ascii="Calibri" w:hAnsi="Calibri" w:cs="Calibri"/>
      <w:lang w:val="de-DE"/>
    </w:rPr>
  </w:style>
  <w:style w:type="character" w:styleId="Platzhaltertext">
    <w:name w:val="Placeholder Text"/>
    <w:basedOn w:val="Absatz-Standardschriftart"/>
    <w:uiPriority w:val="99"/>
    <w:semiHidden/>
    <w:rsid w:val="00541DC1"/>
    <w:rPr>
      <w:color w:val="808080"/>
    </w:rPr>
  </w:style>
  <w:style w:type="character" w:customStyle="1" w:styleId="txt">
    <w:name w:val="txt"/>
    <w:basedOn w:val="Absatz-Standardschriftart"/>
    <w:uiPriority w:val="99"/>
    <w:rsid w:val="00B2046A"/>
  </w:style>
  <w:style w:type="character" w:customStyle="1" w:styleId="rmargin">
    <w:name w:val="rmargin"/>
    <w:basedOn w:val="Absatz-Standardschriftart"/>
    <w:uiPriority w:val="99"/>
    <w:rsid w:val="00B2046A"/>
  </w:style>
  <w:style w:type="paragraph" w:styleId="Textkrper-Einzug2">
    <w:name w:val="Body Text Indent 2"/>
    <w:basedOn w:val="Standard"/>
    <w:link w:val="Textkrper-Einzug2Zchn"/>
    <w:uiPriority w:val="99"/>
    <w:semiHidden/>
    <w:unhideWhenUsed/>
    <w:rsid w:val="00B238EF"/>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B238EF"/>
    <w:rPr>
      <w:rFonts w:cs="Calibri"/>
      <w:lang w:val="de-DE" w:eastAsia="en-US"/>
    </w:rPr>
  </w:style>
  <w:style w:type="paragraph" w:styleId="Textkrper2">
    <w:name w:val="Body Text 2"/>
    <w:basedOn w:val="Standard"/>
    <w:link w:val="Textkrper2Zchn"/>
    <w:uiPriority w:val="99"/>
    <w:semiHidden/>
    <w:unhideWhenUsed/>
    <w:rsid w:val="00B238EF"/>
    <w:pPr>
      <w:spacing w:after="120" w:line="480" w:lineRule="auto"/>
    </w:pPr>
  </w:style>
  <w:style w:type="character" w:customStyle="1" w:styleId="Textkrper2Zchn">
    <w:name w:val="Textkörper 2 Zchn"/>
    <w:basedOn w:val="Absatz-Standardschriftart"/>
    <w:link w:val="Textkrper2"/>
    <w:uiPriority w:val="99"/>
    <w:semiHidden/>
    <w:rsid w:val="00B238EF"/>
    <w:rPr>
      <w:rFonts w:cs="Calibri"/>
      <w:lang w:val="de-DE" w:eastAsia="en-US"/>
    </w:rPr>
  </w:style>
  <w:style w:type="paragraph" w:styleId="Textkrper-Einzug3">
    <w:name w:val="Body Text Indent 3"/>
    <w:basedOn w:val="Standard"/>
    <w:link w:val="Textkrper-Einzug3Zchn"/>
    <w:uiPriority w:val="99"/>
    <w:unhideWhenUsed/>
    <w:rsid w:val="00B238EF"/>
    <w:pPr>
      <w:spacing w:after="120"/>
      <w:ind w:left="283"/>
    </w:pPr>
    <w:rPr>
      <w:rFonts w:asciiTheme="minorHAnsi" w:eastAsiaTheme="minorHAnsi" w:hAnsiTheme="minorHAnsi" w:cstheme="minorBidi"/>
      <w:sz w:val="16"/>
      <w:szCs w:val="16"/>
    </w:rPr>
  </w:style>
  <w:style w:type="character" w:customStyle="1" w:styleId="Textkrper-Einzug3Zchn">
    <w:name w:val="Textkörper-Einzug 3 Zchn"/>
    <w:basedOn w:val="Absatz-Standardschriftart"/>
    <w:link w:val="Textkrper-Einzug3"/>
    <w:uiPriority w:val="99"/>
    <w:rsid w:val="00B238EF"/>
    <w:rPr>
      <w:rFonts w:asciiTheme="minorHAnsi" w:eastAsiaTheme="minorHAnsi" w:hAnsiTheme="minorHAnsi" w:cstheme="minorBidi"/>
      <w:sz w:val="16"/>
      <w:szCs w:val="16"/>
      <w:lang w:val="de-DE" w:eastAsia="en-US"/>
    </w:rPr>
  </w:style>
  <w:style w:type="character" w:customStyle="1" w:styleId="n0x87d3550x0x87c4c28">
    <w:name w:val="n0x87d3550x0x87c4c28"/>
    <w:basedOn w:val="Absatz-Standardschriftart"/>
    <w:rsid w:val="00B238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1633763">
      <w:marLeft w:val="0"/>
      <w:marRight w:val="0"/>
      <w:marTop w:val="0"/>
      <w:marBottom w:val="0"/>
      <w:divBdr>
        <w:top w:val="none" w:sz="0" w:space="0" w:color="auto"/>
        <w:left w:val="none" w:sz="0" w:space="0" w:color="auto"/>
        <w:bottom w:val="none" w:sz="0" w:space="0" w:color="auto"/>
        <w:right w:val="none" w:sz="0" w:space="0" w:color="auto"/>
      </w:divBdr>
      <w:divsChild>
        <w:div w:id="1381633769">
          <w:marLeft w:val="0"/>
          <w:marRight w:val="0"/>
          <w:marTop w:val="0"/>
          <w:marBottom w:val="0"/>
          <w:divBdr>
            <w:top w:val="none" w:sz="0" w:space="0" w:color="auto"/>
            <w:left w:val="none" w:sz="0" w:space="0" w:color="auto"/>
            <w:bottom w:val="none" w:sz="0" w:space="0" w:color="auto"/>
            <w:right w:val="none" w:sz="0" w:space="0" w:color="auto"/>
          </w:divBdr>
        </w:div>
        <w:div w:id="1381633770">
          <w:marLeft w:val="0"/>
          <w:marRight w:val="0"/>
          <w:marTop w:val="0"/>
          <w:marBottom w:val="0"/>
          <w:divBdr>
            <w:top w:val="none" w:sz="0" w:space="0" w:color="auto"/>
            <w:left w:val="none" w:sz="0" w:space="0" w:color="auto"/>
            <w:bottom w:val="none" w:sz="0" w:space="0" w:color="auto"/>
            <w:right w:val="none" w:sz="0" w:space="0" w:color="auto"/>
          </w:divBdr>
        </w:div>
      </w:divsChild>
    </w:div>
    <w:div w:id="1381633766">
      <w:marLeft w:val="0"/>
      <w:marRight w:val="0"/>
      <w:marTop w:val="0"/>
      <w:marBottom w:val="0"/>
      <w:divBdr>
        <w:top w:val="none" w:sz="0" w:space="0" w:color="auto"/>
        <w:left w:val="none" w:sz="0" w:space="0" w:color="auto"/>
        <w:bottom w:val="none" w:sz="0" w:space="0" w:color="auto"/>
        <w:right w:val="none" w:sz="0" w:space="0" w:color="auto"/>
      </w:divBdr>
      <w:divsChild>
        <w:div w:id="1381633764">
          <w:marLeft w:val="0"/>
          <w:marRight w:val="0"/>
          <w:marTop w:val="0"/>
          <w:marBottom w:val="0"/>
          <w:divBdr>
            <w:top w:val="none" w:sz="0" w:space="0" w:color="auto"/>
            <w:left w:val="none" w:sz="0" w:space="0" w:color="auto"/>
            <w:bottom w:val="none" w:sz="0" w:space="0" w:color="auto"/>
            <w:right w:val="none" w:sz="0" w:space="0" w:color="auto"/>
          </w:divBdr>
        </w:div>
        <w:div w:id="1381633765">
          <w:marLeft w:val="0"/>
          <w:marRight w:val="0"/>
          <w:marTop w:val="0"/>
          <w:marBottom w:val="0"/>
          <w:divBdr>
            <w:top w:val="none" w:sz="0" w:space="0" w:color="auto"/>
            <w:left w:val="none" w:sz="0" w:space="0" w:color="auto"/>
            <w:bottom w:val="none" w:sz="0" w:space="0" w:color="auto"/>
            <w:right w:val="none" w:sz="0" w:space="0" w:color="auto"/>
          </w:divBdr>
        </w:div>
        <w:div w:id="1381633767">
          <w:marLeft w:val="0"/>
          <w:marRight w:val="0"/>
          <w:marTop w:val="0"/>
          <w:marBottom w:val="0"/>
          <w:divBdr>
            <w:top w:val="none" w:sz="0" w:space="0" w:color="auto"/>
            <w:left w:val="none" w:sz="0" w:space="0" w:color="auto"/>
            <w:bottom w:val="none" w:sz="0" w:space="0" w:color="auto"/>
            <w:right w:val="none" w:sz="0" w:space="0" w:color="auto"/>
          </w:divBdr>
        </w:div>
        <w:div w:id="13816337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CCF1CD-CDB0-4A1F-8CC2-FC32E5A4D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47</Pages>
  <Words>10490</Words>
  <Characters>59799</Characters>
  <Application>Microsoft Office Word</Application>
  <DocSecurity>0</DocSecurity>
  <Lines>498</Lines>
  <Paragraphs>140</Paragraphs>
  <ScaleCrop>false</ScaleCrop>
  <HeadingPairs>
    <vt:vector size="2" baseType="variant">
      <vt:variant>
        <vt:lpstr>Titel</vt:lpstr>
      </vt:variant>
      <vt:variant>
        <vt:i4>1</vt:i4>
      </vt:variant>
    </vt:vector>
  </HeadingPairs>
  <TitlesOfParts>
    <vt:vector size="1" baseType="lpstr">
      <vt:lpstr>1</vt:lpstr>
    </vt:vector>
  </TitlesOfParts>
  <Company>HP</Company>
  <LinksUpToDate>false</LinksUpToDate>
  <CharactersWithSpaces>70149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astrid</dc:creator>
  <cp:lastModifiedBy>Anja Konopka</cp:lastModifiedBy>
  <cp:revision>7</cp:revision>
  <cp:lastPrinted>2010-12-03T15:55:00Z</cp:lastPrinted>
  <dcterms:created xsi:type="dcterms:W3CDTF">2015-07-20T08:28:00Z</dcterms:created>
  <dcterms:modified xsi:type="dcterms:W3CDTF">2015-07-20T12:32:00Z</dcterms:modified>
</cp:coreProperties>
</file>